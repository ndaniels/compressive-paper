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786FA" w14:textId="77777777" w:rsidR="0080265E" w:rsidRDefault="0080265E" w:rsidP="003B0178">
      <w:pPr>
        <w:keepLines/>
        <w:tabs>
          <w:tab w:val="left" w:pos="1360"/>
        </w:tabs>
        <w:rPr>
          <w:rFonts w:ascii="Cambria" w:eastAsia="Cambria" w:hAnsi="Cambria" w:cs="Cambria"/>
          <w:sz w:val="24"/>
          <w:szCs w:val="24"/>
        </w:rPr>
      </w:pPr>
    </w:p>
    <w:p w14:paraId="1B71EF9A" w14:textId="77777777" w:rsidR="00283DE0" w:rsidRPr="0080265E" w:rsidRDefault="0080265E" w:rsidP="003B0178">
      <w:pPr>
        <w:keepLines/>
        <w:tabs>
          <w:tab w:val="left" w:pos="1360"/>
        </w:tabs>
        <w:rPr>
          <w:rFonts w:ascii="Cambria" w:eastAsia="Cambria" w:hAnsi="Cambria" w:cs="Cambria"/>
          <w:sz w:val="24"/>
          <w:szCs w:val="24"/>
        </w:rPr>
        <w:sectPr w:rsidR="00283DE0" w:rsidRPr="0080265E">
          <w:pgSz w:w="12240" w:h="15840"/>
          <w:pgMar w:top="1420" w:right="1360" w:bottom="280" w:left="1340" w:header="720" w:footer="720" w:gutter="0"/>
          <w:cols w:space="720"/>
        </w:sectPr>
      </w:pPr>
      <w:r>
        <w:rPr>
          <w:rFonts w:ascii="Cambria" w:eastAsia="Cambria" w:hAnsi="Cambria" w:cs="Cambria"/>
          <w:sz w:val="24"/>
          <w:szCs w:val="24"/>
        </w:rPr>
        <w:tab/>
      </w:r>
    </w:p>
    <w:p w14:paraId="7D01A50F" w14:textId="77777777" w:rsidR="00283DE0" w:rsidRDefault="00641826" w:rsidP="003B0178">
      <w:pPr>
        <w:keepLines/>
        <w:spacing w:line="294" w:lineRule="exact"/>
        <w:ind w:left="100"/>
        <w:rPr>
          <w:rFonts w:ascii="Arial Unicode MS" w:eastAsia="Arial Unicode MS" w:hAnsi="Arial Unicode MS" w:cs="Arial Unicode MS"/>
          <w:sz w:val="20"/>
          <w:szCs w:val="20"/>
        </w:rPr>
      </w:pPr>
      <w:r>
        <w:rPr>
          <w:rFonts w:ascii="Arial Unicode MS"/>
          <w:sz w:val="20"/>
        </w:rPr>
        <w:lastRenderedPageBreak/>
        <w:t>Manuscript</w:t>
      </w:r>
    </w:p>
    <w:p w14:paraId="4326208B" w14:textId="77777777" w:rsidR="00283DE0" w:rsidRDefault="00283DE0" w:rsidP="003B0178">
      <w:pPr>
        <w:keepLines/>
        <w:rPr>
          <w:rFonts w:ascii="Arial Unicode MS" w:eastAsia="Arial Unicode MS" w:hAnsi="Arial Unicode MS" w:cs="Arial Unicode MS"/>
          <w:sz w:val="20"/>
          <w:szCs w:val="20"/>
        </w:rPr>
      </w:pPr>
    </w:p>
    <w:p w14:paraId="28BB4426" w14:textId="77777777" w:rsidR="00283DE0" w:rsidRDefault="00283DE0" w:rsidP="003B0178">
      <w:pPr>
        <w:keepLines/>
        <w:rPr>
          <w:rFonts w:ascii="Arial Unicode MS" w:eastAsia="Arial Unicode MS" w:hAnsi="Arial Unicode MS" w:cs="Arial Unicode MS"/>
          <w:sz w:val="20"/>
          <w:szCs w:val="20"/>
        </w:rPr>
      </w:pPr>
    </w:p>
    <w:p w14:paraId="33321C81" w14:textId="77777777" w:rsidR="00283DE0" w:rsidRDefault="00283DE0" w:rsidP="003B0178">
      <w:pPr>
        <w:keepLines/>
        <w:rPr>
          <w:rFonts w:ascii="Arial Unicode MS" w:eastAsia="Arial Unicode MS" w:hAnsi="Arial Unicode MS" w:cs="Arial Unicode MS"/>
          <w:sz w:val="20"/>
          <w:szCs w:val="20"/>
        </w:rPr>
      </w:pPr>
    </w:p>
    <w:p w14:paraId="247C4B45" w14:textId="77777777" w:rsidR="00283DE0" w:rsidRDefault="00283DE0" w:rsidP="003B0178">
      <w:pPr>
        <w:keepLines/>
        <w:rPr>
          <w:rFonts w:ascii="Arial Unicode MS" w:eastAsia="Arial Unicode MS" w:hAnsi="Arial Unicode MS" w:cs="Arial Unicode MS"/>
          <w:sz w:val="20"/>
          <w:szCs w:val="20"/>
        </w:rPr>
      </w:pPr>
    </w:p>
    <w:p w14:paraId="4F6057B4" w14:textId="77777777" w:rsidR="00283DE0" w:rsidRDefault="00283DE0" w:rsidP="003B0178">
      <w:pPr>
        <w:keepLines/>
        <w:rPr>
          <w:rFonts w:ascii="Arial Unicode MS" w:eastAsia="Arial Unicode MS" w:hAnsi="Arial Unicode MS" w:cs="Arial Unicode MS"/>
          <w:sz w:val="20"/>
          <w:szCs w:val="20"/>
        </w:rPr>
      </w:pPr>
    </w:p>
    <w:p w14:paraId="3E1172BA" w14:textId="77777777" w:rsidR="00283DE0" w:rsidRDefault="00283DE0" w:rsidP="003B0178">
      <w:pPr>
        <w:keepLines/>
        <w:spacing w:before="16"/>
        <w:rPr>
          <w:rFonts w:ascii="Arial Unicode MS" w:eastAsia="Arial Unicode MS" w:hAnsi="Arial Unicode MS" w:cs="Arial Unicode MS"/>
          <w:sz w:val="19"/>
          <w:szCs w:val="19"/>
        </w:rPr>
      </w:pPr>
    </w:p>
    <w:p w14:paraId="3E6B1759" w14:textId="77777777" w:rsidR="00283DE0" w:rsidRDefault="00641826" w:rsidP="003B0178">
      <w:pPr>
        <w:keepLines/>
        <w:spacing w:line="426" w:lineRule="exact"/>
        <w:ind w:left="2583" w:right="897"/>
        <w:rPr>
          <w:rFonts w:ascii="PMingLiU"/>
          <w:w w:val="105"/>
          <w:sz w:val="34"/>
        </w:rPr>
      </w:pPr>
      <w:r>
        <w:rPr>
          <w:rFonts w:ascii="PMingLiU"/>
          <w:spacing w:val="-2"/>
          <w:w w:val="105"/>
          <w:sz w:val="34"/>
        </w:rPr>
        <w:t>Entrop</w:t>
      </w:r>
      <w:r>
        <w:rPr>
          <w:rFonts w:ascii="PMingLiU"/>
          <w:spacing w:val="-3"/>
          <w:w w:val="105"/>
          <w:sz w:val="34"/>
        </w:rPr>
        <w:t>y-scaling</w:t>
      </w:r>
      <w:r>
        <w:rPr>
          <w:rFonts w:ascii="PMingLiU"/>
          <w:spacing w:val="3"/>
          <w:w w:val="105"/>
          <w:sz w:val="34"/>
        </w:rPr>
        <w:t xml:space="preserve"> </w:t>
      </w:r>
      <w:r>
        <w:rPr>
          <w:rFonts w:ascii="PMingLiU"/>
          <w:spacing w:val="-2"/>
          <w:w w:val="105"/>
          <w:sz w:val="34"/>
        </w:rPr>
        <w:t>search</w:t>
      </w:r>
      <w:r>
        <w:rPr>
          <w:rFonts w:ascii="PMingLiU"/>
          <w:spacing w:val="5"/>
          <w:w w:val="105"/>
          <w:sz w:val="34"/>
        </w:rPr>
        <w:t xml:space="preserve"> </w:t>
      </w:r>
      <w:r>
        <w:rPr>
          <w:rFonts w:ascii="PMingLiU"/>
          <w:w w:val="105"/>
          <w:sz w:val="34"/>
        </w:rPr>
        <w:t>of</w:t>
      </w:r>
      <w:r>
        <w:rPr>
          <w:rFonts w:ascii="PMingLiU"/>
          <w:spacing w:val="4"/>
          <w:w w:val="105"/>
          <w:sz w:val="34"/>
        </w:rPr>
        <w:t xml:space="preserve"> </w:t>
      </w:r>
      <w:r>
        <w:rPr>
          <w:rFonts w:ascii="PMingLiU"/>
          <w:spacing w:val="-2"/>
          <w:w w:val="105"/>
          <w:sz w:val="34"/>
        </w:rPr>
        <w:t>massiv</w:t>
      </w:r>
      <w:r>
        <w:rPr>
          <w:rFonts w:ascii="PMingLiU"/>
          <w:spacing w:val="-3"/>
          <w:w w:val="105"/>
          <w:sz w:val="34"/>
        </w:rPr>
        <w:t>e</w:t>
      </w:r>
      <w:r>
        <w:rPr>
          <w:rFonts w:ascii="PMingLiU"/>
          <w:spacing w:val="4"/>
          <w:w w:val="105"/>
          <w:sz w:val="34"/>
        </w:rPr>
        <w:t xml:space="preserve"> </w:t>
      </w:r>
      <w:r>
        <w:rPr>
          <w:rFonts w:ascii="PMingLiU"/>
          <w:w w:val="105"/>
          <w:sz w:val="34"/>
        </w:rPr>
        <w:t>biological</w:t>
      </w:r>
      <w:r>
        <w:rPr>
          <w:rFonts w:ascii="PMingLiU"/>
          <w:spacing w:val="4"/>
          <w:w w:val="105"/>
          <w:sz w:val="34"/>
        </w:rPr>
        <w:t xml:space="preserve"> </w:t>
      </w:r>
      <w:r>
        <w:rPr>
          <w:rFonts w:ascii="PMingLiU"/>
          <w:w w:val="105"/>
          <w:sz w:val="34"/>
        </w:rPr>
        <w:t>data</w:t>
      </w:r>
    </w:p>
    <w:p w14:paraId="389716A4" w14:textId="77777777" w:rsidR="008935B4" w:rsidRPr="001D7086" w:rsidRDefault="008935B4" w:rsidP="003B0178">
      <w:pPr>
        <w:keepLines/>
        <w:spacing w:line="426" w:lineRule="exact"/>
        <w:ind w:left="2583" w:right="897"/>
        <w:rPr>
          <w:rFonts w:ascii="PMingLiU" w:eastAsia="PMingLiU" w:hAnsi="PMingLiU" w:cs="PMingLiU"/>
          <w:b/>
          <w:sz w:val="34"/>
          <w:szCs w:val="34"/>
          <w:u w:val="single"/>
        </w:rPr>
      </w:pPr>
    </w:p>
    <w:p w14:paraId="2D6B79A4" w14:textId="202B6D21" w:rsidR="00283DE0" w:rsidRDefault="00641826" w:rsidP="003B0178">
      <w:pPr>
        <w:pStyle w:val="BodyText"/>
        <w:keepLines/>
        <w:spacing w:before="236" w:line="343" w:lineRule="exact"/>
        <w:ind w:left="5154" w:hanging="2427"/>
      </w:pPr>
      <w:r>
        <w:t>Y.</w:t>
      </w:r>
      <w:r>
        <w:rPr>
          <w:spacing w:val="-3"/>
        </w:rPr>
        <w:t xml:space="preserve"> </w:t>
      </w:r>
      <w:r>
        <w:t>William</w:t>
      </w:r>
      <w:r>
        <w:rPr>
          <w:spacing w:val="-3"/>
        </w:rPr>
        <w:t xml:space="preserve"> </w:t>
      </w:r>
      <w:r>
        <w:rPr>
          <w:spacing w:val="-4"/>
        </w:rPr>
        <w:t>Y</w:t>
      </w:r>
      <w:r>
        <w:rPr>
          <w:spacing w:val="-5"/>
        </w:rPr>
        <w:t>u</w:t>
      </w:r>
      <w:r>
        <w:rPr>
          <w:rFonts w:ascii="Century" w:eastAsia="Century" w:hAnsi="Century" w:cs="Century"/>
          <w:spacing w:val="-4"/>
          <w:position w:val="10"/>
          <w:sz w:val="16"/>
          <w:szCs w:val="16"/>
        </w:rPr>
        <w:t>a,b,</w:t>
      </w:r>
      <w:r>
        <w:rPr>
          <w:rFonts w:ascii="Meiryo" w:eastAsia="Meiryo" w:hAnsi="Meiryo" w:cs="Meiryo"/>
          <w:i/>
          <w:spacing w:val="-5"/>
          <w:position w:val="10"/>
          <w:sz w:val="16"/>
          <w:szCs w:val="16"/>
        </w:rPr>
        <w:t>∗</w:t>
      </w:r>
      <w:r>
        <w:rPr>
          <w:spacing w:val="-5"/>
        </w:rPr>
        <w:t>,</w:t>
      </w:r>
      <w:r>
        <w:rPr>
          <w:spacing w:val="-3"/>
        </w:rPr>
        <w:t xml:space="preserve"> </w:t>
      </w:r>
      <w:r>
        <w:t>Noah</w:t>
      </w:r>
      <w:r>
        <w:rPr>
          <w:spacing w:val="-3"/>
        </w:rPr>
        <w:t xml:space="preserve"> </w:t>
      </w:r>
      <w:r>
        <w:t>M.</w:t>
      </w:r>
      <w:r>
        <w:rPr>
          <w:spacing w:val="-3"/>
        </w:rPr>
        <w:t xml:space="preserve"> </w:t>
      </w:r>
      <w:r>
        <w:rPr>
          <w:spacing w:val="-2"/>
        </w:rPr>
        <w:t>Daniels</w:t>
      </w:r>
      <w:r>
        <w:rPr>
          <w:rFonts w:ascii="Century" w:eastAsia="Century" w:hAnsi="Century" w:cs="Century"/>
          <w:spacing w:val="-1"/>
          <w:position w:val="10"/>
          <w:sz w:val="16"/>
          <w:szCs w:val="16"/>
        </w:rPr>
        <w:t>a,b,</w:t>
      </w:r>
      <w:r>
        <w:rPr>
          <w:rFonts w:ascii="Meiryo" w:eastAsia="Meiryo" w:hAnsi="Meiryo" w:cs="Meiryo"/>
          <w:i/>
          <w:spacing w:val="-2"/>
          <w:position w:val="10"/>
          <w:sz w:val="16"/>
          <w:szCs w:val="16"/>
        </w:rPr>
        <w:t>∗</w:t>
      </w:r>
      <w:r>
        <w:rPr>
          <w:spacing w:val="-1"/>
        </w:rPr>
        <w:t>,</w:t>
      </w:r>
      <w:r>
        <w:rPr>
          <w:spacing w:val="-3"/>
        </w:rPr>
        <w:t xml:space="preserve"> David </w:t>
      </w:r>
      <w:r>
        <w:t>Christian</w:t>
      </w:r>
      <w:r>
        <w:rPr>
          <w:spacing w:val="-2"/>
        </w:rPr>
        <w:t xml:space="preserve"> </w:t>
      </w:r>
      <w:r>
        <w:t>Danko</w:t>
      </w:r>
      <w:r>
        <w:rPr>
          <w:rFonts w:ascii="Century" w:eastAsia="Century" w:hAnsi="Century" w:cs="Century"/>
          <w:position w:val="10"/>
          <w:sz w:val="16"/>
          <w:szCs w:val="16"/>
        </w:rPr>
        <w:t>b</w:t>
      </w:r>
      <w:r>
        <w:t>,</w:t>
      </w:r>
    </w:p>
    <w:p w14:paraId="0F2646EC" w14:textId="77777777" w:rsidR="00283DE0" w:rsidRDefault="00641826" w:rsidP="003B0178">
      <w:pPr>
        <w:keepLines/>
        <w:spacing w:line="343" w:lineRule="exact"/>
        <w:ind w:left="2584" w:right="890"/>
        <w:rPr>
          <w:rFonts w:ascii="Meiryo" w:eastAsia="Meiryo" w:hAnsi="Meiryo" w:cs="Meiryo"/>
          <w:sz w:val="16"/>
          <w:szCs w:val="16"/>
        </w:rPr>
      </w:pPr>
      <w:r>
        <w:rPr>
          <w:rFonts w:ascii="Georgia" w:eastAsia="Georgia" w:hAnsi="Georgia" w:cs="Georgia"/>
          <w:w w:val="95"/>
          <w:sz w:val="24"/>
          <w:szCs w:val="24"/>
        </w:rPr>
        <w:t>Bonnie</w:t>
      </w:r>
      <w:r>
        <w:rPr>
          <w:rFonts w:ascii="Georgia" w:eastAsia="Georgia" w:hAnsi="Georgia" w:cs="Georgia"/>
          <w:spacing w:val="8"/>
          <w:w w:val="95"/>
          <w:sz w:val="24"/>
          <w:szCs w:val="24"/>
        </w:rPr>
        <w:t xml:space="preserve"> </w:t>
      </w:r>
      <w:r>
        <w:rPr>
          <w:rFonts w:ascii="Georgia" w:eastAsia="Georgia" w:hAnsi="Georgia" w:cs="Georgia"/>
          <w:w w:val="95"/>
          <w:sz w:val="24"/>
          <w:szCs w:val="24"/>
        </w:rPr>
        <w:t>Berger</w:t>
      </w:r>
      <w:r>
        <w:rPr>
          <w:rFonts w:ascii="Century" w:eastAsia="Century" w:hAnsi="Century" w:cs="Century"/>
          <w:w w:val="95"/>
          <w:position w:val="10"/>
          <w:sz w:val="16"/>
          <w:szCs w:val="16"/>
        </w:rPr>
        <w:t>a,b,</w:t>
      </w:r>
      <w:r>
        <w:rPr>
          <w:rFonts w:ascii="Meiryo" w:eastAsia="Meiryo" w:hAnsi="Meiryo" w:cs="Meiryo"/>
          <w:i/>
          <w:w w:val="95"/>
          <w:position w:val="10"/>
          <w:sz w:val="16"/>
          <w:szCs w:val="16"/>
        </w:rPr>
        <w:t>∗∗</w:t>
      </w:r>
    </w:p>
    <w:p w14:paraId="4A7B8401" w14:textId="77777777" w:rsidR="00283DE0" w:rsidRDefault="00641826" w:rsidP="003B0178">
      <w:pPr>
        <w:keepLines/>
        <w:spacing w:before="177"/>
        <w:ind w:left="2584" w:right="897"/>
        <w:rPr>
          <w:rFonts w:ascii="Arial" w:eastAsia="Arial" w:hAnsi="Arial" w:cs="Arial"/>
          <w:sz w:val="20"/>
          <w:szCs w:val="20"/>
        </w:rPr>
      </w:pPr>
      <w:r>
        <w:rPr>
          <w:rFonts w:ascii="Georgia"/>
          <w:i/>
          <w:spacing w:val="-1"/>
          <w:position w:val="8"/>
          <w:sz w:val="14"/>
        </w:rPr>
        <w:t>a</w:t>
      </w:r>
      <w:r>
        <w:rPr>
          <w:rFonts w:ascii="Arial"/>
          <w:i/>
          <w:spacing w:val="-2"/>
          <w:sz w:val="20"/>
        </w:rPr>
        <w:t>Dep</w:t>
      </w:r>
      <w:r>
        <w:rPr>
          <w:rFonts w:ascii="Arial"/>
          <w:i/>
          <w:spacing w:val="-1"/>
          <w:sz w:val="20"/>
        </w:rPr>
        <w:t>artment</w:t>
      </w:r>
      <w:r>
        <w:rPr>
          <w:rFonts w:ascii="Arial"/>
          <w:i/>
          <w:spacing w:val="-18"/>
          <w:sz w:val="20"/>
        </w:rPr>
        <w:t xml:space="preserve"> </w:t>
      </w:r>
      <w:r>
        <w:rPr>
          <w:rFonts w:ascii="Arial"/>
          <w:i/>
          <w:sz w:val="20"/>
        </w:rPr>
        <w:t>of</w:t>
      </w:r>
      <w:r>
        <w:rPr>
          <w:rFonts w:ascii="Arial"/>
          <w:i/>
          <w:spacing w:val="-18"/>
          <w:sz w:val="20"/>
        </w:rPr>
        <w:t xml:space="preserve"> </w:t>
      </w:r>
      <w:r>
        <w:rPr>
          <w:rFonts w:ascii="Arial"/>
          <w:i/>
          <w:sz w:val="20"/>
        </w:rPr>
        <w:t>Mathematics,</w:t>
      </w:r>
      <w:r>
        <w:rPr>
          <w:rFonts w:ascii="Arial"/>
          <w:i/>
          <w:spacing w:val="-19"/>
          <w:sz w:val="20"/>
        </w:rPr>
        <w:t xml:space="preserve"> </w:t>
      </w:r>
      <w:r>
        <w:rPr>
          <w:rFonts w:ascii="Arial"/>
          <w:i/>
          <w:sz w:val="20"/>
        </w:rPr>
        <w:t>Massachusetts</w:t>
      </w:r>
      <w:r>
        <w:rPr>
          <w:rFonts w:ascii="Arial"/>
          <w:i/>
          <w:spacing w:val="-18"/>
          <w:sz w:val="20"/>
        </w:rPr>
        <w:t xml:space="preserve"> </w:t>
      </w:r>
      <w:r>
        <w:rPr>
          <w:rFonts w:ascii="Arial"/>
          <w:i/>
          <w:sz w:val="20"/>
        </w:rPr>
        <w:t>Institute</w:t>
      </w:r>
      <w:r>
        <w:rPr>
          <w:rFonts w:ascii="Arial"/>
          <w:i/>
          <w:spacing w:val="-19"/>
          <w:sz w:val="20"/>
        </w:rPr>
        <w:t xml:space="preserve"> </w:t>
      </w:r>
      <w:r>
        <w:rPr>
          <w:rFonts w:ascii="Arial"/>
          <w:i/>
          <w:sz w:val="20"/>
        </w:rPr>
        <w:t>of</w:t>
      </w:r>
      <w:r>
        <w:rPr>
          <w:rFonts w:ascii="Arial"/>
          <w:i/>
          <w:spacing w:val="-18"/>
          <w:sz w:val="20"/>
        </w:rPr>
        <w:t xml:space="preserve"> </w:t>
      </w:r>
      <w:r>
        <w:rPr>
          <w:rFonts w:ascii="Arial"/>
          <w:i/>
          <w:spacing w:val="-4"/>
          <w:sz w:val="20"/>
        </w:rPr>
        <w:t>T</w:t>
      </w:r>
      <w:r>
        <w:rPr>
          <w:rFonts w:ascii="Arial"/>
          <w:i/>
          <w:spacing w:val="-5"/>
          <w:sz w:val="20"/>
        </w:rPr>
        <w:t>echnology,</w:t>
      </w:r>
      <w:r>
        <w:rPr>
          <w:rFonts w:ascii="Arial"/>
          <w:i/>
          <w:spacing w:val="-18"/>
          <w:sz w:val="20"/>
        </w:rPr>
        <w:t xml:space="preserve"> </w:t>
      </w:r>
      <w:r>
        <w:rPr>
          <w:rFonts w:ascii="Arial"/>
          <w:i/>
          <w:sz w:val="20"/>
        </w:rPr>
        <w:t>Cambridge,</w:t>
      </w:r>
    </w:p>
    <w:p w14:paraId="7F840402" w14:textId="77777777" w:rsidR="00283DE0" w:rsidRDefault="00641826" w:rsidP="003B0178">
      <w:pPr>
        <w:keepLines/>
        <w:spacing w:before="9" w:line="224" w:lineRule="exact"/>
        <w:ind w:left="2582" w:right="897"/>
        <w:rPr>
          <w:rFonts w:ascii="Arial" w:eastAsia="Arial" w:hAnsi="Arial" w:cs="Arial"/>
          <w:sz w:val="20"/>
          <w:szCs w:val="20"/>
        </w:rPr>
      </w:pPr>
      <w:r>
        <w:rPr>
          <w:rFonts w:ascii="Arial"/>
          <w:i/>
          <w:w w:val="90"/>
          <w:sz w:val="20"/>
        </w:rPr>
        <w:t xml:space="preserve">Massachusetts </w:t>
      </w:r>
      <w:r>
        <w:rPr>
          <w:rFonts w:ascii="Arial"/>
          <w:i/>
          <w:spacing w:val="1"/>
          <w:w w:val="90"/>
          <w:sz w:val="20"/>
        </w:rPr>
        <w:t xml:space="preserve"> </w:t>
      </w:r>
      <w:r>
        <w:rPr>
          <w:rFonts w:ascii="Arial"/>
          <w:i/>
          <w:w w:val="90"/>
          <w:sz w:val="20"/>
        </w:rPr>
        <w:t>02139</w:t>
      </w:r>
    </w:p>
    <w:p w14:paraId="069AC547" w14:textId="77777777" w:rsidR="00283DE0" w:rsidRDefault="00641826" w:rsidP="003B0178">
      <w:pPr>
        <w:keepLines/>
        <w:spacing w:line="248" w:lineRule="auto"/>
        <w:ind w:left="2472" w:right="783"/>
        <w:rPr>
          <w:rFonts w:ascii="Arial" w:eastAsia="Arial" w:hAnsi="Arial" w:cs="Arial"/>
          <w:sz w:val="20"/>
          <w:szCs w:val="20"/>
        </w:rPr>
      </w:pPr>
      <w:r>
        <w:rPr>
          <w:rFonts w:ascii="Georgia"/>
          <w:i/>
          <w:spacing w:val="1"/>
          <w:position w:val="8"/>
          <w:sz w:val="14"/>
        </w:rPr>
        <w:t>b</w:t>
      </w:r>
      <w:r>
        <w:rPr>
          <w:rFonts w:ascii="Arial"/>
          <w:i/>
          <w:spacing w:val="1"/>
          <w:sz w:val="20"/>
        </w:rPr>
        <w:t>Computer</w:t>
      </w:r>
      <w:r w:rsidR="0080265E">
        <w:rPr>
          <w:rFonts w:ascii="Arial"/>
          <w:i/>
          <w:spacing w:val="-15"/>
          <w:sz w:val="20"/>
        </w:rPr>
        <w:t xml:space="preserve"> </w:t>
      </w:r>
      <w:r>
        <w:rPr>
          <w:rFonts w:ascii="Arial"/>
          <w:i/>
          <w:spacing w:val="-3"/>
          <w:sz w:val="20"/>
        </w:rPr>
        <w:t>Science</w:t>
      </w:r>
      <w:r>
        <w:rPr>
          <w:rFonts w:ascii="Arial"/>
          <w:i/>
          <w:spacing w:val="-14"/>
          <w:sz w:val="20"/>
        </w:rPr>
        <w:t xml:space="preserve"> </w:t>
      </w:r>
      <w:r>
        <w:rPr>
          <w:rFonts w:ascii="Arial"/>
          <w:i/>
          <w:sz w:val="20"/>
        </w:rPr>
        <w:t>and</w:t>
      </w:r>
      <w:r>
        <w:rPr>
          <w:rFonts w:ascii="Arial"/>
          <w:i/>
          <w:spacing w:val="-14"/>
          <w:sz w:val="20"/>
        </w:rPr>
        <w:t xml:space="preserve"> </w:t>
      </w:r>
      <w:r>
        <w:rPr>
          <w:rFonts w:ascii="Arial"/>
          <w:i/>
          <w:sz w:val="20"/>
        </w:rPr>
        <w:t>AI</w:t>
      </w:r>
      <w:r>
        <w:rPr>
          <w:rFonts w:ascii="Arial"/>
          <w:i/>
          <w:spacing w:val="-14"/>
          <w:sz w:val="20"/>
        </w:rPr>
        <w:t xml:space="preserve"> </w:t>
      </w:r>
      <w:r>
        <w:rPr>
          <w:rFonts w:ascii="Arial"/>
          <w:i/>
          <w:spacing w:val="-3"/>
          <w:sz w:val="20"/>
        </w:rPr>
        <w:t>L</w:t>
      </w:r>
      <w:r>
        <w:rPr>
          <w:rFonts w:ascii="Arial"/>
          <w:i/>
          <w:spacing w:val="-4"/>
          <w:sz w:val="20"/>
        </w:rPr>
        <w:t>ab,</w:t>
      </w:r>
      <w:r>
        <w:rPr>
          <w:rFonts w:ascii="Arial"/>
          <w:i/>
          <w:spacing w:val="-14"/>
          <w:sz w:val="20"/>
        </w:rPr>
        <w:t xml:space="preserve"> </w:t>
      </w:r>
      <w:r>
        <w:rPr>
          <w:rFonts w:ascii="Arial"/>
          <w:i/>
          <w:sz w:val="20"/>
        </w:rPr>
        <w:t>Massachusetts</w:t>
      </w:r>
      <w:r>
        <w:rPr>
          <w:rFonts w:ascii="Arial"/>
          <w:i/>
          <w:spacing w:val="-14"/>
          <w:sz w:val="20"/>
        </w:rPr>
        <w:t xml:space="preserve"> </w:t>
      </w:r>
      <w:r>
        <w:rPr>
          <w:rFonts w:ascii="Arial"/>
          <w:i/>
          <w:sz w:val="20"/>
        </w:rPr>
        <w:t>Institute</w:t>
      </w:r>
      <w:r>
        <w:rPr>
          <w:rFonts w:ascii="Arial"/>
          <w:i/>
          <w:spacing w:val="-15"/>
          <w:sz w:val="20"/>
        </w:rPr>
        <w:t xml:space="preserve"> </w:t>
      </w:r>
      <w:r>
        <w:rPr>
          <w:rFonts w:ascii="Arial"/>
          <w:i/>
          <w:sz w:val="20"/>
        </w:rPr>
        <w:t>of</w:t>
      </w:r>
      <w:r>
        <w:rPr>
          <w:rFonts w:ascii="Arial"/>
          <w:i/>
          <w:spacing w:val="-14"/>
          <w:sz w:val="20"/>
        </w:rPr>
        <w:t xml:space="preserve"> </w:t>
      </w:r>
      <w:r>
        <w:rPr>
          <w:rFonts w:ascii="Arial"/>
          <w:i/>
          <w:spacing w:val="-4"/>
          <w:sz w:val="20"/>
        </w:rPr>
        <w:t>T</w:t>
      </w:r>
      <w:r>
        <w:rPr>
          <w:rFonts w:ascii="Arial"/>
          <w:i/>
          <w:spacing w:val="-5"/>
          <w:sz w:val="20"/>
        </w:rPr>
        <w:t>echnology,</w:t>
      </w:r>
      <w:r>
        <w:rPr>
          <w:rFonts w:ascii="Arial"/>
          <w:i/>
          <w:spacing w:val="-14"/>
          <w:sz w:val="20"/>
        </w:rPr>
        <w:t xml:space="preserve"> </w:t>
      </w:r>
      <w:r>
        <w:rPr>
          <w:rFonts w:ascii="Arial"/>
          <w:i/>
          <w:sz w:val="20"/>
        </w:rPr>
        <w:t>Cambridge,</w:t>
      </w:r>
      <w:r>
        <w:rPr>
          <w:rFonts w:ascii="Arial"/>
          <w:i/>
          <w:spacing w:val="28"/>
          <w:w w:val="95"/>
          <w:sz w:val="20"/>
        </w:rPr>
        <w:t xml:space="preserve"> </w:t>
      </w:r>
      <w:r>
        <w:rPr>
          <w:rFonts w:ascii="Arial"/>
          <w:i/>
          <w:w w:val="90"/>
          <w:sz w:val="20"/>
        </w:rPr>
        <w:t xml:space="preserve">Massachusetts </w:t>
      </w:r>
      <w:r>
        <w:rPr>
          <w:rFonts w:ascii="Arial"/>
          <w:i/>
          <w:spacing w:val="1"/>
          <w:w w:val="90"/>
          <w:sz w:val="20"/>
        </w:rPr>
        <w:t xml:space="preserve"> </w:t>
      </w:r>
      <w:r>
        <w:rPr>
          <w:rFonts w:ascii="Arial"/>
          <w:i/>
          <w:w w:val="90"/>
          <w:sz w:val="20"/>
        </w:rPr>
        <w:t>02139</w:t>
      </w:r>
    </w:p>
    <w:p w14:paraId="7A8EF4B4" w14:textId="77777777" w:rsidR="00283DE0" w:rsidRDefault="00283DE0" w:rsidP="003B0178">
      <w:pPr>
        <w:keepLines/>
        <w:rPr>
          <w:rFonts w:ascii="Arial" w:eastAsia="Arial" w:hAnsi="Arial" w:cs="Arial"/>
          <w:i/>
          <w:sz w:val="20"/>
          <w:szCs w:val="20"/>
        </w:rPr>
      </w:pPr>
    </w:p>
    <w:p w14:paraId="594E9B45" w14:textId="77777777" w:rsidR="00283DE0" w:rsidRDefault="00283DE0" w:rsidP="003B0178">
      <w:pPr>
        <w:keepLines/>
        <w:rPr>
          <w:rFonts w:ascii="Arial" w:eastAsia="Arial" w:hAnsi="Arial" w:cs="Arial"/>
          <w:i/>
          <w:sz w:val="20"/>
          <w:szCs w:val="20"/>
        </w:rPr>
      </w:pPr>
    </w:p>
    <w:p w14:paraId="6FB09B7E" w14:textId="77777777" w:rsidR="001D6FD1" w:rsidRDefault="001D6FD1" w:rsidP="003B0178">
      <w:pPr>
        <w:keepLines/>
        <w:spacing w:before="2"/>
        <w:rPr>
          <w:rFonts w:ascii="Georgia" w:eastAsia="Georgia" w:hAnsi="Georgia" w:cs="Georgia"/>
        </w:rPr>
      </w:pPr>
    </w:p>
    <w:p w14:paraId="6E784756" w14:textId="77777777" w:rsidR="00283DE0" w:rsidRDefault="0042282B" w:rsidP="003B0178">
      <w:pPr>
        <w:keepLines/>
        <w:spacing w:line="20" w:lineRule="atLeast"/>
        <w:ind w:left="2213"/>
        <w:rPr>
          <w:rFonts w:ascii="Georgia" w:eastAsia="Georgia" w:hAnsi="Georgia" w:cs="Georgia"/>
          <w:sz w:val="2"/>
          <w:szCs w:val="2"/>
        </w:rPr>
      </w:pPr>
      <w:r>
        <w:rPr>
          <w:rFonts w:ascii="Georgia" w:eastAsia="Georgia" w:hAnsi="Georgia" w:cs="Georgia"/>
          <w:noProof/>
          <w:sz w:val="2"/>
          <w:szCs w:val="2"/>
        </w:rPr>
        <mc:AlternateContent>
          <mc:Choice Requires="wpg">
            <w:drawing>
              <wp:inline distT="0" distB="0" distL="0" distR="0" wp14:anchorId="0EA1A786" wp14:editId="6AA465D1">
                <wp:extent cx="1979295" cy="5080"/>
                <wp:effectExtent l="10160" t="6985" r="10795" b="6985"/>
                <wp:docPr id="3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9295" cy="5080"/>
                          <a:chOff x="0" y="0"/>
                          <a:chExt cx="3117" cy="8"/>
                        </a:xfrm>
                      </wpg:grpSpPr>
                      <wpg:grpSp>
                        <wpg:cNvPr id="37" name="Group 114"/>
                        <wpg:cNvGrpSpPr>
                          <a:grpSpLocks/>
                        </wpg:cNvGrpSpPr>
                        <wpg:grpSpPr bwMode="auto">
                          <a:xfrm>
                            <a:off x="4" y="4"/>
                            <a:ext cx="3109" cy="2"/>
                            <a:chOff x="4" y="4"/>
                            <a:chExt cx="3109" cy="2"/>
                          </a:xfrm>
                        </wpg:grpSpPr>
                        <wps:wsp>
                          <wps:cNvPr id="38" name="Freeform 115"/>
                          <wps:cNvSpPr>
                            <a:spLocks/>
                          </wps:cNvSpPr>
                          <wps:spPr bwMode="auto">
                            <a:xfrm>
                              <a:off x="4" y="4"/>
                              <a:ext cx="3109" cy="2"/>
                            </a:xfrm>
                            <a:custGeom>
                              <a:avLst/>
                              <a:gdLst>
                                <a:gd name="T0" fmla="+- 0 4 4"/>
                                <a:gd name="T1" fmla="*/ T0 w 3109"/>
                                <a:gd name="T2" fmla="+- 0 3112 4"/>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324DE907" id="Group 113" o:spid="_x0000_s1026" style="width:155.85pt;height:.4pt;mso-position-horizontal-relative:char;mso-position-vertical-relative:line" coordsize="3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">
                <v:group id="Group 114" o:spid="_x0000_s1027" style="position:absolute;left:4;top:4;width:3109;height:2" coordorigin="4,4" coordsize="3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115" o:spid="_x0000_s1028" style="position:absolute;left:4;top:4;width:3109;height:2;visibility:visible;mso-wrap-style:square;v-text-anchor:top" coordsize="31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ayCboA&#10;AADbAAAADwAAAGRycy9kb3ducmV2LnhtbERPvQrCMBDeBd8hnOCmqQoi1bRIQVA3awfHoznbYnMp&#10;TdT69mYQHD++/106mFa8qHeNZQWLeQSCuLS64UpBcT3MNiCcR9bYWiYFH3KQJuPRDmNt33yhV+4r&#10;EULYxaig9r6LpXRlTQbd3HbEgbvb3qAPsK+k7vEdwk0rl1G0lgYbDg01dpTVVD7yp1GA1n0WjrKs&#10;OOWF1Btpz97clJpOhv0WhKfB/8U/91ErWIWx4Uv4ATL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AayCboAAADbAAAADwAAAAAAAAAAAAAAAACYAgAAZHJzL2Rvd25yZXYueG1s&#10;UEsFBgAAAAAEAAQA9QAAAH8DAAAAAA==&#10;" path="m,l3108,e" filled="f" strokeweight=".14042mm">
                    <v:path arrowok="t" o:connecttype="custom" o:connectlocs="0,0;3108,0" o:connectangles="0,0"/>
                  </v:shape>
                </v:group>
                <w10:anchorlock/>
              </v:group>
            </w:pict>
          </mc:Fallback>
        </mc:AlternateContent>
      </w:r>
    </w:p>
    <w:p w14:paraId="17558EAD" w14:textId="77777777" w:rsidR="00283DE0" w:rsidRDefault="00641826" w:rsidP="003B0178">
      <w:pPr>
        <w:keepLines/>
        <w:spacing w:line="193" w:lineRule="exact"/>
        <w:ind w:left="2484"/>
        <w:rPr>
          <w:rFonts w:ascii="Century" w:eastAsia="Century" w:hAnsi="Century" w:cs="Century"/>
          <w:sz w:val="20"/>
          <w:szCs w:val="20"/>
        </w:rPr>
      </w:pPr>
      <w:r>
        <w:rPr>
          <w:rFonts w:ascii="Meiryo" w:eastAsia="Meiryo" w:hAnsi="Meiryo" w:cs="Meiryo"/>
          <w:i/>
          <w:spacing w:val="1"/>
          <w:w w:val="95"/>
          <w:position w:val="8"/>
          <w:sz w:val="14"/>
          <w:szCs w:val="14"/>
        </w:rPr>
        <w:t>∗</w:t>
      </w:r>
      <w:r>
        <w:rPr>
          <w:rFonts w:ascii="Century" w:eastAsia="Century" w:hAnsi="Century" w:cs="Century"/>
          <w:spacing w:val="1"/>
          <w:w w:val="95"/>
          <w:sz w:val="20"/>
          <w:szCs w:val="20"/>
        </w:rPr>
        <w:t>These</w:t>
      </w:r>
      <w:r>
        <w:rPr>
          <w:rFonts w:ascii="Century" w:eastAsia="Century" w:hAnsi="Century" w:cs="Century"/>
          <w:spacing w:val="-4"/>
          <w:w w:val="95"/>
          <w:sz w:val="20"/>
          <w:szCs w:val="20"/>
        </w:rPr>
        <w:t xml:space="preserve"> </w:t>
      </w:r>
      <w:r>
        <w:rPr>
          <w:rFonts w:ascii="Century" w:eastAsia="Century" w:hAnsi="Century" w:cs="Century"/>
          <w:w w:val="95"/>
          <w:sz w:val="20"/>
          <w:szCs w:val="20"/>
        </w:rPr>
        <w:t>authors</w:t>
      </w:r>
      <w:r>
        <w:rPr>
          <w:rFonts w:ascii="Century" w:eastAsia="Century" w:hAnsi="Century" w:cs="Century"/>
          <w:spacing w:val="-3"/>
          <w:w w:val="95"/>
          <w:sz w:val="20"/>
          <w:szCs w:val="20"/>
        </w:rPr>
        <w:t xml:space="preserve"> </w:t>
      </w:r>
      <w:r>
        <w:rPr>
          <w:rFonts w:ascii="Century" w:eastAsia="Century" w:hAnsi="Century" w:cs="Century"/>
          <w:spacing w:val="-1"/>
          <w:w w:val="95"/>
          <w:sz w:val="20"/>
          <w:szCs w:val="20"/>
        </w:rPr>
        <w:t>contributed</w:t>
      </w:r>
      <w:r>
        <w:rPr>
          <w:rFonts w:ascii="Century" w:eastAsia="Century" w:hAnsi="Century" w:cs="Century"/>
          <w:spacing w:val="-3"/>
          <w:w w:val="95"/>
          <w:sz w:val="20"/>
          <w:szCs w:val="20"/>
        </w:rPr>
        <w:t xml:space="preserve"> </w:t>
      </w:r>
      <w:r>
        <w:rPr>
          <w:rFonts w:ascii="Century" w:eastAsia="Century" w:hAnsi="Century" w:cs="Century"/>
          <w:w w:val="95"/>
          <w:sz w:val="20"/>
          <w:szCs w:val="20"/>
        </w:rPr>
        <w:t>equally</w:t>
      </w:r>
      <w:r>
        <w:rPr>
          <w:rFonts w:ascii="Century" w:eastAsia="Century" w:hAnsi="Century" w:cs="Century"/>
          <w:spacing w:val="-3"/>
          <w:w w:val="95"/>
          <w:sz w:val="20"/>
          <w:szCs w:val="20"/>
        </w:rPr>
        <w:t xml:space="preserve"> </w:t>
      </w:r>
      <w:r>
        <w:rPr>
          <w:rFonts w:ascii="Century" w:eastAsia="Century" w:hAnsi="Century" w:cs="Century"/>
          <w:w w:val="95"/>
          <w:sz w:val="20"/>
          <w:szCs w:val="20"/>
        </w:rPr>
        <w:t>to</w:t>
      </w:r>
      <w:r>
        <w:rPr>
          <w:rFonts w:ascii="Century" w:eastAsia="Century" w:hAnsi="Century" w:cs="Century"/>
          <w:spacing w:val="-3"/>
          <w:w w:val="95"/>
          <w:sz w:val="20"/>
          <w:szCs w:val="20"/>
        </w:rPr>
        <w:t xml:space="preserve"> </w:t>
      </w:r>
      <w:r>
        <w:rPr>
          <w:rFonts w:ascii="Century" w:eastAsia="Century" w:hAnsi="Century" w:cs="Century"/>
          <w:w w:val="95"/>
          <w:sz w:val="20"/>
          <w:szCs w:val="20"/>
        </w:rPr>
        <w:t>this</w:t>
      </w:r>
      <w:r>
        <w:rPr>
          <w:rFonts w:ascii="Century" w:eastAsia="Century" w:hAnsi="Century" w:cs="Century"/>
          <w:spacing w:val="-4"/>
          <w:w w:val="95"/>
          <w:sz w:val="20"/>
          <w:szCs w:val="20"/>
        </w:rPr>
        <w:t xml:space="preserve"> </w:t>
      </w:r>
      <w:r>
        <w:rPr>
          <w:rFonts w:ascii="Century" w:eastAsia="Century" w:hAnsi="Century" w:cs="Century"/>
          <w:spacing w:val="-3"/>
          <w:w w:val="95"/>
          <w:sz w:val="20"/>
          <w:szCs w:val="20"/>
        </w:rPr>
        <w:t>work.</w:t>
      </w:r>
    </w:p>
    <w:p w14:paraId="484F53FF" w14:textId="77777777" w:rsidR="00283DE0" w:rsidRDefault="00641826" w:rsidP="003B0178">
      <w:pPr>
        <w:keepLines/>
        <w:spacing w:line="287" w:lineRule="exact"/>
        <w:ind w:left="2402"/>
        <w:rPr>
          <w:rFonts w:ascii="Century" w:eastAsia="Century" w:hAnsi="Century" w:cs="Century"/>
          <w:sz w:val="20"/>
          <w:szCs w:val="20"/>
        </w:rPr>
      </w:pPr>
      <w:r>
        <w:rPr>
          <w:rFonts w:ascii="Meiryo" w:eastAsia="Meiryo" w:hAnsi="Meiryo" w:cs="Meiryo"/>
          <w:i/>
          <w:w w:val="90"/>
          <w:position w:val="8"/>
          <w:sz w:val="14"/>
          <w:szCs w:val="14"/>
        </w:rPr>
        <w:t>∗∗</w:t>
      </w:r>
      <w:r>
        <w:rPr>
          <w:rFonts w:ascii="Century" w:eastAsia="Century" w:hAnsi="Century" w:cs="Century"/>
          <w:w w:val="90"/>
          <w:sz w:val="20"/>
          <w:szCs w:val="20"/>
        </w:rPr>
        <w:t>Corresponding author</w:t>
      </w:r>
    </w:p>
    <w:p w14:paraId="26562C9D" w14:textId="77777777" w:rsidR="00283DE0" w:rsidRDefault="00641826" w:rsidP="003B0178">
      <w:pPr>
        <w:keepLines/>
        <w:ind w:left="2217" w:right="5266" w:firstLine="358"/>
        <w:rPr>
          <w:rFonts w:ascii="Century" w:eastAsia="Century" w:hAnsi="Century" w:cs="Century"/>
          <w:sz w:val="20"/>
          <w:szCs w:val="20"/>
        </w:rPr>
      </w:pPr>
      <w:r>
        <w:rPr>
          <w:rFonts w:ascii="Arial"/>
          <w:i/>
          <w:w w:val="95"/>
          <w:sz w:val="20"/>
        </w:rPr>
        <w:t>Email</w:t>
      </w:r>
      <w:r>
        <w:rPr>
          <w:rFonts w:ascii="Arial"/>
          <w:i/>
          <w:spacing w:val="7"/>
          <w:w w:val="95"/>
          <w:sz w:val="20"/>
        </w:rPr>
        <w:t xml:space="preserve"> </w:t>
      </w:r>
      <w:r>
        <w:rPr>
          <w:rFonts w:ascii="Arial"/>
          <w:i/>
          <w:spacing w:val="-2"/>
          <w:w w:val="95"/>
          <w:sz w:val="20"/>
        </w:rPr>
        <w:t>addr</w:t>
      </w:r>
      <w:r>
        <w:rPr>
          <w:rFonts w:ascii="Arial"/>
          <w:i/>
          <w:spacing w:val="-3"/>
          <w:w w:val="95"/>
          <w:sz w:val="20"/>
        </w:rPr>
        <w:t>ess:</w:t>
      </w:r>
      <w:r>
        <w:rPr>
          <w:rFonts w:ascii="Arial"/>
          <w:i/>
          <w:spacing w:val="33"/>
          <w:w w:val="95"/>
          <w:sz w:val="20"/>
        </w:rPr>
        <w:t xml:space="preserve"> </w:t>
      </w:r>
      <w:hyperlink r:id="rId9">
        <w:r>
          <w:rPr>
            <w:rFonts w:ascii="Lucida Sans"/>
            <w:w w:val="95"/>
            <w:sz w:val="20"/>
          </w:rPr>
          <w:t>bab@mit.edu</w:t>
        </w:r>
      </w:hyperlink>
      <w:r>
        <w:rPr>
          <w:rFonts w:ascii="Lucida Sans"/>
          <w:spacing w:val="-5"/>
          <w:w w:val="95"/>
          <w:sz w:val="20"/>
        </w:rPr>
        <w:t xml:space="preserve"> </w:t>
      </w:r>
      <w:r>
        <w:rPr>
          <w:rFonts w:ascii="Century"/>
          <w:w w:val="95"/>
          <w:sz w:val="20"/>
        </w:rPr>
        <w:t>(Bonnie</w:t>
      </w:r>
      <w:r>
        <w:rPr>
          <w:rFonts w:ascii="Century"/>
          <w:spacing w:val="-20"/>
          <w:w w:val="95"/>
          <w:sz w:val="20"/>
        </w:rPr>
        <w:t xml:space="preserve"> </w:t>
      </w:r>
      <w:r>
        <w:rPr>
          <w:rFonts w:ascii="Century"/>
          <w:w w:val="95"/>
          <w:sz w:val="20"/>
        </w:rPr>
        <w:t>Berger)</w:t>
      </w:r>
    </w:p>
    <w:p w14:paraId="52FA47BE" w14:textId="77777777" w:rsidR="00283DE0" w:rsidRDefault="00283DE0" w:rsidP="003B0178">
      <w:pPr>
        <w:keepLines/>
        <w:rPr>
          <w:rFonts w:ascii="Century" w:eastAsia="Century" w:hAnsi="Century" w:cs="Century"/>
          <w:sz w:val="20"/>
          <w:szCs w:val="20"/>
        </w:rPr>
      </w:pPr>
    </w:p>
    <w:p w14:paraId="669F3384" w14:textId="77777777" w:rsidR="00283DE0" w:rsidRDefault="00283DE0" w:rsidP="003B0178">
      <w:pPr>
        <w:keepLines/>
        <w:rPr>
          <w:rFonts w:ascii="Century" w:eastAsia="Century" w:hAnsi="Century" w:cs="Century"/>
          <w:sz w:val="20"/>
          <w:szCs w:val="20"/>
        </w:rPr>
      </w:pPr>
    </w:p>
    <w:p w14:paraId="04883396" w14:textId="77777777" w:rsidR="00283DE0" w:rsidRDefault="00641826" w:rsidP="003B0178">
      <w:pPr>
        <w:keepLines/>
        <w:tabs>
          <w:tab w:val="left" w:pos="8757"/>
        </w:tabs>
        <w:spacing w:before="141"/>
        <w:ind w:left="2217"/>
        <w:rPr>
          <w:rFonts w:ascii="Arial" w:eastAsia="Arial" w:hAnsi="Arial" w:cs="Arial"/>
          <w:sz w:val="20"/>
          <w:szCs w:val="20"/>
        </w:rPr>
      </w:pPr>
      <w:r>
        <w:rPr>
          <w:rFonts w:ascii="Arial"/>
          <w:i/>
          <w:spacing w:val="-2"/>
          <w:sz w:val="20"/>
        </w:rPr>
        <w:t>Preprint</w:t>
      </w:r>
      <w:r>
        <w:rPr>
          <w:rFonts w:ascii="Arial"/>
          <w:i/>
          <w:spacing w:val="-7"/>
          <w:sz w:val="20"/>
        </w:rPr>
        <w:t xml:space="preserve"> </w:t>
      </w:r>
      <w:r>
        <w:rPr>
          <w:rFonts w:ascii="Arial"/>
          <w:i/>
          <w:spacing w:val="-3"/>
          <w:sz w:val="20"/>
        </w:rPr>
        <w:t>submitted</w:t>
      </w:r>
      <w:r>
        <w:rPr>
          <w:rFonts w:ascii="Arial"/>
          <w:i/>
          <w:spacing w:val="-6"/>
          <w:sz w:val="20"/>
        </w:rPr>
        <w:t xml:space="preserve"> </w:t>
      </w:r>
      <w:r>
        <w:rPr>
          <w:rFonts w:ascii="Arial"/>
          <w:i/>
          <w:sz w:val="20"/>
        </w:rPr>
        <w:t>to</w:t>
      </w:r>
      <w:r>
        <w:rPr>
          <w:rFonts w:ascii="Arial"/>
          <w:i/>
          <w:spacing w:val="-7"/>
          <w:sz w:val="20"/>
        </w:rPr>
        <w:t xml:space="preserve"> </w:t>
      </w:r>
      <w:r>
        <w:rPr>
          <w:rFonts w:ascii="Arial"/>
          <w:i/>
          <w:spacing w:val="2"/>
          <w:sz w:val="20"/>
        </w:rPr>
        <w:t>Cel</w:t>
      </w:r>
      <w:r>
        <w:rPr>
          <w:rFonts w:ascii="Arial"/>
          <w:i/>
          <w:spacing w:val="1"/>
          <w:sz w:val="20"/>
        </w:rPr>
        <w:t>l</w:t>
      </w:r>
      <w:r>
        <w:rPr>
          <w:rFonts w:ascii="Arial"/>
          <w:i/>
          <w:spacing w:val="-6"/>
          <w:sz w:val="20"/>
        </w:rPr>
        <w:t xml:space="preserve"> </w:t>
      </w:r>
      <w:r>
        <w:rPr>
          <w:rFonts w:ascii="Arial"/>
          <w:i/>
          <w:sz w:val="20"/>
        </w:rPr>
        <w:t>Systems</w:t>
      </w:r>
      <w:r>
        <w:rPr>
          <w:rFonts w:ascii="Arial"/>
          <w:i/>
          <w:sz w:val="20"/>
        </w:rPr>
        <w:tab/>
        <w:t>June</w:t>
      </w:r>
      <w:r>
        <w:rPr>
          <w:rFonts w:ascii="Arial"/>
          <w:i/>
          <w:spacing w:val="-23"/>
          <w:sz w:val="20"/>
        </w:rPr>
        <w:t xml:space="preserve"> </w:t>
      </w:r>
      <w:r>
        <w:rPr>
          <w:rFonts w:ascii="Arial"/>
          <w:i/>
          <w:sz w:val="20"/>
        </w:rPr>
        <w:t>21,</w:t>
      </w:r>
      <w:r>
        <w:rPr>
          <w:rFonts w:ascii="Arial"/>
          <w:i/>
          <w:spacing w:val="-23"/>
          <w:sz w:val="20"/>
        </w:rPr>
        <w:t xml:space="preserve"> </w:t>
      </w:r>
      <w:r>
        <w:rPr>
          <w:rFonts w:ascii="Arial"/>
          <w:i/>
          <w:sz w:val="20"/>
        </w:rPr>
        <w:t>2015</w:t>
      </w:r>
    </w:p>
    <w:p w14:paraId="782FB2CB" w14:textId="77777777" w:rsidR="00283DE0" w:rsidRDefault="00283DE0" w:rsidP="003B0178">
      <w:pPr>
        <w:keepLines/>
        <w:rPr>
          <w:rFonts w:ascii="Arial" w:eastAsia="Arial" w:hAnsi="Arial" w:cs="Arial"/>
          <w:sz w:val="20"/>
          <w:szCs w:val="20"/>
        </w:rPr>
        <w:sectPr w:rsidR="00283DE0">
          <w:pgSz w:w="12240" w:h="15840"/>
          <w:pgMar w:top="0" w:right="1720" w:bottom="280" w:left="0" w:header="720" w:footer="720" w:gutter="0"/>
          <w:cols w:space="720"/>
        </w:sectPr>
      </w:pPr>
    </w:p>
    <w:p w14:paraId="58EB0384" w14:textId="77777777" w:rsidR="00283DE0" w:rsidRDefault="00283DE0" w:rsidP="003B0178">
      <w:pPr>
        <w:keepLines/>
        <w:rPr>
          <w:rFonts w:ascii="Arial" w:eastAsia="Arial" w:hAnsi="Arial" w:cs="Arial"/>
          <w:i/>
          <w:sz w:val="20"/>
          <w:szCs w:val="20"/>
        </w:rPr>
      </w:pPr>
    </w:p>
    <w:p w14:paraId="4AF2BCD7" w14:textId="77777777" w:rsidR="00283DE0" w:rsidRDefault="00283DE0" w:rsidP="003B0178">
      <w:pPr>
        <w:keepLines/>
        <w:rPr>
          <w:rFonts w:ascii="Arial" w:eastAsia="Arial" w:hAnsi="Arial" w:cs="Arial"/>
          <w:i/>
          <w:sz w:val="20"/>
          <w:szCs w:val="20"/>
        </w:rPr>
      </w:pPr>
    </w:p>
    <w:p w14:paraId="5D434E6F" w14:textId="77777777" w:rsidR="00283DE0" w:rsidRDefault="00283DE0" w:rsidP="003B0178">
      <w:pPr>
        <w:keepLines/>
        <w:rPr>
          <w:rFonts w:ascii="Arial" w:eastAsia="Arial" w:hAnsi="Arial" w:cs="Arial"/>
          <w:i/>
          <w:sz w:val="20"/>
          <w:szCs w:val="20"/>
        </w:rPr>
      </w:pPr>
    </w:p>
    <w:p w14:paraId="7A24D95A" w14:textId="77777777" w:rsidR="00283DE0" w:rsidRDefault="00283DE0" w:rsidP="003B0178">
      <w:pPr>
        <w:keepLines/>
        <w:spacing w:before="10"/>
        <w:rPr>
          <w:rFonts w:ascii="Arial" w:eastAsia="Arial" w:hAnsi="Arial" w:cs="Arial"/>
          <w:i/>
          <w:sz w:val="24"/>
          <w:szCs w:val="24"/>
        </w:rPr>
      </w:pPr>
    </w:p>
    <w:p w14:paraId="72B35A83" w14:textId="77777777" w:rsidR="00283DE0" w:rsidRDefault="00283DE0" w:rsidP="003B0178">
      <w:pPr>
        <w:pStyle w:val="BodyText"/>
        <w:keepLines/>
        <w:spacing w:before="59" w:line="381" w:lineRule="auto"/>
        <w:ind w:right="528"/>
      </w:pPr>
    </w:p>
    <w:p w14:paraId="65A44780" w14:textId="77777777" w:rsidR="00283DE0" w:rsidRDefault="00283DE0" w:rsidP="003B0178">
      <w:pPr>
        <w:keepLines/>
        <w:spacing w:before="10"/>
        <w:rPr>
          <w:rFonts w:ascii="Georgia" w:eastAsia="Georgia" w:hAnsi="Georgia" w:cs="Georgia"/>
          <w:sz w:val="2"/>
          <w:szCs w:val="2"/>
        </w:rPr>
      </w:pPr>
    </w:p>
    <w:p w14:paraId="6A57F9B3" w14:textId="77777777" w:rsidR="00283DE0" w:rsidRDefault="0042282B" w:rsidP="003B0178">
      <w:pPr>
        <w:keepLines/>
        <w:spacing w:line="20" w:lineRule="atLeast"/>
        <w:ind w:left="493"/>
        <w:rPr>
          <w:rFonts w:ascii="Georgia" w:eastAsia="Georgia" w:hAnsi="Georgia" w:cs="Georgia"/>
          <w:sz w:val="2"/>
          <w:szCs w:val="2"/>
        </w:rPr>
      </w:pPr>
      <w:r>
        <w:rPr>
          <w:rFonts w:ascii="Georgia" w:eastAsia="Georgia" w:hAnsi="Georgia" w:cs="Georgia"/>
          <w:noProof/>
          <w:sz w:val="2"/>
          <w:szCs w:val="2"/>
        </w:rPr>
        <mc:AlternateContent>
          <mc:Choice Requires="wpg">
            <w:drawing>
              <wp:inline distT="0" distB="0" distL="0" distR="0" wp14:anchorId="3FE2EE39" wp14:editId="7FD9DEBD">
                <wp:extent cx="4939665" cy="5080"/>
                <wp:effectExtent l="10160" t="6985" r="3175" b="6985"/>
                <wp:docPr id="33"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9665" cy="5080"/>
                          <a:chOff x="0" y="0"/>
                          <a:chExt cx="7779" cy="8"/>
                        </a:xfrm>
                      </wpg:grpSpPr>
                      <wpg:grpSp>
                        <wpg:cNvPr id="34" name="Group 111"/>
                        <wpg:cNvGrpSpPr>
                          <a:grpSpLocks/>
                        </wpg:cNvGrpSpPr>
                        <wpg:grpSpPr bwMode="auto">
                          <a:xfrm>
                            <a:off x="4" y="4"/>
                            <a:ext cx="7771" cy="2"/>
                            <a:chOff x="4" y="4"/>
                            <a:chExt cx="7771" cy="2"/>
                          </a:xfrm>
                        </wpg:grpSpPr>
                        <wps:wsp>
                          <wps:cNvPr id="35" name="Freeform 112"/>
                          <wps:cNvSpPr>
                            <a:spLocks/>
                          </wps:cNvSpPr>
                          <wps:spPr bwMode="auto">
                            <a:xfrm>
                              <a:off x="4" y="4"/>
                              <a:ext cx="7771" cy="2"/>
                            </a:xfrm>
                            <a:custGeom>
                              <a:avLst/>
                              <a:gdLst>
                                <a:gd name="T0" fmla="+- 0 4 4"/>
                                <a:gd name="T1" fmla="*/ T0 w 7771"/>
                                <a:gd name="T2" fmla="+- 0 7775 4"/>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530DCABD" id="Group 110" o:spid="_x0000_s1026" style="width:388.95pt;height:.4pt;mso-position-horizontal-relative:char;mso-position-vertical-relative:line" coordsize="77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">
                <v:group id="Group 111" o:spid="_x0000_s1027" style="position:absolute;left:4;top:4;width:7771;height:2" coordorigin="4,4" coordsize="77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12" o:spid="_x0000_s1028" style="position:absolute;left:4;top:4;width:7771;height:2;visibility:visible;mso-wrap-style:square;v-text-anchor:top" coordsize="77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NksUA&#10;AADbAAAADwAAAGRycy9kb3ducmV2LnhtbESP3WrCQBSE7wt9h+UUetdsalFKdBOKIJRCiz/F62P2&#10;ZBPNng3ZraY+vSsIXg4z8w0zKwbbiiP1vnGs4DVJQRCXTjdsFPxuFi/vIHxA1tg6JgX/5KHIHx9m&#10;mGl34hUd18GICGGfoYI6hC6T0pc1WfSJ64ijV7neYoiyN1L3eIpw28pRmk6kxYbjQo0dzWsqD+s/&#10;q6D6qbDdb81ytTBf5c7uzt+VOSv1/DR8TEEEGsI9fGt/agVvY7h+iT9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A2SxQAAANsAAAAPAAAAAAAAAAAAAAAAAJgCAABkcnMv&#10;ZG93bnJldi54bWxQSwUGAAAAAAQABAD1AAAAigMAAAAA&#10;" path="m,l7771,e" filled="f" strokeweight=".14042mm">
                    <v:path arrowok="t" o:connecttype="custom" o:connectlocs="0,0;7771,0" o:connectangles="0,0"/>
                  </v:shape>
                </v:group>
                <w10:anchorlock/>
              </v:group>
            </w:pict>
          </mc:Fallback>
        </mc:AlternateContent>
      </w:r>
    </w:p>
    <w:p w14:paraId="4C134010" w14:textId="77777777" w:rsidR="00283DE0" w:rsidRDefault="00283DE0" w:rsidP="003B0178">
      <w:pPr>
        <w:keepLines/>
        <w:rPr>
          <w:rFonts w:ascii="Georgia" w:eastAsia="Georgia" w:hAnsi="Georgia" w:cs="Georgia"/>
          <w:sz w:val="20"/>
          <w:szCs w:val="20"/>
        </w:rPr>
      </w:pPr>
    </w:p>
    <w:p w14:paraId="198D7F34" w14:textId="77777777" w:rsidR="00283DE0" w:rsidRDefault="00283DE0" w:rsidP="003B0178">
      <w:pPr>
        <w:keepLines/>
        <w:spacing w:before="8"/>
        <w:rPr>
          <w:rFonts w:ascii="Georgia" w:eastAsia="Georgia" w:hAnsi="Georgia" w:cs="Georgia"/>
          <w:sz w:val="18"/>
          <w:szCs w:val="18"/>
        </w:rPr>
      </w:pPr>
    </w:p>
    <w:p w14:paraId="6455BC1D" w14:textId="77777777" w:rsidR="00283DE0" w:rsidRDefault="00641826" w:rsidP="003B0178">
      <w:pPr>
        <w:pStyle w:val="Heading1"/>
        <w:keepLines/>
        <w:rPr>
          <w:b w:val="0"/>
          <w:bCs w:val="0"/>
        </w:rPr>
      </w:pPr>
      <w:r>
        <w:t>Summary</w:t>
      </w:r>
    </w:p>
    <w:p w14:paraId="481E96A7" w14:textId="77777777" w:rsidR="00283DE0" w:rsidRDefault="00283DE0" w:rsidP="003B0178">
      <w:pPr>
        <w:keepLines/>
        <w:rPr>
          <w:rFonts w:ascii="Georgia" w:eastAsia="Georgia" w:hAnsi="Georgia" w:cs="Georgia"/>
          <w:b/>
          <w:bCs/>
          <w:sz w:val="28"/>
          <w:szCs w:val="28"/>
        </w:rPr>
      </w:pPr>
    </w:p>
    <w:p w14:paraId="588650A5" w14:textId="211A3638" w:rsidR="00283DE0" w:rsidRPr="00FC0E3D" w:rsidDel="00FE1316" w:rsidRDefault="00235C12">
      <w:pPr>
        <w:pStyle w:val="Heading3"/>
        <w:keepLines/>
        <w:spacing w:line="381" w:lineRule="auto"/>
        <w:ind w:right="526"/>
        <w:rPr>
          <w:del w:id="0" w:author="Craig Mak" w:date="2015-08-04T23:01:00Z"/>
          <w:b w:val="0"/>
          <w:bCs w:val="0"/>
        </w:rPr>
        <w:pPrChange w:id="1" w:author="Craig Mak" w:date="2015-08-04T21:59:00Z">
          <w:pPr>
            <w:pStyle w:val="Heading3"/>
            <w:keepLines/>
            <w:spacing w:line="381" w:lineRule="auto"/>
            <w:ind w:right="526" w:firstLine="351"/>
          </w:pPr>
        </w:pPrChange>
      </w:pPr>
      <w:ins w:id="2" w:author="Craig Mak" w:date="2015-08-04T22:16:00Z">
        <w:r>
          <w:rPr>
            <w:w w:val="95"/>
          </w:rPr>
          <w:t>Many data sets exhibit well-defined structure</w:t>
        </w:r>
      </w:ins>
      <w:ins w:id="3" w:author="Craig Mak" w:date="2015-08-04T22:17:00Z">
        <w:r>
          <w:rPr>
            <w:w w:val="95"/>
          </w:rPr>
          <w:t xml:space="preserve"> that can be exploited </w:t>
        </w:r>
      </w:ins>
      <w:ins w:id="4" w:author="Craig Mak" w:date="2015-08-04T22:18:00Z">
        <w:r>
          <w:rPr>
            <w:w w:val="95"/>
          </w:rPr>
          <w:t>to</w:t>
        </w:r>
      </w:ins>
      <w:ins w:id="5" w:author="Craig Mak" w:date="2015-08-04T22:17:00Z">
        <w:r>
          <w:rPr>
            <w:w w:val="95"/>
          </w:rPr>
          <w:t xml:space="preserve"> design </w:t>
        </w:r>
      </w:ins>
      <w:ins w:id="6" w:author="Craig Mak" w:date="2015-08-04T23:23:00Z">
        <w:r w:rsidR="00600079">
          <w:rPr>
            <w:w w:val="95"/>
          </w:rPr>
          <w:t>faster</w:t>
        </w:r>
      </w:ins>
      <w:ins w:id="7" w:author="Craig Mak" w:date="2015-08-04T22:18:00Z">
        <w:r>
          <w:rPr>
            <w:w w:val="95"/>
          </w:rPr>
          <w:t xml:space="preserve"> </w:t>
        </w:r>
      </w:ins>
      <w:ins w:id="8" w:author="Craig Mak" w:date="2015-08-04T22:53:00Z">
        <w:r w:rsidR="00D453A2">
          <w:rPr>
            <w:w w:val="95"/>
          </w:rPr>
          <w:t>search</w:t>
        </w:r>
      </w:ins>
      <w:ins w:id="9" w:author="Craig Mak" w:date="2015-08-04T22:17:00Z">
        <w:r>
          <w:rPr>
            <w:w w:val="95"/>
          </w:rPr>
          <w:t xml:space="preserve"> tools, but it is not</w:t>
        </w:r>
      </w:ins>
      <w:ins w:id="10" w:author="Craig Mak" w:date="2015-08-04T23:37:00Z">
        <w:r w:rsidR="00290785">
          <w:rPr>
            <w:w w:val="95"/>
          </w:rPr>
          <w:t xml:space="preserve"> always</w:t>
        </w:r>
      </w:ins>
      <w:ins w:id="11" w:author="Craig Mak" w:date="2015-08-04T22:17:00Z">
        <w:r>
          <w:rPr>
            <w:w w:val="95"/>
          </w:rPr>
          <w:t xml:space="preserve"> clear when</w:t>
        </w:r>
      </w:ins>
      <w:ins w:id="12" w:author="Craig Mak" w:date="2015-08-04T22:19:00Z">
        <w:r>
          <w:rPr>
            <w:w w:val="95"/>
          </w:rPr>
          <w:t xml:space="preserve"> </w:t>
        </w:r>
      </w:ins>
      <w:ins w:id="13" w:author="Craig Mak" w:date="2015-08-04T22:53:00Z">
        <w:r w:rsidR="00D453A2">
          <w:rPr>
            <w:w w:val="95"/>
          </w:rPr>
          <w:t>such</w:t>
        </w:r>
      </w:ins>
      <w:ins w:id="14" w:author="Craig Mak" w:date="2015-08-04T22:19:00Z">
        <w:r>
          <w:rPr>
            <w:w w:val="95"/>
          </w:rPr>
          <w:t xml:space="preserve"> </w:t>
        </w:r>
      </w:ins>
      <w:del w:id="15" w:author="Craig Mak" w:date="2015-08-04T22:19:00Z">
        <w:r w:rsidR="00D52AC2" w:rsidRPr="002439B9" w:rsidDel="00235C12">
          <w:rPr>
            <w:w w:val="95"/>
          </w:rPr>
          <w:delText>S</w:delText>
        </w:r>
      </w:del>
      <w:del w:id="16" w:author="Craig Mak" w:date="2015-08-04T22:53:00Z">
        <w:r w:rsidR="00D52AC2" w:rsidRPr="002439B9" w:rsidDel="00D453A2">
          <w:rPr>
            <w:w w:val="95"/>
          </w:rPr>
          <w:delText>imilarity search</w:delText>
        </w:r>
      </w:del>
      <w:del w:id="17" w:author="Craig Mak" w:date="2015-08-04T22:20:00Z">
        <w:r w:rsidR="00D52AC2" w:rsidRPr="002439B9" w:rsidDel="00235C12">
          <w:rPr>
            <w:w w:val="95"/>
          </w:rPr>
          <w:delText xml:space="preserve"> is a fundamental operat</w:delText>
        </w:r>
        <w:r w:rsidR="0080394A" w:rsidDel="00235C12">
          <w:rPr>
            <w:w w:val="95"/>
          </w:rPr>
          <w:delText>ion</w:delText>
        </w:r>
        <w:r w:rsidR="00D52AC2" w:rsidRPr="002439B9" w:rsidDel="00235C12">
          <w:rPr>
            <w:w w:val="95"/>
          </w:rPr>
          <w:delText xml:space="preserve"> in data science, but </w:delText>
        </w:r>
        <w:r w:rsidR="0080394A" w:rsidDel="00235C12">
          <w:rPr>
            <w:w w:val="95"/>
          </w:rPr>
          <w:delText xml:space="preserve">it is </w:delText>
        </w:r>
        <w:r w:rsidR="00E24EAE" w:rsidDel="00235C12">
          <w:rPr>
            <w:w w:val="95"/>
          </w:rPr>
          <w:delText xml:space="preserve">not clear </w:delText>
        </w:r>
        <w:r w:rsidR="00D52AC2" w:rsidRPr="002439B9" w:rsidDel="00235C12">
          <w:rPr>
            <w:w w:val="95"/>
          </w:rPr>
          <w:delText xml:space="preserve">when </w:delText>
        </w:r>
      </w:del>
      <w:r w:rsidR="00570336">
        <w:rPr>
          <w:w w:val="95"/>
        </w:rPr>
        <w:t>accelerat</w:t>
      </w:r>
      <w:ins w:id="18" w:author="Craig Mak" w:date="2015-08-04T22:20:00Z">
        <w:r w:rsidR="007E3C1B">
          <w:rPr>
            <w:w w:val="95"/>
          </w:rPr>
          <w:t>ion is possible</w:t>
        </w:r>
      </w:ins>
      <w:del w:id="19" w:author="Craig Mak" w:date="2015-08-04T22:20:00Z">
        <w:r w:rsidR="00570336" w:rsidDel="00235C12">
          <w:rPr>
            <w:w w:val="95"/>
          </w:rPr>
          <w:delText>ion</w:delText>
        </w:r>
      </w:del>
      <w:del w:id="20" w:author="Craig Mak" w:date="2015-08-04T23:23:00Z">
        <w:r w:rsidR="00570336" w:rsidDel="007E3C1B">
          <w:rPr>
            <w:w w:val="95"/>
          </w:rPr>
          <w:delText xml:space="preserve"> </w:delText>
        </w:r>
      </w:del>
      <w:del w:id="21" w:author="Craig Mak" w:date="2015-08-04T22:20:00Z">
        <w:r w:rsidR="00E24EAE" w:rsidDel="00235C12">
          <w:rPr>
            <w:w w:val="95"/>
          </w:rPr>
          <w:delText xml:space="preserve">can be </w:delText>
        </w:r>
        <w:r w:rsidR="00570336" w:rsidDel="00235C12">
          <w:rPr>
            <w:w w:val="95"/>
          </w:rPr>
          <w:delText xml:space="preserve">achieved </w:delText>
        </w:r>
      </w:del>
      <w:del w:id="22" w:author="Craig Mak" w:date="2015-08-04T23:23:00Z">
        <w:r w:rsidR="00DB598E" w:rsidDel="007E3C1B">
          <w:rPr>
            <w:w w:val="95"/>
          </w:rPr>
          <w:delText xml:space="preserve">by </w:delText>
        </w:r>
      </w:del>
      <w:del w:id="23" w:author="Craig Mak" w:date="2015-08-04T22:20:00Z">
        <w:r w:rsidR="00DB598E" w:rsidDel="00235C12">
          <w:rPr>
            <w:w w:val="95"/>
          </w:rPr>
          <w:delText xml:space="preserve">exploiting </w:delText>
        </w:r>
      </w:del>
      <w:del w:id="24" w:author="Craig Mak" w:date="2015-08-04T23:23:00Z">
        <w:r w:rsidR="00D52AC2" w:rsidRPr="002439B9" w:rsidDel="007E3C1B">
          <w:rPr>
            <w:w w:val="95"/>
          </w:rPr>
          <w:delText>redundancy</w:delText>
        </w:r>
      </w:del>
      <w:del w:id="25" w:author="Craig Mak" w:date="2015-08-04T22:54:00Z">
        <w:r w:rsidR="00D52AC2" w:rsidRPr="002439B9" w:rsidDel="00D453A2">
          <w:rPr>
            <w:w w:val="95"/>
          </w:rPr>
          <w:delText xml:space="preserve"> in the dat</w:delText>
        </w:r>
        <w:r w:rsidR="0080394A" w:rsidDel="00D453A2">
          <w:rPr>
            <w:w w:val="95"/>
          </w:rPr>
          <w:delText>a</w:delText>
        </w:r>
      </w:del>
      <w:r w:rsidR="00D52AC2" w:rsidRPr="002439B9">
        <w:rPr>
          <w:w w:val="95"/>
        </w:rPr>
        <w:t>.</w:t>
      </w:r>
      <w:r w:rsidR="00F025D0" w:rsidRPr="002439B9">
        <w:rPr>
          <w:spacing w:val="1"/>
          <w:rPrChange w:id="26" w:author="Craig Mak" w:date="2015-08-04T13:56:00Z">
            <w:rPr>
              <w:spacing w:val="1"/>
              <w:u w:val="single"/>
            </w:rPr>
          </w:rPrChange>
        </w:rPr>
        <w:t xml:space="preserve"> </w:t>
      </w:r>
      <w:r w:rsidR="00867F6F">
        <w:rPr>
          <w:spacing w:val="-12"/>
        </w:rPr>
        <w:t>Here w</w:t>
      </w:r>
      <w:r w:rsidR="00641826" w:rsidRPr="00FC0E3D">
        <w:rPr>
          <w:spacing w:val="-14"/>
        </w:rPr>
        <w:t>e</w:t>
      </w:r>
      <w:r w:rsidR="00641826" w:rsidRPr="00FC0E3D">
        <w:rPr>
          <w:spacing w:val="1"/>
        </w:rPr>
        <w:t xml:space="preserve"> </w:t>
      </w:r>
      <w:r w:rsidR="00641826" w:rsidRPr="00FC0E3D">
        <w:rPr>
          <w:spacing w:val="-2"/>
        </w:rPr>
        <w:t>introduce</w:t>
      </w:r>
      <w:ins w:id="27" w:author="Craig Mak" w:date="2015-08-04T22:11:00Z">
        <w:r>
          <w:rPr>
            <w:spacing w:val="-2"/>
          </w:rPr>
          <w:t xml:space="preserve"> </w:t>
        </w:r>
      </w:ins>
      <w:del w:id="28" w:author="Craig Mak" w:date="2015-08-04T22:45:00Z">
        <w:r w:rsidR="00641826" w:rsidRPr="00FC0E3D" w:rsidDel="004107EB">
          <w:rPr>
            <w:spacing w:val="1"/>
          </w:rPr>
          <w:delText xml:space="preserve"> </w:delText>
        </w:r>
      </w:del>
      <w:r w:rsidR="00641826" w:rsidRPr="00FC0E3D">
        <w:t>a</w:t>
      </w:r>
      <w:r w:rsidR="00641826" w:rsidRPr="00FC0E3D">
        <w:rPr>
          <w:spacing w:val="1"/>
        </w:rPr>
        <w:t xml:space="preserve"> </w:t>
      </w:r>
      <w:del w:id="29" w:author="Craig Mak" w:date="2015-08-04T13:56:00Z">
        <w:r w:rsidR="0080394A" w:rsidDel="002439B9">
          <w:rPr>
            <w:spacing w:val="1"/>
          </w:rPr>
          <w:delText>`</w:delText>
        </w:r>
      </w:del>
      <w:del w:id="30" w:author="Craig Mak" w:date="2015-08-04T22:34:00Z">
        <w:r w:rsidR="0080394A" w:rsidDel="009A500A">
          <w:rPr>
            <w:spacing w:val="1"/>
          </w:rPr>
          <w:delText xml:space="preserve">compressive omics’ </w:delText>
        </w:r>
      </w:del>
      <w:r w:rsidR="00641826" w:rsidRPr="00FC0E3D">
        <w:rPr>
          <w:spacing w:val="-3"/>
        </w:rPr>
        <w:t>framework</w:t>
      </w:r>
      <w:r w:rsidR="00904655">
        <w:rPr>
          <w:spacing w:val="-3"/>
        </w:rPr>
        <w:t xml:space="preserve"> for similarity search</w:t>
      </w:r>
      <w:ins w:id="31" w:author="Craig Mak" w:date="2015-08-04T22:46:00Z">
        <w:r w:rsidR="004107EB">
          <w:rPr>
            <w:spacing w:val="-3"/>
          </w:rPr>
          <w:t xml:space="preserve"> based on characterizing </w:t>
        </w:r>
      </w:ins>
      <w:ins w:id="32" w:author="Craig Mak" w:date="2015-08-04T23:01:00Z">
        <w:r w:rsidR="00FE1316">
          <w:rPr>
            <w:spacing w:val="-3"/>
          </w:rPr>
          <w:t>a data set</w:t>
        </w:r>
      </w:ins>
      <w:ins w:id="33" w:author="Craig Mak" w:date="2015-08-04T23:02:00Z">
        <w:r w:rsidR="00FE1316">
          <w:rPr>
            <w:spacing w:val="-3"/>
          </w:rPr>
          <w:t>’s</w:t>
        </w:r>
      </w:ins>
      <w:ins w:id="34" w:author="Craig Mak" w:date="2015-08-04T22:46:00Z">
        <w:r w:rsidR="00FE1316">
          <w:rPr>
            <w:spacing w:val="-3"/>
          </w:rPr>
          <w:t xml:space="preserve"> entropy</w:t>
        </w:r>
      </w:ins>
      <w:ins w:id="35" w:author="Craig Mak" w:date="2015-08-04T23:34:00Z">
        <w:r w:rsidR="00290785">
          <w:rPr>
            <w:spacing w:val="-3"/>
          </w:rPr>
          <w:t xml:space="preserve"> and fractal dimension</w:t>
        </w:r>
      </w:ins>
      <w:ins w:id="36" w:author="Craig Mak" w:date="2015-08-04T22:46:00Z">
        <w:r w:rsidR="004107EB">
          <w:rPr>
            <w:spacing w:val="-3"/>
          </w:rPr>
          <w:t>. We</w:t>
        </w:r>
      </w:ins>
      <w:ins w:id="37" w:author="Craig Mak" w:date="2015-08-04T22:38:00Z">
        <w:r w:rsidR="009A500A">
          <w:rPr>
            <w:spacing w:val="-3"/>
          </w:rPr>
          <w:t xml:space="preserve"> prove</w:t>
        </w:r>
      </w:ins>
      <w:ins w:id="38" w:author="Craig Mak" w:date="2015-08-04T22:39:00Z">
        <w:r w:rsidR="009A500A">
          <w:rPr>
            <w:spacing w:val="-3"/>
          </w:rPr>
          <w:t xml:space="preserve"> that </w:t>
        </w:r>
      </w:ins>
      <w:ins w:id="39" w:author="Craig Mak" w:date="2015-08-04T22:44:00Z">
        <w:r w:rsidR="00FE1316">
          <w:rPr>
            <w:spacing w:val="-3"/>
          </w:rPr>
          <w:t>searching</w:t>
        </w:r>
        <w:r w:rsidR="004107EB">
          <w:rPr>
            <w:spacing w:val="-3"/>
          </w:rPr>
          <w:t xml:space="preserve"> </w:t>
        </w:r>
      </w:ins>
      <w:del w:id="40" w:author="Craig Mak" w:date="2015-08-04T22:11:00Z">
        <w:r w:rsidR="00904655" w:rsidDel="00235C12">
          <w:rPr>
            <w:spacing w:val="-3"/>
          </w:rPr>
          <w:delText>,</w:delText>
        </w:r>
      </w:del>
      <w:del w:id="41" w:author="Craig Mak" w:date="2015-08-04T22:35:00Z">
        <w:r w:rsidR="00904655" w:rsidDel="009A500A">
          <w:rPr>
            <w:spacing w:val="-3"/>
          </w:rPr>
          <w:delText xml:space="preserve"> on which we have proven</w:delText>
        </w:r>
      </w:del>
      <w:del w:id="42" w:author="Craig Mak" w:date="2015-08-04T22:21:00Z">
        <w:r w:rsidR="00904655" w:rsidDel="00476DA5">
          <w:rPr>
            <w:spacing w:val="-3"/>
          </w:rPr>
          <w:delText xml:space="preserve"> </w:delText>
        </w:r>
      </w:del>
      <w:del w:id="43" w:author="Craig Mak" w:date="2015-08-04T22:35:00Z">
        <w:r w:rsidR="00904655" w:rsidDel="009A500A">
          <w:rPr>
            <w:spacing w:val="-3"/>
          </w:rPr>
          <w:delText>space and time</w:delText>
        </w:r>
      </w:del>
      <w:del w:id="44" w:author="Craig Mak" w:date="2015-08-04T22:21:00Z">
        <w:r w:rsidR="00904655" w:rsidDel="00476DA5">
          <w:rPr>
            <w:spacing w:val="-3"/>
          </w:rPr>
          <w:delText xml:space="preserve"> </w:delText>
        </w:r>
      </w:del>
      <w:del w:id="45" w:author="Craig Mak" w:date="2015-08-04T22:35:00Z">
        <w:r w:rsidR="00904655" w:rsidDel="009A500A">
          <w:rPr>
            <w:spacing w:val="-3"/>
          </w:rPr>
          <w:delText>bounds</w:delText>
        </w:r>
      </w:del>
      <w:del w:id="46" w:author="Craig Mak" w:date="2015-08-04T22:40:00Z">
        <w:r w:rsidR="00904655" w:rsidDel="009A500A">
          <w:rPr>
            <w:spacing w:val="-3"/>
          </w:rPr>
          <w:delText xml:space="preserve"> in terms of metric entropy, or number of covering hyperspheres, and fractal dimension. This framework provably</w:delText>
        </w:r>
      </w:del>
      <w:del w:id="47" w:author="Craig Mak" w:date="2015-08-04T22:44:00Z">
        <w:r w:rsidR="00904655" w:rsidDel="004107EB">
          <w:rPr>
            <w:spacing w:val="-3"/>
          </w:rPr>
          <w:delText xml:space="preserve"> </w:delText>
        </w:r>
      </w:del>
      <w:r w:rsidR="00904655">
        <w:rPr>
          <w:spacing w:val="-3"/>
        </w:rPr>
        <w:t xml:space="preserve">scales in time with </w:t>
      </w:r>
      <w:del w:id="48" w:author="Craig Mak" w:date="2015-08-04T22:47:00Z">
        <w:r w:rsidR="00904655" w:rsidDel="004107EB">
          <w:rPr>
            <w:spacing w:val="-3"/>
          </w:rPr>
          <w:delText xml:space="preserve">the </w:delText>
        </w:r>
      </w:del>
      <w:r w:rsidR="00904655">
        <w:rPr>
          <w:spacing w:val="-3"/>
        </w:rPr>
        <w:t>metric entropy</w:t>
      </w:r>
      <w:ins w:id="49" w:author="Craig Mak" w:date="2015-08-04T22:36:00Z">
        <w:r w:rsidR="009A500A">
          <w:rPr>
            <w:spacing w:val="-3"/>
          </w:rPr>
          <w:t xml:space="preserve"> (number of </w:t>
        </w:r>
      </w:ins>
      <w:ins w:id="50" w:author="Craig Mak" w:date="2015-08-04T22:55:00Z">
        <w:r w:rsidR="00D453A2">
          <w:rPr>
            <w:spacing w:val="-3"/>
          </w:rPr>
          <w:t xml:space="preserve">covering </w:t>
        </w:r>
      </w:ins>
      <w:ins w:id="51" w:author="Craig Mak" w:date="2015-08-04T22:36:00Z">
        <w:r w:rsidR="009A500A">
          <w:rPr>
            <w:spacing w:val="-3"/>
          </w:rPr>
          <w:t>hyperspheres</w:t>
        </w:r>
      </w:ins>
      <w:ins w:id="52" w:author="Craig Mak" w:date="2015-08-04T22:47:00Z">
        <w:r w:rsidR="004107EB">
          <w:rPr>
            <w:spacing w:val="-3"/>
          </w:rPr>
          <w:t>)</w:t>
        </w:r>
      </w:ins>
      <w:ins w:id="53" w:author="Craig Mak" w:date="2015-08-04T22:39:00Z">
        <w:r w:rsidR="009A500A">
          <w:rPr>
            <w:spacing w:val="-3"/>
          </w:rPr>
          <w:t xml:space="preserve">, </w:t>
        </w:r>
      </w:ins>
      <w:ins w:id="54" w:author="Craig Mak" w:date="2015-08-04T22:40:00Z">
        <w:r w:rsidR="009A500A">
          <w:rPr>
            <w:spacing w:val="-3"/>
          </w:rPr>
          <w:t xml:space="preserve">if </w:t>
        </w:r>
      </w:ins>
      <w:ins w:id="55" w:author="Craig Mak" w:date="2015-08-04T22:39:00Z">
        <w:r w:rsidR="009A500A">
          <w:rPr>
            <w:spacing w:val="-3"/>
          </w:rPr>
          <w:t>the fractal dimension of the data set is low</w:t>
        </w:r>
      </w:ins>
      <w:r w:rsidR="00904655">
        <w:rPr>
          <w:spacing w:val="-3"/>
        </w:rPr>
        <w:t>, and</w:t>
      </w:r>
      <w:ins w:id="56" w:author="Craig Mak" w:date="2015-08-04T22:48:00Z">
        <w:r w:rsidR="004107EB">
          <w:rPr>
            <w:spacing w:val="-3"/>
          </w:rPr>
          <w:t xml:space="preserve"> scales</w:t>
        </w:r>
      </w:ins>
      <w:r w:rsidR="00904655">
        <w:rPr>
          <w:spacing w:val="-3"/>
        </w:rPr>
        <w:t xml:space="preserve"> in space with the sum of metric entropy and information-theoretic entropy</w:t>
      </w:r>
      <w:ins w:id="57" w:author="Craig Mak" w:date="2015-08-04T22:41:00Z">
        <w:r w:rsidR="004107EB">
          <w:rPr>
            <w:spacing w:val="-3"/>
          </w:rPr>
          <w:t xml:space="preserve"> (</w:t>
        </w:r>
      </w:ins>
      <w:del w:id="58" w:author="Craig Mak" w:date="2015-08-05T00:03:00Z">
        <w:r w:rsidR="00904655" w:rsidDel="00BB654B">
          <w:rPr>
            <w:spacing w:val="-3"/>
          </w:rPr>
          <w:delText>, or novelty</w:delText>
        </w:r>
      </w:del>
      <w:ins w:id="59" w:author="Craig Mak" w:date="2015-08-05T00:02:00Z">
        <w:r w:rsidR="00883F44">
          <w:rPr>
            <w:spacing w:val="-3"/>
          </w:rPr>
          <w:t>randomn</w:t>
        </w:r>
      </w:ins>
      <w:ins w:id="60" w:author="Craig Mak" w:date="2015-08-05T00:03:00Z">
        <w:r w:rsidR="00BB654B">
          <w:rPr>
            <w:spacing w:val="-3"/>
          </w:rPr>
          <w:t>ess</w:t>
        </w:r>
      </w:ins>
      <w:r w:rsidR="00904655">
        <w:rPr>
          <w:spacing w:val="-3"/>
        </w:rPr>
        <w:t xml:space="preserve"> of the data</w:t>
      </w:r>
      <w:ins w:id="61" w:author="Craig Mak" w:date="2015-08-04T22:41:00Z">
        <w:r w:rsidR="004107EB">
          <w:rPr>
            <w:spacing w:val="-3"/>
          </w:rPr>
          <w:t>)</w:t>
        </w:r>
      </w:ins>
      <w:r w:rsidR="00904655">
        <w:rPr>
          <w:spacing w:val="-3"/>
        </w:rPr>
        <w:t xml:space="preserve">. </w:t>
      </w:r>
      <w:r w:rsidR="00641826" w:rsidRPr="00FC0E3D">
        <w:t>Using</w:t>
      </w:r>
      <w:r w:rsidR="00641826" w:rsidRPr="00FC0E3D">
        <w:rPr>
          <w:spacing w:val="1"/>
        </w:rPr>
        <w:t xml:space="preserve"> </w:t>
      </w:r>
      <w:r w:rsidR="00641826" w:rsidRPr="00FC0E3D">
        <w:t>these</w:t>
      </w:r>
      <w:r w:rsidR="00641826" w:rsidRPr="00FC0E3D">
        <w:rPr>
          <w:spacing w:val="2"/>
        </w:rPr>
        <w:t xml:space="preserve"> </w:t>
      </w:r>
      <w:r w:rsidR="00641826" w:rsidRPr="00FC0E3D">
        <w:t>ideas,</w:t>
      </w:r>
      <w:r w:rsidR="00641826" w:rsidRPr="00FC0E3D">
        <w:rPr>
          <w:spacing w:val="6"/>
        </w:rPr>
        <w:t xml:space="preserve"> </w:t>
      </w:r>
      <w:r w:rsidR="00641826" w:rsidRPr="00FC0E3D">
        <w:rPr>
          <w:spacing w:val="-5"/>
        </w:rPr>
        <w:t>we</w:t>
      </w:r>
      <w:r w:rsidR="00641826" w:rsidRPr="00FC0E3D">
        <w:rPr>
          <w:spacing w:val="21"/>
          <w:w w:val="89"/>
        </w:rPr>
        <w:t xml:space="preserve"> </w:t>
      </w:r>
      <w:r w:rsidR="00641826" w:rsidRPr="00FC0E3D">
        <w:rPr>
          <w:spacing w:val="-2"/>
        </w:rPr>
        <w:t>presen</w:t>
      </w:r>
      <w:r w:rsidR="00641826" w:rsidRPr="00FC0E3D">
        <w:rPr>
          <w:spacing w:val="-1"/>
        </w:rPr>
        <w:t>t</w:t>
      </w:r>
      <w:r w:rsidR="00641826" w:rsidRPr="00FC0E3D">
        <w:rPr>
          <w:spacing w:val="-5"/>
        </w:rPr>
        <w:t xml:space="preserve"> </w:t>
      </w:r>
      <w:del w:id="62" w:author="Craig Mak" w:date="2015-08-04T22:34:00Z">
        <w:r w:rsidR="006D345E" w:rsidDel="009A500A">
          <w:rPr>
            <w:spacing w:val="-5"/>
          </w:rPr>
          <w:delText xml:space="preserve">compressively </w:delText>
        </w:r>
      </w:del>
      <w:r w:rsidR="00641826" w:rsidRPr="00FC0E3D">
        <w:t>accelerated</w:t>
      </w:r>
      <w:r w:rsidR="00641826" w:rsidRPr="00FC0E3D">
        <w:rPr>
          <w:spacing w:val="-6"/>
        </w:rPr>
        <w:t xml:space="preserve"> </w:t>
      </w:r>
      <w:r w:rsidR="00641826" w:rsidRPr="00FC0E3D">
        <w:rPr>
          <w:spacing w:val="-1"/>
        </w:rPr>
        <w:t>v</w:t>
      </w:r>
      <w:r w:rsidR="00641826" w:rsidRPr="00FC0E3D">
        <w:rPr>
          <w:spacing w:val="-2"/>
        </w:rPr>
        <w:t>ersions</w:t>
      </w:r>
      <w:r w:rsidR="00641826" w:rsidRPr="00FC0E3D">
        <w:rPr>
          <w:spacing w:val="-4"/>
        </w:rPr>
        <w:t xml:space="preserve"> </w:t>
      </w:r>
      <w:r w:rsidR="00641826" w:rsidRPr="00FC0E3D">
        <w:t>of</w:t>
      </w:r>
      <w:r w:rsidR="00641826" w:rsidRPr="00FC0E3D">
        <w:rPr>
          <w:spacing w:val="-5"/>
        </w:rPr>
        <w:t xml:space="preserve"> </w:t>
      </w:r>
      <w:r w:rsidR="00641826" w:rsidRPr="00FC0E3D">
        <w:t>standard</w:t>
      </w:r>
      <w:r w:rsidR="00641826" w:rsidRPr="00FC0E3D">
        <w:rPr>
          <w:spacing w:val="-5"/>
        </w:rPr>
        <w:t xml:space="preserve"> </w:t>
      </w:r>
      <w:r w:rsidR="00641826" w:rsidRPr="00FC0E3D">
        <w:rPr>
          <w:spacing w:val="1"/>
        </w:rPr>
        <w:t>tools</w:t>
      </w:r>
      <w:ins w:id="63" w:author="Craig Mak" w:date="2015-08-05T00:04:00Z">
        <w:r w:rsidR="00002864">
          <w:rPr>
            <w:spacing w:val="1"/>
          </w:rPr>
          <w:t>,</w:t>
        </w:r>
      </w:ins>
      <w:r w:rsidR="00641826" w:rsidRPr="00FC0E3D">
        <w:rPr>
          <w:spacing w:val="-5"/>
        </w:rPr>
        <w:t xml:space="preserve"> </w:t>
      </w:r>
      <w:ins w:id="64" w:author="Craig Mak" w:date="2015-08-05T00:03:00Z">
        <w:r w:rsidR="0060426C">
          <w:t xml:space="preserve">with no </w:t>
        </w:r>
        <w:r w:rsidR="0060426C" w:rsidRPr="00FC0E3D">
          <w:t>loss</w:t>
        </w:r>
        <w:r w:rsidR="0060426C" w:rsidRPr="00FC0E3D">
          <w:rPr>
            <w:spacing w:val="1"/>
          </w:rPr>
          <w:t xml:space="preserve"> </w:t>
        </w:r>
        <w:r w:rsidR="0060426C" w:rsidRPr="00FC0E3D">
          <w:t>in specificity</w:t>
        </w:r>
        <w:r w:rsidR="0060426C" w:rsidRPr="00FC0E3D">
          <w:rPr>
            <w:spacing w:val="1"/>
          </w:rPr>
          <w:t xml:space="preserve"> </w:t>
        </w:r>
        <w:r w:rsidR="0060426C">
          <w:t xml:space="preserve">and little </w:t>
        </w:r>
        <w:r w:rsidR="0060426C" w:rsidRPr="00FC0E3D">
          <w:t>loss in</w:t>
        </w:r>
        <w:r w:rsidR="0060426C" w:rsidRPr="00FC0E3D">
          <w:rPr>
            <w:spacing w:val="1"/>
          </w:rPr>
          <w:t xml:space="preserve"> </w:t>
        </w:r>
        <w:r w:rsidR="0060426C" w:rsidRPr="00FC0E3D">
          <w:rPr>
            <w:spacing w:val="-2"/>
          </w:rPr>
          <w:t>sensitivity</w:t>
        </w:r>
      </w:ins>
      <w:ins w:id="65" w:author="Craig Mak" w:date="2015-08-05T00:04:00Z">
        <w:r w:rsidR="00002864">
          <w:rPr>
            <w:spacing w:val="-2"/>
          </w:rPr>
          <w:t>,</w:t>
        </w:r>
      </w:ins>
      <w:ins w:id="66" w:author="Craig Mak" w:date="2015-08-05T00:03:00Z">
        <w:r w:rsidR="0060426C" w:rsidRPr="00FC0E3D" w:rsidDel="004107EB">
          <w:t xml:space="preserve"> </w:t>
        </w:r>
      </w:ins>
      <w:r w:rsidR="00641826" w:rsidRPr="00FC0E3D">
        <w:t>for</w:t>
      </w:r>
      <w:r w:rsidR="00641826" w:rsidRPr="00FC0E3D">
        <w:rPr>
          <w:spacing w:val="-5"/>
        </w:rPr>
        <w:t xml:space="preserve"> </w:t>
      </w:r>
      <w:r w:rsidR="00641826" w:rsidRPr="00FC0E3D">
        <w:t>use</w:t>
      </w:r>
      <w:r w:rsidR="00641826" w:rsidRPr="00FC0E3D">
        <w:rPr>
          <w:spacing w:val="-5"/>
        </w:rPr>
        <w:t xml:space="preserve"> </w:t>
      </w:r>
      <w:del w:id="67" w:author="Craig Mak" w:date="2015-08-05T00:06:00Z">
        <w:r w:rsidR="00641826" w:rsidRPr="00FC0E3D" w:rsidDel="00002864">
          <w:rPr>
            <w:spacing w:val="-5"/>
          </w:rPr>
          <w:delText>b</w:delText>
        </w:r>
        <w:r w:rsidR="00641826" w:rsidRPr="00FC0E3D" w:rsidDel="00002864">
          <w:rPr>
            <w:spacing w:val="-4"/>
          </w:rPr>
          <w:delText>y</w:delText>
        </w:r>
        <w:r w:rsidR="00641826" w:rsidRPr="00FC0E3D" w:rsidDel="00002864">
          <w:rPr>
            <w:spacing w:val="-5"/>
          </w:rPr>
          <w:delText xml:space="preserve"> </w:delText>
        </w:r>
        <w:r w:rsidR="00FC0E3D" w:rsidRPr="00FC0E3D" w:rsidDel="00002864">
          <w:delText>practi</w:delText>
        </w:r>
        <w:r w:rsidR="00641826" w:rsidRPr="00FC0E3D" w:rsidDel="00002864">
          <w:delText>tioners</w:delText>
        </w:r>
        <w:r w:rsidR="00641826" w:rsidRPr="00FC0E3D" w:rsidDel="00002864">
          <w:rPr>
            <w:spacing w:val="-21"/>
          </w:rPr>
          <w:delText xml:space="preserve"> </w:delText>
        </w:r>
      </w:del>
      <w:r w:rsidR="00641826" w:rsidRPr="00FC0E3D">
        <w:t>in</w:t>
      </w:r>
      <w:r w:rsidR="00641826" w:rsidRPr="00FC0E3D">
        <w:rPr>
          <w:spacing w:val="-21"/>
        </w:rPr>
        <w:t xml:space="preserve"> </w:t>
      </w:r>
      <w:r w:rsidR="00641826" w:rsidRPr="00FC0E3D">
        <w:t>three</w:t>
      </w:r>
      <w:r w:rsidR="00641826" w:rsidRPr="00FC0E3D">
        <w:rPr>
          <w:spacing w:val="-21"/>
        </w:rPr>
        <w:t xml:space="preserve"> </w:t>
      </w:r>
      <w:r w:rsidR="00641826" w:rsidRPr="00FC0E3D">
        <w:t>domains</w:t>
      </w:r>
      <w:ins w:id="68" w:author="Craig Mak" w:date="2015-08-04T14:02:00Z">
        <w:r w:rsidR="002439B9">
          <w:rPr>
            <w:spacing w:val="-20"/>
          </w:rPr>
          <w:t>—</w:t>
        </w:r>
      </w:ins>
      <w:del w:id="69" w:author="Craig Mak" w:date="2015-08-04T14:02:00Z">
        <w:r w:rsidR="00D055AD" w:rsidDel="002439B9">
          <w:delText>:</w:delText>
        </w:r>
        <w:r w:rsidR="00641826" w:rsidRPr="00FC0E3D" w:rsidDel="002439B9">
          <w:rPr>
            <w:spacing w:val="-20"/>
          </w:rPr>
          <w:delText xml:space="preserve"> </w:delText>
        </w:r>
      </w:del>
      <w:r w:rsidR="00641826" w:rsidRPr="00FC0E3D">
        <w:t>high-throughput</w:t>
      </w:r>
      <w:r w:rsidR="00641826" w:rsidRPr="00FC0E3D">
        <w:rPr>
          <w:spacing w:val="-20"/>
        </w:rPr>
        <w:t xml:space="preserve"> </w:t>
      </w:r>
      <w:r w:rsidR="00641826" w:rsidRPr="00FC0E3D">
        <w:t>drug</w:t>
      </w:r>
      <w:r w:rsidR="00641826" w:rsidRPr="00FC0E3D">
        <w:rPr>
          <w:spacing w:val="-21"/>
        </w:rPr>
        <w:t xml:space="preserve"> </w:t>
      </w:r>
      <w:r w:rsidR="00641826" w:rsidRPr="00FC0E3D">
        <w:t>screening</w:t>
      </w:r>
      <w:ins w:id="70" w:author="Craig Mak" w:date="2015-08-04T22:57:00Z">
        <w:r w:rsidR="00D453A2">
          <w:t xml:space="preserve"> (Ammolite, 15</w:t>
        </w:r>
      </w:ins>
      <w:ins w:id="71" w:author="Craig Mak" w:date="2015-08-04T22:58:00Z">
        <w:r w:rsidR="00D453A2">
          <w:t>0</w:t>
        </w:r>
      </w:ins>
      <w:ins w:id="72" w:author="Craig Mak" w:date="2015-08-04T22:57:00Z">
        <w:r w:rsidR="00D453A2">
          <w:t>x speedup)</w:t>
        </w:r>
      </w:ins>
      <w:r w:rsidR="00641826" w:rsidRPr="00FC0E3D">
        <w:t>,</w:t>
      </w:r>
      <w:r w:rsidR="00641826" w:rsidRPr="00FC0E3D">
        <w:rPr>
          <w:w w:val="90"/>
        </w:rPr>
        <w:t xml:space="preserve"> </w:t>
      </w:r>
      <w:r w:rsidR="00641826" w:rsidRPr="00FC0E3D">
        <w:t>metagenomics</w:t>
      </w:r>
      <w:ins w:id="73" w:author="Craig Mak" w:date="2015-08-04T22:58:00Z">
        <w:r w:rsidR="00D453A2">
          <w:t xml:space="preserve"> (</w:t>
        </w:r>
        <w:r w:rsidR="00D453A2" w:rsidRPr="00FC0E3D">
          <w:t>MICA,</w:t>
        </w:r>
        <w:r w:rsidR="00D453A2" w:rsidRPr="00FC0E3D">
          <w:rPr>
            <w:spacing w:val="-1"/>
          </w:rPr>
          <w:t xml:space="preserve"> </w:t>
        </w:r>
        <w:r w:rsidR="00D453A2" w:rsidRPr="00FC0E3D">
          <w:t xml:space="preserve">3.5x </w:t>
        </w:r>
        <w:r w:rsidR="00D453A2" w:rsidRPr="00FC0E3D">
          <w:rPr>
            <w:spacing w:val="1"/>
          </w:rPr>
          <w:t>speedup</w:t>
        </w:r>
        <w:r w:rsidR="00D453A2" w:rsidRPr="00FC0E3D">
          <w:rPr>
            <w:spacing w:val="-1"/>
          </w:rPr>
          <w:t xml:space="preserve"> </w:t>
        </w:r>
        <w:r w:rsidR="00D453A2" w:rsidRPr="00FC0E3D">
          <w:t>of</w:t>
        </w:r>
        <w:r w:rsidR="00D453A2" w:rsidRPr="00FC0E3D">
          <w:rPr>
            <w:spacing w:val="-1"/>
          </w:rPr>
          <w:t xml:space="preserve"> </w:t>
        </w:r>
        <w:r w:rsidR="00D453A2" w:rsidRPr="00FC0E3D">
          <w:t>DIAMOND (3700x</w:t>
        </w:r>
        <w:r w:rsidR="00D453A2" w:rsidRPr="00FC0E3D">
          <w:rPr>
            <w:spacing w:val="24"/>
            <w:w w:val="90"/>
          </w:rPr>
          <w:t xml:space="preserve"> </w:t>
        </w:r>
        <w:r w:rsidR="00D453A2" w:rsidRPr="00FC0E3D">
          <w:t>BLASTX)</w:t>
        </w:r>
      </w:ins>
      <w:r w:rsidR="00641826" w:rsidRPr="00FC0E3D">
        <w:t>,</w:t>
      </w:r>
      <w:r w:rsidR="00641826" w:rsidRPr="00FC0E3D">
        <w:rPr>
          <w:spacing w:val="-22"/>
        </w:rPr>
        <w:t xml:space="preserve"> </w:t>
      </w:r>
      <w:r w:rsidR="00641826" w:rsidRPr="00FC0E3D">
        <w:t>and</w:t>
      </w:r>
      <w:r w:rsidR="00641826" w:rsidRPr="00FC0E3D">
        <w:rPr>
          <w:spacing w:val="-24"/>
        </w:rPr>
        <w:t xml:space="preserve"> </w:t>
      </w:r>
      <w:r w:rsidR="00641826" w:rsidRPr="00FC0E3D">
        <w:t>protein</w:t>
      </w:r>
      <w:r w:rsidR="00641826" w:rsidRPr="00FC0E3D">
        <w:rPr>
          <w:spacing w:val="-23"/>
        </w:rPr>
        <w:t xml:space="preserve"> </w:t>
      </w:r>
      <w:r w:rsidR="00641826" w:rsidRPr="00FC0E3D">
        <w:t>structure</w:t>
      </w:r>
      <w:r w:rsidR="00641826" w:rsidRPr="00FC0E3D">
        <w:rPr>
          <w:spacing w:val="-24"/>
        </w:rPr>
        <w:t xml:space="preserve"> </w:t>
      </w:r>
      <w:r w:rsidR="00641826" w:rsidRPr="00FC0E3D">
        <w:rPr>
          <w:spacing w:val="-3"/>
        </w:rPr>
        <w:t>search</w:t>
      </w:r>
      <w:ins w:id="74" w:author="Craig Mak" w:date="2015-08-04T22:59:00Z">
        <w:r w:rsidR="00D453A2" w:rsidRPr="00D453A2">
          <w:rPr>
            <w:spacing w:val="-4"/>
          </w:rPr>
          <w:t xml:space="preserve"> </w:t>
        </w:r>
        <w:r w:rsidR="00D453A2">
          <w:rPr>
            <w:spacing w:val="-4"/>
          </w:rPr>
          <w:t>(</w:t>
        </w:r>
        <w:r w:rsidR="00D453A2" w:rsidRPr="00FC0E3D">
          <w:rPr>
            <w:spacing w:val="-4"/>
          </w:rPr>
          <w:t>es</w:t>
        </w:r>
        <w:r w:rsidR="00D453A2" w:rsidRPr="00FC0E3D">
          <w:rPr>
            <w:spacing w:val="-3"/>
          </w:rPr>
          <w:t>F</w:t>
        </w:r>
        <w:r w:rsidR="00D453A2" w:rsidRPr="00FC0E3D">
          <w:rPr>
            <w:spacing w:val="-4"/>
          </w:rPr>
          <w:t>ragBag,</w:t>
        </w:r>
        <w:r w:rsidR="00D453A2" w:rsidRPr="00FC0E3D">
          <w:rPr>
            <w:spacing w:val="-36"/>
          </w:rPr>
          <w:t xml:space="preserve"> </w:t>
        </w:r>
        <w:r w:rsidR="00D453A2" w:rsidRPr="00FC0E3D">
          <w:t>10x</w:t>
        </w:r>
        <w:r w:rsidR="00D453A2" w:rsidRPr="00FC0E3D">
          <w:rPr>
            <w:spacing w:val="-37"/>
          </w:rPr>
          <w:t xml:space="preserve"> </w:t>
        </w:r>
        <w:r w:rsidR="00D453A2" w:rsidRPr="00FC0E3D">
          <w:rPr>
            <w:spacing w:val="1"/>
          </w:rPr>
          <w:t>speedup</w:t>
        </w:r>
        <w:r w:rsidR="00D453A2" w:rsidRPr="00FC0E3D">
          <w:rPr>
            <w:spacing w:val="-36"/>
          </w:rPr>
          <w:t xml:space="preserve"> </w:t>
        </w:r>
        <w:r w:rsidR="00D453A2" w:rsidRPr="00FC0E3D">
          <w:t>of</w:t>
        </w:r>
        <w:r w:rsidR="00D453A2" w:rsidRPr="00FC0E3D">
          <w:rPr>
            <w:spacing w:val="-37"/>
          </w:rPr>
          <w:t xml:space="preserve"> </w:t>
        </w:r>
        <w:r w:rsidR="00D453A2" w:rsidRPr="00FC0E3D">
          <w:rPr>
            <w:spacing w:val="-4"/>
          </w:rPr>
          <w:t>F</w:t>
        </w:r>
        <w:r w:rsidR="00D453A2" w:rsidRPr="00FC0E3D">
          <w:rPr>
            <w:spacing w:val="-5"/>
          </w:rPr>
          <w:t>ragBag</w:t>
        </w:r>
        <w:r w:rsidR="00D453A2">
          <w:rPr>
            <w:spacing w:val="-5"/>
          </w:rPr>
          <w:t>)</w:t>
        </w:r>
      </w:ins>
      <w:del w:id="75" w:author="Craig Mak" w:date="2015-08-04T14:02:00Z">
        <w:r w:rsidR="00641826" w:rsidRPr="00FC0E3D" w:rsidDel="002439B9">
          <w:rPr>
            <w:spacing w:val="-3"/>
          </w:rPr>
          <w:delText>,</w:delText>
        </w:r>
      </w:del>
      <w:del w:id="76" w:author="Craig Mak" w:date="2015-08-04T22:57:00Z">
        <w:r w:rsidR="00641826" w:rsidRPr="00FC0E3D" w:rsidDel="00D453A2">
          <w:rPr>
            <w:spacing w:val="-22"/>
          </w:rPr>
          <w:delText xml:space="preserve"> </w:delText>
        </w:r>
      </w:del>
      <w:del w:id="77" w:author="Craig Mak" w:date="2015-08-04T23:35:00Z">
        <w:r w:rsidR="00D055AD" w:rsidDel="00290785">
          <w:delText xml:space="preserve">with no </w:delText>
        </w:r>
        <w:r w:rsidR="00641826" w:rsidRPr="00FC0E3D" w:rsidDel="00290785">
          <w:delText>loss</w:delText>
        </w:r>
        <w:r w:rsidR="00641826" w:rsidRPr="00FC0E3D" w:rsidDel="00290785">
          <w:rPr>
            <w:spacing w:val="1"/>
          </w:rPr>
          <w:delText xml:space="preserve"> </w:delText>
        </w:r>
        <w:r w:rsidR="00641826" w:rsidRPr="00FC0E3D" w:rsidDel="00290785">
          <w:delText>in specificity</w:delText>
        </w:r>
        <w:r w:rsidR="00641826" w:rsidRPr="00FC0E3D" w:rsidDel="00290785">
          <w:rPr>
            <w:spacing w:val="1"/>
          </w:rPr>
          <w:delText xml:space="preserve"> </w:delText>
        </w:r>
        <w:r w:rsidR="00D055AD" w:rsidDel="00290785">
          <w:delText xml:space="preserve">and little </w:delText>
        </w:r>
        <w:r w:rsidR="00641826" w:rsidRPr="00FC0E3D" w:rsidDel="00290785">
          <w:delText>loss in</w:delText>
        </w:r>
        <w:r w:rsidR="00641826" w:rsidRPr="00FC0E3D" w:rsidDel="00290785">
          <w:rPr>
            <w:spacing w:val="1"/>
          </w:rPr>
          <w:delText xml:space="preserve"> </w:delText>
        </w:r>
        <w:r w:rsidR="00641826" w:rsidRPr="00FC0E3D" w:rsidDel="00290785">
          <w:rPr>
            <w:spacing w:val="-2"/>
          </w:rPr>
          <w:delText>sensitivity</w:delText>
        </w:r>
      </w:del>
      <w:del w:id="78" w:author="Craig Mak" w:date="2015-08-04T14:02:00Z">
        <w:r w:rsidR="00641826" w:rsidRPr="00FC0E3D" w:rsidDel="002439B9">
          <w:rPr>
            <w:spacing w:val="-2"/>
          </w:rPr>
          <w:delText>:</w:delText>
        </w:r>
        <w:r w:rsidR="00641826" w:rsidRPr="00FC0E3D" w:rsidDel="002439B9">
          <w:rPr>
            <w:spacing w:val="27"/>
          </w:rPr>
          <w:delText xml:space="preserve"> </w:delText>
        </w:r>
      </w:del>
      <w:del w:id="79" w:author="Craig Mak" w:date="2015-08-04T22:59:00Z">
        <w:r w:rsidR="00641826" w:rsidRPr="00FC0E3D" w:rsidDel="00D453A2">
          <w:delText>Ammolite,</w:delText>
        </w:r>
        <w:r w:rsidR="00641826" w:rsidRPr="00FC0E3D" w:rsidDel="00D453A2">
          <w:rPr>
            <w:spacing w:val="26"/>
            <w:w w:val="95"/>
          </w:rPr>
          <w:delText xml:space="preserve"> </w:delText>
        </w:r>
        <w:r w:rsidR="00641826" w:rsidRPr="00FC0E3D" w:rsidDel="00D453A2">
          <w:delText>150x</w:delText>
        </w:r>
        <w:r w:rsidR="00641826" w:rsidRPr="00FC0E3D" w:rsidDel="00D453A2">
          <w:rPr>
            <w:spacing w:val="-4"/>
          </w:rPr>
          <w:delText xml:space="preserve"> </w:delText>
        </w:r>
        <w:r w:rsidR="00641826" w:rsidRPr="00FC0E3D" w:rsidDel="00D453A2">
          <w:rPr>
            <w:spacing w:val="1"/>
          </w:rPr>
          <w:delText>speedup</w:delText>
        </w:r>
        <w:r w:rsidR="00641826" w:rsidRPr="00FC0E3D" w:rsidDel="00D453A2">
          <w:rPr>
            <w:spacing w:val="-4"/>
          </w:rPr>
          <w:delText xml:space="preserve"> </w:delText>
        </w:r>
        <w:r w:rsidR="00641826" w:rsidRPr="00FC0E3D" w:rsidDel="00D453A2">
          <w:delText>of</w:delText>
        </w:r>
        <w:r w:rsidR="00641826" w:rsidRPr="00FC0E3D" w:rsidDel="00D453A2">
          <w:rPr>
            <w:spacing w:val="-4"/>
          </w:rPr>
          <w:delText xml:space="preserve"> </w:delText>
        </w:r>
        <w:r w:rsidR="00641826" w:rsidRPr="00FC0E3D" w:rsidDel="00D453A2">
          <w:delText>small</w:delText>
        </w:r>
        <w:r w:rsidR="00641826" w:rsidRPr="00FC0E3D" w:rsidDel="00D453A2">
          <w:rPr>
            <w:spacing w:val="-3"/>
          </w:rPr>
          <w:delText xml:space="preserve"> </w:delText>
        </w:r>
        <w:r w:rsidR="00641826" w:rsidRPr="00FC0E3D" w:rsidDel="00D453A2">
          <w:delText>molecule</w:delText>
        </w:r>
        <w:r w:rsidR="00641826" w:rsidRPr="00FC0E3D" w:rsidDel="00D453A2">
          <w:rPr>
            <w:spacing w:val="-4"/>
          </w:rPr>
          <w:delText xml:space="preserve"> </w:delText>
        </w:r>
        <w:r w:rsidR="00641826" w:rsidRPr="00FC0E3D" w:rsidDel="00D453A2">
          <w:rPr>
            <w:spacing w:val="-2"/>
          </w:rPr>
          <w:delText>similarit</w:delText>
        </w:r>
        <w:r w:rsidR="00641826" w:rsidRPr="00FC0E3D" w:rsidDel="00D453A2">
          <w:rPr>
            <w:spacing w:val="-1"/>
          </w:rPr>
          <w:delText>y</w:delText>
        </w:r>
        <w:r w:rsidR="00641826" w:rsidRPr="00FC0E3D" w:rsidDel="00D453A2">
          <w:rPr>
            <w:spacing w:val="-4"/>
          </w:rPr>
          <w:delText xml:space="preserve"> </w:delText>
        </w:r>
        <w:r w:rsidR="00641826" w:rsidRPr="00FC0E3D" w:rsidDel="00D453A2">
          <w:rPr>
            <w:spacing w:val="-3"/>
          </w:rPr>
          <w:delText>search</w:delText>
        </w:r>
        <w:r w:rsidR="00641826" w:rsidRPr="00FC0E3D" w:rsidDel="00D453A2">
          <w:rPr>
            <w:spacing w:val="-2"/>
          </w:rPr>
          <w:delText>;</w:delText>
        </w:r>
        <w:r w:rsidR="00641826" w:rsidRPr="00FC0E3D" w:rsidDel="00D453A2">
          <w:rPr>
            <w:spacing w:val="1"/>
          </w:rPr>
          <w:delText xml:space="preserve"> </w:delText>
        </w:r>
        <w:r w:rsidR="00641826" w:rsidRPr="00FC0E3D" w:rsidDel="00D453A2">
          <w:delText>MICA,</w:delText>
        </w:r>
        <w:r w:rsidR="00641826" w:rsidRPr="00FC0E3D" w:rsidDel="00D453A2">
          <w:rPr>
            <w:spacing w:val="-1"/>
          </w:rPr>
          <w:delText xml:space="preserve"> </w:delText>
        </w:r>
        <w:r w:rsidR="00641826" w:rsidRPr="00FC0E3D" w:rsidDel="00D453A2">
          <w:delText xml:space="preserve">3.5x </w:delText>
        </w:r>
        <w:r w:rsidR="00641826" w:rsidRPr="00FC0E3D" w:rsidDel="00D453A2">
          <w:rPr>
            <w:spacing w:val="1"/>
          </w:rPr>
          <w:delText>speedup</w:delText>
        </w:r>
        <w:r w:rsidR="00641826" w:rsidRPr="00FC0E3D" w:rsidDel="00D453A2">
          <w:rPr>
            <w:spacing w:val="-1"/>
          </w:rPr>
          <w:delText xml:space="preserve"> </w:delText>
        </w:r>
        <w:r w:rsidR="00641826" w:rsidRPr="00FC0E3D" w:rsidDel="00D453A2">
          <w:delText>of</w:delText>
        </w:r>
        <w:r w:rsidR="00641826" w:rsidRPr="00FC0E3D" w:rsidDel="00D453A2">
          <w:rPr>
            <w:spacing w:val="-1"/>
          </w:rPr>
          <w:delText xml:space="preserve"> </w:delText>
        </w:r>
        <w:r w:rsidR="00641826" w:rsidRPr="00FC0E3D" w:rsidDel="00D453A2">
          <w:delText>DIAMOND (3700x</w:delText>
        </w:r>
        <w:r w:rsidR="00641826" w:rsidRPr="00FC0E3D" w:rsidDel="00D453A2">
          <w:rPr>
            <w:spacing w:val="24"/>
            <w:w w:val="90"/>
          </w:rPr>
          <w:delText xml:space="preserve"> </w:delText>
        </w:r>
        <w:r w:rsidR="00641826" w:rsidRPr="00FC0E3D" w:rsidDel="00D453A2">
          <w:delText>BLASTX);</w:delText>
        </w:r>
        <w:r w:rsidR="00641826" w:rsidRPr="00FC0E3D" w:rsidDel="00D453A2">
          <w:rPr>
            <w:spacing w:val="-19"/>
          </w:rPr>
          <w:delText xml:space="preserve"> </w:delText>
        </w:r>
        <w:r w:rsidR="00641826" w:rsidRPr="00FC0E3D" w:rsidDel="00D453A2">
          <w:delText>and</w:delText>
        </w:r>
        <w:r w:rsidR="00641826" w:rsidRPr="00FC0E3D" w:rsidDel="00D453A2">
          <w:rPr>
            <w:spacing w:val="23"/>
            <w:w w:val="91"/>
          </w:rPr>
          <w:delText xml:space="preserve"> </w:delText>
        </w:r>
        <w:r w:rsidR="00641826" w:rsidRPr="00FC0E3D" w:rsidDel="00D453A2">
          <w:rPr>
            <w:spacing w:val="-4"/>
          </w:rPr>
          <w:delText>es</w:delText>
        </w:r>
        <w:r w:rsidR="00641826" w:rsidRPr="00FC0E3D" w:rsidDel="00D453A2">
          <w:rPr>
            <w:spacing w:val="-3"/>
          </w:rPr>
          <w:delText>F</w:delText>
        </w:r>
        <w:r w:rsidR="00641826" w:rsidRPr="00FC0E3D" w:rsidDel="00D453A2">
          <w:rPr>
            <w:spacing w:val="-4"/>
          </w:rPr>
          <w:delText>ragBag,</w:delText>
        </w:r>
        <w:r w:rsidR="00641826" w:rsidRPr="00FC0E3D" w:rsidDel="00D453A2">
          <w:rPr>
            <w:spacing w:val="-36"/>
          </w:rPr>
          <w:delText xml:space="preserve"> </w:delText>
        </w:r>
        <w:r w:rsidR="00641826" w:rsidRPr="00FC0E3D" w:rsidDel="00D453A2">
          <w:delText>10x</w:delText>
        </w:r>
        <w:r w:rsidR="00641826" w:rsidRPr="00FC0E3D" w:rsidDel="00D453A2">
          <w:rPr>
            <w:spacing w:val="-37"/>
          </w:rPr>
          <w:delText xml:space="preserve"> </w:delText>
        </w:r>
        <w:r w:rsidR="00641826" w:rsidRPr="00FC0E3D" w:rsidDel="00D453A2">
          <w:rPr>
            <w:spacing w:val="1"/>
          </w:rPr>
          <w:delText>speedup</w:delText>
        </w:r>
        <w:r w:rsidR="00641826" w:rsidRPr="00FC0E3D" w:rsidDel="00D453A2">
          <w:rPr>
            <w:spacing w:val="-36"/>
          </w:rPr>
          <w:delText xml:space="preserve"> </w:delText>
        </w:r>
        <w:r w:rsidR="00641826" w:rsidRPr="00FC0E3D" w:rsidDel="00D453A2">
          <w:delText>of</w:delText>
        </w:r>
        <w:r w:rsidR="00641826" w:rsidRPr="00FC0E3D" w:rsidDel="00D453A2">
          <w:rPr>
            <w:spacing w:val="-37"/>
          </w:rPr>
          <w:delText xml:space="preserve"> </w:delText>
        </w:r>
        <w:r w:rsidR="00641826" w:rsidRPr="00FC0E3D" w:rsidDel="00D453A2">
          <w:rPr>
            <w:spacing w:val="-4"/>
          </w:rPr>
          <w:delText>F</w:delText>
        </w:r>
        <w:r w:rsidR="00641826" w:rsidRPr="00FC0E3D" w:rsidDel="00D453A2">
          <w:rPr>
            <w:spacing w:val="-5"/>
          </w:rPr>
          <w:delText>ragBag</w:delText>
        </w:r>
      </w:del>
      <w:r w:rsidR="00641826" w:rsidRPr="00FC0E3D">
        <w:rPr>
          <w:spacing w:val="-5"/>
        </w:rPr>
        <w:t>.</w:t>
      </w:r>
      <w:r w:rsidR="00A86757">
        <w:rPr>
          <w:spacing w:val="-5"/>
        </w:rPr>
        <w:t xml:space="preserve"> Our</w:t>
      </w:r>
      <w:ins w:id="80" w:author="Craig Mak" w:date="2015-08-04T22:32:00Z">
        <w:r w:rsidR="009A500A">
          <w:rPr>
            <w:spacing w:val="-5"/>
          </w:rPr>
          <w:t xml:space="preserve"> framework can be used to achieve </w:t>
        </w:r>
      </w:ins>
      <w:ins w:id="81" w:author="Craig Mak" w:date="2015-08-04T22:34:00Z">
        <w:r w:rsidR="009A500A">
          <w:rPr>
            <w:spacing w:val="-5"/>
          </w:rPr>
          <w:t xml:space="preserve">‘compressive omics,’ and </w:t>
        </w:r>
      </w:ins>
      <w:ins w:id="82" w:author="Craig Mak" w:date="2015-08-04T22:41:00Z">
        <w:r w:rsidR="004107EB">
          <w:rPr>
            <w:spacing w:val="-5"/>
          </w:rPr>
          <w:t>the</w:t>
        </w:r>
      </w:ins>
      <w:r w:rsidR="00A86757">
        <w:rPr>
          <w:spacing w:val="-5"/>
        </w:rPr>
        <w:t xml:space="preserve"> general theory can be readily applied to data science problems outside of biology.</w:t>
      </w:r>
      <w:ins w:id="83" w:author="Craig Mak" w:date="2015-08-04T23:01:00Z">
        <w:r w:rsidR="00FE1316">
          <w:rPr>
            <w:spacing w:val="-5"/>
          </w:rPr>
          <w:t xml:space="preserve"> </w:t>
        </w:r>
      </w:ins>
    </w:p>
    <w:p w14:paraId="6736352B" w14:textId="575DD3D7" w:rsidR="00283DE0" w:rsidRDefault="00641826">
      <w:pPr>
        <w:pStyle w:val="Heading3"/>
        <w:keepLines/>
        <w:spacing w:line="381" w:lineRule="auto"/>
        <w:ind w:right="526"/>
        <w:pPrChange w:id="84" w:author="Craig Mak" w:date="2015-08-04T23:01:00Z">
          <w:pPr>
            <w:keepLines/>
            <w:spacing w:line="273" w:lineRule="exact"/>
            <w:ind w:left="497" w:firstLine="351"/>
          </w:pPr>
        </w:pPrChange>
      </w:pPr>
      <w:r w:rsidRPr="002439B9">
        <w:t xml:space="preserve">Source </w:t>
      </w:r>
      <w:del w:id="85" w:author="Craig Mak" w:date="2015-08-04T23:03:00Z">
        <w:r w:rsidRPr="002439B9" w:rsidDel="00FE1316">
          <w:rPr>
            <w:spacing w:val="5"/>
          </w:rPr>
          <w:delText xml:space="preserve"> </w:delText>
        </w:r>
      </w:del>
      <w:r w:rsidRPr="002439B9">
        <w:rPr>
          <w:spacing w:val="1"/>
        </w:rPr>
        <w:t>code:</w:t>
      </w:r>
      <w:r w:rsidRPr="002439B9">
        <w:t xml:space="preserve"> </w:t>
      </w:r>
      <w:del w:id="86" w:author="Craig Mak" w:date="2015-08-04T23:39:00Z">
        <w:r w:rsidRPr="002439B9" w:rsidDel="00290785">
          <w:delText xml:space="preserve"> </w:delText>
        </w:r>
      </w:del>
      <w:del w:id="87" w:author="Craig Mak" w:date="2015-08-04T23:03:00Z">
        <w:r w:rsidRPr="002439B9" w:rsidDel="00C765DD">
          <w:rPr>
            <w:spacing w:val="11"/>
          </w:rPr>
          <w:delText xml:space="preserve"> </w:delText>
        </w:r>
      </w:del>
      <w:r w:rsidR="001F38F8" w:rsidRPr="002439B9">
        <w:fldChar w:fldCharType="begin"/>
      </w:r>
      <w:r w:rsidR="001F38F8" w:rsidRPr="00F34B61">
        <w:instrText xml:space="preserve"> HYPERLINK "http://gems.csail.mit.edu/" \h </w:instrText>
      </w:r>
      <w:r w:rsidR="001F38F8" w:rsidRPr="002439B9">
        <w:fldChar w:fldCharType="separate"/>
      </w:r>
      <w:r w:rsidRPr="002439B9">
        <w:rPr>
          <w:rFonts w:ascii="PMingLiU"/>
          <w:w w:val="120"/>
        </w:rPr>
        <w:t>http://gems.csail.mit.edu</w:t>
      </w:r>
      <w:r w:rsidR="001F38F8" w:rsidRPr="002439B9">
        <w:rPr>
          <w:rFonts w:ascii="PMingLiU"/>
          <w:w w:val="120"/>
        </w:rPr>
        <w:fldChar w:fldCharType="end"/>
      </w:r>
    </w:p>
    <w:p w14:paraId="6D122190" w14:textId="77777777" w:rsidR="00283DE0" w:rsidRDefault="00283DE0" w:rsidP="003B0178">
      <w:pPr>
        <w:keepLines/>
        <w:rPr>
          <w:rFonts w:ascii="Georgia" w:eastAsia="Georgia" w:hAnsi="Georgia" w:cs="Georgia"/>
          <w:b/>
          <w:bCs/>
          <w:sz w:val="20"/>
          <w:szCs w:val="20"/>
        </w:rPr>
      </w:pPr>
    </w:p>
    <w:p w14:paraId="6B9E91AA" w14:textId="77777777" w:rsidR="00283DE0" w:rsidRDefault="00283DE0" w:rsidP="003B0178">
      <w:pPr>
        <w:keepLines/>
        <w:rPr>
          <w:rFonts w:ascii="Georgia" w:eastAsia="Georgia" w:hAnsi="Georgia" w:cs="Georgia"/>
          <w:b/>
          <w:bCs/>
          <w:sz w:val="20"/>
          <w:szCs w:val="20"/>
        </w:rPr>
      </w:pPr>
    </w:p>
    <w:p w14:paraId="3D470671" w14:textId="77777777" w:rsidR="00283DE0" w:rsidRDefault="00283DE0" w:rsidP="003B0178">
      <w:pPr>
        <w:keepLines/>
        <w:rPr>
          <w:rFonts w:ascii="Georgia" w:eastAsia="Georgia" w:hAnsi="Georgia" w:cs="Georgia"/>
          <w:b/>
          <w:bCs/>
          <w:sz w:val="20"/>
          <w:szCs w:val="20"/>
        </w:rPr>
      </w:pPr>
    </w:p>
    <w:p w14:paraId="68CEF53D" w14:textId="77777777" w:rsidR="00283DE0" w:rsidRDefault="00283DE0" w:rsidP="003B0178">
      <w:pPr>
        <w:keepLines/>
        <w:rPr>
          <w:rFonts w:ascii="Georgia" w:eastAsia="Georgia" w:hAnsi="Georgia" w:cs="Georgia"/>
          <w:b/>
          <w:bCs/>
          <w:sz w:val="20"/>
          <w:szCs w:val="20"/>
        </w:rPr>
      </w:pPr>
    </w:p>
    <w:p w14:paraId="66A31D58" w14:textId="77777777" w:rsidR="00283DE0" w:rsidRDefault="00283DE0" w:rsidP="003B0178">
      <w:pPr>
        <w:keepLines/>
        <w:spacing w:before="5"/>
        <w:rPr>
          <w:rFonts w:ascii="Georgia" w:eastAsia="Georgia" w:hAnsi="Georgia" w:cs="Georgia"/>
          <w:b/>
          <w:bCs/>
          <w:sz w:val="18"/>
          <w:szCs w:val="18"/>
        </w:rPr>
      </w:pPr>
    </w:p>
    <w:p w14:paraId="1AA9A04C" w14:textId="77777777" w:rsidR="00283DE0" w:rsidRDefault="00641826" w:rsidP="003B0178">
      <w:pPr>
        <w:keepLines/>
        <w:spacing w:before="46"/>
        <w:ind w:left="496"/>
        <w:rPr>
          <w:rFonts w:ascii="Georgia" w:eastAsia="Georgia" w:hAnsi="Georgia" w:cs="Georgia"/>
          <w:sz w:val="34"/>
          <w:szCs w:val="34"/>
        </w:rPr>
      </w:pPr>
      <w:r>
        <w:rPr>
          <w:rFonts w:ascii="Georgia"/>
          <w:b/>
          <w:spacing w:val="-2"/>
          <w:sz w:val="34"/>
        </w:rPr>
        <w:t>Introduction</w:t>
      </w:r>
    </w:p>
    <w:p w14:paraId="78774997" w14:textId="77777777" w:rsidR="00283DE0" w:rsidRDefault="00283DE0" w:rsidP="003B0178">
      <w:pPr>
        <w:keepLines/>
        <w:rPr>
          <w:rFonts w:ascii="Georgia" w:eastAsia="Georgia" w:hAnsi="Georgia" w:cs="Georgia"/>
          <w:b/>
          <w:bCs/>
          <w:sz w:val="28"/>
          <w:szCs w:val="28"/>
        </w:rPr>
      </w:pPr>
    </w:p>
    <w:p w14:paraId="134F18B9" w14:textId="166EC99F" w:rsidR="00283DE0" w:rsidRDefault="00641826" w:rsidP="00352531">
      <w:pPr>
        <w:pStyle w:val="BodyText"/>
        <w:keepLines/>
        <w:spacing w:line="381" w:lineRule="auto"/>
        <w:ind w:right="528"/>
      </w:pPr>
      <w:r>
        <w:t>Throughout</w:t>
      </w:r>
      <w:r>
        <w:rPr>
          <w:spacing w:val="-7"/>
        </w:rPr>
        <w:t xml:space="preserve"> </w:t>
      </w:r>
      <w:r>
        <w:t>all</w:t>
      </w:r>
      <w:r>
        <w:rPr>
          <w:spacing w:val="-7"/>
        </w:rPr>
        <w:t xml:space="preserve"> </w:t>
      </w:r>
      <w:r>
        <w:t>areas</w:t>
      </w:r>
      <w:r>
        <w:rPr>
          <w:spacing w:val="-8"/>
        </w:rPr>
        <w:t xml:space="preserve"> </w:t>
      </w:r>
      <w:r>
        <w:t>of</w:t>
      </w:r>
      <w:r>
        <w:rPr>
          <w:spacing w:val="-7"/>
        </w:rPr>
        <w:t xml:space="preserve"> </w:t>
      </w:r>
      <w:r>
        <w:t>data</w:t>
      </w:r>
      <w:r>
        <w:rPr>
          <w:spacing w:val="-8"/>
        </w:rPr>
        <w:t xml:space="preserve"> </w:t>
      </w:r>
      <w:r>
        <w:t>science,</w:t>
      </w:r>
      <w:r>
        <w:rPr>
          <w:spacing w:val="-5"/>
        </w:rPr>
        <w:t xml:space="preserve"> </w:t>
      </w:r>
      <w:r w:rsidR="00905597">
        <w:rPr>
          <w:spacing w:val="-5"/>
        </w:rPr>
        <w:t xml:space="preserve">researchers are </w:t>
      </w:r>
      <w:r>
        <w:rPr>
          <w:spacing w:val="-2"/>
        </w:rPr>
        <w:t>confron</w:t>
      </w:r>
      <w:r>
        <w:rPr>
          <w:spacing w:val="-1"/>
        </w:rPr>
        <w:t>t</w:t>
      </w:r>
      <w:r w:rsidR="00905597">
        <w:rPr>
          <w:spacing w:val="-1"/>
        </w:rPr>
        <w:t>ed with increasingly large volumes of data</w:t>
      </w:r>
      <w:r>
        <w:rPr>
          <w:spacing w:val="-2"/>
        </w:rPr>
        <w:t>.</w:t>
      </w:r>
      <w:r>
        <w:rPr>
          <w:spacing w:val="44"/>
        </w:rPr>
        <w:t xml:space="preserve"> </w:t>
      </w:r>
      <w:r>
        <w:t>In</w:t>
      </w:r>
      <w:r>
        <w:rPr>
          <w:spacing w:val="7"/>
        </w:rPr>
        <w:t xml:space="preserve"> </w:t>
      </w:r>
      <w:r>
        <w:rPr>
          <w:spacing w:val="-3"/>
        </w:rPr>
        <w:t>man</w:t>
      </w:r>
      <w:r>
        <w:rPr>
          <w:spacing w:val="-2"/>
        </w:rPr>
        <w:t>y</w:t>
      </w:r>
      <w:r>
        <w:rPr>
          <w:spacing w:val="8"/>
        </w:rPr>
        <w:t xml:space="preserve"> </w:t>
      </w:r>
      <w:r>
        <w:t>fi</w:t>
      </w:r>
      <w:r w:rsidR="00FC0E3D">
        <w:t>elds</w:t>
      </w:r>
      <w:r>
        <w:rPr>
          <w:spacing w:val="44"/>
        </w:rPr>
        <w:t xml:space="preserve"> </w:t>
      </w:r>
      <w:r>
        <w:t>this</w:t>
      </w:r>
      <w:r>
        <w:rPr>
          <w:spacing w:val="7"/>
        </w:rPr>
        <w:t xml:space="preserve"> </w:t>
      </w:r>
      <w:r>
        <w:t>increase</w:t>
      </w:r>
      <w:r>
        <w:rPr>
          <w:spacing w:val="7"/>
        </w:rPr>
        <w:t xml:space="preserve"> </w:t>
      </w:r>
      <w:r>
        <w:t>is</w:t>
      </w:r>
      <w:r>
        <w:rPr>
          <w:spacing w:val="7"/>
        </w:rPr>
        <w:t xml:space="preserve"> </w:t>
      </w:r>
      <w:r>
        <w:rPr>
          <w:spacing w:val="-2"/>
        </w:rPr>
        <w:t>exponen</w:t>
      </w:r>
      <w:r>
        <w:rPr>
          <w:spacing w:val="-1"/>
        </w:rPr>
        <w:t>tial</w:t>
      </w:r>
      <w:r>
        <w:rPr>
          <w:spacing w:val="7"/>
        </w:rPr>
        <w:t xml:space="preserve"> </w:t>
      </w:r>
      <w:r>
        <w:t>in</w:t>
      </w:r>
      <w:r>
        <w:rPr>
          <w:spacing w:val="7"/>
        </w:rPr>
        <w:t xml:space="preserve"> </w:t>
      </w:r>
      <w:r>
        <w:t>nature,</w:t>
      </w:r>
      <w:r>
        <w:rPr>
          <w:spacing w:val="10"/>
        </w:rPr>
        <w:t xml:space="preserve"> </w:t>
      </w:r>
      <w:r>
        <w:t>outpacing</w:t>
      </w:r>
      <w:r>
        <w:rPr>
          <w:spacing w:val="33"/>
          <w:w w:val="95"/>
        </w:rPr>
        <w:t xml:space="preserve"> </w:t>
      </w:r>
      <w:r>
        <w:t>Moore’s</w:t>
      </w:r>
      <w:r>
        <w:rPr>
          <w:spacing w:val="3"/>
        </w:rPr>
        <w:t xml:space="preserve"> </w:t>
      </w:r>
      <w:r>
        <w:t>and</w:t>
      </w:r>
      <w:r>
        <w:rPr>
          <w:spacing w:val="4"/>
        </w:rPr>
        <w:t xml:space="preserve"> </w:t>
      </w:r>
      <w:r>
        <w:t>Kryder’s</w:t>
      </w:r>
      <w:r>
        <w:rPr>
          <w:spacing w:val="4"/>
        </w:rPr>
        <w:t xml:space="preserve"> </w:t>
      </w:r>
      <w:r>
        <w:rPr>
          <w:spacing w:val="-3"/>
        </w:rPr>
        <w:t>laws</w:t>
      </w:r>
      <w:r>
        <w:rPr>
          <w:spacing w:val="3"/>
        </w:rPr>
        <w:t xml:space="preserve"> </w:t>
      </w:r>
      <w:r>
        <w:t>on</w:t>
      </w:r>
      <w:r>
        <w:rPr>
          <w:spacing w:val="4"/>
        </w:rPr>
        <w:t xml:space="preserve"> </w:t>
      </w:r>
      <w:r>
        <w:t>the</w:t>
      </w:r>
      <w:r>
        <w:rPr>
          <w:spacing w:val="3"/>
        </w:rPr>
        <w:t xml:space="preserve"> </w:t>
      </w:r>
      <w:r>
        <w:t>respective</w:t>
      </w:r>
      <w:r>
        <w:rPr>
          <w:spacing w:val="4"/>
        </w:rPr>
        <w:t xml:space="preserve"> </w:t>
      </w:r>
      <w:r>
        <w:t>doublings</w:t>
      </w:r>
      <w:r>
        <w:rPr>
          <w:spacing w:val="4"/>
        </w:rPr>
        <w:t xml:space="preserve"> </w:t>
      </w:r>
      <w:r>
        <w:t>of</w:t>
      </w:r>
      <w:r>
        <w:rPr>
          <w:spacing w:val="3"/>
        </w:rPr>
        <w:t xml:space="preserve"> </w:t>
      </w:r>
      <w:r>
        <w:t>transistors</w:t>
      </w:r>
      <w:r>
        <w:rPr>
          <w:spacing w:val="3"/>
        </w:rPr>
        <w:t xml:space="preserve"> </w:t>
      </w:r>
      <w:r>
        <w:t>on</w:t>
      </w:r>
      <w:r>
        <w:rPr>
          <w:spacing w:val="4"/>
        </w:rPr>
        <w:t xml:space="preserve"> </w:t>
      </w:r>
      <w:r>
        <w:t>a</w:t>
      </w:r>
      <w:r>
        <w:rPr>
          <w:spacing w:val="28"/>
          <w:w w:val="96"/>
        </w:rPr>
        <w:t xml:space="preserve"> </w:t>
      </w:r>
      <w:r>
        <w:rPr>
          <w:spacing w:val="-3"/>
        </w:rPr>
        <w:t>chip</w:t>
      </w:r>
      <w:r>
        <w:rPr>
          <w:spacing w:val="11"/>
        </w:rPr>
        <w:t xml:space="preserve"> </w:t>
      </w:r>
      <w:r>
        <w:t>and</w:t>
      </w:r>
      <w:r>
        <w:rPr>
          <w:spacing w:val="13"/>
        </w:rPr>
        <w:t xml:space="preserve"> </w:t>
      </w:r>
      <w:r>
        <w:t>long-term</w:t>
      </w:r>
      <w:r>
        <w:rPr>
          <w:spacing w:val="12"/>
        </w:rPr>
        <w:t xml:space="preserve"> </w:t>
      </w:r>
      <w:r>
        <w:t>data</w:t>
      </w:r>
      <w:r>
        <w:rPr>
          <w:spacing w:val="12"/>
        </w:rPr>
        <w:t xml:space="preserve"> </w:t>
      </w:r>
      <w:r>
        <w:t>storage</w:t>
      </w:r>
      <w:r>
        <w:rPr>
          <w:spacing w:val="13"/>
        </w:rPr>
        <w:t xml:space="preserve"> </w:t>
      </w:r>
      <w:r>
        <w:rPr>
          <w:spacing w:val="-2"/>
        </w:rPr>
        <w:t>densit</w:t>
      </w:r>
      <w:r>
        <w:rPr>
          <w:spacing w:val="-1"/>
        </w:rPr>
        <w:t>y</w:t>
      </w:r>
      <w:r>
        <w:rPr>
          <w:spacing w:val="12"/>
        </w:rPr>
        <w:t xml:space="preserve"> </w:t>
      </w:r>
      <w:r>
        <w:rPr>
          <w:spacing w:val="-1"/>
        </w:rPr>
        <w:t>(Kahn,</w:t>
      </w:r>
      <w:r>
        <w:rPr>
          <w:spacing w:val="13"/>
        </w:rPr>
        <w:t xml:space="preserve"> </w:t>
      </w:r>
      <w:r>
        <w:rPr>
          <w:spacing w:val="-2"/>
        </w:rPr>
        <w:t>2011</w:t>
      </w:r>
      <w:r>
        <w:rPr>
          <w:spacing w:val="-1"/>
        </w:rPr>
        <w:t>).</w:t>
      </w:r>
      <w:r>
        <w:t xml:space="preserve"> As</w:t>
      </w:r>
      <w:r>
        <w:rPr>
          <w:spacing w:val="12"/>
        </w:rPr>
        <w:t xml:space="preserve"> </w:t>
      </w:r>
      <w:r>
        <w:rPr>
          <w:spacing w:val="-3"/>
        </w:rPr>
        <w:t>such,</w:t>
      </w:r>
      <w:r>
        <w:rPr>
          <w:spacing w:val="16"/>
        </w:rPr>
        <w:t xml:space="preserve"> </w:t>
      </w:r>
      <w:r>
        <w:t>the</w:t>
      </w:r>
      <w:r>
        <w:rPr>
          <w:spacing w:val="12"/>
        </w:rPr>
        <w:t xml:space="preserve"> </w:t>
      </w:r>
      <w:r w:rsidR="00FC0E3D">
        <w:rPr>
          <w:spacing w:val="-3"/>
        </w:rPr>
        <w:t>chal</w:t>
      </w:r>
      <w:r>
        <w:t>lenges</w:t>
      </w:r>
      <w:r>
        <w:rPr>
          <w:spacing w:val="6"/>
        </w:rPr>
        <w:t xml:space="preserve"> </w:t>
      </w:r>
      <w:r>
        <w:rPr>
          <w:spacing w:val="1"/>
        </w:rPr>
        <w:t>posed</w:t>
      </w:r>
      <w:r>
        <w:rPr>
          <w:spacing w:val="7"/>
        </w:rPr>
        <w:t xml:space="preserve"> </w:t>
      </w:r>
      <w:r>
        <w:rPr>
          <w:spacing w:val="-4"/>
        </w:rPr>
        <w:t>b</w:t>
      </w:r>
      <w:r>
        <w:rPr>
          <w:spacing w:val="-3"/>
        </w:rPr>
        <w:t>y</w:t>
      </w:r>
      <w:r>
        <w:rPr>
          <w:spacing w:val="7"/>
        </w:rPr>
        <w:t xml:space="preserve"> </w:t>
      </w:r>
      <w:r>
        <w:t>the</w:t>
      </w:r>
      <w:r>
        <w:rPr>
          <w:spacing w:val="7"/>
        </w:rPr>
        <w:t xml:space="preserve"> </w:t>
      </w:r>
      <w:r>
        <w:rPr>
          <w:spacing w:val="-2"/>
        </w:rPr>
        <w:t>massive</w:t>
      </w:r>
      <w:r>
        <w:rPr>
          <w:spacing w:val="7"/>
        </w:rPr>
        <w:t xml:space="preserve"> </w:t>
      </w:r>
      <w:r>
        <w:t>infl</w:t>
      </w:r>
      <w:r w:rsidR="00FC0E3D">
        <w:t>ux</w:t>
      </w:r>
      <w:r>
        <w:rPr>
          <w:spacing w:val="17"/>
        </w:rPr>
        <w:t xml:space="preserve"> </w:t>
      </w:r>
      <w:r>
        <w:t>of</w:t>
      </w:r>
      <w:r>
        <w:rPr>
          <w:spacing w:val="7"/>
        </w:rPr>
        <w:t xml:space="preserve"> </w:t>
      </w:r>
      <w:r>
        <w:t>data</w:t>
      </w:r>
      <w:r>
        <w:rPr>
          <w:spacing w:val="7"/>
        </w:rPr>
        <w:t xml:space="preserve"> </w:t>
      </w:r>
      <w:r>
        <w:t>cannot</w:t>
      </w:r>
      <w:r>
        <w:rPr>
          <w:spacing w:val="8"/>
        </w:rPr>
        <w:t xml:space="preserve"> </w:t>
      </w:r>
      <w:r>
        <w:rPr>
          <w:spacing w:val="3"/>
        </w:rPr>
        <w:t>be</w:t>
      </w:r>
      <w:r>
        <w:rPr>
          <w:spacing w:val="7"/>
        </w:rPr>
        <w:t xml:space="preserve"> </w:t>
      </w:r>
      <w:r>
        <w:rPr>
          <w:spacing w:val="-2"/>
        </w:rPr>
        <w:t>solved</w:t>
      </w:r>
      <w:r>
        <w:rPr>
          <w:spacing w:val="7"/>
        </w:rPr>
        <w:t xml:space="preserve"> </w:t>
      </w:r>
      <w:r>
        <w:rPr>
          <w:spacing w:val="-4"/>
        </w:rPr>
        <w:t>b</w:t>
      </w:r>
      <w:r>
        <w:rPr>
          <w:spacing w:val="-3"/>
        </w:rPr>
        <w:t>y</w:t>
      </w:r>
      <w:r>
        <w:rPr>
          <w:spacing w:val="7"/>
        </w:rPr>
        <w:t xml:space="preserve"> </w:t>
      </w:r>
      <w:r>
        <w:rPr>
          <w:spacing w:val="-2"/>
        </w:rPr>
        <w:t>waiting</w:t>
      </w:r>
      <w:r>
        <w:rPr>
          <w:spacing w:val="7"/>
        </w:rPr>
        <w:t xml:space="preserve"> </w:t>
      </w:r>
      <w:r>
        <w:t>for</w:t>
      </w:r>
      <w:r>
        <w:rPr>
          <w:spacing w:val="21"/>
          <w:w w:val="91"/>
        </w:rPr>
        <w:t xml:space="preserve"> </w:t>
      </w:r>
      <w:r>
        <w:t>faster</w:t>
      </w:r>
      <w:r>
        <w:rPr>
          <w:spacing w:val="-5"/>
        </w:rPr>
        <w:t xml:space="preserve"> </w:t>
      </w:r>
      <w:r>
        <w:t>and</w:t>
      </w:r>
      <w:r>
        <w:rPr>
          <w:spacing w:val="-4"/>
        </w:rPr>
        <w:t xml:space="preserve"> </w:t>
      </w:r>
      <w:r>
        <w:t>larger</w:t>
      </w:r>
      <w:r>
        <w:rPr>
          <w:spacing w:val="-5"/>
        </w:rPr>
        <w:t xml:space="preserve"> </w:t>
      </w:r>
      <w:r>
        <w:rPr>
          <w:spacing w:val="-2"/>
        </w:rPr>
        <w:t>capacit</w:t>
      </w:r>
      <w:r>
        <w:rPr>
          <w:spacing w:val="-1"/>
        </w:rPr>
        <w:t>y</w:t>
      </w:r>
      <w:r>
        <w:rPr>
          <w:spacing w:val="-5"/>
        </w:rPr>
        <w:t xml:space="preserve"> </w:t>
      </w:r>
      <w:r>
        <w:t>computers,</w:t>
      </w:r>
      <w:r>
        <w:rPr>
          <w:spacing w:val="-1"/>
        </w:rPr>
        <w:t xml:space="preserve"> </w:t>
      </w:r>
      <w:r>
        <w:t>but</w:t>
      </w:r>
      <w:r>
        <w:rPr>
          <w:spacing w:val="-5"/>
        </w:rPr>
        <w:t xml:space="preserve"> </w:t>
      </w:r>
      <w:r w:rsidR="007E4A29">
        <w:t>instead</w:t>
      </w:r>
      <w:r w:rsidR="007E4A29">
        <w:rPr>
          <w:spacing w:val="-5"/>
        </w:rPr>
        <w:t xml:space="preserve"> </w:t>
      </w:r>
      <w:r>
        <w:t>require</w:t>
      </w:r>
      <w:r>
        <w:rPr>
          <w:spacing w:val="-4"/>
        </w:rPr>
        <w:t xml:space="preserve"> </w:t>
      </w:r>
      <w:r>
        <w:t>the</w:t>
      </w:r>
      <w:r>
        <w:rPr>
          <w:spacing w:val="-5"/>
        </w:rPr>
        <w:t xml:space="preserve"> </w:t>
      </w:r>
      <w:r>
        <w:rPr>
          <w:spacing w:val="-3"/>
        </w:rPr>
        <w:t>developmen</w:t>
      </w:r>
      <w:r>
        <w:rPr>
          <w:spacing w:val="-2"/>
        </w:rPr>
        <w:t>t</w:t>
      </w:r>
      <w:r>
        <w:rPr>
          <w:spacing w:val="23"/>
          <w:w w:val="109"/>
        </w:rPr>
        <w:t xml:space="preserve"> </w:t>
      </w:r>
      <w:r>
        <w:t>of</w:t>
      </w:r>
      <w:r>
        <w:rPr>
          <w:spacing w:val="-18"/>
        </w:rPr>
        <w:t xml:space="preserve"> </w:t>
      </w:r>
      <w:r>
        <w:t>data</w:t>
      </w:r>
      <w:r>
        <w:rPr>
          <w:spacing w:val="-17"/>
        </w:rPr>
        <w:t xml:space="preserve"> </w:t>
      </w:r>
      <w:r w:rsidRPr="001F4C2C">
        <w:t>structures</w:t>
      </w:r>
      <w:r>
        <w:rPr>
          <w:spacing w:val="-17"/>
        </w:rPr>
        <w:t xml:space="preserve"> </w:t>
      </w:r>
      <w:r>
        <w:t>and</w:t>
      </w:r>
      <w:r>
        <w:rPr>
          <w:spacing w:val="-17"/>
        </w:rPr>
        <w:t xml:space="preserve"> </w:t>
      </w:r>
      <w:r>
        <w:rPr>
          <w:spacing w:val="-2"/>
        </w:rPr>
        <w:t>representations</w:t>
      </w:r>
      <w:r>
        <w:rPr>
          <w:spacing w:val="-18"/>
        </w:rPr>
        <w:t xml:space="preserve"> </w:t>
      </w:r>
      <w:r>
        <w:t>that</w:t>
      </w:r>
      <w:r>
        <w:rPr>
          <w:spacing w:val="-17"/>
        </w:rPr>
        <w:t xml:space="preserve"> </w:t>
      </w:r>
      <w:r>
        <w:t>exploit</w:t>
      </w:r>
      <w:r>
        <w:rPr>
          <w:spacing w:val="-17"/>
        </w:rPr>
        <w:t xml:space="preserve"> </w:t>
      </w:r>
      <w:r w:rsidR="00905597">
        <w:t>the</w:t>
      </w:r>
      <w:r w:rsidR="00905597">
        <w:rPr>
          <w:spacing w:val="-17"/>
        </w:rPr>
        <w:t xml:space="preserve"> </w:t>
      </w:r>
      <w:r>
        <w:t>structure</w:t>
      </w:r>
      <w:r>
        <w:rPr>
          <w:spacing w:val="-17"/>
        </w:rPr>
        <w:t xml:space="preserve"> </w:t>
      </w:r>
      <w:r w:rsidR="00905597">
        <w:t>of</w:t>
      </w:r>
      <w:r w:rsidR="00905597">
        <w:rPr>
          <w:spacing w:val="-17"/>
        </w:rPr>
        <w:t xml:space="preserve"> </w:t>
      </w:r>
      <w:r>
        <w:t>the</w:t>
      </w:r>
      <w:r>
        <w:rPr>
          <w:spacing w:val="28"/>
          <w:w w:val="95"/>
        </w:rPr>
        <w:t xml:space="preserve"> </w:t>
      </w:r>
      <w:r>
        <w:t>dataset.</w:t>
      </w:r>
    </w:p>
    <w:p w14:paraId="5C743637" w14:textId="2ABB0752" w:rsidR="00283DE0" w:rsidRPr="00746662" w:rsidRDefault="00641826" w:rsidP="003B0178">
      <w:pPr>
        <w:pStyle w:val="BodyText"/>
        <w:keepLines/>
        <w:spacing w:line="381" w:lineRule="auto"/>
        <w:ind w:right="528" w:firstLine="351"/>
      </w:pPr>
      <w:r>
        <w:t>Here,</w:t>
      </w:r>
      <w:r>
        <w:rPr>
          <w:spacing w:val="20"/>
        </w:rPr>
        <w:t xml:space="preserve"> </w:t>
      </w:r>
      <w:r>
        <w:rPr>
          <w:spacing w:val="-5"/>
        </w:rPr>
        <w:t>we</w:t>
      </w:r>
      <w:r>
        <w:rPr>
          <w:spacing w:val="16"/>
        </w:rPr>
        <w:t xml:space="preserve"> </w:t>
      </w:r>
      <w:r>
        <w:rPr>
          <w:spacing w:val="1"/>
        </w:rPr>
        <w:t>focus</w:t>
      </w:r>
      <w:r>
        <w:rPr>
          <w:spacing w:val="16"/>
        </w:rPr>
        <w:t xml:space="preserve"> </w:t>
      </w:r>
      <w:r>
        <w:t>on</w:t>
      </w:r>
      <w:r>
        <w:rPr>
          <w:spacing w:val="16"/>
        </w:rPr>
        <w:t xml:space="preserve"> </w:t>
      </w:r>
      <w:r>
        <w:rPr>
          <w:spacing w:val="-2"/>
        </w:rPr>
        <w:t>similarit</w:t>
      </w:r>
      <w:r>
        <w:rPr>
          <w:spacing w:val="-1"/>
        </w:rPr>
        <w:t>y</w:t>
      </w:r>
      <w:r>
        <w:rPr>
          <w:spacing w:val="16"/>
        </w:rPr>
        <w:t xml:space="preserve"> </w:t>
      </w:r>
      <w:r>
        <w:rPr>
          <w:spacing w:val="-2"/>
        </w:rPr>
        <w:t>search,</w:t>
      </w:r>
      <w:r>
        <w:rPr>
          <w:spacing w:val="20"/>
        </w:rPr>
        <w:t xml:space="preserve"> </w:t>
      </w:r>
      <w:r>
        <w:t>where</w:t>
      </w:r>
      <w:r>
        <w:rPr>
          <w:spacing w:val="16"/>
        </w:rPr>
        <w:t xml:space="preserve"> </w:t>
      </w:r>
      <w:r>
        <w:t>the</w:t>
      </w:r>
      <w:r>
        <w:rPr>
          <w:spacing w:val="16"/>
        </w:rPr>
        <w:t xml:space="preserve"> </w:t>
      </w:r>
      <w:r>
        <w:t>task</w:t>
      </w:r>
      <w:r>
        <w:rPr>
          <w:spacing w:val="16"/>
        </w:rPr>
        <w:t xml:space="preserve"> </w:t>
      </w:r>
      <w:r>
        <w:t>at</w:t>
      </w:r>
      <w:r>
        <w:rPr>
          <w:spacing w:val="16"/>
        </w:rPr>
        <w:t xml:space="preserve"> </w:t>
      </w:r>
      <w:r>
        <w:t>hand</w:t>
      </w:r>
      <w:r>
        <w:rPr>
          <w:spacing w:val="16"/>
        </w:rPr>
        <w:t xml:space="preserve"> </w:t>
      </w:r>
      <w:r>
        <w:t>is</w:t>
      </w:r>
      <w:r>
        <w:rPr>
          <w:spacing w:val="16"/>
        </w:rPr>
        <w:t xml:space="preserve"> </w:t>
      </w:r>
      <w:r>
        <w:t>to</w:t>
      </w:r>
      <w:r>
        <w:rPr>
          <w:spacing w:val="16"/>
        </w:rPr>
        <w:t xml:space="preserve"> </w:t>
      </w:r>
      <w:r>
        <w:t>fi</w:t>
      </w:r>
      <w:r w:rsidR="002747D6">
        <w:t>nd</w:t>
      </w:r>
      <w:r>
        <w:rPr>
          <w:w w:val="87"/>
        </w:rPr>
        <w:t xml:space="preserve"> </w:t>
      </w:r>
      <w:r>
        <w:t>all</w:t>
      </w:r>
      <w:r>
        <w:rPr>
          <w:spacing w:val="1"/>
        </w:rPr>
        <w:t xml:space="preserve"> </w:t>
      </w:r>
      <w:r>
        <w:rPr>
          <w:spacing w:val="-2"/>
        </w:rPr>
        <w:t>entries</w:t>
      </w:r>
      <w:r>
        <w:t xml:space="preserve"> in</w:t>
      </w:r>
      <w:r>
        <w:rPr>
          <w:spacing w:val="1"/>
        </w:rPr>
        <w:t xml:space="preserve"> </w:t>
      </w:r>
      <w:r w:rsidR="00B831FA">
        <w:t>a</w:t>
      </w:r>
      <w:r w:rsidR="00B831FA">
        <w:rPr>
          <w:spacing w:val="1"/>
        </w:rPr>
        <w:t xml:space="preserve"> </w:t>
      </w:r>
      <w:r>
        <w:t>database</w:t>
      </w:r>
      <w:r>
        <w:rPr>
          <w:spacing w:val="1"/>
        </w:rPr>
        <w:t xml:space="preserve"> </w:t>
      </w:r>
      <w:r>
        <w:t>that</w:t>
      </w:r>
      <w:r>
        <w:rPr>
          <w:spacing w:val="1"/>
        </w:rPr>
        <w:t xml:space="preserve"> </w:t>
      </w:r>
      <w:r>
        <w:t>are</w:t>
      </w:r>
      <w:r>
        <w:rPr>
          <w:spacing w:val="1"/>
        </w:rPr>
        <w:t xml:space="preserve"> </w:t>
      </w:r>
      <w:r>
        <w:t>‘similar,’</w:t>
      </w:r>
      <w:r>
        <w:rPr>
          <w:spacing w:val="3"/>
        </w:rPr>
        <w:t xml:space="preserve"> </w:t>
      </w:r>
      <w:r>
        <w:t>or</w:t>
      </w:r>
      <w:r>
        <w:rPr>
          <w:spacing w:val="1"/>
        </w:rPr>
        <w:t xml:space="preserve"> </w:t>
      </w:r>
      <w:r>
        <w:rPr>
          <w:spacing w:val="-2"/>
        </w:rPr>
        <w:t>approximate</w:t>
      </w:r>
      <w:r>
        <w:rPr>
          <w:spacing w:val="1"/>
        </w:rPr>
        <w:t xml:space="preserve"> </w:t>
      </w:r>
      <w:r>
        <w:rPr>
          <w:spacing w:val="-2"/>
        </w:rPr>
        <w:t>matches,</w:t>
      </w:r>
      <w:r>
        <w:rPr>
          <w:spacing w:val="3"/>
        </w:rPr>
        <w:t xml:space="preserve"> </w:t>
      </w:r>
      <w:r>
        <w:t>to</w:t>
      </w:r>
      <w:r>
        <w:rPr>
          <w:spacing w:val="26"/>
          <w:w w:val="97"/>
        </w:rPr>
        <w:t xml:space="preserve"> </w:t>
      </w:r>
      <w:r w:rsidR="00B831FA">
        <w:t>a</w:t>
      </w:r>
      <w:r w:rsidR="00B831FA">
        <w:rPr>
          <w:spacing w:val="-26"/>
        </w:rPr>
        <w:t xml:space="preserve"> </w:t>
      </w:r>
      <w:r>
        <w:t>query</w:t>
      </w:r>
      <w:r>
        <w:rPr>
          <w:spacing w:val="-27"/>
        </w:rPr>
        <w:t xml:space="preserve"> </w:t>
      </w:r>
      <w:r>
        <w:t>item.</w:t>
      </w:r>
      <w:r w:rsidR="00905597">
        <w:rPr>
          <w:spacing w:val="-2"/>
        </w:rPr>
        <w:t xml:space="preserve"> S</w:t>
      </w:r>
      <w:r>
        <w:rPr>
          <w:spacing w:val="-2"/>
        </w:rPr>
        <w:t>imilarit</w:t>
      </w:r>
      <w:r>
        <w:rPr>
          <w:spacing w:val="-1"/>
        </w:rPr>
        <w:t>y</w:t>
      </w:r>
      <w:r>
        <w:rPr>
          <w:spacing w:val="-23"/>
        </w:rPr>
        <w:t xml:space="preserve"> </w:t>
      </w:r>
      <w:r>
        <w:rPr>
          <w:spacing w:val="-2"/>
        </w:rPr>
        <w:t>search</w:t>
      </w:r>
      <w:r>
        <w:rPr>
          <w:spacing w:val="-22"/>
        </w:rPr>
        <w:t xml:space="preserve"> </w:t>
      </w:r>
      <w:r>
        <w:t>is</w:t>
      </w:r>
      <w:r>
        <w:rPr>
          <w:spacing w:val="-23"/>
        </w:rPr>
        <w:t xml:space="preserve"> </w:t>
      </w:r>
      <w:r>
        <w:t>a</w:t>
      </w:r>
      <w:r>
        <w:rPr>
          <w:spacing w:val="-22"/>
        </w:rPr>
        <w:t xml:space="preserve"> </w:t>
      </w:r>
      <w:r>
        <w:rPr>
          <w:spacing w:val="-2"/>
        </w:rPr>
        <w:t>fundamen</w:t>
      </w:r>
      <w:r>
        <w:rPr>
          <w:spacing w:val="-1"/>
        </w:rPr>
        <w:t>tal</w:t>
      </w:r>
      <w:r>
        <w:rPr>
          <w:spacing w:val="-23"/>
        </w:rPr>
        <w:t xml:space="preserve"> </w:t>
      </w:r>
      <w:r>
        <w:t>operation</w:t>
      </w:r>
      <w:r>
        <w:rPr>
          <w:spacing w:val="-21"/>
        </w:rPr>
        <w:t xml:space="preserve"> </w:t>
      </w:r>
      <w:r>
        <w:t>in</w:t>
      </w:r>
      <w:r>
        <w:rPr>
          <w:spacing w:val="-22"/>
        </w:rPr>
        <w:t xml:space="preserve"> </w:t>
      </w:r>
      <w:r>
        <w:t>data</w:t>
      </w:r>
      <w:r>
        <w:rPr>
          <w:spacing w:val="-23"/>
        </w:rPr>
        <w:t xml:space="preserve"> </w:t>
      </w:r>
      <w:r>
        <w:t>science</w:t>
      </w:r>
      <w:r>
        <w:rPr>
          <w:spacing w:val="-22"/>
        </w:rPr>
        <w:t xml:space="preserve"> </w:t>
      </w:r>
      <w:r>
        <w:t>and</w:t>
      </w:r>
      <w:r>
        <w:rPr>
          <w:spacing w:val="-22"/>
        </w:rPr>
        <w:t xml:space="preserve"> </w:t>
      </w:r>
      <w:r>
        <w:t>lies</w:t>
      </w:r>
      <w:r>
        <w:rPr>
          <w:spacing w:val="-22"/>
        </w:rPr>
        <w:t xml:space="preserve"> </w:t>
      </w:r>
      <w:r>
        <w:t>at</w:t>
      </w:r>
      <w:r>
        <w:rPr>
          <w:spacing w:val="34"/>
          <w:w w:val="101"/>
        </w:rPr>
        <w:t xml:space="preserve"> </w:t>
      </w:r>
      <w:r>
        <w:t>the</w:t>
      </w:r>
      <w:r>
        <w:rPr>
          <w:spacing w:val="-23"/>
        </w:rPr>
        <w:t xml:space="preserve"> </w:t>
      </w:r>
      <w:r>
        <w:t>heart</w:t>
      </w:r>
      <w:r>
        <w:rPr>
          <w:spacing w:val="-22"/>
        </w:rPr>
        <w:t xml:space="preserve"> </w:t>
      </w:r>
      <w:r>
        <w:t>of</w:t>
      </w:r>
      <w:r>
        <w:rPr>
          <w:spacing w:val="-22"/>
        </w:rPr>
        <w:t xml:space="preserve"> </w:t>
      </w:r>
      <w:r>
        <w:rPr>
          <w:spacing w:val="-3"/>
        </w:rPr>
        <w:t>man</w:t>
      </w:r>
      <w:r>
        <w:rPr>
          <w:spacing w:val="-2"/>
        </w:rPr>
        <w:t>y</w:t>
      </w:r>
      <w:r>
        <w:rPr>
          <w:spacing w:val="-22"/>
        </w:rPr>
        <w:t xml:space="preserve"> </w:t>
      </w:r>
      <w:r>
        <w:t>other</w:t>
      </w:r>
      <w:r>
        <w:rPr>
          <w:spacing w:val="-22"/>
        </w:rPr>
        <w:t xml:space="preserve"> </w:t>
      </w:r>
      <w:r>
        <w:t>problems</w:t>
      </w:r>
      <w:r w:rsidR="00905597">
        <w:t>,</w:t>
      </w:r>
      <w:r w:rsidR="00905597" w:rsidRPr="00905597">
        <w:rPr>
          <w:spacing w:val="-3"/>
        </w:rPr>
        <w:t xml:space="preserve"> </w:t>
      </w:r>
      <w:r w:rsidR="00905597" w:rsidRPr="002439B9">
        <w:t>much like sorting is a primitive operation in computer science</w:t>
      </w:r>
      <w:r w:rsidRPr="004140F6">
        <w:t>. Traditionally, approximate matching has been studied primarily in the context of strings under edit distance</w:t>
      </w:r>
      <w:r w:rsidRPr="002439B9">
        <w:rPr>
          <w:spacing w:val="-17"/>
        </w:rPr>
        <w:t xml:space="preserve"> </w:t>
      </w:r>
      <w:r w:rsidRPr="002439B9">
        <w:t>metrics</w:t>
      </w:r>
      <w:del w:id="88" w:author="Craig Mak" w:date="2015-08-04T23:57:00Z">
        <w:r w:rsidR="00D34DE4" w:rsidDel="00883F44">
          <w:rPr>
            <w:rStyle w:val="FootnoteReference"/>
          </w:rPr>
          <w:footnoteReference w:id="1"/>
        </w:r>
      </w:del>
      <w:r>
        <w:rPr>
          <w:spacing w:val="23"/>
          <w:w w:val="93"/>
        </w:rPr>
        <w:t xml:space="preserve"> </w:t>
      </w:r>
      <w:ins w:id="91" w:author="Craig Mak" w:date="2015-08-04T23:43:00Z">
        <w:r w:rsidR="00D149F8">
          <w:rPr>
            <w:spacing w:val="23"/>
            <w:w w:val="93"/>
          </w:rPr>
          <w:t xml:space="preserve">(Box 1) </w:t>
        </w:r>
      </w:ins>
      <w:r>
        <w:rPr>
          <w:w w:val="95"/>
        </w:rPr>
        <w:t>(</w:t>
      </w:r>
      <w:r w:rsidRPr="002747D6">
        <w:rPr>
          <w:w w:val="95"/>
        </w:rPr>
        <w:t>e.g.,</w:t>
      </w:r>
      <w:r w:rsidRPr="002747D6">
        <w:rPr>
          <w:spacing w:val="-5"/>
          <w:w w:val="95"/>
        </w:rPr>
        <w:t xml:space="preserve"> </w:t>
      </w:r>
      <w:r w:rsidRPr="002439B9">
        <w:t xml:space="preserve">for </w:t>
      </w:r>
      <w:r w:rsidR="005D2649" w:rsidRPr="002439B9">
        <w:t xml:space="preserve">a </w:t>
      </w:r>
      <w:r w:rsidRPr="002439B9">
        <w:t>spell-checker</w:t>
      </w:r>
      <w:r w:rsidR="005D2649" w:rsidRPr="002439B9">
        <w:t xml:space="preserve"> to suggest the most similar words to a misspelled word</w:t>
      </w:r>
      <w:r>
        <w:rPr>
          <w:spacing w:val="-2"/>
          <w:w w:val="95"/>
        </w:rPr>
        <w:t>)</w:t>
      </w:r>
      <w:r>
        <w:rPr>
          <w:spacing w:val="-7"/>
          <w:w w:val="95"/>
        </w:rPr>
        <w:t xml:space="preserve"> </w:t>
      </w:r>
      <w:r>
        <w:rPr>
          <w:spacing w:val="-1"/>
          <w:w w:val="95"/>
        </w:rPr>
        <w:t>(Ukk</w:t>
      </w:r>
      <w:r>
        <w:rPr>
          <w:spacing w:val="-2"/>
          <w:w w:val="95"/>
        </w:rPr>
        <w:t>onen</w:t>
      </w:r>
      <w:r>
        <w:rPr>
          <w:spacing w:val="-1"/>
          <w:w w:val="95"/>
        </w:rPr>
        <w:t>,</w:t>
      </w:r>
      <w:r>
        <w:rPr>
          <w:spacing w:val="-7"/>
          <w:w w:val="95"/>
        </w:rPr>
        <w:t xml:space="preserve"> </w:t>
      </w:r>
      <w:r>
        <w:rPr>
          <w:w w:val="95"/>
        </w:rPr>
        <w:t>1985)</w:t>
      </w:r>
      <w:r w:rsidR="00905597">
        <w:rPr>
          <w:w w:val="95"/>
        </w:rPr>
        <w:t xml:space="preserve">. </w:t>
      </w:r>
      <w:r w:rsidR="00905597" w:rsidRPr="002439B9">
        <w:t>Several approaches,</w:t>
      </w:r>
      <w:r w:rsidRPr="002439B9">
        <w:t xml:space="preserve"> </w:t>
      </w:r>
      <w:r w:rsidR="00905597" w:rsidRPr="002439B9">
        <w:t>such as the compressed suffix array and the FM-index (</w:t>
      </w:r>
      <w:r w:rsidR="00905597" w:rsidRPr="00746662">
        <w:t>Grossi</w:t>
      </w:r>
      <w:r w:rsidR="00905597" w:rsidRPr="002439B9">
        <w:t xml:space="preserve"> &amp; Vitter, 2005; Ferragina &amp; </w:t>
      </w:r>
      <w:r w:rsidR="00905597" w:rsidRPr="00746662">
        <w:t xml:space="preserve">Manzini, 2000), </w:t>
      </w:r>
      <w:r w:rsidR="00905597" w:rsidRPr="002439B9">
        <w:t>have been developed to accelerate approximate</w:t>
      </w:r>
      <w:r w:rsidR="00EE56D7" w:rsidRPr="002439B9">
        <w:t xml:space="preserve"> </w:t>
      </w:r>
      <w:r w:rsidR="00905597" w:rsidRPr="002439B9">
        <w:t xml:space="preserve">matching of </w:t>
      </w:r>
      <w:r w:rsidR="00905597">
        <w:t>strings</w:t>
      </w:r>
      <w:r w:rsidR="00905597" w:rsidRPr="00746662">
        <w:t>.</w:t>
      </w:r>
      <w:r w:rsidR="00905597" w:rsidRPr="002439B9">
        <w:t xml:space="preserve"> </w:t>
      </w:r>
      <w:r w:rsidRPr="002439B9">
        <w:t xml:space="preserve">However, </w:t>
      </w:r>
      <w:r w:rsidR="006C5F77" w:rsidRPr="002439B9">
        <w:t xml:space="preserve">it has been demonstrated that </w:t>
      </w:r>
      <w:r w:rsidRPr="002439B9">
        <w:t xml:space="preserve">similarity search </w:t>
      </w:r>
      <w:r w:rsidR="006C5F77" w:rsidRPr="002439B9">
        <w:t xml:space="preserve">is </w:t>
      </w:r>
      <w:r w:rsidRPr="002439B9">
        <w:t>also importa</w:t>
      </w:r>
      <w:r w:rsidR="006C5F77" w:rsidRPr="002439B9">
        <w:t>nt</w:t>
      </w:r>
      <w:r w:rsidRPr="002439B9">
        <w:t xml:space="preserve"> in</w:t>
      </w:r>
      <w:r w:rsidR="006C5F77" w:rsidRPr="002439B9">
        <w:t xml:space="preserve"> problem domains where </w:t>
      </w:r>
      <w:r w:rsidRPr="002439B9">
        <w:t xml:space="preserve">biological </w:t>
      </w:r>
      <w:r w:rsidR="006C5F77" w:rsidRPr="002439B9">
        <w:t>data are not necessarily represented as strings</w:t>
      </w:r>
      <w:r w:rsidRPr="002439B9">
        <w:t xml:space="preserve">, including </w:t>
      </w:r>
      <w:r w:rsidR="006C5F77" w:rsidRPr="002439B9">
        <w:t xml:space="preserve">computational screening of </w:t>
      </w:r>
      <w:r w:rsidRPr="002439B9">
        <w:t>chemical graphs (</w:t>
      </w:r>
      <w:r w:rsidR="002747D6" w:rsidRPr="002439B9">
        <w:t>Schaeffer</w:t>
      </w:r>
      <w:r w:rsidRPr="00746662">
        <w:t>, 2007)</w:t>
      </w:r>
      <w:r w:rsidRPr="002439B9">
        <w:t xml:space="preserve"> and </w:t>
      </w:r>
      <w:r w:rsidR="00EE56D7" w:rsidRPr="002439B9">
        <w:t>searching</w:t>
      </w:r>
      <w:r w:rsidR="006C5F77" w:rsidRPr="002439B9">
        <w:t xml:space="preserve"> </w:t>
      </w:r>
      <w:r w:rsidRPr="00746662">
        <w:t>protein structures (</w:t>
      </w:r>
      <w:r w:rsidRPr="002439B9">
        <w:t xml:space="preserve">Budowski-Tal et al., 2010). </w:t>
      </w:r>
      <w:r w:rsidR="00905597" w:rsidRPr="00746662">
        <w:t xml:space="preserve">Thus, </w:t>
      </w:r>
      <w:r w:rsidRPr="002439B9">
        <w:t>approach</w:t>
      </w:r>
      <w:r w:rsidR="00905597" w:rsidRPr="002439B9">
        <w:t>es</w:t>
      </w:r>
      <w:r w:rsidRPr="002439B9">
        <w:t xml:space="preserve"> </w:t>
      </w:r>
      <w:r w:rsidR="00B831FA" w:rsidRPr="002439B9">
        <w:t>that</w:t>
      </w:r>
      <w:r w:rsidR="00905597" w:rsidRPr="002439B9">
        <w:t xml:space="preserve"> </w:t>
      </w:r>
      <w:r w:rsidRPr="00746662">
        <w:t>appl</w:t>
      </w:r>
      <w:r w:rsidR="007E4A29" w:rsidRPr="00746662">
        <w:t>y</w:t>
      </w:r>
      <w:r w:rsidRPr="002439B9">
        <w:t xml:space="preserve"> to </w:t>
      </w:r>
      <w:r w:rsidR="00EE56D7" w:rsidRPr="002439B9">
        <w:t xml:space="preserve">more general conditions </w:t>
      </w:r>
      <w:r w:rsidR="006C5F77" w:rsidRPr="00746662">
        <w:t>are needed</w:t>
      </w:r>
      <w:r w:rsidR="0049305A" w:rsidRPr="00746662">
        <w:t>.</w:t>
      </w:r>
    </w:p>
    <w:p w14:paraId="18F93A05" w14:textId="77777777" w:rsidR="00F06F77" w:rsidRDefault="00F06F77" w:rsidP="003B0178">
      <w:pPr>
        <w:pStyle w:val="BodyText"/>
        <w:keepLines/>
        <w:ind w:left="848"/>
      </w:pPr>
    </w:p>
    <w:p w14:paraId="420857B1" w14:textId="78096465" w:rsidR="00283DE0" w:rsidRPr="008D4D8B" w:rsidRDefault="008D4D8B" w:rsidP="003B0178">
      <w:pPr>
        <w:pStyle w:val="BodyText"/>
        <w:keepLines/>
        <w:ind w:left="848"/>
        <w:sectPr w:rsidR="00283DE0" w:rsidRPr="008D4D8B">
          <w:footerReference w:type="default" r:id="rId10"/>
          <w:pgSz w:w="12240" w:h="15840"/>
          <w:pgMar w:top="1500" w:right="1720" w:bottom="1960" w:left="1720" w:header="0" w:footer="1776" w:gutter="0"/>
          <w:cols w:space="720"/>
        </w:sectPr>
      </w:pPr>
      <w:r w:rsidRPr="002439B9">
        <w:rPr>
          <w:b/>
          <w:rPrChange w:id="92" w:author="Craig Mak" w:date="2015-08-04T14:03:00Z">
            <w:rPr>
              <w:b/>
              <w:u w:val="single"/>
            </w:rPr>
          </w:rPrChange>
        </w:rPr>
        <w:t xml:space="preserve"> </w:t>
      </w:r>
      <w:r w:rsidR="00641826" w:rsidRPr="008D4D8B">
        <w:t>As</w:t>
      </w:r>
      <w:r w:rsidR="00641826" w:rsidRPr="008D4D8B">
        <w:rPr>
          <w:spacing w:val="-25"/>
        </w:rPr>
        <w:t xml:space="preserve"> </w:t>
      </w:r>
      <w:r w:rsidR="00641826" w:rsidRPr="008D4D8B">
        <w:rPr>
          <w:spacing w:val="-4"/>
        </w:rPr>
        <w:t>a</w:t>
      </w:r>
      <w:r w:rsidR="00641826" w:rsidRPr="008D4D8B">
        <w:rPr>
          <w:spacing w:val="-3"/>
        </w:rPr>
        <w:t>v</w:t>
      </w:r>
      <w:r w:rsidR="00641826" w:rsidRPr="008D4D8B">
        <w:rPr>
          <w:spacing w:val="-4"/>
        </w:rPr>
        <w:t>ailable</w:t>
      </w:r>
      <w:r w:rsidR="00641826" w:rsidRPr="008D4D8B">
        <w:rPr>
          <w:spacing w:val="-25"/>
        </w:rPr>
        <w:t xml:space="preserve"> </w:t>
      </w:r>
      <w:r w:rsidR="00641826" w:rsidRPr="008D4D8B">
        <w:t>data</w:t>
      </w:r>
      <w:r w:rsidR="00641826" w:rsidRPr="008D4D8B">
        <w:rPr>
          <w:spacing w:val="-25"/>
        </w:rPr>
        <w:t xml:space="preserve"> </w:t>
      </w:r>
      <w:r w:rsidR="00641826" w:rsidRPr="008D4D8B">
        <w:rPr>
          <w:spacing w:val="-3"/>
        </w:rPr>
        <w:t>grows</w:t>
      </w:r>
      <w:r w:rsidR="00641826" w:rsidRPr="008D4D8B">
        <w:rPr>
          <w:spacing w:val="-24"/>
        </w:rPr>
        <w:t xml:space="preserve"> </w:t>
      </w:r>
      <w:r w:rsidR="00641826" w:rsidRPr="008D4D8B">
        <w:rPr>
          <w:spacing w:val="-2"/>
        </w:rPr>
        <w:t>exponen</w:t>
      </w:r>
      <w:r w:rsidR="00641826" w:rsidRPr="008D4D8B">
        <w:rPr>
          <w:spacing w:val="-1"/>
        </w:rPr>
        <w:t>tially</w:t>
      </w:r>
      <w:r w:rsidR="00641826" w:rsidRPr="008D4D8B">
        <w:rPr>
          <w:spacing w:val="-25"/>
        </w:rPr>
        <w:t xml:space="preserve"> </w:t>
      </w:r>
      <w:r w:rsidR="00641826" w:rsidRPr="008D4D8B">
        <w:rPr>
          <w:spacing w:val="-1"/>
        </w:rPr>
        <w:t>(</w:t>
      </w:r>
      <w:r w:rsidR="00641826" w:rsidRPr="008D4D8B">
        <w:rPr>
          <w:spacing w:val="-2"/>
        </w:rPr>
        <w:t>Berger</w:t>
      </w:r>
      <w:r w:rsidR="00641826" w:rsidRPr="008D4D8B">
        <w:rPr>
          <w:spacing w:val="-24"/>
        </w:rPr>
        <w:t xml:space="preserve"> </w:t>
      </w:r>
      <w:r w:rsidR="00641826" w:rsidRPr="008D4D8B">
        <w:t>et</w:t>
      </w:r>
      <w:r w:rsidR="00641826" w:rsidRPr="008D4D8B">
        <w:rPr>
          <w:spacing w:val="-25"/>
        </w:rPr>
        <w:t xml:space="preserve"> </w:t>
      </w:r>
      <w:r w:rsidR="00641826" w:rsidRPr="008D4D8B">
        <w:t>al.,</w:t>
      </w:r>
      <w:r w:rsidR="00641826" w:rsidRPr="008D4D8B">
        <w:rPr>
          <w:spacing w:val="-25"/>
        </w:rPr>
        <w:t xml:space="preserve"> </w:t>
      </w:r>
      <w:r w:rsidR="00641826" w:rsidRPr="008D4D8B">
        <w:t>2013;</w:t>
      </w:r>
      <w:r w:rsidR="00641826" w:rsidRPr="008D4D8B">
        <w:rPr>
          <w:spacing w:val="-24"/>
        </w:rPr>
        <w:t xml:space="preserve"> </w:t>
      </w:r>
      <w:r w:rsidR="00641826" w:rsidRPr="008D4D8B">
        <w:rPr>
          <w:spacing w:val="-9"/>
        </w:rPr>
        <w:t>Y</w:t>
      </w:r>
      <w:r w:rsidR="00641826" w:rsidRPr="008D4D8B">
        <w:rPr>
          <w:spacing w:val="-11"/>
        </w:rPr>
        <w:t>u</w:t>
      </w:r>
      <w:r w:rsidR="00641826" w:rsidRPr="008D4D8B">
        <w:rPr>
          <w:spacing w:val="-25"/>
        </w:rPr>
        <w:t xml:space="preserve"> </w:t>
      </w:r>
      <w:r w:rsidR="00641826" w:rsidRPr="008D4D8B">
        <w:t>et</w:t>
      </w:r>
      <w:r w:rsidR="00641826" w:rsidRPr="008D4D8B">
        <w:rPr>
          <w:spacing w:val="-24"/>
        </w:rPr>
        <w:t xml:space="preserve"> </w:t>
      </w:r>
      <w:r w:rsidR="00641826" w:rsidRPr="008D4D8B">
        <w:t>al.,</w:t>
      </w:r>
      <w:r w:rsidR="00641826" w:rsidRPr="008D4D8B">
        <w:rPr>
          <w:spacing w:val="-25"/>
        </w:rPr>
        <w:t xml:space="preserve"> </w:t>
      </w:r>
      <w:r w:rsidR="00641826" w:rsidRPr="008D4D8B">
        <w:rPr>
          <w:spacing w:val="-2"/>
        </w:rPr>
        <w:t>2015</w:t>
      </w:r>
      <w:r w:rsidR="00F06F77" w:rsidRPr="008D4D8B">
        <w:rPr>
          <w:spacing w:val="-1"/>
        </w:rPr>
        <w:t>)</w:t>
      </w:r>
    </w:p>
    <w:p w14:paraId="1827C1AF" w14:textId="77777777" w:rsidR="00283DE0" w:rsidRPr="008D4D8B" w:rsidRDefault="00283DE0" w:rsidP="003B0178">
      <w:pPr>
        <w:keepLines/>
        <w:spacing w:before="10"/>
        <w:rPr>
          <w:rFonts w:ascii="Georgia" w:eastAsia="Georgia" w:hAnsi="Georgia" w:cs="Georgia"/>
          <w:sz w:val="25"/>
          <w:szCs w:val="25"/>
        </w:rPr>
      </w:pPr>
    </w:p>
    <w:p w14:paraId="483E1823" w14:textId="6ABF8DDE" w:rsidR="00283DE0" w:rsidRDefault="00641826" w:rsidP="003B0178">
      <w:pPr>
        <w:pStyle w:val="BodyText"/>
        <w:keepLines/>
        <w:spacing w:before="59" w:line="381" w:lineRule="auto"/>
        <w:ind w:right="527"/>
      </w:pPr>
      <w:r w:rsidRPr="008D4D8B">
        <w:t>(e.g.,</w:t>
      </w:r>
      <w:r w:rsidRPr="008D4D8B">
        <w:rPr>
          <w:spacing w:val="21"/>
        </w:rPr>
        <w:t xml:space="preserve"> </w:t>
      </w:r>
      <w:r w:rsidRPr="008D4D8B">
        <w:t>genomic</w:t>
      </w:r>
      <w:r w:rsidRPr="008D4D8B">
        <w:rPr>
          <w:spacing w:val="16"/>
        </w:rPr>
        <w:t xml:space="preserve"> </w:t>
      </w:r>
      <w:r w:rsidRPr="008D4D8B">
        <w:t>data</w:t>
      </w:r>
      <w:r w:rsidRPr="008D4D8B">
        <w:rPr>
          <w:spacing w:val="16"/>
        </w:rPr>
        <w:t xml:space="preserve"> </w:t>
      </w:r>
      <w:r w:rsidRPr="008D4D8B">
        <w:t>in</w:t>
      </w:r>
      <w:r w:rsidRPr="008D4D8B">
        <w:rPr>
          <w:spacing w:val="16"/>
        </w:rPr>
        <w:t xml:space="preserve"> </w:t>
      </w:r>
      <w:r w:rsidRPr="008D4D8B">
        <w:t>Figure</w:t>
      </w:r>
      <w:r w:rsidRPr="008D4D8B">
        <w:rPr>
          <w:spacing w:val="17"/>
        </w:rPr>
        <w:t xml:space="preserve"> </w:t>
      </w:r>
      <w:r w:rsidRPr="008D4D8B">
        <w:t>S</w:t>
      </w:r>
      <w:r w:rsidR="00F70FBE" w:rsidRPr="008D4D8B">
        <w:t>1</w:t>
      </w:r>
      <w:r w:rsidRPr="008D4D8B">
        <w:t>),</w:t>
      </w:r>
      <w:r w:rsidRPr="008D4D8B">
        <w:rPr>
          <w:spacing w:val="21"/>
        </w:rPr>
        <w:t xml:space="preserve"> </w:t>
      </w:r>
      <w:r w:rsidRPr="008D4D8B">
        <w:t>algorithms</w:t>
      </w:r>
      <w:r w:rsidRPr="008D4D8B">
        <w:rPr>
          <w:spacing w:val="16"/>
        </w:rPr>
        <w:t xml:space="preserve"> </w:t>
      </w:r>
      <w:r w:rsidRPr="008D4D8B">
        <w:t>that</w:t>
      </w:r>
      <w:r w:rsidRPr="008D4D8B">
        <w:rPr>
          <w:spacing w:val="16"/>
        </w:rPr>
        <w:t xml:space="preserve"> </w:t>
      </w:r>
      <w:r w:rsidRPr="008D4D8B">
        <w:t>scale</w:t>
      </w:r>
      <w:r w:rsidRPr="008D4D8B">
        <w:rPr>
          <w:spacing w:val="17"/>
        </w:rPr>
        <w:t xml:space="preserve"> </w:t>
      </w:r>
      <w:r w:rsidRPr="008D4D8B">
        <w:t>linearly</w:t>
      </w:r>
      <w:del w:id="93" w:author="Craig Mak" w:date="2015-08-04T23:56:00Z">
        <w:r w:rsidR="00DF18A7" w:rsidDel="00883F44">
          <w:rPr>
            <w:rStyle w:val="FootnoteReference"/>
          </w:rPr>
          <w:footnoteReference w:id="2"/>
        </w:r>
      </w:del>
      <w:r w:rsidRPr="008D4D8B">
        <w:rPr>
          <w:spacing w:val="16"/>
        </w:rPr>
        <w:t xml:space="preserve"> </w:t>
      </w:r>
      <w:ins w:id="96" w:author="Craig Mak" w:date="2015-08-04T23:43:00Z">
        <w:r w:rsidR="00883F44">
          <w:rPr>
            <w:spacing w:val="16"/>
          </w:rPr>
          <w:t>(Box</w:t>
        </w:r>
        <w:r w:rsidR="00D149F8">
          <w:rPr>
            <w:spacing w:val="16"/>
          </w:rPr>
          <w:t xml:space="preserve"> 1) </w:t>
        </w:r>
      </w:ins>
      <w:r w:rsidRPr="008D4D8B">
        <w:t>with</w:t>
      </w:r>
      <w:r w:rsidRPr="008D4D8B">
        <w:rPr>
          <w:spacing w:val="16"/>
        </w:rPr>
        <w:t xml:space="preserve"> </w:t>
      </w:r>
      <w:r w:rsidRPr="008D4D8B">
        <w:t>the</w:t>
      </w:r>
      <w:r w:rsidRPr="008D4D8B">
        <w:rPr>
          <w:w w:val="95"/>
        </w:rPr>
        <w:t xml:space="preserve"> </w:t>
      </w:r>
      <w:r w:rsidRPr="008D4D8B">
        <w:rPr>
          <w:spacing w:val="-2"/>
        </w:rPr>
        <w:t>amoun</w:t>
      </w:r>
      <w:r w:rsidRPr="008D4D8B">
        <w:rPr>
          <w:spacing w:val="-1"/>
        </w:rPr>
        <w:t>t</w:t>
      </w:r>
      <w:r w:rsidRPr="008D4D8B">
        <w:rPr>
          <w:spacing w:val="-21"/>
        </w:rPr>
        <w:t xml:space="preserve"> </w:t>
      </w:r>
      <w:r w:rsidRPr="008D4D8B">
        <w:t>of</w:t>
      </w:r>
      <w:r w:rsidRPr="008D4D8B">
        <w:rPr>
          <w:spacing w:val="-20"/>
        </w:rPr>
        <w:t xml:space="preserve"> </w:t>
      </w:r>
      <w:r w:rsidRPr="008D4D8B">
        <w:t>data</w:t>
      </w:r>
      <w:r w:rsidRPr="008D4D8B">
        <w:rPr>
          <w:spacing w:val="-21"/>
        </w:rPr>
        <w:t xml:space="preserve"> </w:t>
      </w:r>
      <w:r w:rsidRPr="008D4D8B">
        <w:t>no</w:t>
      </w:r>
      <w:r w:rsidRPr="008D4D8B">
        <w:rPr>
          <w:spacing w:val="-20"/>
        </w:rPr>
        <w:t xml:space="preserve"> </w:t>
      </w:r>
      <w:r w:rsidRPr="008D4D8B">
        <w:t>longer</w:t>
      </w:r>
      <w:r w:rsidRPr="008D4D8B">
        <w:rPr>
          <w:spacing w:val="-20"/>
        </w:rPr>
        <w:t xml:space="preserve"> </w:t>
      </w:r>
      <w:r w:rsidRPr="008D4D8B">
        <w:t>suffice</w:t>
      </w:r>
      <w:r w:rsidR="008D4D8B" w:rsidRPr="008D4D8B">
        <w:t>.</w:t>
      </w:r>
      <w:r w:rsidR="0010151E">
        <w:t xml:space="preserve"> </w:t>
      </w:r>
      <w:r>
        <w:t>The</w:t>
      </w:r>
      <w:r>
        <w:rPr>
          <w:spacing w:val="-21"/>
        </w:rPr>
        <w:t xml:space="preserve"> </w:t>
      </w:r>
      <w:r>
        <w:t>primary</w:t>
      </w:r>
      <w:r>
        <w:rPr>
          <w:spacing w:val="-20"/>
        </w:rPr>
        <w:t xml:space="preserve"> </w:t>
      </w:r>
      <w:r>
        <w:rPr>
          <w:spacing w:val="-5"/>
        </w:rPr>
        <w:t>ways</w:t>
      </w:r>
      <w:r>
        <w:rPr>
          <w:spacing w:val="-20"/>
        </w:rPr>
        <w:t xml:space="preserve"> </w:t>
      </w:r>
      <w:r>
        <w:t>the</w:t>
      </w:r>
      <w:r>
        <w:rPr>
          <w:spacing w:val="-21"/>
        </w:rPr>
        <w:t xml:space="preserve"> </w:t>
      </w:r>
      <w:r>
        <w:t>literature</w:t>
      </w:r>
      <w:r>
        <w:rPr>
          <w:spacing w:val="-20"/>
        </w:rPr>
        <w:t xml:space="preserve"> </w:t>
      </w:r>
      <w:r>
        <w:t>addresses</w:t>
      </w:r>
      <w:r>
        <w:rPr>
          <w:spacing w:val="22"/>
          <w:w w:val="91"/>
        </w:rPr>
        <w:t xml:space="preserve"> </w:t>
      </w:r>
      <w:r>
        <w:t>this</w:t>
      </w:r>
      <w:r>
        <w:rPr>
          <w:spacing w:val="10"/>
        </w:rPr>
        <w:t xml:space="preserve"> </w:t>
      </w:r>
      <w:r>
        <w:t>problem—locality</w:t>
      </w:r>
      <w:r>
        <w:rPr>
          <w:spacing w:val="11"/>
        </w:rPr>
        <w:t xml:space="preserve"> </w:t>
      </w:r>
      <w:r>
        <w:rPr>
          <w:spacing w:val="-2"/>
        </w:rPr>
        <w:t>sensitive</w:t>
      </w:r>
      <w:r>
        <w:rPr>
          <w:spacing w:val="10"/>
        </w:rPr>
        <w:t xml:space="preserve"> </w:t>
      </w:r>
      <w:r>
        <w:t>hashing</w:t>
      </w:r>
      <w:r>
        <w:rPr>
          <w:spacing w:val="11"/>
        </w:rPr>
        <w:t xml:space="preserve"> </w:t>
      </w:r>
      <w:r>
        <w:rPr>
          <w:spacing w:val="-1"/>
        </w:rPr>
        <w:t>(</w:t>
      </w:r>
      <w:r>
        <w:rPr>
          <w:spacing w:val="-2"/>
        </w:rPr>
        <w:t>Indyk</w:t>
      </w:r>
      <w:r>
        <w:rPr>
          <w:spacing w:val="11"/>
        </w:rPr>
        <w:t xml:space="preserve"> </w:t>
      </w:r>
      <w:r>
        <w:t>&amp;</w:t>
      </w:r>
      <w:r>
        <w:rPr>
          <w:spacing w:val="11"/>
        </w:rPr>
        <w:t xml:space="preserve"> </w:t>
      </w:r>
      <w:r>
        <w:rPr>
          <w:spacing w:val="-3"/>
        </w:rPr>
        <w:t>Motwani</w:t>
      </w:r>
      <w:r>
        <w:rPr>
          <w:spacing w:val="-2"/>
        </w:rPr>
        <w:t>,</w:t>
      </w:r>
      <w:r>
        <w:rPr>
          <w:spacing w:val="10"/>
        </w:rPr>
        <w:t xml:space="preserve"> </w:t>
      </w:r>
      <w:r>
        <w:t>1998),</w:t>
      </w:r>
      <w:r>
        <w:rPr>
          <w:spacing w:val="16"/>
        </w:rPr>
        <w:t xml:space="preserve"> </w:t>
      </w:r>
      <w:r>
        <w:rPr>
          <w:spacing w:val="-2"/>
        </w:rPr>
        <w:t>v</w:t>
      </w:r>
      <w:r>
        <w:rPr>
          <w:spacing w:val="-3"/>
        </w:rPr>
        <w:t>ector</w:t>
      </w:r>
      <w:r>
        <w:rPr>
          <w:spacing w:val="31"/>
          <w:w w:val="94"/>
        </w:rPr>
        <w:t xml:space="preserve"> </w:t>
      </w:r>
      <w:r>
        <w:rPr>
          <w:spacing w:val="-1"/>
          <w:w w:val="95"/>
        </w:rPr>
        <w:t>approximation</w:t>
      </w:r>
      <w:r>
        <w:rPr>
          <w:spacing w:val="-11"/>
          <w:w w:val="95"/>
        </w:rPr>
        <w:t xml:space="preserve"> </w:t>
      </w:r>
      <w:r>
        <w:rPr>
          <w:spacing w:val="-2"/>
          <w:w w:val="95"/>
        </w:rPr>
        <w:t>(</w:t>
      </w:r>
      <w:r w:rsidRPr="002439B9">
        <w:t>Ferhatosmanoglu et al., 2000</w:t>
      </w:r>
      <w:r>
        <w:rPr>
          <w:w w:val="95"/>
        </w:rPr>
        <w:t>),</w:t>
      </w:r>
      <w:r>
        <w:rPr>
          <w:spacing w:val="-7"/>
          <w:w w:val="95"/>
        </w:rPr>
        <w:t xml:space="preserve"> </w:t>
      </w:r>
      <w:r>
        <w:rPr>
          <w:w w:val="95"/>
        </w:rPr>
        <w:t>and</w:t>
      </w:r>
      <w:r>
        <w:rPr>
          <w:spacing w:val="-9"/>
          <w:w w:val="95"/>
        </w:rPr>
        <w:t xml:space="preserve"> </w:t>
      </w:r>
      <w:r>
        <w:rPr>
          <w:w w:val="95"/>
        </w:rPr>
        <w:t>space</w:t>
      </w:r>
      <w:r>
        <w:rPr>
          <w:spacing w:val="-10"/>
          <w:w w:val="95"/>
        </w:rPr>
        <w:t xml:space="preserve"> </w:t>
      </w:r>
      <w:r>
        <w:rPr>
          <w:w w:val="95"/>
        </w:rPr>
        <w:t>partitioning</w:t>
      </w:r>
      <w:r>
        <w:rPr>
          <w:spacing w:val="-10"/>
          <w:w w:val="95"/>
        </w:rPr>
        <w:t xml:space="preserve"> </w:t>
      </w:r>
      <w:r>
        <w:rPr>
          <w:spacing w:val="-3"/>
          <w:w w:val="95"/>
        </w:rPr>
        <w:t>(W</w:t>
      </w:r>
      <w:r>
        <w:rPr>
          <w:spacing w:val="-4"/>
          <w:w w:val="95"/>
        </w:rPr>
        <w:t>eber</w:t>
      </w:r>
      <w:r>
        <w:rPr>
          <w:spacing w:val="49"/>
          <w:w w:val="90"/>
        </w:rPr>
        <w:t xml:space="preserve"> </w:t>
      </w:r>
      <w:r>
        <w:t>et</w:t>
      </w:r>
      <w:r>
        <w:rPr>
          <w:spacing w:val="-10"/>
        </w:rPr>
        <w:t xml:space="preserve"> </w:t>
      </w:r>
      <w:r>
        <w:t>al.,</w:t>
      </w:r>
      <w:r>
        <w:rPr>
          <w:spacing w:val="-9"/>
        </w:rPr>
        <w:t xml:space="preserve"> </w:t>
      </w:r>
      <w:r>
        <w:rPr>
          <w:spacing w:val="-3"/>
        </w:rPr>
        <w:t>1998</w:t>
      </w:r>
      <w:r>
        <w:rPr>
          <w:spacing w:val="-2"/>
        </w:rPr>
        <w:t>)—inv</w:t>
      </w:r>
      <w:r>
        <w:rPr>
          <w:spacing w:val="-3"/>
        </w:rPr>
        <w:t>olve</w:t>
      </w:r>
      <w:r>
        <w:rPr>
          <w:spacing w:val="-10"/>
        </w:rPr>
        <w:t xml:space="preserve"> </w:t>
      </w:r>
      <w:r>
        <w:t>the</w:t>
      </w:r>
      <w:r>
        <w:rPr>
          <w:spacing w:val="-9"/>
        </w:rPr>
        <w:t xml:space="preserve"> </w:t>
      </w:r>
      <w:r>
        <w:t>construction</w:t>
      </w:r>
      <w:r>
        <w:rPr>
          <w:spacing w:val="-9"/>
        </w:rPr>
        <w:t xml:space="preserve"> </w:t>
      </w:r>
      <w:r>
        <w:t>of</w:t>
      </w:r>
      <w:r>
        <w:rPr>
          <w:spacing w:val="-9"/>
        </w:rPr>
        <w:t xml:space="preserve"> </w:t>
      </w:r>
      <w:r>
        <w:t>data</w:t>
      </w:r>
      <w:r>
        <w:rPr>
          <w:spacing w:val="-9"/>
        </w:rPr>
        <w:t xml:space="preserve"> </w:t>
      </w:r>
      <w:r>
        <w:t>structures</w:t>
      </w:r>
      <w:r>
        <w:rPr>
          <w:spacing w:val="-9"/>
        </w:rPr>
        <w:t xml:space="preserve"> </w:t>
      </w:r>
      <w:r>
        <w:t>that</w:t>
      </w:r>
      <w:r>
        <w:rPr>
          <w:spacing w:val="-10"/>
        </w:rPr>
        <w:t xml:space="preserve"> </w:t>
      </w:r>
      <w:r w:rsidR="00B831FA">
        <w:t>support</w:t>
      </w:r>
      <w:r>
        <w:rPr>
          <w:spacing w:val="-10"/>
        </w:rPr>
        <w:t xml:space="preserve"> </w:t>
      </w:r>
      <w:r>
        <w:t>more</w:t>
      </w:r>
      <w:r>
        <w:rPr>
          <w:spacing w:val="25"/>
          <w:w w:val="91"/>
        </w:rPr>
        <w:t xml:space="preserve"> </w:t>
      </w:r>
      <w:r>
        <w:rPr>
          <w:spacing w:val="-2"/>
        </w:rPr>
        <w:t>efficien</w:t>
      </w:r>
      <w:r>
        <w:rPr>
          <w:spacing w:val="-1"/>
        </w:rPr>
        <w:t>t</w:t>
      </w:r>
      <w:r>
        <w:rPr>
          <w:spacing w:val="-38"/>
        </w:rPr>
        <w:t xml:space="preserve"> </w:t>
      </w:r>
      <w:r>
        <w:rPr>
          <w:spacing w:val="-2"/>
        </w:rPr>
        <w:t>search</w:t>
      </w:r>
      <w:r>
        <w:rPr>
          <w:spacing w:val="-37"/>
        </w:rPr>
        <w:t xml:space="preserve"> </w:t>
      </w:r>
      <w:r>
        <w:t>operation</w:t>
      </w:r>
      <w:r w:rsidR="00B831FA">
        <w:t>s</w:t>
      </w:r>
      <w:r>
        <w:t>.</w:t>
      </w:r>
      <w:r>
        <w:rPr>
          <w:spacing w:val="-24"/>
        </w:rPr>
        <w:t xml:space="preserve"> </w:t>
      </w:r>
      <w:r w:rsidRPr="00956361">
        <w:t>However, we note that as biological</w:t>
      </w:r>
      <w:r w:rsidR="002747D6" w:rsidRPr="00956361">
        <w:t xml:space="preserve"> </w:t>
      </w:r>
      <w:r w:rsidRPr="00956361">
        <w:t>data increases</w:t>
      </w:r>
      <w:r>
        <w:t>,</w:t>
      </w:r>
      <w:r>
        <w:rPr>
          <w:spacing w:val="27"/>
          <w:w w:val="92"/>
        </w:rPr>
        <w:t xml:space="preserve"> </w:t>
      </w:r>
      <w:r>
        <w:t>not</w:t>
      </w:r>
      <w:r>
        <w:rPr>
          <w:spacing w:val="-2"/>
        </w:rPr>
        <w:t xml:space="preserve"> </w:t>
      </w:r>
      <w:r>
        <w:t>only</w:t>
      </w:r>
      <w:r>
        <w:rPr>
          <w:spacing w:val="-2"/>
        </w:rPr>
        <w:t xml:space="preserve"> </w:t>
      </w:r>
      <w:r>
        <w:rPr>
          <w:spacing w:val="1"/>
        </w:rPr>
        <w:t>does</w:t>
      </w:r>
      <w:r>
        <w:rPr>
          <w:spacing w:val="-2"/>
        </w:rPr>
        <w:t xml:space="preserve"> </w:t>
      </w:r>
      <w:r>
        <w:t>the</w:t>
      </w:r>
      <w:r>
        <w:rPr>
          <w:spacing w:val="-2"/>
        </w:rPr>
        <w:t xml:space="preserve"> </w:t>
      </w:r>
      <w:r>
        <w:t>redundancy</w:t>
      </w:r>
      <w:r>
        <w:rPr>
          <w:spacing w:val="-2"/>
        </w:rPr>
        <w:t xml:space="preserve"> presen</w:t>
      </w:r>
      <w:r>
        <w:rPr>
          <w:spacing w:val="-1"/>
        </w:rPr>
        <w:t>t</w:t>
      </w:r>
      <w:r>
        <w:rPr>
          <w:spacing w:val="-2"/>
        </w:rPr>
        <w:t xml:space="preserve"> </w:t>
      </w:r>
      <w:r>
        <w:t>in</w:t>
      </w:r>
      <w:r>
        <w:rPr>
          <w:spacing w:val="-2"/>
        </w:rPr>
        <w:t xml:space="preserve"> </w:t>
      </w:r>
      <w:r>
        <w:t>the</w:t>
      </w:r>
      <w:r>
        <w:rPr>
          <w:spacing w:val="-2"/>
        </w:rPr>
        <w:t xml:space="preserve"> </w:t>
      </w:r>
      <w:r>
        <w:t>data</w:t>
      </w:r>
      <w:r>
        <w:rPr>
          <w:spacing w:val="-2"/>
        </w:rPr>
        <w:t xml:space="preserve"> </w:t>
      </w:r>
      <w:r>
        <w:t>also</w:t>
      </w:r>
      <w:r>
        <w:rPr>
          <w:spacing w:val="-2"/>
        </w:rPr>
        <w:t xml:space="preserve"> </w:t>
      </w:r>
      <w:r>
        <w:t>increase</w:t>
      </w:r>
      <w:r>
        <w:rPr>
          <w:spacing w:val="-2"/>
        </w:rPr>
        <w:t xml:space="preserve"> </w:t>
      </w:r>
      <w:r>
        <w:rPr>
          <w:spacing w:val="-1"/>
        </w:rPr>
        <w:t>(</w:t>
      </w:r>
      <w:r>
        <w:rPr>
          <w:spacing w:val="-2"/>
        </w:rPr>
        <w:t xml:space="preserve">Loh </w:t>
      </w:r>
      <w:r>
        <w:t>et</w:t>
      </w:r>
      <w:r>
        <w:rPr>
          <w:spacing w:val="-2"/>
        </w:rPr>
        <w:t xml:space="preserve"> </w:t>
      </w:r>
      <w:r>
        <w:t>al.,</w:t>
      </w:r>
      <w:r>
        <w:rPr>
          <w:spacing w:val="25"/>
          <w:w w:val="99"/>
        </w:rPr>
        <w:t xml:space="preserve"> </w:t>
      </w:r>
      <w:r>
        <w:t>2012),</w:t>
      </w:r>
      <w:r>
        <w:rPr>
          <w:spacing w:val="-3"/>
        </w:rPr>
        <w:t xml:space="preserve"> </w:t>
      </w:r>
      <w:r>
        <w:t>but</w:t>
      </w:r>
      <w:r>
        <w:rPr>
          <w:spacing w:val="-5"/>
        </w:rPr>
        <w:t xml:space="preserve"> </w:t>
      </w:r>
      <w:r>
        <w:rPr>
          <w:spacing w:val="-2"/>
        </w:rPr>
        <w:t>internal</w:t>
      </w:r>
      <w:r>
        <w:rPr>
          <w:spacing w:val="-4"/>
        </w:rPr>
        <w:t xml:space="preserve"> </w:t>
      </w:r>
      <w:r>
        <w:t>structure</w:t>
      </w:r>
      <w:r>
        <w:rPr>
          <w:spacing w:val="-5"/>
        </w:rPr>
        <w:t xml:space="preserve"> </w:t>
      </w:r>
      <w:r w:rsidRPr="002439B9">
        <w:t xml:space="preserve">(such as </w:t>
      </w:r>
      <w:r w:rsidR="0094676F" w:rsidRPr="002439B9">
        <w:t>the fact that not all conceivable configurations, e.g. all possible protein sequences, actually exist</w:t>
      </w:r>
      <w:r w:rsidRPr="00746662">
        <w:t>)</w:t>
      </w:r>
      <w:r>
        <w:rPr>
          <w:spacing w:val="-5"/>
        </w:rPr>
        <w:t xml:space="preserve"> </w:t>
      </w:r>
      <w:r>
        <w:t>also</w:t>
      </w:r>
      <w:r>
        <w:rPr>
          <w:spacing w:val="-5"/>
        </w:rPr>
        <w:t xml:space="preserve"> </w:t>
      </w:r>
      <w:r>
        <w:t>becomes</w:t>
      </w:r>
      <w:r>
        <w:rPr>
          <w:spacing w:val="23"/>
          <w:w w:val="91"/>
        </w:rPr>
        <w:t xml:space="preserve"> </w:t>
      </w:r>
      <w:r>
        <w:rPr>
          <w:spacing w:val="-2"/>
        </w:rPr>
        <w:t>apparen</w:t>
      </w:r>
      <w:r>
        <w:rPr>
          <w:spacing w:val="-1"/>
        </w:rPr>
        <w:t>t.</w:t>
      </w:r>
      <w:r>
        <w:rPr>
          <w:spacing w:val="54"/>
        </w:rPr>
        <w:t xml:space="preserve"> </w:t>
      </w:r>
      <w:r>
        <w:t>Existing</w:t>
      </w:r>
      <w:r>
        <w:rPr>
          <w:spacing w:val="6"/>
        </w:rPr>
        <w:t xml:space="preserve"> </w:t>
      </w:r>
      <w:r>
        <w:t>general-purpose</w:t>
      </w:r>
      <w:r>
        <w:rPr>
          <w:spacing w:val="5"/>
        </w:rPr>
        <w:t xml:space="preserve"> </w:t>
      </w:r>
      <w:r>
        <w:t>methods</w:t>
      </w:r>
      <w:r w:rsidR="00C93709">
        <w:t xml:space="preserve"> such as compressed data structures</w:t>
      </w:r>
      <w:r w:rsidR="00F502E1">
        <w:t xml:space="preserve"> (Grossi &amp; Vitter, 2005)</w:t>
      </w:r>
      <w:r>
        <w:rPr>
          <w:spacing w:val="5"/>
        </w:rPr>
        <w:t xml:space="preserve"> </w:t>
      </w:r>
      <w:r>
        <w:t>do</w:t>
      </w:r>
      <w:r>
        <w:rPr>
          <w:spacing w:val="4"/>
        </w:rPr>
        <w:t xml:space="preserve"> </w:t>
      </w:r>
      <w:r>
        <w:t>not</w:t>
      </w:r>
      <w:r>
        <w:rPr>
          <w:spacing w:val="5"/>
        </w:rPr>
        <w:t xml:space="preserve"> </w:t>
      </w:r>
      <w:r>
        <w:t>explicitly</w:t>
      </w:r>
      <w:r>
        <w:rPr>
          <w:spacing w:val="6"/>
        </w:rPr>
        <w:t xml:space="preserve"> </w:t>
      </w:r>
      <w:r>
        <w:t>exploit</w:t>
      </w:r>
      <w:r>
        <w:rPr>
          <w:spacing w:val="6"/>
        </w:rPr>
        <w:t xml:space="preserve"> </w:t>
      </w:r>
      <w:r>
        <w:t>the</w:t>
      </w:r>
      <w:r>
        <w:rPr>
          <w:spacing w:val="26"/>
          <w:w w:val="95"/>
        </w:rPr>
        <w:t xml:space="preserve"> </w:t>
      </w:r>
      <w:r>
        <w:t>particular</w:t>
      </w:r>
      <w:r>
        <w:rPr>
          <w:spacing w:val="-5"/>
        </w:rPr>
        <w:t xml:space="preserve"> </w:t>
      </w:r>
      <w:r>
        <w:t>properties</w:t>
      </w:r>
      <w:r>
        <w:rPr>
          <w:spacing w:val="-5"/>
        </w:rPr>
        <w:t xml:space="preserve"> </w:t>
      </w:r>
      <w:r>
        <w:t>of</w:t>
      </w:r>
      <w:r>
        <w:rPr>
          <w:spacing w:val="-4"/>
        </w:rPr>
        <w:t xml:space="preserve"> </w:t>
      </w:r>
      <w:r>
        <w:t>biological</w:t>
      </w:r>
      <w:r>
        <w:rPr>
          <w:spacing w:val="-5"/>
        </w:rPr>
        <w:t xml:space="preserve"> </w:t>
      </w:r>
      <w:r>
        <w:t>data</w:t>
      </w:r>
      <w:r>
        <w:rPr>
          <w:spacing w:val="-4"/>
        </w:rPr>
        <w:t xml:space="preserve"> </w:t>
      </w:r>
      <w:r>
        <w:t>to</w:t>
      </w:r>
      <w:r>
        <w:rPr>
          <w:spacing w:val="-5"/>
        </w:rPr>
        <w:t xml:space="preserve"> </w:t>
      </w:r>
      <w:r>
        <w:t>accelerate</w:t>
      </w:r>
      <w:r>
        <w:rPr>
          <w:spacing w:val="-5"/>
        </w:rPr>
        <w:t xml:space="preserve"> </w:t>
      </w:r>
      <w:r>
        <w:rPr>
          <w:spacing w:val="-2"/>
        </w:rPr>
        <w:t>search</w:t>
      </w:r>
      <w:r>
        <w:rPr>
          <w:spacing w:val="-5"/>
        </w:rPr>
        <w:t xml:space="preserve"> </w:t>
      </w:r>
      <w:r>
        <w:rPr>
          <w:spacing w:val="-2"/>
        </w:rPr>
        <w:t>(</w:t>
      </w:r>
      <w:r w:rsidRPr="002439B9">
        <w:t xml:space="preserve">Supplemental Methods:  </w:t>
      </w:r>
      <w:r w:rsidR="00B91402" w:rsidRPr="002439B9">
        <w:t>Theory</w:t>
      </w:r>
      <w:r>
        <w:rPr>
          <w:w w:val="95"/>
        </w:rPr>
        <w:t>).</w:t>
      </w:r>
      <w:r w:rsidR="00F247CF">
        <w:rPr>
          <w:w w:val="95"/>
        </w:rPr>
        <w:t xml:space="preserve"> </w:t>
      </w:r>
    </w:p>
    <w:p w14:paraId="1130CE16" w14:textId="228B1FE3" w:rsidR="00283DE0" w:rsidRPr="00ED0656" w:rsidRDefault="00A5173D" w:rsidP="003B0178">
      <w:pPr>
        <w:pStyle w:val="BodyText"/>
        <w:keepLines/>
        <w:spacing w:line="381" w:lineRule="auto"/>
        <w:ind w:right="528" w:firstLine="351"/>
      </w:pPr>
      <w:r>
        <w:t xml:space="preserve">Previously our group demonstrated how redundancy in genomic data could be used to accelerate </w:t>
      </w:r>
      <w:r w:rsidR="00641826">
        <w:rPr>
          <w:spacing w:val="1"/>
        </w:rPr>
        <w:t xml:space="preserve">local </w:t>
      </w:r>
      <w:r>
        <w:rPr>
          <w:spacing w:val="1"/>
        </w:rPr>
        <w:t xml:space="preserve">sequence </w:t>
      </w:r>
      <w:r w:rsidR="00641826">
        <w:rPr>
          <w:spacing w:val="-2"/>
        </w:rPr>
        <w:t>alignmen</w:t>
      </w:r>
      <w:r w:rsidR="00641826">
        <w:rPr>
          <w:spacing w:val="-1"/>
        </w:rPr>
        <w:t>t</w:t>
      </w:r>
      <w:r>
        <w:rPr>
          <w:spacing w:val="-1"/>
        </w:rPr>
        <w:t>. Using an approach we</w:t>
      </w:r>
      <w:r w:rsidR="00641826">
        <w:rPr>
          <w:spacing w:val="4"/>
        </w:rPr>
        <w:t xml:space="preserve"> </w:t>
      </w:r>
      <w:r>
        <w:rPr>
          <w:spacing w:val="-4"/>
        </w:rPr>
        <w:t xml:space="preserve">called </w:t>
      </w:r>
      <w:r w:rsidR="00641826">
        <w:rPr>
          <w:spacing w:val="-2"/>
        </w:rPr>
        <w:t>‘compressive</w:t>
      </w:r>
      <w:r w:rsidR="00641826">
        <w:rPr>
          <w:spacing w:val="6"/>
        </w:rPr>
        <w:t xml:space="preserve"> </w:t>
      </w:r>
      <w:r w:rsidR="00641826">
        <w:t>genomics</w:t>
      </w:r>
      <w:r>
        <w:t>,</w:t>
      </w:r>
      <w:r w:rsidR="00641826">
        <w:t>’</w:t>
      </w:r>
      <w:r w:rsidR="00641826">
        <w:rPr>
          <w:spacing w:val="4"/>
        </w:rPr>
        <w:t xml:space="preserve"> </w:t>
      </w:r>
      <w:r>
        <w:rPr>
          <w:spacing w:val="4"/>
        </w:rPr>
        <w:t xml:space="preserve">we accelerated </w:t>
      </w:r>
      <w:r w:rsidR="00641826">
        <w:t>BLAST</w:t>
      </w:r>
      <w:r w:rsidR="00641826">
        <w:rPr>
          <w:spacing w:val="10"/>
        </w:rPr>
        <w:t xml:space="preserve"> </w:t>
      </w:r>
      <w:r w:rsidR="00641826">
        <w:t>and</w:t>
      </w:r>
      <w:r w:rsidR="00641826">
        <w:rPr>
          <w:spacing w:val="8"/>
        </w:rPr>
        <w:t xml:space="preserve"> </w:t>
      </w:r>
      <w:r w:rsidR="00641826">
        <w:rPr>
          <w:spacing w:val="-5"/>
        </w:rPr>
        <w:t>BLAT</w:t>
      </w:r>
      <w:r w:rsidR="00641826">
        <w:rPr>
          <w:spacing w:val="9"/>
        </w:rPr>
        <w:t xml:space="preserve"> </w:t>
      </w:r>
      <w:r w:rsidR="00641826">
        <w:rPr>
          <w:spacing w:val="-4"/>
        </w:rPr>
        <w:t>b</w:t>
      </w:r>
      <w:r w:rsidR="00641826">
        <w:rPr>
          <w:spacing w:val="-3"/>
        </w:rPr>
        <w:t>y</w:t>
      </w:r>
      <w:r w:rsidR="00641826">
        <w:rPr>
          <w:spacing w:val="9"/>
        </w:rPr>
        <w:t xml:space="preserve"> </w:t>
      </w:r>
      <w:r w:rsidR="00641826">
        <w:t>taking</w:t>
      </w:r>
      <w:r w:rsidR="00641826">
        <w:rPr>
          <w:spacing w:val="8"/>
        </w:rPr>
        <w:t xml:space="preserve"> </w:t>
      </w:r>
      <w:r w:rsidR="00B91402">
        <w:t>advantage</w:t>
      </w:r>
      <w:r w:rsidR="00641826">
        <w:rPr>
          <w:spacing w:val="-36"/>
        </w:rPr>
        <w:t xml:space="preserve"> </w:t>
      </w:r>
      <w:r w:rsidR="00641826" w:rsidRPr="00ED0656">
        <w:t>of high redundancy between related genomes using link</w:t>
      </w:r>
      <w:r w:rsidR="00641826">
        <w:rPr>
          <w:spacing w:val="-36"/>
        </w:rPr>
        <w:t xml:space="preserve"> </w:t>
      </w:r>
      <w:r w:rsidR="00641826" w:rsidRPr="002439B9">
        <w:t xml:space="preserve">pointers and edit scripts to a database of unique sequences (Loh et al., </w:t>
      </w:r>
      <w:r w:rsidR="00641826">
        <w:t>2012).</w:t>
      </w:r>
      <w:r w:rsidR="00641826">
        <w:rPr>
          <w:spacing w:val="-3"/>
        </w:rPr>
        <w:t xml:space="preserve"> </w:t>
      </w:r>
      <w:r w:rsidRPr="002439B9">
        <w:t>We have used similar strategies to obtain e</w:t>
      </w:r>
      <w:r w:rsidR="00641826" w:rsidRPr="00ED0656">
        <w:t xml:space="preserve">qually </w:t>
      </w:r>
      <w:r w:rsidR="00B91402" w:rsidRPr="00ED0656">
        <w:t>en</w:t>
      </w:r>
      <w:r w:rsidR="00641826" w:rsidRPr="002439B9">
        <w:t>couraging</w:t>
      </w:r>
      <w:r w:rsidR="00641826">
        <w:rPr>
          <w:spacing w:val="6"/>
          <w:w w:val="95"/>
        </w:rPr>
        <w:t xml:space="preserve"> </w:t>
      </w:r>
      <w:r w:rsidR="00641826" w:rsidRPr="002439B9">
        <w:t>results for local alignment in proteomics</w:t>
      </w:r>
      <w:r w:rsidR="00641826">
        <w:rPr>
          <w:spacing w:val="28"/>
          <w:w w:val="93"/>
        </w:rPr>
        <w:t xml:space="preserve"> </w:t>
      </w:r>
      <w:r w:rsidR="00641826">
        <w:rPr>
          <w:spacing w:val="-1"/>
        </w:rPr>
        <w:t>(</w:t>
      </w:r>
      <w:r w:rsidR="00641826">
        <w:rPr>
          <w:spacing w:val="-2"/>
        </w:rPr>
        <w:t>Daniels</w:t>
      </w:r>
      <w:r w:rsidR="00641826">
        <w:rPr>
          <w:spacing w:val="-18"/>
        </w:rPr>
        <w:t xml:space="preserve"> </w:t>
      </w:r>
      <w:r w:rsidR="00641826">
        <w:t>et</w:t>
      </w:r>
      <w:r w:rsidR="00641826">
        <w:rPr>
          <w:spacing w:val="-17"/>
        </w:rPr>
        <w:t xml:space="preserve"> </w:t>
      </w:r>
      <w:r w:rsidR="00641826">
        <w:t>al.,</w:t>
      </w:r>
      <w:r w:rsidR="00641826">
        <w:rPr>
          <w:spacing w:val="-18"/>
        </w:rPr>
        <w:t xml:space="preserve"> </w:t>
      </w:r>
      <w:r w:rsidR="00641826">
        <w:t xml:space="preserve">2013). </w:t>
      </w:r>
      <w:r w:rsidR="00641826" w:rsidRPr="002439B9">
        <w:t>Empirically, this compressive acceleration appears to scale almost linearly</w:t>
      </w:r>
      <w:r w:rsidR="00641826">
        <w:rPr>
          <w:spacing w:val="-15"/>
        </w:rPr>
        <w:t xml:space="preserve"> </w:t>
      </w:r>
      <w:r w:rsidR="00641826">
        <w:t>in</w:t>
      </w:r>
      <w:r w:rsidR="00641826">
        <w:rPr>
          <w:spacing w:val="-15"/>
        </w:rPr>
        <w:t xml:space="preserve"> </w:t>
      </w:r>
      <w:r w:rsidR="00641826">
        <w:t>the</w:t>
      </w:r>
      <w:r w:rsidR="00641826">
        <w:rPr>
          <w:spacing w:val="-15"/>
        </w:rPr>
        <w:t xml:space="preserve"> </w:t>
      </w:r>
      <w:r w:rsidR="00641826">
        <w:rPr>
          <w:spacing w:val="-3"/>
        </w:rPr>
        <w:t>entrop</w:t>
      </w:r>
      <w:r w:rsidR="00641826">
        <w:rPr>
          <w:spacing w:val="-2"/>
        </w:rPr>
        <w:t>y</w:t>
      </w:r>
      <w:r w:rsidR="00641826">
        <w:rPr>
          <w:spacing w:val="-14"/>
        </w:rPr>
        <w:t xml:space="preserve"> </w:t>
      </w:r>
      <w:r w:rsidR="00641826">
        <w:t>of</w:t>
      </w:r>
      <w:r w:rsidR="00641826">
        <w:rPr>
          <w:spacing w:val="-15"/>
        </w:rPr>
        <w:t xml:space="preserve"> </w:t>
      </w:r>
      <w:r w:rsidR="00641826">
        <w:t>the</w:t>
      </w:r>
      <w:r w:rsidR="00641826">
        <w:rPr>
          <w:spacing w:val="-15"/>
        </w:rPr>
        <w:t xml:space="preserve"> </w:t>
      </w:r>
      <w:r w:rsidR="00641826">
        <w:t>database,</w:t>
      </w:r>
      <w:r w:rsidR="00641826">
        <w:rPr>
          <w:spacing w:val="27"/>
          <w:w w:val="96"/>
        </w:rPr>
        <w:t xml:space="preserve"> </w:t>
      </w:r>
      <w:r w:rsidR="00641826">
        <w:rPr>
          <w:w w:val="95"/>
        </w:rPr>
        <w:t>often</w:t>
      </w:r>
      <w:r w:rsidR="00641826">
        <w:rPr>
          <w:spacing w:val="4"/>
          <w:w w:val="95"/>
        </w:rPr>
        <w:t xml:space="preserve"> </w:t>
      </w:r>
      <w:r w:rsidR="00641826">
        <w:rPr>
          <w:w w:val="95"/>
        </w:rPr>
        <w:t>resulting</w:t>
      </w:r>
      <w:r w:rsidR="00641826">
        <w:rPr>
          <w:spacing w:val="6"/>
          <w:w w:val="95"/>
        </w:rPr>
        <w:t xml:space="preserve"> </w:t>
      </w:r>
      <w:r w:rsidR="00641826">
        <w:rPr>
          <w:w w:val="95"/>
        </w:rPr>
        <w:t>in</w:t>
      </w:r>
      <w:r w:rsidR="00641826">
        <w:rPr>
          <w:spacing w:val="5"/>
          <w:w w:val="95"/>
        </w:rPr>
        <w:t xml:space="preserve"> </w:t>
      </w:r>
      <w:r w:rsidR="00641826">
        <w:rPr>
          <w:w w:val="95"/>
        </w:rPr>
        <w:t>orders</w:t>
      </w:r>
      <w:r w:rsidR="00641826">
        <w:rPr>
          <w:spacing w:val="5"/>
          <w:w w:val="95"/>
        </w:rPr>
        <w:t xml:space="preserve"> </w:t>
      </w:r>
      <w:r w:rsidR="00641826">
        <w:rPr>
          <w:w w:val="95"/>
        </w:rPr>
        <w:t>of</w:t>
      </w:r>
      <w:r w:rsidR="00641826">
        <w:rPr>
          <w:spacing w:val="6"/>
          <w:w w:val="95"/>
        </w:rPr>
        <w:t xml:space="preserve"> </w:t>
      </w:r>
      <w:r w:rsidR="00641826">
        <w:rPr>
          <w:w w:val="95"/>
        </w:rPr>
        <w:t>magnitude</w:t>
      </w:r>
      <w:r w:rsidR="00641826">
        <w:rPr>
          <w:spacing w:val="5"/>
          <w:w w:val="95"/>
        </w:rPr>
        <w:t xml:space="preserve"> </w:t>
      </w:r>
      <w:r w:rsidR="00641826">
        <w:rPr>
          <w:spacing w:val="1"/>
          <w:w w:val="95"/>
        </w:rPr>
        <w:t>better</w:t>
      </w:r>
      <w:r w:rsidR="00641826">
        <w:rPr>
          <w:spacing w:val="7"/>
          <w:w w:val="95"/>
        </w:rPr>
        <w:t xml:space="preserve"> </w:t>
      </w:r>
      <w:r w:rsidR="00641826">
        <w:rPr>
          <w:w w:val="95"/>
        </w:rPr>
        <w:t>performance</w:t>
      </w:r>
      <w:r w:rsidR="00CD626B">
        <w:rPr>
          <w:w w:val="95"/>
        </w:rPr>
        <w:t xml:space="preserve">; </w:t>
      </w:r>
      <w:r w:rsidR="00CD626B" w:rsidRPr="002439B9">
        <w:t>however</w:t>
      </w:r>
      <w:r w:rsidR="00CD626B">
        <w:rPr>
          <w:w w:val="95"/>
        </w:rPr>
        <w:t>,</w:t>
      </w:r>
      <w:r>
        <w:rPr>
          <w:w w:val="95"/>
        </w:rPr>
        <w:t xml:space="preserve"> </w:t>
      </w:r>
      <w:r w:rsidR="00F16D02" w:rsidRPr="002439B9">
        <w:t xml:space="preserve">these previous studies neither </w:t>
      </w:r>
      <w:r w:rsidR="00985ADD" w:rsidRPr="002439B9">
        <w:t>proved</w:t>
      </w:r>
      <w:r w:rsidR="00F16D02" w:rsidRPr="002439B9">
        <w:t xml:space="preserve"> complexity bounds </w:t>
      </w:r>
      <w:r w:rsidR="00985ADD" w:rsidRPr="002439B9">
        <w:t>nor established a theory to explain these empirical speedups.</w:t>
      </w:r>
    </w:p>
    <w:p w14:paraId="78A8F5FD" w14:textId="07AAC306" w:rsidR="009109EA" w:rsidRDefault="00B831FA" w:rsidP="002439B9">
      <w:pPr>
        <w:pStyle w:val="BodyText"/>
        <w:keepLines/>
        <w:spacing w:line="381" w:lineRule="auto"/>
        <w:ind w:right="528" w:firstLine="584"/>
      </w:pPr>
      <w:r>
        <w:lastRenderedPageBreak/>
        <w:t>Here</w:t>
      </w:r>
      <w:r w:rsidR="00641826">
        <w:rPr>
          <w:spacing w:val="1"/>
        </w:rPr>
        <w:t>,</w:t>
      </w:r>
      <w:r w:rsidR="00641826">
        <w:rPr>
          <w:spacing w:val="-10"/>
        </w:rPr>
        <w:t xml:space="preserve"> </w:t>
      </w:r>
      <w:r w:rsidR="00641826">
        <w:rPr>
          <w:spacing w:val="-5"/>
        </w:rPr>
        <w:t>we</w:t>
      </w:r>
      <w:r w:rsidR="00641826">
        <w:rPr>
          <w:spacing w:val="-13"/>
        </w:rPr>
        <w:t xml:space="preserve"> </w:t>
      </w:r>
      <w:r w:rsidR="00641826">
        <w:t>generalize</w:t>
      </w:r>
      <w:r w:rsidR="00641826">
        <w:rPr>
          <w:spacing w:val="-12"/>
        </w:rPr>
        <w:t xml:space="preserve"> </w:t>
      </w:r>
      <w:r w:rsidR="00641826">
        <w:t>and</w:t>
      </w:r>
      <w:r w:rsidR="00641826">
        <w:rPr>
          <w:spacing w:val="-12"/>
        </w:rPr>
        <w:t xml:space="preserve"> </w:t>
      </w:r>
      <w:r w:rsidR="00641826">
        <w:t>formalize</w:t>
      </w:r>
      <w:r w:rsidR="00641826">
        <w:rPr>
          <w:spacing w:val="-12"/>
        </w:rPr>
        <w:t xml:space="preserve"> </w:t>
      </w:r>
      <w:r w:rsidR="00641826">
        <w:t>this</w:t>
      </w:r>
      <w:r w:rsidR="00641826">
        <w:rPr>
          <w:spacing w:val="-12"/>
        </w:rPr>
        <w:t xml:space="preserve"> </w:t>
      </w:r>
      <w:r w:rsidR="00641826">
        <w:rPr>
          <w:spacing w:val="-2"/>
        </w:rPr>
        <w:t>approach</w:t>
      </w:r>
      <w:r w:rsidR="00641826">
        <w:rPr>
          <w:spacing w:val="-12"/>
        </w:rPr>
        <w:t xml:space="preserve"> </w:t>
      </w:r>
      <w:r w:rsidR="00641826">
        <w:rPr>
          <w:spacing w:val="-4"/>
        </w:rPr>
        <w:t>b</w:t>
      </w:r>
      <w:r w:rsidR="00641826">
        <w:rPr>
          <w:spacing w:val="-3"/>
        </w:rPr>
        <w:t>y</w:t>
      </w:r>
      <w:r w:rsidR="00641826">
        <w:rPr>
          <w:spacing w:val="-12"/>
        </w:rPr>
        <w:t xml:space="preserve"> </w:t>
      </w:r>
      <w:r w:rsidR="00641826">
        <w:t>introducing</w:t>
      </w:r>
      <w:r w:rsidR="00641826">
        <w:rPr>
          <w:spacing w:val="22"/>
          <w:w w:val="93"/>
        </w:rPr>
        <w:t xml:space="preserve"> </w:t>
      </w:r>
      <w:r w:rsidR="00641826">
        <w:t xml:space="preserve">a </w:t>
      </w:r>
      <w:r w:rsidR="00641826">
        <w:rPr>
          <w:spacing w:val="-2"/>
        </w:rPr>
        <w:t>framework</w:t>
      </w:r>
      <w:r w:rsidR="00641826">
        <w:rPr>
          <w:spacing w:val="1"/>
        </w:rPr>
        <w:t xml:space="preserve"> </w:t>
      </w:r>
      <w:r w:rsidR="00641826">
        <w:t>for</w:t>
      </w:r>
      <w:r w:rsidR="00641826">
        <w:rPr>
          <w:spacing w:val="1"/>
        </w:rPr>
        <w:t xml:space="preserve"> </w:t>
      </w:r>
      <w:r w:rsidR="00641826">
        <w:rPr>
          <w:spacing w:val="-2"/>
        </w:rPr>
        <w:t>similarit</w:t>
      </w:r>
      <w:r w:rsidR="00641826">
        <w:rPr>
          <w:spacing w:val="-1"/>
        </w:rPr>
        <w:t>y</w:t>
      </w:r>
      <w:r w:rsidR="00641826">
        <w:rPr>
          <w:spacing w:val="21"/>
          <w:w w:val="104"/>
        </w:rPr>
        <w:t xml:space="preserve"> </w:t>
      </w:r>
      <w:r w:rsidR="00641826">
        <w:rPr>
          <w:spacing w:val="-2"/>
        </w:rPr>
        <w:t>search</w:t>
      </w:r>
      <w:r w:rsidR="00EE56D7">
        <w:rPr>
          <w:spacing w:val="-2"/>
        </w:rPr>
        <w:t xml:space="preserve"> of omics data. </w:t>
      </w:r>
      <w:r w:rsidR="00EE56D7" w:rsidRPr="002439B9">
        <w:t xml:space="preserve">We </w:t>
      </w:r>
      <w:r w:rsidR="009B30AD" w:rsidRPr="002439B9">
        <w:t>prov</w:t>
      </w:r>
      <w:r w:rsidR="00EE56D7" w:rsidRPr="002439B9">
        <w:t>e</w:t>
      </w:r>
      <w:r w:rsidR="009B30AD" w:rsidRPr="002439B9">
        <w:t xml:space="preserve"> that</w:t>
      </w:r>
      <w:r w:rsidR="00EE56D7" w:rsidRPr="002439B9">
        <w:t xml:space="preserve"> search</w:t>
      </w:r>
      <w:r w:rsidR="009B30AD" w:rsidRPr="002439B9">
        <w:t xml:space="preserve"> </w:t>
      </w:r>
      <w:r w:rsidR="003B0178" w:rsidRPr="002439B9">
        <w:t>performance primarily depends on</w:t>
      </w:r>
      <w:r w:rsidR="005C50D3" w:rsidRPr="002439B9">
        <w:t xml:space="preserve"> a measure of the novelty of new data</w:t>
      </w:r>
      <w:r w:rsidR="003B0178" w:rsidRPr="002439B9">
        <w:t>, also known as entropy. This</w:t>
      </w:r>
      <w:r w:rsidR="004F2F6F" w:rsidRPr="002439B9">
        <w:t xml:space="preserve"> framework, which we call entropy-scaling search,</w:t>
      </w:r>
      <w:r w:rsidR="00641826" w:rsidRPr="002439B9">
        <w:t xml:space="preserve"> </w:t>
      </w:r>
      <w:r w:rsidR="003B0178" w:rsidRPr="002439B9">
        <w:t>supports the creation of a</w:t>
      </w:r>
      <w:r w:rsidR="00641826" w:rsidRPr="002439B9">
        <w:t xml:space="preserve"> data structure</w:t>
      </w:r>
      <w:r w:rsidR="00641826">
        <w:rPr>
          <w:spacing w:val="-5"/>
        </w:rPr>
        <w:t xml:space="preserve"> </w:t>
      </w:r>
      <w:r w:rsidR="00641826">
        <w:t>that</w:t>
      </w:r>
      <w:r w:rsidR="00641826">
        <w:rPr>
          <w:spacing w:val="-7"/>
        </w:rPr>
        <w:t xml:space="preserve"> </w:t>
      </w:r>
      <w:r w:rsidR="00641826" w:rsidRPr="002439B9">
        <w:rPr>
          <w:i/>
          <w:spacing w:val="-4"/>
        </w:rPr>
        <w:t>pro</w:t>
      </w:r>
      <w:r w:rsidR="00641826" w:rsidRPr="002439B9">
        <w:rPr>
          <w:i/>
          <w:spacing w:val="-3"/>
        </w:rPr>
        <w:t>v</w:t>
      </w:r>
      <w:r w:rsidR="00641826" w:rsidRPr="002439B9">
        <w:rPr>
          <w:i/>
          <w:spacing w:val="-4"/>
        </w:rPr>
        <w:t>ably</w:t>
      </w:r>
      <w:r w:rsidR="00641826">
        <w:rPr>
          <w:b/>
          <w:spacing w:val="-7"/>
        </w:rPr>
        <w:t xml:space="preserve"> </w:t>
      </w:r>
      <w:r w:rsidR="00641826">
        <w:t>scale</w:t>
      </w:r>
      <w:r w:rsidR="004140F6">
        <w:t>s</w:t>
      </w:r>
      <w:r w:rsidR="00641826">
        <w:rPr>
          <w:spacing w:val="-6"/>
        </w:rPr>
        <w:t xml:space="preserve"> </w:t>
      </w:r>
      <w:r w:rsidR="00641826">
        <w:t>linearly</w:t>
      </w:r>
      <w:r w:rsidR="00641826">
        <w:rPr>
          <w:spacing w:val="-6"/>
        </w:rPr>
        <w:t xml:space="preserve"> </w:t>
      </w:r>
      <w:r w:rsidR="00641826">
        <w:t>in</w:t>
      </w:r>
      <w:r w:rsidR="00641826">
        <w:rPr>
          <w:spacing w:val="24"/>
          <w:w w:val="91"/>
        </w:rPr>
        <w:t xml:space="preserve"> </w:t>
      </w:r>
      <w:r w:rsidR="00641826">
        <w:rPr>
          <w:spacing w:val="1"/>
        </w:rPr>
        <w:t>both</w:t>
      </w:r>
      <w:r w:rsidR="00641826">
        <w:rPr>
          <w:spacing w:val="-9"/>
        </w:rPr>
        <w:t xml:space="preserve"> </w:t>
      </w:r>
      <w:r w:rsidR="00641826">
        <w:t>time</w:t>
      </w:r>
      <w:r w:rsidR="00641826">
        <w:rPr>
          <w:spacing w:val="-8"/>
        </w:rPr>
        <w:t xml:space="preserve"> </w:t>
      </w:r>
      <w:r w:rsidR="00641826">
        <w:t>and</w:t>
      </w:r>
      <w:r w:rsidR="00641826">
        <w:rPr>
          <w:spacing w:val="-9"/>
        </w:rPr>
        <w:t xml:space="preserve"> </w:t>
      </w:r>
      <w:r w:rsidR="00641826">
        <w:t>space</w:t>
      </w:r>
      <w:r w:rsidR="00641826">
        <w:rPr>
          <w:spacing w:val="-8"/>
        </w:rPr>
        <w:t xml:space="preserve"> </w:t>
      </w:r>
      <w:r w:rsidR="00641826">
        <w:t>with</w:t>
      </w:r>
      <w:r w:rsidR="00641826">
        <w:rPr>
          <w:spacing w:val="-9"/>
        </w:rPr>
        <w:t xml:space="preserve"> </w:t>
      </w:r>
      <w:r w:rsidR="00641826">
        <w:t>the</w:t>
      </w:r>
      <w:r w:rsidR="00641826">
        <w:rPr>
          <w:spacing w:val="-8"/>
        </w:rPr>
        <w:t xml:space="preserve"> </w:t>
      </w:r>
      <w:r w:rsidR="00641826">
        <w:rPr>
          <w:spacing w:val="-3"/>
        </w:rPr>
        <w:t>entrop</w:t>
      </w:r>
      <w:r w:rsidR="00641826">
        <w:rPr>
          <w:spacing w:val="-2"/>
        </w:rPr>
        <w:t>y</w:t>
      </w:r>
      <w:r w:rsidR="00641826">
        <w:rPr>
          <w:spacing w:val="-9"/>
        </w:rPr>
        <w:t xml:space="preserve"> </w:t>
      </w:r>
      <w:r w:rsidR="00641826">
        <w:t>of</w:t>
      </w:r>
      <w:r w:rsidR="00641826">
        <w:rPr>
          <w:spacing w:val="-9"/>
        </w:rPr>
        <w:t xml:space="preserve"> </w:t>
      </w:r>
      <w:r w:rsidR="00641826">
        <w:t>the</w:t>
      </w:r>
      <w:r w:rsidR="00641826">
        <w:rPr>
          <w:spacing w:val="-9"/>
        </w:rPr>
        <w:t xml:space="preserve"> </w:t>
      </w:r>
      <w:r w:rsidR="00641826">
        <w:t>database,</w:t>
      </w:r>
      <w:r w:rsidR="00641826">
        <w:rPr>
          <w:spacing w:val="-9"/>
        </w:rPr>
        <w:t xml:space="preserve"> </w:t>
      </w:r>
      <w:r w:rsidR="00641826">
        <w:t>and</w:t>
      </w:r>
      <w:r w:rsidR="00641826">
        <w:rPr>
          <w:spacing w:val="-8"/>
        </w:rPr>
        <w:t xml:space="preserve"> </w:t>
      </w:r>
      <w:r w:rsidR="00641826">
        <w:rPr>
          <w:spacing w:val="-2"/>
        </w:rPr>
        <w:t>th</w:t>
      </w:r>
      <w:r w:rsidR="00641826">
        <w:rPr>
          <w:spacing w:val="-3"/>
        </w:rPr>
        <w:t>us</w:t>
      </w:r>
      <w:r w:rsidR="00641826">
        <w:rPr>
          <w:spacing w:val="-9"/>
        </w:rPr>
        <w:t xml:space="preserve"> </w:t>
      </w:r>
      <w:r w:rsidR="00641826">
        <w:t>sublinearly</w:t>
      </w:r>
      <w:r w:rsidR="00641826">
        <w:rPr>
          <w:spacing w:val="25"/>
          <w:w w:val="94"/>
        </w:rPr>
        <w:t xml:space="preserve"> </w:t>
      </w:r>
      <w:r w:rsidR="00641826">
        <w:t>with</w:t>
      </w:r>
      <w:r w:rsidR="00641826">
        <w:rPr>
          <w:spacing w:val="20"/>
        </w:rPr>
        <w:t xml:space="preserve"> </w:t>
      </w:r>
      <w:r w:rsidR="00641826">
        <w:t>the</w:t>
      </w:r>
      <w:r w:rsidR="00641826">
        <w:rPr>
          <w:spacing w:val="20"/>
        </w:rPr>
        <w:t xml:space="preserve"> </w:t>
      </w:r>
      <w:r w:rsidR="00641826">
        <w:rPr>
          <w:spacing w:val="-3"/>
        </w:rPr>
        <w:t>entire</w:t>
      </w:r>
      <w:r w:rsidR="00641826">
        <w:rPr>
          <w:spacing w:val="19"/>
        </w:rPr>
        <w:t xml:space="preserve"> </w:t>
      </w:r>
      <w:r w:rsidR="00641826">
        <w:t xml:space="preserve">database. </w:t>
      </w:r>
    </w:p>
    <w:p w14:paraId="4369CC47" w14:textId="041DFA79" w:rsidR="00503BAC" w:rsidRPr="002439B9" w:rsidRDefault="00A15929" w:rsidP="002439B9">
      <w:pPr>
        <w:pStyle w:val="BodyText"/>
        <w:keepLines/>
        <w:spacing w:line="381" w:lineRule="auto"/>
        <w:ind w:right="528" w:firstLine="584"/>
        <w:sectPr w:rsidR="00503BAC" w:rsidRPr="002439B9">
          <w:pgSz w:w="12240" w:h="15840"/>
          <w:pgMar w:top="1500" w:right="1720" w:bottom="1960" w:left="1720" w:header="0" w:footer="1776" w:gutter="0"/>
          <w:cols w:space="720"/>
        </w:sectPr>
      </w:pPr>
      <w:r>
        <w:t>We introduce two key concepts for characterizing a data set—</w:t>
      </w:r>
      <w:r w:rsidR="00641826">
        <w:t>metric</w:t>
      </w:r>
      <w:r w:rsidR="00641826">
        <w:rPr>
          <w:spacing w:val="-2"/>
        </w:rPr>
        <w:t xml:space="preserve"> </w:t>
      </w:r>
      <w:r w:rsidR="00641826">
        <w:rPr>
          <w:spacing w:val="-3"/>
        </w:rPr>
        <w:t>entrop</w:t>
      </w:r>
      <w:r w:rsidR="00641826">
        <w:rPr>
          <w:spacing w:val="-2"/>
        </w:rPr>
        <w:t>y</w:t>
      </w:r>
      <w:r w:rsidR="00641826">
        <w:rPr>
          <w:spacing w:val="-1"/>
        </w:rPr>
        <w:t xml:space="preserve"> </w:t>
      </w:r>
      <w:r w:rsidR="00641826">
        <w:t>and</w:t>
      </w:r>
      <w:r w:rsidR="00641826">
        <w:rPr>
          <w:spacing w:val="-1"/>
        </w:rPr>
        <w:t xml:space="preserve"> </w:t>
      </w:r>
      <w:r w:rsidR="00641826">
        <w:t>fractal</w:t>
      </w:r>
      <w:r w:rsidR="00641826">
        <w:rPr>
          <w:spacing w:val="-2"/>
        </w:rPr>
        <w:t xml:space="preserve"> </w:t>
      </w:r>
      <w:r w:rsidR="00641826">
        <w:t>dimension.</w:t>
      </w:r>
      <w:r w:rsidR="00641826">
        <w:rPr>
          <w:spacing w:val="26"/>
        </w:rPr>
        <w:t xml:space="preserve"> </w:t>
      </w:r>
      <w:r>
        <w:rPr>
          <w:spacing w:val="-4"/>
        </w:rPr>
        <w:t>I</w:t>
      </w:r>
      <w:r w:rsidR="00641826">
        <w:rPr>
          <w:spacing w:val="-4"/>
        </w:rPr>
        <w:t>n</w:t>
      </w:r>
      <w:r w:rsidR="00641826">
        <w:rPr>
          <w:spacing w:val="-3"/>
        </w:rPr>
        <w:t>tuitiv</w:t>
      </w:r>
      <w:r w:rsidR="00641826">
        <w:rPr>
          <w:spacing w:val="-4"/>
        </w:rPr>
        <w:t>ely</w:t>
      </w:r>
      <w:r w:rsidR="00641826">
        <w:rPr>
          <w:spacing w:val="-3"/>
        </w:rPr>
        <w:t>,</w:t>
      </w:r>
      <w:r w:rsidR="00641826">
        <w:rPr>
          <w:spacing w:val="-25"/>
        </w:rPr>
        <w:t xml:space="preserve"> </w:t>
      </w:r>
      <w:r w:rsidR="00641826">
        <w:t>metric</w:t>
      </w:r>
      <w:r w:rsidR="00641826">
        <w:rPr>
          <w:spacing w:val="-27"/>
        </w:rPr>
        <w:t xml:space="preserve"> </w:t>
      </w:r>
      <w:r w:rsidR="00641826">
        <w:rPr>
          <w:spacing w:val="-3"/>
        </w:rPr>
        <w:t>entrop</w:t>
      </w:r>
      <w:r w:rsidR="00641826">
        <w:rPr>
          <w:spacing w:val="-2"/>
        </w:rPr>
        <w:t>y</w:t>
      </w:r>
      <w:r w:rsidR="00641826">
        <w:rPr>
          <w:spacing w:val="-27"/>
        </w:rPr>
        <w:t xml:space="preserve"> </w:t>
      </w:r>
      <w:r w:rsidR="00641826">
        <w:t>measures</w:t>
      </w:r>
      <w:r w:rsidR="00641826">
        <w:rPr>
          <w:spacing w:val="-27"/>
        </w:rPr>
        <w:t xml:space="preserve"> </w:t>
      </w:r>
      <w:r w:rsidR="00641826">
        <w:rPr>
          <w:spacing w:val="-3"/>
        </w:rPr>
        <w:t>how</w:t>
      </w:r>
      <w:r w:rsidR="00641826">
        <w:rPr>
          <w:spacing w:val="28"/>
          <w:w w:val="95"/>
        </w:rPr>
        <w:t xml:space="preserve"> </w:t>
      </w:r>
      <w:r w:rsidR="00641826">
        <w:t>dissimilar</w:t>
      </w:r>
      <w:r w:rsidR="00641826">
        <w:rPr>
          <w:spacing w:val="-23"/>
        </w:rPr>
        <w:t xml:space="preserve"> </w:t>
      </w:r>
      <w:r w:rsidR="00641826">
        <w:t>the</w:t>
      </w:r>
      <w:r w:rsidR="00641826">
        <w:rPr>
          <w:spacing w:val="-22"/>
        </w:rPr>
        <w:t xml:space="preserve"> </w:t>
      </w:r>
      <w:r w:rsidR="00641826">
        <w:t>dataset</w:t>
      </w:r>
      <w:r w:rsidR="00641826">
        <w:rPr>
          <w:spacing w:val="-22"/>
        </w:rPr>
        <w:t xml:space="preserve"> </w:t>
      </w:r>
      <w:r w:rsidR="00641826">
        <w:t>is</w:t>
      </w:r>
      <w:r w:rsidR="00641826">
        <w:rPr>
          <w:spacing w:val="-22"/>
        </w:rPr>
        <w:t xml:space="preserve"> </w:t>
      </w:r>
      <w:r w:rsidR="00641826">
        <w:t>from</w:t>
      </w:r>
      <w:r w:rsidR="00641826">
        <w:rPr>
          <w:spacing w:val="-23"/>
        </w:rPr>
        <w:t xml:space="preserve"> </w:t>
      </w:r>
      <w:r w:rsidR="00641826">
        <w:t>itself</w:t>
      </w:r>
      <w:r>
        <w:rPr>
          <w:spacing w:val="-22"/>
        </w:rPr>
        <w:t xml:space="preserve">, </w:t>
      </w:r>
      <w:r w:rsidR="00641826">
        <w:t>and</w:t>
      </w:r>
      <w:r w:rsidR="00641826">
        <w:rPr>
          <w:spacing w:val="-22"/>
        </w:rPr>
        <w:t xml:space="preserve"> </w:t>
      </w:r>
      <w:r w:rsidR="00641826">
        <w:t>fractal</w:t>
      </w:r>
      <w:r w:rsidR="00641826">
        <w:rPr>
          <w:spacing w:val="-22"/>
        </w:rPr>
        <w:t xml:space="preserve"> </w:t>
      </w:r>
      <w:r w:rsidR="00641826">
        <w:t>dimension</w:t>
      </w:r>
      <w:r w:rsidR="00641826">
        <w:rPr>
          <w:spacing w:val="-22"/>
        </w:rPr>
        <w:t xml:space="preserve"> </w:t>
      </w:r>
      <w:r w:rsidR="00641826">
        <w:t>measures</w:t>
      </w:r>
      <w:r w:rsidR="00641826">
        <w:rPr>
          <w:spacing w:val="-23"/>
        </w:rPr>
        <w:t xml:space="preserve"> </w:t>
      </w:r>
      <w:r w:rsidR="00641826">
        <w:rPr>
          <w:spacing w:val="-3"/>
        </w:rPr>
        <w:t>how</w:t>
      </w:r>
      <w:r w:rsidR="00641826">
        <w:rPr>
          <w:spacing w:val="-22"/>
        </w:rPr>
        <w:t xml:space="preserve"> </w:t>
      </w:r>
      <w:r w:rsidR="00641826">
        <w:t>the</w:t>
      </w:r>
      <w:r w:rsidR="00641826">
        <w:rPr>
          <w:spacing w:val="20"/>
          <w:w w:val="95"/>
        </w:rPr>
        <w:t xml:space="preserve"> </w:t>
      </w:r>
      <w:r w:rsidR="00641826">
        <w:rPr>
          <w:spacing w:val="-3"/>
        </w:rPr>
        <w:t>number</w:t>
      </w:r>
      <w:r w:rsidR="00641826">
        <w:rPr>
          <w:spacing w:val="-2"/>
        </w:rPr>
        <w:t xml:space="preserve"> </w:t>
      </w:r>
      <w:r w:rsidR="00641826">
        <w:t>of</w:t>
      </w:r>
      <w:r w:rsidR="00641826">
        <w:rPr>
          <w:spacing w:val="-2"/>
        </w:rPr>
        <w:t xml:space="preserve"> </w:t>
      </w:r>
      <w:r w:rsidR="00641826">
        <w:t>spheres</w:t>
      </w:r>
      <w:r w:rsidR="00641826">
        <w:rPr>
          <w:spacing w:val="-1"/>
        </w:rPr>
        <w:t xml:space="preserve"> </w:t>
      </w:r>
      <w:r w:rsidR="00641826">
        <w:t>needed</w:t>
      </w:r>
      <w:r w:rsidR="00641826">
        <w:rPr>
          <w:spacing w:val="-1"/>
        </w:rPr>
        <w:t xml:space="preserve"> </w:t>
      </w:r>
      <w:r w:rsidR="00641826">
        <w:t>to</w:t>
      </w:r>
      <w:r w:rsidR="00641826">
        <w:rPr>
          <w:spacing w:val="-2"/>
        </w:rPr>
        <w:t xml:space="preserve"> </w:t>
      </w:r>
      <w:r w:rsidR="00641826">
        <w:rPr>
          <w:spacing w:val="-4"/>
        </w:rPr>
        <w:t>co</w:t>
      </w:r>
      <w:r w:rsidR="00641826">
        <w:rPr>
          <w:spacing w:val="-3"/>
        </w:rPr>
        <w:t>v</w:t>
      </w:r>
      <w:r w:rsidR="00641826">
        <w:rPr>
          <w:spacing w:val="-4"/>
        </w:rPr>
        <w:t>er</w:t>
      </w:r>
      <w:r w:rsidR="00641826">
        <w:rPr>
          <w:spacing w:val="-2"/>
        </w:rPr>
        <w:t xml:space="preserve"> </w:t>
      </w:r>
      <w:r w:rsidR="00641826">
        <w:t>all</w:t>
      </w:r>
      <w:r w:rsidR="00641826">
        <w:rPr>
          <w:spacing w:val="-1"/>
        </w:rPr>
        <w:t xml:space="preserve"> </w:t>
      </w:r>
      <w:r w:rsidR="00641826">
        <w:t>points</w:t>
      </w:r>
      <w:r w:rsidR="00641826">
        <w:rPr>
          <w:spacing w:val="-2"/>
        </w:rPr>
        <w:t xml:space="preserve"> </w:t>
      </w:r>
      <w:r w:rsidR="00641826">
        <w:t>in</w:t>
      </w:r>
      <w:r w:rsidR="00641826">
        <w:rPr>
          <w:spacing w:val="-1"/>
        </w:rPr>
        <w:t xml:space="preserve"> </w:t>
      </w:r>
      <w:r w:rsidR="00641826">
        <w:t>a</w:t>
      </w:r>
      <w:r w:rsidR="00641826">
        <w:rPr>
          <w:spacing w:val="-2"/>
        </w:rPr>
        <w:t xml:space="preserve"> </w:t>
      </w:r>
      <w:r w:rsidR="00641826">
        <w:t>database</w:t>
      </w:r>
      <w:r w:rsidR="00641826">
        <w:rPr>
          <w:spacing w:val="-1"/>
        </w:rPr>
        <w:t xml:space="preserve"> </w:t>
      </w:r>
      <w:r w:rsidR="00641826">
        <w:t>scales</w:t>
      </w:r>
      <w:r w:rsidR="00641826">
        <w:rPr>
          <w:spacing w:val="-1"/>
        </w:rPr>
        <w:t xml:space="preserve"> </w:t>
      </w:r>
      <w:r w:rsidR="00641826">
        <w:t>with</w:t>
      </w:r>
      <w:r w:rsidR="00641826">
        <w:rPr>
          <w:spacing w:val="-1"/>
        </w:rPr>
        <w:t xml:space="preserve"> </w:t>
      </w:r>
      <w:r w:rsidR="00641826">
        <w:t>the</w:t>
      </w:r>
      <w:r w:rsidR="00641826">
        <w:rPr>
          <w:spacing w:val="27"/>
          <w:w w:val="95"/>
        </w:rPr>
        <w:t xml:space="preserve"> </w:t>
      </w:r>
      <w:r w:rsidR="00641826">
        <w:t>radii of those spheres</w:t>
      </w:r>
      <w:r>
        <w:t>.</w:t>
      </w:r>
      <w:r>
        <w:rPr>
          <w:w w:val="89"/>
        </w:rPr>
        <w:t xml:space="preserve"> </w:t>
      </w:r>
      <w:r w:rsidRPr="001B2123">
        <w:t xml:space="preserve">Both are rigorously defined later, but </w:t>
      </w:r>
      <w:r w:rsidR="00641826" w:rsidRPr="001B2123">
        <w:t>note that metric entropy is not to be confused with the notion of a distance metric</w:t>
      </w:r>
      <w:ins w:id="97" w:author="Craig Mak" w:date="2015-08-04T23:57:00Z">
        <w:r w:rsidR="00883F44">
          <w:t xml:space="preserve"> (Box 1)</w:t>
        </w:r>
      </w:ins>
      <w:del w:id="98" w:author="Craig Mak" w:date="2015-08-04T23:57:00Z">
        <w:r w:rsidR="005F54F6" w:rsidRPr="002439B9" w:rsidDel="00883F44">
          <w:rPr>
            <w:rStyle w:val="FootnoteReference"/>
          </w:rPr>
          <w:footnoteReference w:id="3"/>
        </w:r>
      </w:del>
      <w:r w:rsidR="00641826" w:rsidRPr="00C839F5">
        <w:t>.</w:t>
      </w:r>
      <w:r w:rsidRPr="00C839F5">
        <w:t xml:space="preserve"> </w:t>
      </w:r>
      <w:r w:rsidRPr="00307B4F">
        <w:t>Using these two concepts</w:t>
      </w:r>
      <w:r w:rsidRPr="002439B9">
        <w:t>, we show that if similarity is defined by a metric</w:t>
      </w:r>
      <w:r w:rsidR="00307B4F" w:rsidRPr="00307B4F">
        <w:t>-like distance function (e.g., edit or Hamming distance) and the</w:t>
      </w:r>
    </w:p>
    <w:p w14:paraId="02F73995" w14:textId="2B10D06B" w:rsidR="009B30AD" w:rsidRDefault="00A15929" w:rsidP="002439B9">
      <w:pPr>
        <w:pStyle w:val="BodyText"/>
        <w:keepLines/>
        <w:spacing w:line="382" w:lineRule="auto"/>
        <w:ind w:left="490" w:right="533"/>
        <w:rPr>
          <w:spacing w:val="5"/>
        </w:rPr>
      </w:pPr>
      <w:r>
        <w:lastRenderedPageBreak/>
        <w:t>database</w:t>
      </w:r>
      <w:r>
        <w:rPr>
          <w:spacing w:val="22"/>
          <w:w w:val="95"/>
        </w:rPr>
        <w:t xml:space="preserve"> </w:t>
      </w:r>
      <w:r>
        <w:t>exhibits</w:t>
      </w:r>
      <w:r>
        <w:rPr>
          <w:spacing w:val="-1"/>
        </w:rPr>
        <w:t xml:space="preserve"> </w:t>
      </w:r>
      <w:r>
        <w:rPr>
          <w:spacing w:val="1"/>
        </w:rPr>
        <w:t>both</w:t>
      </w:r>
      <w:r>
        <w:rPr>
          <w:spacing w:val="-1"/>
        </w:rPr>
        <w:t xml:space="preserve"> </w:t>
      </w:r>
      <w:r>
        <w:rPr>
          <w:spacing w:val="-3"/>
        </w:rPr>
        <w:t>low</w:t>
      </w:r>
      <w:r>
        <w:rPr>
          <w:spacing w:val="-2"/>
        </w:rPr>
        <w:t xml:space="preserve"> </w:t>
      </w:r>
      <w:del w:id="101" w:author="Craig Mak" w:date="2015-08-04T23:57:00Z">
        <w:r w:rsidDel="00883F44">
          <w:delText>‘</w:delText>
        </w:r>
      </w:del>
      <w:r>
        <w:t>metric</w:t>
      </w:r>
      <w:r>
        <w:rPr>
          <w:spacing w:val="-2"/>
        </w:rPr>
        <w:t xml:space="preserve"> </w:t>
      </w:r>
      <w:r>
        <w:rPr>
          <w:spacing w:val="-3"/>
        </w:rPr>
        <w:t>entrop</w:t>
      </w:r>
      <w:r>
        <w:rPr>
          <w:spacing w:val="-2"/>
        </w:rPr>
        <w:t>y</w:t>
      </w:r>
      <w:del w:id="102" w:author="Craig Mak" w:date="2015-08-04T23:57:00Z">
        <w:r w:rsidDel="00883F44">
          <w:rPr>
            <w:spacing w:val="-2"/>
          </w:rPr>
          <w:delText>’</w:delText>
        </w:r>
      </w:del>
      <w:r>
        <w:rPr>
          <w:spacing w:val="-1"/>
        </w:rPr>
        <w:t xml:space="preserve"> </w:t>
      </w:r>
      <w:r>
        <w:t>and</w:t>
      </w:r>
      <w:r>
        <w:rPr>
          <w:spacing w:val="-1"/>
        </w:rPr>
        <w:t xml:space="preserve"> </w:t>
      </w:r>
      <w:del w:id="103" w:author="Craig Mak" w:date="2015-08-04T23:57:00Z">
        <w:r w:rsidDel="00883F44">
          <w:delText>‘</w:delText>
        </w:r>
      </w:del>
      <w:r>
        <w:t>fractal</w:t>
      </w:r>
      <w:r>
        <w:rPr>
          <w:spacing w:val="-2"/>
        </w:rPr>
        <w:t xml:space="preserve"> </w:t>
      </w:r>
      <w:r>
        <w:t>dimension</w:t>
      </w:r>
      <w:del w:id="104" w:author="Craig Mak" w:date="2015-08-04T23:57:00Z">
        <w:r w:rsidDel="00883F44">
          <w:delText>’</w:delText>
        </w:r>
      </w:del>
      <w:r>
        <w:t>,</w:t>
      </w:r>
      <w:r>
        <w:rPr>
          <w:spacing w:val="1"/>
        </w:rPr>
        <w:t xml:space="preserve"> </w:t>
      </w:r>
      <w:r>
        <w:rPr>
          <w:spacing w:val="-2"/>
        </w:rPr>
        <w:t>entropy-scaling</w:t>
      </w:r>
      <w:r>
        <w:rPr>
          <w:spacing w:val="28"/>
          <w:w w:val="94"/>
        </w:rPr>
        <w:t xml:space="preserve"> </w:t>
      </w:r>
      <w:r>
        <w:t>sear</w:t>
      </w:r>
      <w:r>
        <w:rPr>
          <w:spacing w:val="-7"/>
        </w:rPr>
        <w:t>c</w:t>
      </w:r>
      <w:r>
        <w:t>h</w:t>
      </w:r>
      <w:r>
        <w:rPr>
          <w:spacing w:val="-6"/>
        </w:rPr>
        <w:t xml:space="preserve"> </w:t>
      </w:r>
      <w:r>
        <w:rPr>
          <w:spacing w:val="6"/>
        </w:rPr>
        <w:t>p</w:t>
      </w:r>
      <w:r>
        <w:t>erforms</w:t>
      </w:r>
      <w:r>
        <w:rPr>
          <w:spacing w:val="-5"/>
        </w:rPr>
        <w:t xml:space="preserve"> </w:t>
      </w:r>
      <w:r>
        <w:rPr>
          <w:spacing w:val="-7"/>
        </w:rPr>
        <w:t>m</w:t>
      </w:r>
      <w:r>
        <w:t>u</w:t>
      </w:r>
      <w:r>
        <w:rPr>
          <w:spacing w:val="-8"/>
        </w:rPr>
        <w:t>c</w:t>
      </w:r>
      <w:r>
        <w:t>h</w:t>
      </w:r>
      <w:r>
        <w:rPr>
          <w:spacing w:val="-6"/>
        </w:rPr>
        <w:t xml:space="preserve"> </w:t>
      </w:r>
      <w:r>
        <w:rPr>
          <w:spacing w:val="6"/>
        </w:rPr>
        <w:t>b</w:t>
      </w:r>
      <w:r>
        <w:t>etter</w:t>
      </w:r>
      <w:r>
        <w:rPr>
          <w:spacing w:val="-6"/>
        </w:rPr>
        <w:t xml:space="preserve"> </w:t>
      </w:r>
      <w:r>
        <w:t>than</w:t>
      </w:r>
      <w:r>
        <w:rPr>
          <w:spacing w:val="-5"/>
        </w:rPr>
        <w:t xml:space="preserve"> </w:t>
      </w:r>
      <w:r>
        <w:t>n</w:t>
      </w:r>
      <w:r>
        <w:rPr>
          <w:spacing w:val="-28"/>
        </w:rPr>
        <w:t>a</w:t>
      </w:r>
      <w:r>
        <w:rPr>
          <w:spacing w:val="-94"/>
        </w:rPr>
        <w:t>¨</w:t>
      </w:r>
      <w:r>
        <w:t>ı</w:t>
      </w:r>
      <w:r>
        <w:rPr>
          <w:spacing w:val="-8"/>
        </w:rPr>
        <w:t>v</w:t>
      </w:r>
      <w:r>
        <w:t>e</w:t>
      </w:r>
      <w:r>
        <w:rPr>
          <w:spacing w:val="-6"/>
        </w:rPr>
        <w:t xml:space="preserve"> </w:t>
      </w:r>
      <w:r>
        <w:t>and</w:t>
      </w:r>
      <w:r>
        <w:rPr>
          <w:spacing w:val="-6"/>
        </w:rPr>
        <w:t xml:space="preserve"> </w:t>
      </w:r>
      <w:r>
        <w:t>e</w:t>
      </w:r>
      <w:r>
        <w:rPr>
          <w:spacing w:val="-7"/>
        </w:rPr>
        <w:t>v</w:t>
      </w:r>
      <w:r>
        <w:t>en</w:t>
      </w:r>
      <w:r>
        <w:rPr>
          <w:spacing w:val="-5"/>
        </w:rPr>
        <w:t xml:space="preserve"> </w:t>
      </w:r>
      <w:r>
        <w:t>optimized</w:t>
      </w:r>
      <w:r>
        <w:rPr>
          <w:spacing w:val="-7"/>
        </w:rPr>
        <w:t xml:space="preserve"> </w:t>
      </w:r>
      <w:r>
        <w:t>meth</w:t>
      </w:r>
      <w:r>
        <w:rPr>
          <w:spacing w:val="6"/>
        </w:rPr>
        <w:t>o</w:t>
      </w:r>
      <w:r>
        <w:t>ds.</w:t>
      </w:r>
      <w:r w:rsidR="009B30AD">
        <w:t xml:space="preserve"> </w:t>
      </w:r>
      <w:r w:rsidR="004F2F6F" w:rsidRPr="006C4D66">
        <w:t xml:space="preserve">Through three applications to large databases </w:t>
      </w:r>
      <w:r w:rsidR="00DF71B7">
        <w:t>in</w:t>
      </w:r>
      <w:r w:rsidR="004F2F6F" w:rsidRPr="006C4D66">
        <w:t xml:space="preserve"> </w:t>
      </w:r>
      <w:r w:rsidR="00DF71B7">
        <w:t>chemogenomics</w:t>
      </w:r>
      <w:r w:rsidR="004F2F6F" w:rsidRPr="006C4D66">
        <w:t xml:space="preserve">, </w:t>
      </w:r>
      <w:r w:rsidR="006C4D66" w:rsidRPr="006C4D66">
        <w:t>metagenomic</w:t>
      </w:r>
      <w:r w:rsidR="00DF71B7">
        <w:t>s</w:t>
      </w:r>
      <w:r w:rsidR="004F2F6F" w:rsidRPr="006C4D66">
        <w:t>, and protein structure</w:t>
      </w:r>
      <w:r w:rsidR="00DF71B7">
        <w:t xml:space="preserve"> search</w:t>
      </w:r>
      <w:r w:rsidR="004F2F6F" w:rsidRPr="006C4D66">
        <w:t>, we show that t</w:t>
      </w:r>
      <w:r w:rsidR="00641826" w:rsidRPr="006C4D66">
        <w:t>his framework allows for minimal (or even zero) loss in recall, coupled with zero loss in specificity</w:t>
      </w:r>
      <w:r w:rsidR="00C839F5">
        <w:rPr>
          <w:spacing w:val="-2"/>
        </w:rPr>
        <w:t xml:space="preserve">. </w:t>
      </w:r>
      <w:r w:rsidR="009B30AD">
        <w:rPr>
          <w:spacing w:val="-2"/>
        </w:rPr>
        <w:t xml:space="preserve">The key benefit of formulating entropy-scaling search in terms of metric entropy and fractal dimension is that this allows us to </w:t>
      </w:r>
      <w:r w:rsidR="00641826">
        <w:rPr>
          <w:spacing w:val="-2"/>
        </w:rPr>
        <w:t>provide</w:t>
      </w:r>
      <w:r w:rsidR="00641826">
        <w:rPr>
          <w:spacing w:val="-5"/>
        </w:rPr>
        <w:t xml:space="preserve"> </w:t>
      </w:r>
      <w:r w:rsidR="009B30AD">
        <w:rPr>
          <w:spacing w:val="-5"/>
        </w:rPr>
        <w:t xml:space="preserve">mathematically rigorous </w:t>
      </w:r>
      <w:r w:rsidR="00641826">
        <w:t>guidance</w:t>
      </w:r>
      <w:r w:rsidR="00641826">
        <w:rPr>
          <w:spacing w:val="-5"/>
        </w:rPr>
        <w:t xml:space="preserve"> </w:t>
      </w:r>
      <w:r w:rsidR="00641826">
        <w:t>as</w:t>
      </w:r>
      <w:r w:rsidR="00641826">
        <w:rPr>
          <w:spacing w:val="-5"/>
        </w:rPr>
        <w:t xml:space="preserve"> </w:t>
      </w:r>
      <w:r w:rsidR="00641826">
        <w:t>to</w:t>
      </w:r>
      <w:r w:rsidR="00641826">
        <w:rPr>
          <w:spacing w:val="23"/>
          <w:w w:val="97"/>
        </w:rPr>
        <w:t xml:space="preserve"> </w:t>
      </w:r>
      <w:r w:rsidR="00641826">
        <w:rPr>
          <w:spacing w:val="-3"/>
        </w:rPr>
        <w:t>how</w:t>
      </w:r>
      <w:r w:rsidR="00641826">
        <w:rPr>
          <w:spacing w:val="10"/>
        </w:rPr>
        <w:t xml:space="preserve"> </w:t>
      </w:r>
      <w:r w:rsidR="00641826">
        <w:t>to</w:t>
      </w:r>
      <w:r w:rsidR="00641826">
        <w:rPr>
          <w:spacing w:val="11"/>
        </w:rPr>
        <w:t xml:space="preserve"> </w:t>
      </w:r>
      <w:r w:rsidR="00641826">
        <w:t>determine</w:t>
      </w:r>
      <w:r w:rsidR="00641826">
        <w:rPr>
          <w:spacing w:val="10"/>
        </w:rPr>
        <w:t xml:space="preserve"> </w:t>
      </w:r>
      <w:r w:rsidR="009B30AD">
        <w:t>the</w:t>
      </w:r>
      <w:r w:rsidR="00641826">
        <w:rPr>
          <w:spacing w:val="11"/>
        </w:rPr>
        <w:t xml:space="preserve"> </w:t>
      </w:r>
      <w:r w:rsidR="00641826">
        <w:t>efficacy</w:t>
      </w:r>
      <w:r w:rsidR="009B30AD">
        <w:t xml:space="preserve"> of the approach</w:t>
      </w:r>
      <w:r w:rsidR="00641826">
        <w:rPr>
          <w:spacing w:val="11"/>
        </w:rPr>
        <w:t xml:space="preserve"> </w:t>
      </w:r>
      <w:r w:rsidR="00641826">
        <w:t>for</w:t>
      </w:r>
      <w:r w:rsidR="00641826">
        <w:rPr>
          <w:spacing w:val="11"/>
        </w:rPr>
        <w:t xml:space="preserve"> </w:t>
      </w:r>
      <w:r w:rsidR="00641826">
        <w:rPr>
          <w:spacing w:val="-3"/>
        </w:rPr>
        <w:t>an</w:t>
      </w:r>
      <w:r w:rsidR="00641826">
        <w:rPr>
          <w:spacing w:val="-2"/>
        </w:rPr>
        <w:t>y</w:t>
      </w:r>
      <w:r w:rsidR="00641826">
        <w:rPr>
          <w:spacing w:val="11"/>
        </w:rPr>
        <w:t xml:space="preserve"> </w:t>
      </w:r>
      <w:r w:rsidR="00641826">
        <w:t>dataset.</w:t>
      </w:r>
      <w:r w:rsidR="00641826">
        <w:rPr>
          <w:spacing w:val="5"/>
        </w:rPr>
        <w:t xml:space="preserve"> </w:t>
      </w:r>
    </w:p>
    <w:p w14:paraId="018703A8" w14:textId="77777777" w:rsidR="00283DE0" w:rsidRDefault="00283DE0" w:rsidP="003B0178">
      <w:pPr>
        <w:keepLines/>
        <w:rPr>
          <w:rFonts w:ascii="Georgia" w:eastAsia="Georgia" w:hAnsi="Georgia" w:cs="Georgia"/>
          <w:sz w:val="20"/>
          <w:szCs w:val="20"/>
        </w:rPr>
      </w:pPr>
    </w:p>
    <w:p w14:paraId="33A3EF91" w14:textId="77777777" w:rsidR="00283DE0" w:rsidRDefault="00283DE0" w:rsidP="003B0178">
      <w:pPr>
        <w:keepLines/>
        <w:rPr>
          <w:rFonts w:ascii="Georgia" w:eastAsia="Georgia" w:hAnsi="Georgia" w:cs="Georgia"/>
          <w:sz w:val="20"/>
          <w:szCs w:val="20"/>
        </w:rPr>
      </w:pPr>
    </w:p>
    <w:p w14:paraId="332A559C" w14:textId="77777777" w:rsidR="00283DE0" w:rsidRDefault="00283DE0" w:rsidP="003B0178">
      <w:pPr>
        <w:keepLines/>
        <w:spacing w:before="5"/>
        <w:rPr>
          <w:rFonts w:ascii="Georgia" w:eastAsia="Georgia" w:hAnsi="Georgia" w:cs="Georgia"/>
          <w:sz w:val="18"/>
          <w:szCs w:val="18"/>
        </w:rPr>
      </w:pPr>
    </w:p>
    <w:p w14:paraId="7A230F08" w14:textId="77777777" w:rsidR="00283DE0" w:rsidRDefault="00641826" w:rsidP="003B0178">
      <w:pPr>
        <w:pStyle w:val="Heading1"/>
        <w:keepLines/>
        <w:rPr>
          <w:b w:val="0"/>
          <w:bCs w:val="0"/>
        </w:rPr>
      </w:pPr>
      <w:r>
        <w:t>Results</w:t>
      </w:r>
    </w:p>
    <w:p w14:paraId="2E04A7CC" w14:textId="77777777" w:rsidR="00283DE0" w:rsidRDefault="00283DE0" w:rsidP="003B0178">
      <w:pPr>
        <w:keepLines/>
        <w:spacing w:before="10"/>
        <w:rPr>
          <w:rFonts w:ascii="Georgia" w:eastAsia="Georgia" w:hAnsi="Georgia" w:cs="Georgia"/>
          <w:b/>
          <w:bCs/>
          <w:sz w:val="38"/>
          <w:szCs w:val="38"/>
        </w:rPr>
      </w:pPr>
    </w:p>
    <w:p w14:paraId="03A5FEFA" w14:textId="57910CA5" w:rsidR="00283DE0" w:rsidRDefault="00641826" w:rsidP="003B0178">
      <w:pPr>
        <w:pStyle w:val="Heading2"/>
        <w:keepLines/>
        <w:rPr>
          <w:b w:val="0"/>
          <w:bCs w:val="0"/>
        </w:rPr>
      </w:pPr>
      <w:r>
        <w:rPr>
          <w:spacing w:val="-2"/>
          <w:w w:val="95"/>
        </w:rPr>
        <w:t>Entropy-scaling</w:t>
      </w:r>
      <w:r>
        <w:rPr>
          <w:spacing w:val="41"/>
          <w:w w:val="95"/>
        </w:rPr>
        <w:t xml:space="preserve"> </w:t>
      </w:r>
      <w:r>
        <w:rPr>
          <w:spacing w:val="-1"/>
          <w:w w:val="95"/>
        </w:rPr>
        <w:t>similarity</w:t>
      </w:r>
      <w:r>
        <w:rPr>
          <w:spacing w:val="43"/>
          <w:w w:val="95"/>
        </w:rPr>
        <w:t xml:space="preserve"> </w:t>
      </w:r>
      <w:r>
        <w:rPr>
          <w:spacing w:val="-3"/>
          <w:w w:val="95"/>
        </w:rPr>
        <w:t>searc</w:t>
      </w:r>
      <w:r>
        <w:rPr>
          <w:spacing w:val="-2"/>
          <w:w w:val="95"/>
        </w:rPr>
        <w:t>h</w:t>
      </w:r>
    </w:p>
    <w:p w14:paraId="7D799FD0" w14:textId="2037354E" w:rsidR="00432E89" w:rsidRDefault="00594B3A" w:rsidP="002439B9">
      <w:pPr>
        <w:pStyle w:val="BodyText"/>
        <w:keepLines/>
        <w:spacing w:before="298" w:line="381" w:lineRule="auto"/>
        <w:ind w:right="527"/>
      </w:pPr>
      <w:r w:rsidRPr="006C4D66">
        <w:t xml:space="preserve">The basic </w:t>
      </w:r>
      <w:r w:rsidRPr="002439B9">
        <w:t>framework f</w:t>
      </w:r>
      <w:r w:rsidR="000B698E" w:rsidRPr="002439B9">
        <w:t>or</w:t>
      </w:r>
      <w:r w:rsidRPr="002439B9">
        <w:t xml:space="preserve"> entropy-scaling search</w:t>
      </w:r>
      <w:r w:rsidR="007C3BF3" w:rsidRPr="002439B9">
        <w:t xml:space="preserve"> of a database</w:t>
      </w:r>
      <w:r w:rsidRPr="002439B9">
        <w:t xml:space="preserve"> </w:t>
      </w:r>
      <w:r w:rsidR="009109EA" w:rsidRPr="002439B9">
        <w:t>involves</w:t>
      </w:r>
      <w:r w:rsidR="000B698E" w:rsidRPr="002439B9">
        <w:t xml:space="preserve"> four steps.</w:t>
      </w:r>
      <w:r w:rsidRPr="002439B9">
        <w:t xml:space="preserve"> </w:t>
      </w:r>
      <w:r w:rsidR="000B698E" w:rsidRPr="002439B9">
        <w:t>(i) Analyze the database to define a high-dimensional space</w:t>
      </w:r>
      <w:r w:rsidR="00C73284" w:rsidRPr="002439B9">
        <w:t xml:space="preserve"> and determine how to </w:t>
      </w:r>
      <w:r w:rsidR="000B698E" w:rsidRPr="002439B9">
        <w:t xml:space="preserve">map </w:t>
      </w:r>
      <w:r w:rsidR="007C3BF3" w:rsidRPr="006C4D66">
        <w:t xml:space="preserve">database entries onto points in </w:t>
      </w:r>
      <w:r w:rsidR="00C73284" w:rsidRPr="006C4D66">
        <w:t>this</w:t>
      </w:r>
      <w:r w:rsidR="007C3BF3" w:rsidRPr="006C4D66">
        <w:t xml:space="preserve"> sp</w:t>
      </w:r>
      <w:r w:rsidR="007C3BF3">
        <w:t>ace</w:t>
      </w:r>
      <w:r w:rsidR="0018025B">
        <w:t xml:space="preserve"> (this mapping may be one-to-one)</w:t>
      </w:r>
      <w:r w:rsidR="00C73284">
        <w:t xml:space="preserve">. (ii) Use this space and a measure of similarity between points to group entries </w:t>
      </w:r>
      <w:r w:rsidR="00C73284" w:rsidRPr="006C4D66">
        <w:t xml:space="preserve">in </w:t>
      </w:r>
      <w:r w:rsidR="007C3BF3" w:rsidRPr="002439B9">
        <w:t>the</w:t>
      </w:r>
      <w:r w:rsidRPr="002439B9">
        <w:t xml:space="preserve"> database into clusters. </w:t>
      </w:r>
      <w:r w:rsidR="00C73284" w:rsidRPr="002439B9">
        <w:t>(iii) T</w:t>
      </w:r>
      <w:r w:rsidRPr="002439B9">
        <w:t xml:space="preserve">o search for a particular query item, </w:t>
      </w:r>
      <w:r w:rsidR="00C73284" w:rsidRPr="002439B9">
        <w:t>perform</w:t>
      </w:r>
      <w:r w:rsidRPr="002439B9">
        <w:t xml:space="preserve"> a coarse-grained search to identify the clusters that could possibly contain the query</w:t>
      </w:r>
      <w:r w:rsidR="00C73284" w:rsidRPr="002439B9">
        <w:t>. (iv) Do a</w:t>
      </w:r>
      <w:r w:rsidRPr="002439B9">
        <w:t xml:space="preserve"> fine-grained search of </w:t>
      </w:r>
      <w:r w:rsidR="0018025B" w:rsidRPr="002439B9">
        <w:t>the points contained within these</w:t>
      </w:r>
      <w:r w:rsidRPr="002439B9">
        <w:t xml:space="preserve"> clusters</w:t>
      </w:r>
      <w:r w:rsidR="00C73284" w:rsidRPr="002439B9">
        <w:t xml:space="preserve"> to find</w:t>
      </w:r>
      <w:r w:rsidR="007C3BF3" w:rsidRPr="002439B9">
        <w:t xml:space="preserve"> the closest matches</w:t>
      </w:r>
      <w:r w:rsidR="00C73284" w:rsidRPr="002439B9">
        <w:t xml:space="preserve"> to the query</w:t>
      </w:r>
      <w:r>
        <w:rPr>
          <w:spacing w:val="-17"/>
        </w:rPr>
        <w:t xml:space="preserve"> (</w:t>
      </w:r>
      <w:r>
        <w:t>Figure</w:t>
      </w:r>
      <w:r>
        <w:rPr>
          <w:spacing w:val="-13"/>
        </w:rPr>
        <w:t xml:space="preserve"> </w:t>
      </w:r>
      <w:r>
        <w:t xml:space="preserve">1). </w:t>
      </w:r>
    </w:p>
    <w:p w14:paraId="12336356" w14:textId="341BAFDE" w:rsidR="00283DE0" w:rsidRDefault="00594B3A" w:rsidP="002439B9">
      <w:pPr>
        <w:pStyle w:val="BodyText"/>
        <w:keepLines/>
        <w:tabs>
          <w:tab w:val="left" w:pos="3980"/>
        </w:tabs>
        <w:spacing w:before="211" w:line="381" w:lineRule="auto"/>
        <w:ind w:right="528" w:firstLine="584"/>
      </w:pPr>
      <w:r>
        <w:lastRenderedPageBreak/>
        <w:t>Here</w:t>
      </w:r>
      <w:r>
        <w:rPr>
          <w:spacing w:val="-14"/>
        </w:rPr>
        <w:t xml:space="preserve"> </w:t>
      </w:r>
      <w:r>
        <w:rPr>
          <w:spacing w:val="-5"/>
        </w:rPr>
        <w:t>we</w:t>
      </w:r>
      <w:r>
        <w:rPr>
          <w:spacing w:val="-13"/>
        </w:rPr>
        <w:t xml:space="preserve"> </w:t>
      </w:r>
      <w:r>
        <w:rPr>
          <w:spacing w:val="-2"/>
        </w:rPr>
        <w:t>provide</w:t>
      </w:r>
      <w:r>
        <w:rPr>
          <w:spacing w:val="-14"/>
        </w:rPr>
        <w:t xml:space="preserve"> </w:t>
      </w:r>
      <w:r>
        <w:t>conceptual</w:t>
      </w:r>
      <w:r>
        <w:rPr>
          <w:spacing w:val="-13"/>
        </w:rPr>
        <w:t xml:space="preserve"> </w:t>
      </w:r>
      <w:r>
        <w:rPr>
          <w:spacing w:val="-3"/>
        </w:rPr>
        <w:t>motivation for this process.</w:t>
      </w:r>
      <w:r w:rsidR="009109EA">
        <w:rPr>
          <w:spacing w:val="-3"/>
        </w:rPr>
        <w:t xml:space="preserve"> </w:t>
      </w:r>
      <w:r w:rsidR="00641826" w:rsidRPr="00F65321">
        <w:t>In</w:t>
      </w:r>
      <w:r w:rsidR="00641826" w:rsidRPr="00F65321">
        <w:rPr>
          <w:spacing w:val="-10"/>
        </w:rPr>
        <w:t xml:space="preserve"> </w:t>
      </w:r>
      <w:r w:rsidR="00641826" w:rsidRPr="00F65321">
        <w:t>the</w:t>
      </w:r>
      <w:r w:rsidR="00641826" w:rsidRPr="00F65321">
        <w:rPr>
          <w:spacing w:val="-10"/>
        </w:rPr>
        <w:t xml:space="preserve"> </w:t>
      </w:r>
      <w:r w:rsidR="00641826" w:rsidRPr="00F65321">
        <w:rPr>
          <w:spacing w:val="-2"/>
        </w:rPr>
        <w:t>following</w:t>
      </w:r>
      <w:r w:rsidR="00641826" w:rsidRPr="00F65321">
        <w:rPr>
          <w:spacing w:val="-10"/>
        </w:rPr>
        <w:t xml:space="preserve"> </w:t>
      </w:r>
      <w:r w:rsidR="00641826" w:rsidRPr="00F65321">
        <w:rPr>
          <w:spacing w:val="-5"/>
        </w:rPr>
        <w:t>we</w:t>
      </w:r>
      <w:r w:rsidR="00641826" w:rsidRPr="00F65321">
        <w:rPr>
          <w:spacing w:val="-10"/>
        </w:rPr>
        <w:t xml:space="preserve"> </w:t>
      </w:r>
      <w:r w:rsidR="00641826" w:rsidRPr="00F65321">
        <w:t>consider</w:t>
      </w:r>
      <w:r w:rsidR="00641826" w:rsidRPr="00F65321">
        <w:rPr>
          <w:spacing w:val="-9"/>
        </w:rPr>
        <w:t xml:space="preserve"> </w:t>
      </w:r>
      <w:r w:rsidR="00641826" w:rsidRPr="00F65321">
        <w:rPr>
          <w:spacing w:val="-3"/>
        </w:rPr>
        <w:t>entrop</w:t>
      </w:r>
      <w:r w:rsidR="00641826" w:rsidRPr="00F65321">
        <w:rPr>
          <w:spacing w:val="-2"/>
        </w:rPr>
        <w:t>y</w:t>
      </w:r>
      <w:r w:rsidR="00641826" w:rsidRPr="00F65321">
        <w:rPr>
          <w:spacing w:val="-10"/>
        </w:rPr>
        <w:t xml:space="preserve"> </w:t>
      </w:r>
      <w:r w:rsidR="00641826" w:rsidRPr="00F65321">
        <w:t>to</w:t>
      </w:r>
      <w:r w:rsidR="00641826" w:rsidRPr="00F65321">
        <w:rPr>
          <w:spacing w:val="-10"/>
        </w:rPr>
        <w:t xml:space="preserve"> </w:t>
      </w:r>
      <w:r w:rsidR="00641826" w:rsidRPr="00F65321">
        <w:rPr>
          <w:spacing w:val="3"/>
        </w:rPr>
        <w:t>be</w:t>
      </w:r>
      <w:r w:rsidR="00641826" w:rsidRPr="00F65321">
        <w:rPr>
          <w:spacing w:val="-10"/>
        </w:rPr>
        <w:t xml:space="preserve"> </w:t>
      </w:r>
      <w:r w:rsidR="00641826" w:rsidRPr="00F65321">
        <w:t>nearly</w:t>
      </w:r>
      <w:r w:rsidR="00641826" w:rsidRPr="00F65321">
        <w:rPr>
          <w:spacing w:val="-10"/>
        </w:rPr>
        <w:t xml:space="preserve"> </w:t>
      </w:r>
      <w:r w:rsidR="00641826" w:rsidRPr="00F65321">
        <w:rPr>
          <w:spacing w:val="-2"/>
        </w:rPr>
        <w:t>synonymous</w:t>
      </w:r>
      <w:r w:rsidR="00641826" w:rsidRPr="00F65321">
        <w:rPr>
          <w:spacing w:val="-9"/>
        </w:rPr>
        <w:t xml:space="preserve"> </w:t>
      </w:r>
      <w:r w:rsidR="00641826" w:rsidRPr="00F65321">
        <w:t>with</w:t>
      </w:r>
      <w:r w:rsidR="00641826" w:rsidRPr="00F65321">
        <w:rPr>
          <w:spacing w:val="-10"/>
        </w:rPr>
        <w:t xml:space="preserve"> </w:t>
      </w:r>
      <w:r w:rsidR="001E5C06" w:rsidRPr="00F65321">
        <w:t>dis</w:t>
      </w:r>
      <w:r w:rsidR="00641826" w:rsidRPr="00F65321">
        <w:t>tance</w:t>
      </w:r>
      <w:r w:rsidR="00641826" w:rsidRPr="00F65321">
        <w:rPr>
          <w:spacing w:val="-17"/>
        </w:rPr>
        <w:t xml:space="preserve"> </w:t>
      </w:r>
      <w:r w:rsidR="00641826" w:rsidRPr="00F65321">
        <w:rPr>
          <w:spacing w:val="-2"/>
        </w:rPr>
        <w:t>b</w:t>
      </w:r>
      <w:r w:rsidR="00641826" w:rsidRPr="00F65321">
        <w:rPr>
          <w:spacing w:val="-1"/>
        </w:rPr>
        <w:t>et</w:t>
      </w:r>
      <w:r w:rsidR="00641826" w:rsidRPr="00F65321">
        <w:rPr>
          <w:spacing w:val="-2"/>
        </w:rPr>
        <w:t>ween</w:t>
      </w:r>
      <w:r w:rsidR="00641826" w:rsidRPr="00F65321">
        <w:rPr>
          <w:spacing w:val="-17"/>
        </w:rPr>
        <w:t xml:space="preserve"> </w:t>
      </w:r>
      <w:r w:rsidR="00641826" w:rsidRPr="00F65321">
        <w:t>points</w:t>
      </w:r>
      <w:r w:rsidR="00641826" w:rsidRPr="00F65321">
        <w:rPr>
          <w:spacing w:val="-17"/>
        </w:rPr>
        <w:t xml:space="preserve"> </w:t>
      </w:r>
      <w:r w:rsidR="00641826" w:rsidRPr="00F65321">
        <w:t>in</w:t>
      </w:r>
      <w:r w:rsidR="00641826" w:rsidRPr="00F65321">
        <w:rPr>
          <w:spacing w:val="-17"/>
        </w:rPr>
        <w:t xml:space="preserve"> </w:t>
      </w:r>
      <w:r w:rsidR="00641826" w:rsidRPr="00F65321">
        <w:t>a</w:t>
      </w:r>
      <w:r w:rsidR="00641826" w:rsidRPr="00F65321">
        <w:rPr>
          <w:spacing w:val="-17"/>
        </w:rPr>
        <w:t xml:space="preserve"> </w:t>
      </w:r>
      <w:r w:rsidR="00641826" w:rsidRPr="00F65321">
        <w:t>high-dimensional</w:t>
      </w:r>
      <w:r w:rsidR="00641826" w:rsidRPr="00F65321">
        <w:rPr>
          <w:spacing w:val="-17"/>
        </w:rPr>
        <w:t xml:space="preserve"> </w:t>
      </w:r>
      <w:r w:rsidR="00641826" w:rsidRPr="00F65321">
        <w:t>space</w:t>
      </w:r>
      <w:r w:rsidR="00087030" w:rsidRPr="002439B9">
        <w:t xml:space="preserve">; thus, with low entropy, newly added points </w:t>
      </w:r>
      <w:r w:rsidR="008128F3">
        <w:t>do not</w:t>
      </w:r>
      <w:r w:rsidR="00087030" w:rsidRPr="002439B9">
        <w:t xml:space="preserve"> tend to be far from all existing points</w:t>
      </w:r>
      <w:r w:rsidR="00641826" w:rsidRPr="00F65321">
        <w:t>.</w:t>
      </w:r>
      <w:r w:rsidR="00641826">
        <w:rPr>
          <w:spacing w:val="8"/>
        </w:rPr>
        <w:t xml:space="preserve"> </w:t>
      </w:r>
      <w:r w:rsidR="00641826">
        <w:rPr>
          <w:spacing w:val="-7"/>
        </w:rPr>
        <w:t>F</w:t>
      </w:r>
      <w:r w:rsidR="00641826">
        <w:rPr>
          <w:spacing w:val="-8"/>
        </w:rPr>
        <w:t>or</w:t>
      </w:r>
      <w:r w:rsidR="00641826">
        <w:rPr>
          <w:spacing w:val="-17"/>
        </w:rPr>
        <w:t xml:space="preserve"> </w:t>
      </w:r>
      <w:r w:rsidR="00641826">
        <w:t>genomic</w:t>
      </w:r>
      <w:r w:rsidR="00641826">
        <w:rPr>
          <w:spacing w:val="-17"/>
        </w:rPr>
        <w:t xml:space="preserve"> </w:t>
      </w:r>
      <w:r w:rsidR="00641826">
        <w:t>sequences,</w:t>
      </w:r>
      <w:r w:rsidR="00641826">
        <w:rPr>
          <w:spacing w:val="21"/>
          <w:w w:val="91"/>
        </w:rPr>
        <w:t xml:space="preserve"> </w:t>
      </w:r>
      <w:r w:rsidR="00E21190">
        <w:t xml:space="preserve">the distance function </w:t>
      </w:r>
      <w:r w:rsidR="00641826">
        <w:t>can</w:t>
      </w:r>
      <w:r w:rsidR="00641826">
        <w:rPr>
          <w:spacing w:val="1"/>
        </w:rPr>
        <w:t xml:space="preserve"> </w:t>
      </w:r>
      <w:r w:rsidR="00641826">
        <w:rPr>
          <w:spacing w:val="3"/>
        </w:rPr>
        <w:t>be</w:t>
      </w:r>
      <w:r w:rsidR="00641826">
        <w:rPr>
          <w:spacing w:val="1"/>
        </w:rPr>
        <w:t xml:space="preserve"> </w:t>
      </w:r>
      <w:r w:rsidR="00641826">
        <w:t>edit</w:t>
      </w:r>
      <w:r w:rsidR="00641826">
        <w:rPr>
          <w:spacing w:val="1"/>
        </w:rPr>
        <w:t xml:space="preserve"> </w:t>
      </w:r>
      <w:r w:rsidR="00641826">
        <w:t>distance;</w:t>
      </w:r>
      <w:r w:rsidR="00641826">
        <w:rPr>
          <w:spacing w:val="6"/>
        </w:rPr>
        <w:t xml:space="preserve"> </w:t>
      </w:r>
      <w:r w:rsidR="00641826">
        <w:t>for</w:t>
      </w:r>
      <w:r w:rsidR="00641826">
        <w:rPr>
          <w:spacing w:val="1"/>
        </w:rPr>
        <w:t xml:space="preserve"> </w:t>
      </w:r>
      <w:r w:rsidR="00641826">
        <w:rPr>
          <w:spacing w:val="-2"/>
        </w:rPr>
        <w:t>chemical</w:t>
      </w:r>
      <w:r w:rsidR="00641826">
        <w:rPr>
          <w:spacing w:val="1"/>
        </w:rPr>
        <w:t xml:space="preserve"> </w:t>
      </w:r>
      <w:r w:rsidR="00641826">
        <w:t>graphs,</w:t>
      </w:r>
      <w:r w:rsidR="00641826">
        <w:rPr>
          <w:spacing w:val="3"/>
        </w:rPr>
        <w:t xml:space="preserve"> </w:t>
      </w:r>
      <w:r w:rsidR="00641826">
        <w:rPr>
          <w:spacing w:val="-3"/>
        </w:rPr>
        <w:t>T</w:t>
      </w:r>
      <w:r w:rsidR="00641826">
        <w:rPr>
          <w:spacing w:val="-4"/>
        </w:rPr>
        <w:t>animoto</w:t>
      </w:r>
      <w:r w:rsidR="00641826">
        <w:rPr>
          <w:spacing w:val="1"/>
        </w:rPr>
        <w:t xml:space="preserve"> </w:t>
      </w:r>
      <w:r w:rsidR="00641826">
        <w:t>distance;</w:t>
      </w:r>
      <w:r w:rsidR="00641826">
        <w:rPr>
          <w:spacing w:val="6"/>
        </w:rPr>
        <w:t xml:space="preserve"> </w:t>
      </w:r>
      <w:r w:rsidR="00641826">
        <w:t>and</w:t>
      </w:r>
      <w:r w:rsidR="00641826">
        <w:rPr>
          <w:spacing w:val="1"/>
        </w:rPr>
        <w:t xml:space="preserve"> </w:t>
      </w:r>
      <w:r w:rsidR="00641826">
        <w:t>for</w:t>
      </w:r>
      <w:r w:rsidR="00641826">
        <w:rPr>
          <w:spacing w:val="25"/>
          <w:w w:val="91"/>
        </w:rPr>
        <w:t xml:space="preserve"> </w:t>
      </w:r>
      <w:r w:rsidR="00641826">
        <w:t>general</w:t>
      </w:r>
      <w:r w:rsidR="00641826">
        <w:rPr>
          <w:spacing w:val="-14"/>
        </w:rPr>
        <w:t xml:space="preserve"> </w:t>
      </w:r>
      <w:r w:rsidR="00641826">
        <w:rPr>
          <w:spacing w:val="-1"/>
        </w:rPr>
        <w:t>v</w:t>
      </w:r>
      <w:r w:rsidR="00641826">
        <w:rPr>
          <w:spacing w:val="-2"/>
        </w:rPr>
        <w:t>ectors,</w:t>
      </w:r>
      <w:r w:rsidR="00641826">
        <w:rPr>
          <w:spacing w:val="-13"/>
        </w:rPr>
        <w:t xml:space="preserve"> </w:t>
      </w:r>
      <w:r w:rsidR="00641826">
        <w:t>Euclidean</w:t>
      </w:r>
      <w:r w:rsidR="00641826">
        <w:rPr>
          <w:spacing w:val="-13"/>
        </w:rPr>
        <w:t xml:space="preserve"> </w:t>
      </w:r>
      <w:r w:rsidR="00641826">
        <w:t>or</w:t>
      </w:r>
      <w:r w:rsidR="00641826">
        <w:rPr>
          <w:spacing w:val="-13"/>
        </w:rPr>
        <w:t xml:space="preserve"> </w:t>
      </w:r>
      <w:r w:rsidR="00641826">
        <w:t>cosine</w:t>
      </w:r>
      <w:r w:rsidR="00641826">
        <w:rPr>
          <w:spacing w:val="-13"/>
        </w:rPr>
        <w:t xml:space="preserve"> </w:t>
      </w:r>
      <w:r w:rsidR="00641826">
        <w:t>distance.</w:t>
      </w:r>
      <w:r w:rsidR="00641826">
        <w:rPr>
          <w:spacing w:val="5"/>
        </w:rPr>
        <w:t xml:space="preserve"> </w:t>
      </w:r>
      <w:r w:rsidR="00641826">
        <w:rPr>
          <w:spacing w:val="-10"/>
        </w:rPr>
        <w:t>W</w:t>
      </w:r>
      <w:r w:rsidR="00641826">
        <w:rPr>
          <w:spacing w:val="-12"/>
        </w:rPr>
        <w:t>e</w:t>
      </w:r>
      <w:r w:rsidR="00641826">
        <w:rPr>
          <w:spacing w:val="-13"/>
        </w:rPr>
        <w:t xml:space="preserve"> </w:t>
      </w:r>
      <w:r w:rsidR="00641826">
        <w:t>are</w:t>
      </w:r>
      <w:r w:rsidR="00641826">
        <w:rPr>
          <w:spacing w:val="-14"/>
        </w:rPr>
        <w:t xml:space="preserve"> </w:t>
      </w:r>
      <w:r w:rsidR="00641826">
        <w:rPr>
          <w:spacing w:val="-2"/>
        </w:rPr>
        <w:t>interested</w:t>
      </w:r>
      <w:r w:rsidR="00641826">
        <w:rPr>
          <w:spacing w:val="-14"/>
        </w:rPr>
        <w:t xml:space="preserve"> </w:t>
      </w:r>
      <w:r w:rsidR="00641826">
        <w:t>in</w:t>
      </w:r>
      <w:r w:rsidR="00641826">
        <w:rPr>
          <w:spacing w:val="-13"/>
        </w:rPr>
        <w:t xml:space="preserve"> </w:t>
      </w:r>
      <w:r w:rsidR="00641826">
        <w:t>the</w:t>
      </w:r>
      <w:r w:rsidR="00641826">
        <w:rPr>
          <w:spacing w:val="-14"/>
        </w:rPr>
        <w:t xml:space="preserve"> </w:t>
      </w:r>
      <w:r w:rsidR="001E5C06">
        <w:t>sim</w:t>
      </w:r>
      <w:r w:rsidR="00641826">
        <w:rPr>
          <w:spacing w:val="-2"/>
        </w:rPr>
        <w:t>ilarit</w:t>
      </w:r>
      <w:r w:rsidR="00641826">
        <w:rPr>
          <w:spacing w:val="-1"/>
        </w:rPr>
        <w:t>y</w:t>
      </w:r>
      <w:r w:rsidR="00641826">
        <w:rPr>
          <w:spacing w:val="2"/>
        </w:rPr>
        <w:t xml:space="preserve"> </w:t>
      </w:r>
      <w:r w:rsidR="00641826">
        <w:rPr>
          <w:spacing w:val="-2"/>
        </w:rPr>
        <w:t>search</w:t>
      </w:r>
      <w:r w:rsidR="00641826">
        <w:rPr>
          <w:spacing w:val="2"/>
        </w:rPr>
        <w:t xml:space="preserve"> </w:t>
      </w:r>
      <w:r w:rsidR="00641826">
        <w:t>problem</w:t>
      </w:r>
      <w:r w:rsidR="00641826">
        <w:rPr>
          <w:spacing w:val="2"/>
        </w:rPr>
        <w:t xml:space="preserve"> </w:t>
      </w:r>
      <w:r w:rsidR="00641826">
        <w:t>of</w:t>
      </w:r>
      <w:r w:rsidR="00641826">
        <w:rPr>
          <w:spacing w:val="3"/>
        </w:rPr>
        <w:t xml:space="preserve"> </w:t>
      </w:r>
      <w:r w:rsidR="00641826">
        <w:t>fi</w:t>
      </w:r>
      <w:r w:rsidR="001E5C06">
        <w:t xml:space="preserve">nding </w:t>
      </w:r>
      <w:r w:rsidR="00641826">
        <w:t>all</w:t>
      </w:r>
      <w:r w:rsidR="00641826">
        <w:rPr>
          <w:spacing w:val="24"/>
        </w:rPr>
        <w:t xml:space="preserve"> </w:t>
      </w:r>
      <w:r w:rsidR="00641826">
        <w:rPr>
          <w:spacing w:val="-2"/>
        </w:rPr>
        <w:t>poin</w:t>
      </w:r>
      <w:r w:rsidR="00641826">
        <w:rPr>
          <w:spacing w:val="-1"/>
        </w:rPr>
        <w:t>ts</w:t>
      </w:r>
      <w:r w:rsidR="00641826">
        <w:rPr>
          <w:spacing w:val="24"/>
        </w:rPr>
        <w:t xml:space="preserve"> </w:t>
      </w:r>
      <w:r w:rsidR="00641826">
        <w:t>in</w:t>
      </w:r>
      <w:r w:rsidR="00641826">
        <w:rPr>
          <w:spacing w:val="24"/>
        </w:rPr>
        <w:t xml:space="preserve"> </w:t>
      </w:r>
      <w:r w:rsidR="00641826">
        <w:t>a</w:t>
      </w:r>
      <w:r w:rsidR="00641826">
        <w:rPr>
          <w:spacing w:val="24"/>
        </w:rPr>
        <w:t xml:space="preserve"> </w:t>
      </w:r>
      <w:r w:rsidR="00641826">
        <w:t>set</w:t>
      </w:r>
      <w:r w:rsidR="00641826">
        <w:rPr>
          <w:spacing w:val="25"/>
        </w:rPr>
        <w:t xml:space="preserve"> </w:t>
      </w:r>
      <w:r w:rsidR="00641826">
        <w:t>that</w:t>
      </w:r>
      <w:r w:rsidR="00641826">
        <w:rPr>
          <w:spacing w:val="24"/>
        </w:rPr>
        <w:t xml:space="preserve"> </w:t>
      </w:r>
      <w:r w:rsidR="00641826">
        <w:t>are</w:t>
      </w:r>
      <w:r w:rsidR="00641826">
        <w:rPr>
          <w:spacing w:val="24"/>
        </w:rPr>
        <w:t xml:space="preserve"> </w:t>
      </w:r>
      <w:r w:rsidR="00641826">
        <w:t>close</w:t>
      </w:r>
      <w:r w:rsidR="00641826">
        <w:rPr>
          <w:spacing w:val="25"/>
        </w:rPr>
        <w:t xml:space="preserve"> </w:t>
      </w:r>
      <w:r w:rsidR="00641826">
        <w:t>to</w:t>
      </w:r>
      <w:r w:rsidR="00641826">
        <w:rPr>
          <w:spacing w:val="24"/>
        </w:rPr>
        <w:t xml:space="preserve"> </w:t>
      </w:r>
      <w:r w:rsidR="00641826">
        <w:t>(i.e.,</w:t>
      </w:r>
      <w:r w:rsidR="00641826">
        <w:rPr>
          <w:spacing w:val="26"/>
          <w:w w:val="96"/>
        </w:rPr>
        <w:t xml:space="preserve"> </w:t>
      </w:r>
      <w:r w:rsidR="00641826">
        <w:t>similar</w:t>
      </w:r>
      <w:r w:rsidR="00641826">
        <w:rPr>
          <w:spacing w:val="-17"/>
        </w:rPr>
        <w:t xml:space="preserve"> </w:t>
      </w:r>
      <w:r w:rsidR="00641826">
        <w:t>to)</w:t>
      </w:r>
      <w:r w:rsidR="00641826">
        <w:rPr>
          <w:spacing w:val="-17"/>
        </w:rPr>
        <w:t xml:space="preserve"> </w:t>
      </w:r>
      <w:r w:rsidR="00641826">
        <w:t>the</w:t>
      </w:r>
      <w:r w:rsidR="00641826">
        <w:rPr>
          <w:spacing w:val="-17"/>
        </w:rPr>
        <w:t xml:space="preserve"> </w:t>
      </w:r>
      <w:r w:rsidR="00641826">
        <w:t>query</w:t>
      </w:r>
      <w:r w:rsidR="00641826">
        <w:rPr>
          <w:spacing w:val="-17"/>
        </w:rPr>
        <w:t xml:space="preserve"> </w:t>
      </w:r>
      <w:r w:rsidR="00641826">
        <w:t>point.</w:t>
      </w:r>
      <w:r w:rsidR="00641826">
        <w:rPr>
          <w:spacing w:val="-1"/>
        </w:rPr>
        <w:t xml:space="preserve"> </w:t>
      </w:r>
    </w:p>
    <w:p w14:paraId="58769BA7" w14:textId="7FC4F527" w:rsidR="00283DE0" w:rsidRDefault="00641826" w:rsidP="003B0178">
      <w:pPr>
        <w:pStyle w:val="BodyText"/>
        <w:keepLines/>
        <w:spacing w:line="381" w:lineRule="auto"/>
        <w:ind w:right="528" w:firstLine="351"/>
      </w:pPr>
      <w:r>
        <w:t>Let</w:t>
      </w:r>
      <w:r>
        <w:rPr>
          <w:spacing w:val="-7"/>
        </w:rPr>
        <w:t xml:space="preserve"> </w:t>
      </w:r>
      <w:r>
        <w:t>us</w:t>
      </w:r>
      <w:r>
        <w:rPr>
          <w:spacing w:val="-7"/>
        </w:rPr>
        <w:t xml:space="preserve"> </w:t>
      </w:r>
      <w:r>
        <w:t>fi</w:t>
      </w:r>
      <w:r w:rsidR="001E5C06">
        <w:t>rst</w:t>
      </w:r>
      <w:r>
        <w:rPr>
          <w:spacing w:val="56"/>
        </w:rPr>
        <w:t xml:space="preserve"> </w:t>
      </w:r>
      <w:r>
        <w:t>consider</w:t>
      </w:r>
      <w:r>
        <w:rPr>
          <w:spacing w:val="-6"/>
        </w:rPr>
        <w:t xml:space="preserve"> </w:t>
      </w:r>
      <w:r>
        <w:t>what</w:t>
      </w:r>
      <w:r>
        <w:rPr>
          <w:spacing w:val="-6"/>
        </w:rPr>
        <w:t xml:space="preserve"> </w:t>
      </w:r>
      <w:r>
        <w:t>it</w:t>
      </w:r>
      <w:r>
        <w:rPr>
          <w:spacing w:val="-7"/>
        </w:rPr>
        <w:t xml:space="preserve"> </w:t>
      </w:r>
      <w:r>
        <w:t>means</w:t>
      </w:r>
      <w:r>
        <w:rPr>
          <w:spacing w:val="-7"/>
        </w:rPr>
        <w:t xml:space="preserve"> </w:t>
      </w:r>
      <w:r>
        <w:t>for</w:t>
      </w:r>
      <w:r>
        <w:rPr>
          <w:spacing w:val="-7"/>
        </w:rPr>
        <w:t xml:space="preserve"> </w:t>
      </w:r>
      <w:r>
        <w:t>a</w:t>
      </w:r>
      <w:r>
        <w:rPr>
          <w:spacing w:val="-7"/>
        </w:rPr>
        <w:t xml:space="preserve"> </w:t>
      </w:r>
      <w:r>
        <w:t>large</w:t>
      </w:r>
      <w:r>
        <w:rPr>
          <w:spacing w:val="-7"/>
        </w:rPr>
        <w:t xml:space="preserve"> </w:t>
      </w:r>
      <w:r>
        <w:t>biological</w:t>
      </w:r>
      <w:r>
        <w:rPr>
          <w:spacing w:val="-7"/>
        </w:rPr>
        <w:t xml:space="preserve"> </w:t>
      </w:r>
      <w:r>
        <w:t>dataset,</w:t>
      </w:r>
      <w:r>
        <w:rPr>
          <w:spacing w:val="-7"/>
        </w:rPr>
        <w:t xml:space="preserve"> </w:t>
      </w:r>
      <w:r w:rsidR="001E5C06">
        <w:t>consid</w:t>
      </w:r>
      <w:r>
        <w:t>ered</w:t>
      </w:r>
      <w:r>
        <w:rPr>
          <w:spacing w:val="-24"/>
        </w:rPr>
        <w:t xml:space="preserve"> </w:t>
      </w:r>
      <w:r>
        <w:t>as</w:t>
      </w:r>
      <w:r>
        <w:rPr>
          <w:spacing w:val="-23"/>
        </w:rPr>
        <w:t xml:space="preserve"> </w:t>
      </w:r>
      <w:r>
        <w:t>points</w:t>
      </w:r>
      <w:r>
        <w:rPr>
          <w:spacing w:val="-24"/>
        </w:rPr>
        <w:t xml:space="preserve"> </w:t>
      </w:r>
      <w:r>
        <w:t>in</w:t>
      </w:r>
      <w:r>
        <w:rPr>
          <w:spacing w:val="-23"/>
        </w:rPr>
        <w:t xml:space="preserve"> </w:t>
      </w:r>
      <w:r>
        <w:t>a</w:t>
      </w:r>
      <w:r>
        <w:rPr>
          <w:spacing w:val="-23"/>
        </w:rPr>
        <w:t xml:space="preserve"> </w:t>
      </w:r>
      <w:r>
        <w:t>high-dimensional</w:t>
      </w:r>
      <w:r>
        <w:rPr>
          <w:spacing w:val="-24"/>
        </w:rPr>
        <w:t xml:space="preserve"> </w:t>
      </w:r>
      <w:r>
        <w:t>space,</w:t>
      </w:r>
      <w:r>
        <w:rPr>
          <w:spacing w:val="-23"/>
        </w:rPr>
        <w:t xml:space="preserve"> </w:t>
      </w:r>
      <w:r>
        <w:t>to</w:t>
      </w:r>
      <w:r>
        <w:rPr>
          <w:spacing w:val="-23"/>
        </w:rPr>
        <w:t xml:space="preserve"> </w:t>
      </w:r>
      <w:r>
        <w:rPr>
          <w:spacing w:val="3"/>
        </w:rPr>
        <w:t>be</w:t>
      </w:r>
      <w:r>
        <w:rPr>
          <w:spacing w:val="-23"/>
        </w:rPr>
        <w:t xml:space="preserve"> </w:t>
      </w:r>
      <w:r>
        <w:t>highly</w:t>
      </w:r>
      <w:r>
        <w:rPr>
          <w:spacing w:val="-23"/>
        </w:rPr>
        <w:t xml:space="preserve"> </w:t>
      </w:r>
      <w:r>
        <w:rPr>
          <w:spacing w:val="-2"/>
        </w:rPr>
        <w:t>redundan</w:t>
      </w:r>
      <w:r>
        <w:rPr>
          <w:spacing w:val="-1"/>
        </w:rPr>
        <w:t>t.</w:t>
      </w:r>
      <w:r>
        <w:rPr>
          <w:spacing w:val="-10"/>
        </w:rPr>
        <w:t xml:space="preserve"> </w:t>
      </w:r>
      <w:r>
        <w:rPr>
          <w:spacing w:val="-1"/>
        </w:rPr>
        <w:t>P</w:t>
      </w:r>
      <w:r>
        <w:rPr>
          <w:spacing w:val="-2"/>
        </w:rPr>
        <w:t>erhaps</w:t>
      </w:r>
      <w:r>
        <w:rPr>
          <w:spacing w:val="23"/>
          <w:w w:val="92"/>
        </w:rPr>
        <w:t xml:space="preserve"> </w:t>
      </w:r>
      <w:r>
        <w:rPr>
          <w:spacing w:val="-3"/>
        </w:rPr>
        <w:t>man</w:t>
      </w:r>
      <w:r>
        <w:rPr>
          <w:spacing w:val="-2"/>
        </w:rPr>
        <w:t>y</w:t>
      </w:r>
      <w:r>
        <w:rPr>
          <w:spacing w:val="12"/>
        </w:rPr>
        <w:t xml:space="preserve"> </w:t>
      </w:r>
      <w:r>
        <w:t>of</w:t>
      </w:r>
      <w:r>
        <w:rPr>
          <w:spacing w:val="12"/>
        </w:rPr>
        <w:t xml:space="preserve"> </w:t>
      </w:r>
      <w:r>
        <w:t>the</w:t>
      </w:r>
      <w:r>
        <w:rPr>
          <w:spacing w:val="12"/>
        </w:rPr>
        <w:t xml:space="preserve"> </w:t>
      </w:r>
      <w:r>
        <w:t>points</w:t>
      </w:r>
      <w:r>
        <w:rPr>
          <w:spacing w:val="12"/>
        </w:rPr>
        <w:t xml:space="preserve"> </w:t>
      </w:r>
      <w:r>
        <w:t>are</w:t>
      </w:r>
      <w:r>
        <w:rPr>
          <w:spacing w:val="12"/>
        </w:rPr>
        <w:t xml:space="preserve"> </w:t>
      </w:r>
      <w:r>
        <w:t>exact</w:t>
      </w:r>
      <w:r>
        <w:rPr>
          <w:spacing w:val="12"/>
        </w:rPr>
        <w:t xml:space="preserve"> </w:t>
      </w:r>
      <w:r>
        <w:t>duplicates;</w:t>
      </w:r>
      <w:r>
        <w:rPr>
          <w:spacing w:val="19"/>
        </w:rPr>
        <w:t xml:space="preserve"> </w:t>
      </w:r>
      <w:r>
        <w:t>this</w:t>
      </w:r>
      <w:r>
        <w:rPr>
          <w:spacing w:val="12"/>
        </w:rPr>
        <w:t xml:space="preserve"> </w:t>
      </w:r>
      <w:r>
        <w:t>easy</w:t>
      </w:r>
      <w:r>
        <w:rPr>
          <w:spacing w:val="13"/>
        </w:rPr>
        <w:t xml:space="preserve"> </w:t>
      </w:r>
      <w:r>
        <w:t>scenario</w:t>
      </w:r>
      <w:r>
        <w:rPr>
          <w:spacing w:val="12"/>
        </w:rPr>
        <w:t xml:space="preserve"> </w:t>
      </w:r>
      <w:r>
        <w:t>is</w:t>
      </w:r>
      <w:r>
        <w:rPr>
          <w:spacing w:val="12"/>
        </w:rPr>
        <w:t xml:space="preserve"> </w:t>
      </w:r>
      <w:r>
        <w:t>trivially</w:t>
      </w:r>
      <w:r>
        <w:rPr>
          <w:spacing w:val="13"/>
        </w:rPr>
        <w:t xml:space="preserve"> </w:t>
      </w:r>
      <w:r w:rsidR="001E5C06">
        <w:t>ex</w:t>
      </w:r>
      <w:r>
        <w:t>ploited</w:t>
      </w:r>
      <w:r>
        <w:rPr>
          <w:spacing w:val="-4"/>
        </w:rPr>
        <w:t xml:space="preserve"> b</w:t>
      </w:r>
      <w:r>
        <w:rPr>
          <w:spacing w:val="-3"/>
        </w:rPr>
        <w:t xml:space="preserve">y </w:t>
      </w:r>
      <w:r>
        <w:t>de-duplication</w:t>
      </w:r>
      <w:r>
        <w:rPr>
          <w:spacing w:val="-4"/>
        </w:rPr>
        <w:t xml:space="preserve"> </w:t>
      </w:r>
      <w:r>
        <w:t>and</w:t>
      </w:r>
      <w:r>
        <w:rPr>
          <w:spacing w:val="-3"/>
        </w:rPr>
        <w:t xml:space="preserve"> </w:t>
      </w:r>
      <w:r>
        <w:t>is</w:t>
      </w:r>
      <w:r>
        <w:rPr>
          <w:spacing w:val="-4"/>
        </w:rPr>
        <w:t xml:space="preserve"> </w:t>
      </w:r>
      <w:r>
        <w:t>already</w:t>
      </w:r>
      <w:r>
        <w:rPr>
          <w:spacing w:val="-3"/>
        </w:rPr>
        <w:t xml:space="preserve"> </w:t>
      </w:r>
      <w:r>
        <w:t>standard</w:t>
      </w:r>
      <w:r>
        <w:rPr>
          <w:spacing w:val="-3"/>
        </w:rPr>
        <w:t xml:space="preserve"> </w:t>
      </w:r>
      <w:r>
        <w:t>practice</w:t>
      </w:r>
      <w:r w:rsidR="00A760A1">
        <w:t xml:space="preserve"> with data sets</w:t>
      </w:r>
      <w:r>
        <w:rPr>
          <w:spacing w:val="-2"/>
        </w:rPr>
        <w:t xml:space="preserve"> </w:t>
      </w:r>
      <w:r>
        <w:rPr>
          <w:spacing w:val="-3"/>
        </w:rPr>
        <w:t xml:space="preserve">such </w:t>
      </w:r>
      <w:r>
        <w:t>as</w:t>
      </w:r>
      <w:r>
        <w:rPr>
          <w:spacing w:val="-3"/>
        </w:rPr>
        <w:t xml:space="preserve"> </w:t>
      </w:r>
      <w:r>
        <w:t>the</w:t>
      </w:r>
      <w:r>
        <w:rPr>
          <w:spacing w:val="-3"/>
        </w:rPr>
        <w:t xml:space="preserve"> </w:t>
      </w:r>
      <w:r>
        <w:t>NR</w:t>
      </w:r>
      <w:r>
        <w:rPr>
          <w:spacing w:val="22"/>
          <w:w w:val="98"/>
        </w:rPr>
        <w:t xml:space="preserve"> </w:t>
      </w:r>
      <w:r>
        <w:t>NCBI</w:t>
      </w:r>
      <w:r>
        <w:rPr>
          <w:spacing w:val="-23"/>
        </w:rPr>
        <w:t xml:space="preserve"> </w:t>
      </w:r>
      <w:r>
        <w:t>protein</w:t>
      </w:r>
      <w:r>
        <w:rPr>
          <w:spacing w:val="-22"/>
        </w:rPr>
        <w:t xml:space="preserve"> </w:t>
      </w:r>
      <w:r>
        <w:t>database</w:t>
      </w:r>
      <w:r>
        <w:rPr>
          <w:spacing w:val="-22"/>
        </w:rPr>
        <w:t xml:space="preserve"> </w:t>
      </w:r>
      <w:r>
        <w:t>(Pruitt</w:t>
      </w:r>
      <w:r>
        <w:rPr>
          <w:spacing w:val="-22"/>
        </w:rPr>
        <w:t xml:space="preserve"> </w:t>
      </w:r>
      <w:r>
        <w:t>et</w:t>
      </w:r>
      <w:r>
        <w:rPr>
          <w:spacing w:val="-22"/>
        </w:rPr>
        <w:t xml:space="preserve"> </w:t>
      </w:r>
      <w:r>
        <w:t>al.,</w:t>
      </w:r>
      <w:r>
        <w:rPr>
          <w:spacing w:val="-22"/>
        </w:rPr>
        <w:t xml:space="preserve"> </w:t>
      </w:r>
      <w:r>
        <w:rPr>
          <w:spacing w:val="-2"/>
        </w:rPr>
        <w:t>2005</w:t>
      </w:r>
      <w:r>
        <w:rPr>
          <w:spacing w:val="-1"/>
        </w:rPr>
        <w:t xml:space="preserve">). </w:t>
      </w:r>
      <w:r>
        <w:t>Or</w:t>
      </w:r>
      <w:r>
        <w:rPr>
          <w:spacing w:val="-22"/>
        </w:rPr>
        <w:t xml:space="preserve"> </w:t>
      </w:r>
      <w:r>
        <w:t>maybe</w:t>
      </w:r>
      <w:r>
        <w:rPr>
          <w:spacing w:val="-22"/>
        </w:rPr>
        <w:t xml:space="preserve"> </w:t>
      </w:r>
      <w:r>
        <w:t>the</w:t>
      </w:r>
      <w:r>
        <w:rPr>
          <w:spacing w:val="-22"/>
        </w:rPr>
        <w:t xml:space="preserve"> </w:t>
      </w:r>
      <w:r>
        <w:t>points</w:t>
      </w:r>
      <w:r>
        <w:rPr>
          <w:spacing w:val="-23"/>
        </w:rPr>
        <w:t xml:space="preserve"> </w:t>
      </w:r>
      <w:r>
        <w:t>mostly</w:t>
      </w:r>
      <w:r>
        <w:rPr>
          <w:spacing w:val="-22"/>
        </w:rPr>
        <w:t xml:space="preserve"> </w:t>
      </w:r>
      <w:r>
        <w:rPr>
          <w:spacing w:val="-3"/>
        </w:rPr>
        <w:t>live</w:t>
      </w:r>
      <w:r>
        <w:rPr>
          <w:spacing w:val="27"/>
          <w:w w:val="89"/>
        </w:rPr>
        <w:t xml:space="preserve"> </w:t>
      </w:r>
      <w:r w:rsidRPr="00EE002B">
        <w:rPr>
          <w:w w:val="95"/>
        </w:rPr>
        <w:t>on</w:t>
      </w:r>
      <w:r w:rsidRPr="00EE002B">
        <w:rPr>
          <w:spacing w:val="-3"/>
          <w:w w:val="95"/>
        </w:rPr>
        <w:t xml:space="preserve"> </w:t>
      </w:r>
      <w:r w:rsidRPr="00EE002B">
        <w:rPr>
          <w:w w:val="95"/>
        </w:rPr>
        <w:t>a</w:t>
      </w:r>
      <w:r w:rsidRPr="00EE002B">
        <w:rPr>
          <w:spacing w:val="-2"/>
          <w:w w:val="95"/>
        </w:rPr>
        <w:t xml:space="preserve"> low-dimensional</w:t>
      </w:r>
      <w:r w:rsidRPr="00EE002B">
        <w:rPr>
          <w:w w:val="95"/>
        </w:rPr>
        <w:t xml:space="preserve"> subspace;</w:t>
      </w:r>
      <w:r w:rsidRPr="00EE002B">
        <w:rPr>
          <w:spacing w:val="3"/>
          <w:w w:val="95"/>
        </w:rPr>
        <w:t xml:space="preserve"> </w:t>
      </w:r>
      <w:r w:rsidRPr="00EE002B">
        <w:rPr>
          <w:w w:val="95"/>
        </w:rPr>
        <w:t>statistical to</w:t>
      </w:r>
      <w:r w:rsidRPr="00EE002B">
        <w:rPr>
          <w:spacing w:val="1"/>
          <w:w w:val="95"/>
        </w:rPr>
        <w:t>ols</w:t>
      </w:r>
      <w:r w:rsidRPr="00EE002B">
        <w:rPr>
          <w:spacing w:val="-2"/>
          <w:w w:val="95"/>
        </w:rPr>
        <w:t xml:space="preserve"> </w:t>
      </w:r>
      <w:r w:rsidRPr="00EE002B">
        <w:rPr>
          <w:spacing w:val="-3"/>
          <w:w w:val="95"/>
        </w:rPr>
        <w:t xml:space="preserve">such </w:t>
      </w:r>
      <w:r w:rsidRPr="00EE002B">
        <w:rPr>
          <w:w w:val="95"/>
        </w:rPr>
        <w:t>as</w:t>
      </w:r>
      <w:r w:rsidRPr="00EE002B">
        <w:rPr>
          <w:spacing w:val="-2"/>
          <w:w w:val="95"/>
        </w:rPr>
        <w:t xml:space="preserve"> </w:t>
      </w:r>
      <w:r w:rsidRPr="00EE002B">
        <w:rPr>
          <w:w w:val="95"/>
        </w:rPr>
        <w:t>Principal</w:t>
      </w:r>
      <w:r>
        <w:rPr>
          <w:w w:val="95"/>
        </w:rPr>
        <w:t xml:space="preserve"> Component</w:t>
      </w:r>
      <w:r>
        <w:rPr>
          <w:spacing w:val="22"/>
          <w:w w:val="109"/>
        </w:rPr>
        <w:t xml:space="preserve"> </w:t>
      </w:r>
      <w:r>
        <w:t>Analysis</w:t>
      </w:r>
      <w:r>
        <w:rPr>
          <w:spacing w:val="-4"/>
        </w:rPr>
        <w:t xml:space="preserve"> </w:t>
      </w:r>
      <w:r>
        <w:t>exploit</w:t>
      </w:r>
      <w:r>
        <w:rPr>
          <w:spacing w:val="-4"/>
        </w:rPr>
        <w:t xml:space="preserve"> </w:t>
      </w:r>
      <w:r>
        <w:t>this</w:t>
      </w:r>
      <w:r>
        <w:rPr>
          <w:spacing w:val="-4"/>
        </w:rPr>
        <w:t xml:space="preserve"> </w:t>
      </w:r>
      <w:r>
        <w:t>property</w:t>
      </w:r>
      <w:r>
        <w:rPr>
          <w:spacing w:val="-4"/>
        </w:rPr>
        <w:t xml:space="preserve"> </w:t>
      </w:r>
      <w:r>
        <w:t>in</w:t>
      </w:r>
      <w:r>
        <w:rPr>
          <w:spacing w:val="-5"/>
        </w:rPr>
        <w:t xml:space="preserve"> </w:t>
      </w:r>
      <w:r>
        <w:t>data</w:t>
      </w:r>
      <w:r>
        <w:rPr>
          <w:spacing w:val="-4"/>
        </w:rPr>
        <w:t xml:space="preserve"> </w:t>
      </w:r>
      <w:r>
        <w:t>analysis.</w:t>
      </w:r>
      <w:r>
        <w:rPr>
          <w:spacing w:val="24"/>
        </w:rPr>
        <w:t xml:space="preserve"> </w:t>
      </w:r>
      <w:r>
        <w:rPr>
          <w:spacing w:val="-2"/>
        </w:rPr>
        <w:t>F</w:t>
      </w:r>
      <w:r>
        <w:rPr>
          <w:spacing w:val="-3"/>
        </w:rPr>
        <w:t xml:space="preserve">urthermore, </w:t>
      </w:r>
      <w:r>
        <w:t>if</w:t>
      </w:r>
      <w:r>
        <w:rPr>
          <w:spacing w:val="-4"/>
        </w:rPr>
        <w:t xml:space="preserve"> </w:t>
      </w:r>
      <w:r>
        <w:t>the</w:t>
      </w:r>
      <w:r>
        <w:rPr>
          <w:spacing w:val="-5"/>
        </w:rPr>
        <w:t xml:space="preserve"> </w:t>
      </w:r>
      <w:r w:rsidR="00EE002B">
        <w:t>dimen</w:t>
      </w:r>
      <w:r>
        <w:t>sion</w:t>
      </w:r>
      <w:r>
        <w:rPr>
          <w:spacing w:val="-10"/>
        </w:rPr>
        <w:t xml:space="preserve"> </w:t>
      </w:r>
      <w:r>
        <w:t>of</w:t>
      </w:r>
      <w:r>
        <w:rPr>
          <w:spacing w:val="-10"/>
        </w:rPr>
        <w:t xml:space="preserve"> </w:t>
      </w:r>
      <w:r>
        <w:t>the</w:t>
      </w:r>
      <w:r>
        <w:rPr>
          <w:spacing w:val="-10"/>
        </w:rPr>
        <w:t xml:space="preserve"> </w:t>
      </w:r>
      <w:r>
        <w:t>subspace</w:t>
      </w:r>
      <w:r>
        <w:rPr>
          <w:spacing w:val="-9"/>
        </w:rPr>
        <w:t xml:space="preserve"> </w:t>
      </w:r>
      <w:r>
        <w:t>is</w:t>
      </w:r>
      <w:r>
        <w:rPr>
          <w:spacing w:val="-10"/>
        </w:rPr>
        <w:t xml:space="preserve"> </w:t>
      </w:r>
      <w:r>
        <w:rPr>
          <w:spacing w:val="-2"/>
        </w:rPr>
        <w:t>sufficien</w:t>
      </w:r>
      <w:r>
        <w:rPr>
          <w:spacing w:val="-1"/>
        </w:rPr>
        <w:t>tly</w:t>
      </w:r>
      <w:r>
        <w:rPr>
          <w:spacing w:val="-10"/>
        </w:rPr>
        <w:t xml:space="preserve"> </w:t>
      </w:r>
      <w:r>
        <w:rPr>
          <w:spacing w:val="-3"/>
        </w:rPr>
        <w:t>low,</w:t>
      </w:r>
      <w:r>
        <w:rPr>
          <w:spacing w:val="-9"/>
        </w:rPr>
        <w:t xml:space="preserve"> </w:t>
      </w:r>
      <w:r>
        <w:t>it</w:t>
      </w:r>
      <w:r>
        <w:rPr>
          <w:spacing w:val="-9"/>
        </w:rPr>
        <w:t xml:space="preserve"> </w:t>
      </w:r>
      <w:r>
        <w:t>can</w:t>
      </w:r>
      <w:r>
        <w:rPr>
          <w:spacing w:val="-10"/>
        </w:rPr>
        <w:t xml:space="preserve"> </w:t>
      </w:r>
      <w:r>
        <w:rPr>
          <w:spacing w:val="3"/>
        </w:rPr>
        <w:t>be</w:t>
      </w:r>
      <w:r>
        <w:rPr>
          <w:spacing w:val="-10"/>
        </w:rPr>
        <w:t xml:space="preserve"> </w:t>
      </w:r>
      <w:r>
        <w:t>divided</w:t>
      </w:r>
      <w:r>
        <w:rPr>
          <w:spacing w:val="-9"/>
        </w:rPr>
        <w:t xml:space="preserve"> </w:t>
      </w:r>
      <w:r>
        <w:rPr>
          <w:spacing w:val="-3"/>
        </w:rPr>
        <w:t>into</w:t>
      </w:r>
      <w:r>
        <w:rPr>
          <w:spacing w:val="-10"/>
        </w:rPr>
        <w:t xml:space="preserve"> </w:t>
      </w:r>
      <w:r>
        <w:t>cells,</w:t>
      </w:r>
      <w:r>
        <w:rPr>
          <w:spacing w:val="-9"/>
        </w:rPr>
        <w:t xml:space="preserve"> </w:t>
      </w:r>
      <w:r>
        <w:rPr>
          <w:spacing w:val="-2"/>
        </w:rPr>
        <w:t>allowing</w:t>
      </w:r>
      <w:r>
        <w:rPr>
          <w:spacing w:val="23"/>
          <w:w w:val="94"/>
        </w:rPr>
        <w:t xml:space="preserve"> </w:t>
      </w:r>
      <w:r>
        <w:rPr>
          <w:spacing w:val="-3"/>
        </w:rPr>
        <w:t>quick</w:t>
      </w:r>
      <w:r>
        <w:rPr>
          <w:spacing w:val="-21"/>
        </w:rPr>
        <w:t xml:space="preserve"> </w:t>
      </w:r>
      <w:r>
        <w:rPr>
          <w:spacing w:val="-2"/>
        </w:rPr>
        <w:t>similarit</w:t>
      </w:r>
      <w:r>
        <w:rPr>
          <w:spacing w:val="-1"/>
        </w:rPr>
        <w:t>y</w:t>
      </w:r>
      <w:r>
        <w:rPr>
          <w:spacing w:val="-20"/>
        </w:rPr>
        <w:t xml:space="preserve"> </w:t>
      </w:r>
      <w:r>
        <w:rPr>
          <w:spacing w:val="-2"/>
        </w:rPr>
        <w:t>searches</w:t>
      </w:r>
      <w:r>
        <w:rPr>
          <w:spacing w:val="-22"/>
        </w:rPr>
        <w:t xml:space="preserve"> </w:t>
      </w:r>
      <w:r>
        <w:rPr>
          <w:spacing w:val="-4"/>
        </w:rPr>
        <w:t>b</w:t>
      </w:r>
      <w:r>
        <w:rPr>
          <w:spacing w:val="-3"/>
        </w:rPr>
        <w:t>y</w:t>
      </w:r>
      <w:r>
        <w:rPr>
          <w:spacing w:val="-20"/>
        </w:rPr>
        <w:t xml:space="preserve"> </w:t>
      </w:r>
      <w:r>
        <w:t>looking</w:t>
      </w:r>
      <w:r>
        <w:rPr>
          <w:spacing w:val="-20"/>
        </w:rPr>
        <w:t xml:space="preserve"> </w:t>
      </w:r>
      <w:r>
        <w:t>only</w:t>
      </w:r>
      <w:r>
        <w:rPr>
          <w:spacing w:val="-21"/>
        </w:rPr>
        <w:t xml:space="preserve"> </w:t>
      </w:r>
      <w:r>
        <w:t>at</w:t>
      </w:r>
      <w:r>
        <w:rPr>
          <w:spacing w:val="-20"/>
        </w:rPr>
        <w:t xml:space="preserve"> </w:t>
      </w:r>
      <w:r>
        <w:rPr>
          <w:spacing w:val="-3"/>
        </w:rPr>
        <w:t>nearb</w:t>
      </w:r>
      <w:r>
        <w:rPr>
          <w:spacing w:val="-2"/>
        </w:rPr>
        <w:t>y</w:t>
      </w:r>
      <w:r>
        <w:rPr>
          <w:spacing w:val="-21"/>
        </w:rPr>
        <w:t xml:space="preserve"> </w:t>
      </w:r>
      <w:r>
        <w:t>cells</w:t>
      </w:r>
      <w:r>
        <w:rPr>
          <w:spacing w:val="-20"/>
        </w:rPr>
        <w:t xml:space="preserve"> </w:t>
      </w:r>
      <w:r>
        <w:rPr>
          <w:spacing w:val="-3"/>
        </w:rPr>
        <w:t>(W</w:t>
      </w:r>
      <w:r>
        <w:rPr>
          <w:spacing w:val="-4"/>
        </w:rPr>
        <w:t>eber</w:t>
      </w:r>
      <w:r>
        <w:rPr>
          <w:spacing w:val="-21"/>
        </w:rPr>
        <w:t xml:space="preserve"> </w:t>
      </w:r>
      <w:r>
        <w:t>et</w:t>
      </w:r>
      <w:r>
        <w:rPr>
          <w:spacing w:val="-20"/>
        </w:rPr>
        <w:t xml:space="preserve"> </w:t>
      </w:r>
      <w:r>
        <w:t>al.,</w:t>
      </w:r>
      <w:r>
        <w:rPr>
          <w:spacing w:val="-21"/>
        </w:rPr>
        <w:t xml:space="preserve"> </w:t>
      </w:r>
      <w:r>
        <w:rPr>
          <w:spacing w:val="-2"/>
        </w:rPr>
        <w:t>1998</w:t>
      </w:r>
      <w:r>
        <w:rPr>
          <w:spacing w:val="-1"/>
        </w:rPr>
        <w:t>).</w:t>
      </w:r>
      <w:r>
        <w:rPr>
          <w:spacing w:val="59"/>
        </w:rPr>
        <w:t xml:space="preserve"> </w:t>
      </w:r>
      <w:r>
        <w:rPr>
          <w:spacing w:val="-4"/>
          <w:w w:val="95"/>
        </w:rPr>
        <w:t>Ho</w:t>
      </w:r>
      <w:r>
        <w:rPr>
          <w:spacing w:val="-3"/>
          <w:w w:val="95"/>
        </w:rPr>
        <w:t>wev</w:t>
      </w:r>
      <w:r>
        <w:rPr>
          <w:spacing w:val="-4"/>
          <w:w w:val="95"/>
        </w:rPr>
        <w:t>er,</w:t>
      </w:r>
      <w:r>
        <w:rPr>
          <w:spacing w:val="2"/>
          <w:w w:val="95"/>
        </w:rPr>
        <w:t xml:space="preserve"> </w:t>
      </w:r>
      <w:r>
        <w:rPr>
          <w:w w:val="95"/>
        </w:rPr>
        <w:t>when</w:t>
      </w:r>
      <w:r>
        <w:rPr>
          <w:spacing w:val="1"/>
          <w:w w:val="95"/>
        </w:rPr>
        <w:t xml:space="preserve"> </w:t>
      </w:r>
      <w:r>
        <w:rPr>
          <w:w w:val="95"/>
        </w:rPr>
        <w:t>the</w:t>
      </w:r>
      <w:r>
        <w:rPr>
          <w:spacing w:val="1"/>
          <w:w w:val="95"/>
        </w:rPr>
        <w:t xml:space="preserve"> </w:t>
      </w:r>
      <w:r>
        <w:rPr>
          <w:spacing w:val="-1"/>
          <w:w w:val="95"/>
        </w:rPr>
        <w:t>dimensionality</w:t>
      </w:r>
      <w:r>
        <w:rPr>
          <w:spacing w:val="1"/>
          <w:w w:val="95"/>
        </w:rPr>
        <w:t xml:space="preserve"> </w:t>
      </w:r>
      <w:r>
        <w:rPr>
          <w:w w:val="95"/>
        </w:rPr>
        <w:t>of</w:t>
      </w:r>
      <w:r>
        <w:rPr>
          <w:spacing w:val="1"/>
          <w:w w:val="95"/>
        </w:rPr>
        <w:t xml:space="preserve"> </w:t>
      </w:r>
      <w:r>
        <w:rPr>
          <w:w w:val="95"/>
        </w:rPr>
        <w:t>the</w:t>
      </w:r>
      <w:r>
        <w:rPr>
          <w:spacing w:val="1"/>
          <w:w w:val="95"/>
        </w:rPr>
        <w:t xml:space="preserve"> </w:t>
      </w:r>
      <w:r>
        <w:rPr>
          <w:w w:val="95"/>
        </w:rPr>
        <w:t>subspace</w:t>
      </w:r>
      <w:r>
        <w:rPr>
          <w:spacing w:val="2"/>
          <w:w w:val="95"/>
        </w:rPr>
        <w:t xml:space="preserve"> </w:t>
      </w:r>
      <w:r>
        <w:rPr>
          <w:w w:val="95"/>
        </w:rPr>
        <w:t>increases,</w:t>
      </w:r>
      <w:r>
        <w:rPr>
          <w:spacing w:val="1"/>
          <w:w w:val="95"/>
        </w:rPr>
        <w:t xml:space="preserve"> </w:t>
      </w:r>
      <w:r>
        <w:rPr>
          <w:w w:val="95"/>
        </w:rPr>
        <w:t>cell</w:t>
      </w:r>
      <w:r>
        <w:rPr>
          <w:spacing w:val="1"/>
          <w:w w:val="95"/>
        </w:rPr>
        <w:t xml:space="preserve"> </w:t>
      </w:r>
      <w:r>
        <w:rPr>
          <w:spacing w:val="-2"/>
          <w:w w:val="95"/>
        </w:rPr>
        <w:t>search</w:t>
      </w:r>
      <w:r>
        <w:rPr>
          <w:spacing w:val="1"/>
          <w:w w:val="95"/>
        </w:rPr>
        <w:t xml:space="preserve"> </w:t>
      </w:r>
      <w:r>
        <w:rPr>
          <w:w w:val="95"/>
        </w:rPr>
        <w:t>time</w:t>
      </w:r>
      <w:r>
        <w:rPr>
          <w:spacing w:val="23"/>
          <w:w w:val="94"/>
        </w:rPr>
        <w:t xml:space="preserve"> </w:t>
      </w:r>
      <w:r>
        <w:rPr>
          <w:spacing w:val="-3"/>
        </w:rPr>
        <w:t>grows</w:t>
      </w:r>
      <w:r>
        <w:rPr>
          <w:spacing w:val="-1"/>
        </w:rPr>
        <w:t xml:space="preserve"> </w:t>
      </w:r>
      <w:r>
        <w:rPr>
          <w:spacing w:val="-2"/>
        </w:rPr>
        <w:t>exponentially;</w:t>
      </w:r>
      <w:r>
        <w:rPr>
          <w:spacing w:val="5"/>
        </w:rPr>
        <w:t xml:space="preserve"> </w:t>
      </w:r>
      <w:r>
        <w:rPr>
          <w:spacing w:val="-3"/>
        </w:rPr>
        <w:t>additionally</w:t>
      </w:r>
      <w:r>
        <w:rPr>
          <w:spacing w:val="-2"/>
        </w:rPr>
        <w:t>,</w:t>
      </w:r>
      <w:r>
        <w:rPr>
          <w:spacing w:val="2"/>
        </w:rPr>
        <w:t xml:space="preserve"> </w:t>
      </w:r>
      <w:r>
        <w:t>in</w:t>
      </w:r>
      <w:r>
        <w:rPr>
          <w:spacing w:val="-1"/>
        </w:rPr>
        <w:t xml:space="preserve"> </w:t>
      </w:r>
      <w:r>
        <w:t>sparse datasets,</w:t>
      </w:r>
      <w:r>
        <w:rPr>
          <w:spacing w:val="2"/>
        </w:rPr>
        <w:t xml:space="preserve"> </w:t>
      </w:r>
      <w:r>
        <w:t>most of</w:t>
      </w:r>
      <w:r>
        <w:rPr>
          <w:spacing w:val="-1"/>
        </w:rPr>
        <w:t xml:space="preserve"> </w:t>
      </w:r>
      <w:r>
        <w:t>the</w:t>
      </w:r>
      <w:r>
        <w:rPr>
          <w:spacing w:val="-1"/>
        </w:rPr>
        <w:t xml:space="preserve"> </w:t>
      </w:r>
      <w:r>
        <w:t>cells will</w:t>
      </w:r>
      <w:r>
        <w:rPr>
          <w:spacing w:val="46"/>
          <w:w w:val="94"/>
        </w:rPr>
        <w:t xml:space="preserve"> </w:t>
      </w:r>
      <w:r>
        <w:rPr>
          <w:spacing w:val="3"/>
        </w:rPr>
        <w:t>be</w:t>
      </w:r>
      <w:r>
        <w:rPr>
          <w:spacing w:val="-18"/>
        </w:rPr>
        <w:t xml:space="preserve"> </w:t>
      </w:r>
      <w:r>
        <w:rPr>
          <w:spacing w:val="-6"/>
        </w:rPr>
        <w:t>empt</w:t>
      </w:r>
      <w:r>
        <w:rPr>
          <w:spacing w:val="-5"/>
        </w:rPr>
        <w:t>y</w:t>
      </w:r>
      <w:r>
        <w:rPr>
          <w:spacing w:val="-6"/>
        </w:rPr>
        <w:t>,</w:t>
      </w:r>
      <w:r>
        <w:rPr>
          <w:spacing w:val="-18"/>
        </w:rPr>
        <w:t xml:space="preserve"> </w:t>
      </w:r>
      <w:r>
        <w:rPr>
          <w:spacing w:val="-3"/>
        </w:rPr>
        <w:t>which</w:t>
      </w:r>
      <w:r>
        <w:rPr>
          <w:spacing w:val="-18"/>
        </w:rPr>
        <w:t xml:space="preserve"> </w:t>
      </w:r>
      <w:r>
        <w:rPr>
          <w:spacing w:val="-3"/>
        </w:rPr>
        <w:t>wastes</w:t>
      </w:r>
      <w:r>
        <w:rPr>
          <w:spacing w:val="-18"/>
        </w:rPr>
        <w:t xml:space="preserve"> </w:t>
      </w:r>
      <w:r>
        <w:rPr>
          <w:spacing w:val="-2"/>
        </w:rPr>
        <w:t>search</w:t>
      </w:r>
      <w:r>
        <w:rPr>
          <w:spacing w:val="-18"/>
        </w:rPr>
        <w:t xml:space="preserve"> </w:t>
      </w:r>
      <w:r>
        <w:t>time.</w:t>
      </w:r>
    </w:p>
    <w:p w14:paraId="44FB9A02" w14:textId="0FE21A2A" w:rsidR="00283DE0" w:rsidRDefault="00641826" w:rsidP="003B0178">
      <w:pPr>
        <w:pStyle w:val="BodyText"/>
        <w:keepLines/>
        <w:spacing w:line="381" w:lineRule="auto"/>
        <w:ind w:right="138" w:firstLine="351"/>
        <w:sectPr w:rsidR="00283DE0">
          <w:pgSz w:w="12240" w:h="15840"/>
          <w:pgMar w:top="1500" w:right="1720" w:bottom="1960" w:left="1720" w:header="0" w:footer="1776" w:gutter="0"/>
          <w:cols w:space="720"/>
        </w:sectPr>
      </w:pPr>
      <w:r>
        <w:rPr>
          <w:w w:val="95"/>
        </w:rPr>
        <w:t>More</w:t>
      </w:r>
      <w:r>
        <w:rPr>
          <w:spacing w:val="-12"/>
          <w:w w:val="95"/>
        </w:rPr>
        <w:t xml:space="preserve"> </w:t>
      </w:r>
      <w:r>
        <w:rPr>
          <w:spacing w:val="-3"/>
          <w:w w:val="95"/>
        </w:rPr>
        <w:t>imp</w:t>
      </w:r>
      <w:r>
        <w:rPr>
          <w:spacing w:val="-2"/>
          <w:w w:val="95"/>
        </w:rPr>
        <w:t>ortantly,</w:t>
      </w:r>
      <w:r>
        <w:rPr>
          <w:spacing w:val="-8"/>
          <w:w w:val="95"/>
        </w:rPr>
        <w:t xml:space="preserve"> </w:t>
      </w:r>
      <w:r>
        <w:rPr>
          <w:w w:val="95"/>
        </w:rPr>
        <w:t>biological</w:t>
      </w:r>
      <w:r>
        <w:rPr>
          <w:spacing w:val="-11"/>
          <w:w w:val="95"/>
        </w:rPr>
        <w:t xml:space="preserve"> </w:t>
      </w:r>
      <w:r>
        <w:rPr>
          <w:w w:val="95"/>
        </w:rPr>
        <w:t>datasets</w:t>
      </w:r>
      <w:r>
        <w:rPr>
          <w:spacing w:val="-13"/>
          <w:w w:val="95"/>
        </w:rPr>
        <w:t xml:space="preserve"> </w:t>
      </w:r>
      <w:r>
        <w:rPr>
          <w:w w:val="95"/>
        </w:rPr>
        <w:t>generally</w:t>
      </w:r>
      <w:r>
        <w:rPr>
          <w:spacing w:val="-11"/>
          <w:w w:val="95"/>
        </w:rPr>
        <w:t xml:space="preserve"> </w:t>
      </w:r>
      <w:r>
        <w:rPr>
          <w:w w:val="95"/>
        </w:rPr>
        <w:t>do</w:t>
      </w:r>
      <w:r>
        <w:rPr>
          <w:spacing w:val="-12"/>
          <w:w w:val="95"/>
        </w:rPr>
        <w:t xml:space="preserve"> </w:t>
      </w:r>
      <w:r>
        <w:rPr>
          <w:w w:val="95"/>
        </w:rPr>
        <w:t>not</w:t>
      </w:r>
      <w:r>
        <w:rPr>
          <w:spacing w:val="-12"/>
          <w:w w:val="95"/>
        </w:rPr>
        <w:t xml:space="preserve"> </w:t>
      </w:r>
      <w:r>
        <w:rPr>
          <w:spacing w:val="-2"/>
          <w:w w:val="95"/>
        </w:rPr>
        <w:t>liv</w:t>
      </w:r>
      <w:r>
        <w:rPr>
          <w:spacing w:val="-3"/>
          <w:w w:val="95"/>
        </w:rPr>
        <w:t>e</w:t>
      </w:r>
      <w:r>
        <w:rPr>
          <w:spacing w:val="-12"/>
          <w:w w:val="95"/>
        </w:rPr>
        <w:t xml:space="preserve"> </w:t>
      </w:r>
      <w:r>
        <w:rPr>
          <w:w w:val="95"/>
        </w:rPr>
        <w:t>in</w:t>
      </w:r>
      <w:r>
        <w:rPr>
          <w:spacing w:val="-12"/>
          <w:w w:val="95"/>
        </w:rPr>
        <w:t xml:space="preserve"> </w:t>
      </w:r>
      <w:r>
        <w:rPr>
          <w:spacing w:val="-2"/>
          <w:w w:val="95"/>
        </w:rPr>
        <w:t>low-dimensional</w:t>
      </w:r>
      <w:r>
        <w:rPr>
          <w:spacing w:val="29"/>
          <w:w w:val="92"/>
        </w:rPr>
        <w:t xml:space="preserve"> </w:t>
      </w:r>
      <w:r>
        <w:t>subspaces.</w:t>
      </w:r>
      <w:r>
        <w:rPr>
          <w:spacing w:val="14"/>
        </w:rPr>
        <w:t xml:space="preserve"> </w:t>
      </w:r>
      <w:r>
        <w:t>Consider</w:t>
      </w:r>
      <w:r>
        <w:rPr>
          <w:spacing w:val="-13"/>
        </w:rPr>
        <w:t xml:space="preserve"> </w:t>
      </w:r>
      <w:r>
        <w:t>the</w:t>
      </w:r>
      <w:r>
        <w:rPr>
          <w:spacing w:val="-13"/>
        </w:rPr>
        <w:t xml:space="preserve"> </w:t>
      </w:r>
      <w:r>
        <w:rPr>
          <w:spacing w:val="-2"/>
        </w:rPr>
        <w:t>instructive</w:t>
      </w:r>
      <w:r>
        <w:rPr>
          <w:spacing w:val="-13"/>
        </w:rPr>
        <w:t xml:space="preserve"> </w:t>
      </w:r>
      <w:r>
        <w:t>case</w:t>
      </w:r>
      <w:r>
        <w:rPr>
          <w:spacing w:val="-12"/>
        </w:rPr>
        <w:t xml:space="preserve"> </w:t>
      </w:r>
      <w:r>
        <w:t>of</w:t>
      </w:r>
      <w:r>
        <w:rPr>
          <w:spacing w:val="-13"/>
        </w:rPr>
        <w:t xml:space="preserve"> </w:t>
      </w:r>
      <w:r>
        <w:t>genomes</w:t>
      </w:r>
      <w:r>
        <w:rPr>
          <w:spacing w:val="-14"/>
        </w:rPr>
        <w:t xml:space="preserve"> </w:t>
      </w:r>
      <w:r>
        <w:t>along</w:t>
      </w:r>
      <w:r>
        <w:rPr>
          <w:spacing w:val="-13"/>
        </w:rPr>
        <w:t xml:space="preserve"> </w:t>
      </w:r>
      <w:r>
        <w:t>an</w:t>
      </w:r>
      <w:r>
        <w:rPr>
          <w:spacing w:val="-12"/>
        </w:rPr>
        <w:t xml:space="preserve"> </w:t>
      </w:r>
      <w:r>
        <w:rPr>
          <w:spacing w:val="-2"/>
        </w:rPr>
        <w:t>evolutionary</w:t>
      </w:r>
      <w:r>
        <w:rPr>
          <w:spacing w:val="21"/>
          <w:w w:val="95"/>
        </w:rPr>
        <w:t xml:space="preserve"> </w:t>
      </w:r>
      <w:r>
        <w:t>‘tree</w:t>
      </w:r>
      <w:r>
        <w:rPr>
          <w:spacing w:val="-1"/>
        </w:rPr>
        <w:t xml:space="preserve"> </w:t>
      </w:r>
      <w:r>
        <w:t>of</w:t>
      </w:r>
      <w:r>
        <w:rPr>
          <w:spacing w:val="-1"/>
        </w:rPr>
        <w:t xml:space="preserve"> </w:t>
      </w:r>
      <w:r>
        <w:t>life’</w:t>
      </w:r>
      <w:r>
        <w:rPr>
          <w:spacing w:val="-1"/>
        </w:rPr>
        <w:t xml:space="preserve"> </w:t>
      </w:r>
      <w:r>
        <w:t>(Figure</w:t>
      </w:r>
      <w:r>
        <w:rPr>
          <w:spacing w:val="-1"/>
        </w:rPr>
        <w:t xml:space="preserve"> </w:t>
      </w:r>
      <w:r>
        <w:t>2).</w:t>
      </w:r>
      <w:r>
        <w:rPr>
          <w:spacing w:val="29"/>
        </w:rPr>
        <w:t xml:space="preserve"> </w:t>
      </w:r>
      <w:r>
        <w:rPr>
          <w:spacing w:val="-3"/>
        </w:rPr>
        <w:t>Such</w:t>
      </w:r>
      <w:r>
        <w:t xml:space="preserve"> a</w:t>
      </w:r>
      <w:r>
        <w:rPr>
          <w:spacing w:val="-1"/>
        </w:rPr>
        <w:t xml:space="preserve"> </w:t>
      </w:r>
      <w:r>
        <w:t>tree</w:t>
      </w:r>
      <w:r>
        <w:rPr>
          <w:spacing w:val="-1"/>
        </w:rPr>
        <w:t xml:space="preserve"> </w:t>
      </w:r>
      <w:r>
        <w:t>has</w:t>
      </w:r>
      <w:r>
        <w:rPr>
          <w:spacing w:val="-1"/>
        </w:rPr>
        <w:t xml:space="preserve"> </w:t>
      </w:r>
      <w:r>
        <w:rPr>
          <w:spacing w:val="-3"/>
        </w:rPr>
        <w:t>man</w:t>
      </w:r>
      <w:r>
        <w:rPr>
          <w:spacing w:val="-2"/>
        </w:rPr>
        <w:t>y</w:t>
      </w:r>
      <w:r>
        <w:rPr>
          <w:spacing w:val="-1"/>
        </w:rPr>
        <w:t xml:space="preserve"> </w:t>
      </w:r>
      <w:r>
        <w:rPr>
          <w:spacing w:val="-2"/>
        </w:rPr>
        <w:t>branches</w:t>
      </w:r>
      <w:r>
        <w:t xml:space="preserve"> (</w:t>
      </w:r>
      <w:r w:rsidR="00812285">
        <w:t>al</w:t>
      </w:r>
      <w:r>
        <w:t>though</w:t>
      </w:r>
      <w:r>
        <w:rPr>
          <w:spacing w:val="-1"/>
        </w:rPr>
        <w:t xml:space="preserve"> </w:t>
      </w:r>
      <w:r w:rsidR="008C1AF4">
        <w:t>admixture</w:t>
      </w:r>
    </w:p>
    <w:p w14:paraId="123BB1A6" w14:textId="77777777" w:rsidR="00283DE0" w:rsidRDefault="00641826" w:rsidP="003B0178">
      <w:pPr>
        <w:pStyle w:val="BodyText"/>
        <w:keepLines/>
        <w:tabs>
          <w:tab w:val="left" w:pos="7609"/>
        </w:tabs>
        <w:spacing w:before="59" w:line="379" w:lineRule="auto"/>
        <w:ind w:left="490" w:right="533"/>
      </w:pPr>
      <w:r>
        <w:lastRenderedPageBreak/>
        <w:t>merges</w:t>
      </w:r>
      <w:r>
        <w:rPr>
          <w:spacing w:val="-26"/>
        </w:rPr>
        <w:t xml:space="preserve"> </w:t>
      </w:r>
      <w:r>
        <w:rPr>
          <w:spacing w:val="-2"/>
        </w:rPr>
        <w:t>branches</w:t>
      </w:r>
      <w:r>
        <w:rPr>
          <w:spacing w:val="-26"/>
        </w:rPr>
        <w:t xml:space="preserve"> </w:t>
      </w:r>
      <w:r>
        <w:rPr>
          <w:spacing w:val="-3"/>
        </w:rPr>
        <w:t>back</w:t>
      </w:r>
      <w:r>
        <w:rPr>
          <w:spacing w:val="-26"/>
        </w:rPr>
        <w:t xml:space="preserve"> </w:t>
      </w:r>
      <w:r>
        <w:t>together),</w:t>
      </w:r>
      <w:r>
        <w:rPr>
          <w:spacing w:val="-25"/>
        </w:rPr>
        <w:t xml:space="preserve"> </w:t>
      </w:r>
      <w:r>
        <w:t>and</w:t>
      </w:r>
      <w:r>
        <w:rPr>
          <w:spacing w:val="-25"/>
        </w:rPr>
        <w:t xml:space="preserve"> </w:t>
      </w:r>
      <w:r>
        <w:rPr>
          <w:spacing w:val="1"/>
        </w:rPr>
        <w:t>looks</w:t>
      </w:r>
      <w:r>
        <w:rPr>
          <w:spacing w:val="-26"/>
        </w:rPr>
        <w:t xml:space="preserve"> </w:t>
      </w:r>
      <w:r>
        <w:t>nearly</w:t>
      </w:r>
      <w:r>
        <w:rPr>
          <w:spacing w:val="-25"/>
        </w:rPr>
        <w:t xml:space="preserve"> </w:t>
      </w:r>
      <w:r>
        <w:t>1-dimensional</w:t>
      </w:r>
      <w:r>
        <w:rPr>
          <w:spacing w:val="-26"/>
        </w:rPr>
        <w:t xml:space="preserve"> </w:t>
      </w:r>
      <w:r>
        <w:rPr>
          <w:spacing w:val="-3"/>
        </w:rPr>
        <w:t>locally</w:t>
      </w:r>
      <w:r>
        <w:rPr>
          <w:spacing w:val="-2"/>
        </w:rPr>
        <w:t>,</w:t>
      </w:r>
      <w:r>
        <w:rPr>
          <w:spacing w:val="-25"/>
        </w:rPr>
        <w:t xml:space="preserve"> </w:t>
      </w:r>
      <w:r>
        <w:t>but</w:t>
      </w:r>
      <w:r>
        <w:rPr>
          <w:spacing w:val="27"/>
          <w:w w:val="98"/>
        </w:rPr>
        <w:t xml:space="preserve"> </w:t>
      </w:r>
      <w:r>
        <w:t>it</w:t>
      </w:r>
      <w:r>
        <w:rPr>
          <w:spacing w:val="-11"/>
        </w:rPr>
        <w:t xml:space="preserve"> </w:t>
      </w:r>
      <w:r>
        <w:t>is</w:t>
      </w:r>
      <w:r>
        <w:rPr>
          <w:spacing w:val="-11"/>
        </w:rPr>
        <w:t xml:space="preserve"> </w:t>
      </w:r>
      <w:r>
        <w:t>globally</w:t>
      </w:r>
      <w:r>
        <w:rPr>
          <w:spacing w:val="-11"/>
        </w:rPr>
        <w:t xml:space="preserve"> </w:t>
      </w:r>
      <w:r>
        <w:t>of</w:t>
      </w:r>
      <w:r>
        <w:rPr>
          <w:spacing w:val="-10"/>
        </w:rPr>
        <w:t xml:space="preserve"> </w:t>
      </w:r>
      <w:r>
        <w:t>higher</w:t>
      </w:r>
      <w:r>
        <w:rPr>
          <w:spacing w:val="-11"/>
        </w:rPr>
        <w:t xml:space="preserve"> </w:t>
      </w:r>
      <w:r>
        <w:t>dimension.</w:t>
      </w:r>
      <w:r>
        <w:rPr>
          <w:spacing w:val="12"/>
        </w:rPr>
        <w:t xml:space="preserve"> </w:t>
      </w:r>
      <w:r>
        <w:rPr>
          <w:spacing w:val="-3"/>
        </w:rPr>
        <w:t>Additionally</w:t>
      </w:r>
      <w:r>
        <w:rPr>
          <w:spacing w:val="-2"/>
        </w:rPr>
        <w:t>,</w:t>
      </w:r>
      <w:r>
        <w:rPr>
          <w:spacing w:val="-9"/>
        </w:rPr>
        <w:t xml:space="preserve"> </w:t>
      </w:r>
      <w:r>
        <w:t>because</w:t>
      </w:r>
      <w:r>
        <w:rPr>
          <w:spacing w:val="-11"/>
        </w:rPr>
        <w:t xml:space="preserve"> </w:t>
      </w:r>
      <w:r>
        <w:t>of</w:t>
      </w:r>
      <w:r>
        <w:rPr>
          <w:spacing w:val="-11"/>
        </w:rPr>
        <w:t xml:space="preserve"> </w:t>
      </w:r>
      <w:r>
        <w:t>diff</w:t>
      </w:r>
      <w:r w:rsidR="00EE002B">
        <w:t xml:space="preserve">erences </w:t>
      </w:r>
      <w:r>
        <w:t>due</w:t>
      </w:r>
      <w:r>
        <w:rPr>
          <w:spacing w:val="-6"/>
        </w:rPr>
        <w:t xml:space="preserve"> </w:t>
      </w:r>
      <w:r>
        <w:t>to</w:t>
      </w:r>
      <w:r>
        <w:rPr>
          <w:spacing w:val="30"/>
          <w:w w:val="97"/>
        </w:rPr>
        <w:t xml:space="preserve"> </w:t>
      </w:r>
      <w:r>
        <w:rPr>
          <w:spacing w:val="-2"/>
          <w:w w:val="95"/>
        </w:rPr>
        <w:t>m</w:t>
      </w:r>
      <w:r>
        <w:rPr>
          <w:spacing w:val="-1"/>
          <w:w w:val="95"/>
        </w:rPr>
        <w:t>utation,</w:t>
      </w:r>
      <w:r>
        <w:rPr>
          <w:w w:val="95"/>
        </w:rPr>
        <w:t xml:space="preserve"> </w:t>
      </w:r>
      <w:r>
        <w:rPr>
          <w:spacing w:val="-3"/>
          <w:w w:val="95"/>
        </w:rPr>
        <w:t>each</w:t>
      </w:r>
      <w:r>
        <w:rPr>
          <w:spacing w:val="-2"/>
          <w:w w:val="95"/>
        </w:rPr>
        <w:t xml:space="preserve"> </w:t>
      </w:r>
      <w:r>
        <w:rPr>
          <w:w w:val="95"/>
        </w:rPr>
        <w:t>of</w:t>
      </w:r>
      <w:r>
        <w:rPr>
          <w:spacing w:val="-2"/>
          <w:w w:val="95"/>
        </w:rPr>
        <w:t xml:space="preserve"> </w:t>
      </w:r>
      <w:r>
        <w:rPr>
          <w:w w:val="95"/>
        </w:rPr>
        <w:t>the</w:t>
      </w:r>
      <w:r>
        <w:rPr>
          <w:spacing w:val="-2"/>
          <w:w w:val="95"/>
        </w:rPr>
        <w:t xml:space="preserve"> </w:t>
      </w:r>
      <w:r>
        <w:rPr>
          <w:spacing w:val="-1"/>
          <w:w w:val="95"/>
        </w:rPr>
        <w:t>branc</w:t>
      </w:r>
      <w:r>
        <w:rPr>
          <w:spacing w:val="-2"/>
          <w:w w:val="95"/>
        </w:rPr>
        <w:t xml:space="preserve">hes </w:t>
      </w:r>
      <w:r>
        <w:rPr>
          <w:w w:val="95"/>
        </w:rPr>
        <w:t>is</w:t>
      </w:r>
      <w:r>
        <w:rPr>
          <w:spacing w:val="-2"/>
          <w:w w:val="95"/>
        </w:rPr>
        <w:t xml:space="preserve"> </w:t>
      </w:r>
      <w:r>
        <w:rPr>
          <w:w w:val="95"/>
        </w:rPr>
        <w:t>also</w:t>
      </w:r>
      <w:r>
        <w:rPr>
          <w:spacing w:val="-1"/>
          <w:w w:val="95"/>
        </w:rPr>
        <w:t xml:space="preserve"> ‘thick’</w:t>
      </w:r>
      <w:r>
        <w:rPr>
          <w:spacing w:val="-2"/>
          <w:w w:val="95"/>
        </w:rPr>
        <w:t xml:space="preserve"> </w:t>
      </w:r>
      <w:r>
        <w:rPr>
          <w:w w:val="95"/>
        </w:rPr>
        <w:t>(high-dimensional)</w:t>
      </w:r>
      <w:r>
        <w:rPr>
          <w:spacing w:val="-3"/>
          <w:w w:val="95"/>
        </w:rPr>
        <w:t xml:space="preserve"> </w:t>
      </w:r>
      <w:r>
        <w:rPr>
          <w:w w:val="95"/>
        </w:rPr>
        <w:t>when</w:t>
      </w:r>
      <w:r>
        <w:rPr>
          <w:spacing w:val="-1"/>
          <w:w w:val="95"/>
        </w:rPr>
        <w:t xml:space="preserve"> </w:t>
      </w:r>
      <w:r>
        <w:rPr>
          <w:w w:val="95"/>
        </w:rPr>
        <w:t>looked</w:t>
      </w:r>
      <w:r>
        <w:rPr>
          <w:spacing w:val="27"/>
          <w:w w:val="92"/>
        </w:rPr>
        <w:t xml:space="preserve"> </w:t>
      </w:r>
      <w:r>
        <w:t>at</w:t>
      </w:r>
      <w:r>
        <w:rPr>
          <w:spacing w:val="-6"/>
        </w:rPr>
        <w:t xml:space="preserve"> </w:t>
      </w:r>
      <w:r>
        <w:rPr>
          <w:spacing w:val="-4"/>
        </w:rPr>
        <w:t>closely</w:t>
      </w:r>
      <w:r>
        <w:rPr>
          <w:spacing w:val="-3"/>
        </w:rPr>
        <w:t>.</w:t>
      </w:r>
      <w:r>
        <w:rPr>
          <w:spacing w:val="17"/>
        </w:rPr>
        <w:t xml:space="preserve"> </w:t>
      </w:r>
      <w:r>
        <w:t>Viewing</w:t>
      </w:r>
      <w:r>
        <w:rPr>
          <w:spacing w:val="-5"/>
        </w:rPr>
        <w:t xml:space="preserve"> </w:t>
      </w:r>
      <w:r>
        <w:t>this</w:t>
      </w:r>
      <w:r>
        <w:rPr>
          <w:spacing w:val="-6"/>
        </w:rPr>
        <w:t xml:space="preserve"> </w:t>
      </w:r>
      <w:r>
        <w:t>example</w:t>
      </w:r>
      <w:r>
        <w:rPr>
          <w:spacing w:val="-4"/>
        </w:rPr>
        <w:t xml:space="preserve"> </w:t>
      </w:r>
      <w:r>
        <w:t>as</w:t>
      </w:r>
      <w:r>
        <w:rPr>
          <w:spacing w:val="-6"/>
        </w:rPr>
        <w:t xml:space="preserve"> </w:t>
      </w:r>
      <w:r>
        <w:t>a</w:t>
      </w:r>
      <w:r>
        <w:rPr>
          <w:spacing w:val="-6"/>
        </w:rPr>
        <w:t xml:space="preserve"> </w:t>
      </w:r>
      <w:r>
        <w:rPr>
          <w:spacing w:val="-2"/>
        </w:rPr>
        <w:t>low-dimensional</w:t>
      </w:r>
      <w:r>
        <w:rPr>
          <w:spacing w:val="-5"/>
        </w:rPr>
        <w:t xml:space="preserve"> </w:t>
      </w:r>
      <w:r w:rsidRPr="002B56E2">
        <w:rPr>
          <w:rFonts w:eastAsia="Trebuchet MS" w:cs="Trebuchet MS"/>
          <w:spacing w:val="-4"/>
        </w:rPr>
        <w:t>subspace</w:t>
      </w:r>
      <w:r>
        <w:rPr>
          <w:spacing w:val="-3"/>
        </w:rPr>
        <w:t>,</w:t>
      </w:r>
      <w:r>
        <w:rPr>
          <w:spacing w:val="-4"/>
        </w:rPr>
        <w:t xml:space="preserve"> </w:t>
      </w:r>
      <w:r>
        <w:t>as</w:t>
      </w:r>
      <w:r>
        <w:rPr>
          <w:spacing w:val="-6"/>
        </w:rPr>
        <w:t xml:space="preserve"> </w:t>
      </w:r>
      <w:r>
        <w:t>in</w:t>
      </w:r>
      <w:r>
        <w:rPr>
          <w:spacing w:val="-6"/>
        </w:rPr>
        <w:t xml:space="preserve"> </w:t>
      </w:r>
      <w:r>
        <w:t>PCA,</w:t>
      </w:r>
      <w:r>
        <w:rPr>
          <w:spacing w:val="33"/>
          <w:w w:val="108"/>
        </w:rPr>
        <w:t xml:space="preserve"> </w:t>
      </w:r>
      <w:r>
        <w:rPr>
          <w:w w:val="95"/>
        </w:rPr>
        <w:t>is</w:t>
      </w:r>
      <w:r>
        <w:rPr>
          <w:spacing w:val="4"/>
          <w:w w:val="95"/>
        </w:rPr>
        <w:t xml:space="preserve"> </w:t>
      </w:r>
      <w:r>
        <w:rPr>
          <w:w w:val="95"/>
        </w:rPr>
        <w:t>incorrect.</w:t>
      </w:r>
    </w:p>
    <w:p w14:paraId="4FD2A522" w14:textId="5C65A9CE" w:rsidR="00283DE0" w:rsidRDefault="00641826" w:rsidP="003B0178">
      <w:pPr>
        <w:pStyle w:val="BodyText"/>
        <w:keepLines/>
        <w:spacing w:before="2" w:line="381" w:lineRule="auto"/>
        <w:ind w:left="497" w:right="528" w:firstLine="351"/>
      </w:pPr>
      <w:r>
        <w:rPr>
          <w:spacing w:val="-4"/>
        </w:rPr>
        <w:t>However,</w:t>
      </w:r>
      <w:r>
        <w:rPr>
          <w:spacing w:val="-28"/>
        </w:rPr>
        <w:t xml:space="preserve"> </w:t>
      </w:r>
      <w:r>
        <w:t>the</w:t>
      </w:r>
      <w:r>
        <w:rPr>
          <w:spacing w:val="-27"/>
        </w:rPr>
        <w:t xml:space="preserve"> </w:t>
      </w:r>
      <w:r>
        <w:rPr>
          <w:spacing w:val="1"/>
        </w:rPr>
        <w:t>local</w:t>
      </w:r>
      <w:r>
        <w:rPr>
          <w:spacing w:val="-28"/>
        </w:rPr>
        <w:t xml:space="preserve"> </w:t>
      </w:r>
      <w:r>
        <w:rPr>
          <w:spacing w:val="-2"/>
        </w:rPr>
        <w:t>low-dimensionalit</w:t>
      </w:r>
      <w:r>
        <w:rPr>
          <w:spacing w:val="-1"/>
        </w:rPr>
        <w:t>y</w:t>
      </w:r>
      <w:r>
        <w:rPr>
          <w:spacing w:val="-28"/>
        </w:rPr>
        <w:t xml:space="preserve"> </w:t>
      </w:r>
      <w:r>
        <w:t>can</w:t>
      </w:r>
      <w:r>
        <w:rPr>
          <w:spacing w:val="-27"/>
        </w:rPr>
        <w:t xml:space="preserve"> </w:t>
      </w:r>
      <w:r>
        <w:rPr>
          <w:spacing w:val="3"/>
        </w:rPr>
        <w:t>be</w:t>
      </w:r>
      <w:r>
        <w:rPr>
          <w:spacing w:val="-28"/>
        </w:rPr>
        <w:t xml:space="preserve"> </w:t>
      </w:r>
      <w:r>
        <w:t>exploited</w:t>
      </w:r>
      <w:r>
        <w:rPr>
          <w:spacing w:val="-27"/>
        </w:rPr>
        <w:t xml:space="preserve"> </w:t>
      </w:r>
      <w:r>
        <w:rPr>
          <w:spacing w:val="-4"/>
        </w:rPr>
        <w:t>b</w:t>
      </w:r>
      <w:r>
        <w:rPr>
          <w:spacing w:val="-3"/>
        </w:rPr>
        <w:t>y</w:t>
      </w:r>
      <w:r>
        <w:rPr>
          <w:spacing w:val="-28"/>
        </w:rPr>
        <w:t xml:space="preserve"> </w:t>
      </w:r>
      <w:r>
        <w:t>looking</w:t>
      </w:r>
      <w:r>
        <w:rPr>
          <w:spacing w:val="-28"/>
        </w:rPr>
        <w:t xml:space="preserve"> </w:t>
      </w:r>
      <w:r>
        <w:t>on</w:t>
      </w:r>
      <w:r>
        <w:rPr>
          <w:spacing w:val="-27"/>
        </w:rPr>
        <w:t xml:space="preserve"> </w:t>
      </w:r>
      <w:r>
        <w:t>the</w:t>
      </w:r>
      <w:r>
        <w:rPr>
          <w:spacing w:val="39"/>
          <w:w w:val="95"/>
        </w:rPr>
        <w:t xml:space="preserve"> </w:t>
      </w:r>
      <w:r>
        <w:rPr>
          <w:spacing w:val="-3"/>
        </w:rPr>
        <w:t>righ</w:t>
      </w:r>
      <w:r>
        <w:rPr>
          <w:spacing w:val="-2"/>
        </w:rPr>
        <w:t>t</w:t>
      </w:r>
      <w:r>
        <w:rPr>
          <w:spacing w:val="-19"/>
        </w:rPr>
        <w:t xml:space="preserve"> </w:t>
      </w:r>
      <w:r>
        <w:t>scales:</w:t>
      </w:r>
      <w:r>
        <w:rPr>
          <w:spacing w:val="-4"/>
        </w:rPr>
        <w:t xml:space="preserve"> </w:t>
      </w:r>
      <w:r>
        <w:t>a</w:t>
      </w:r>
      <w:r>
        <w:rPr>
          <w:spacing w:val="-18"/>
        </w:rPr>
        <w:t xml:space="preserve"> </w:t>
      </w:r>
      <w:r>
        <w:t>coarse</w:t>
      </w:r>
      <w:r>
        <w:rPr>
          <w:spacing w:val="-18"/>
        </w:rPr>
        <w:t xml:space="preserve"> </w:t>
      </w:r>
      <w:r>
        <w:t>scale</w:t>
      </w:r>
      <w:r>
        <w:rPr>
          <w:spacing w:val="-18"/>
        </w:rPr>
        <w:t xml:space="preserve"> </w:t>
      </w:r>
      <w:r>
        <w:t>in</w:t>
      </w:r>
      <w:r>
        <w:rPr>
          <w:spacing w:val="-18"/>
        </w:rPr>
        <w:t xml:space="preserve"> </w:t>
      </w:r>
      <w:r>
        <w:rPr>
          <w:spacing w:val="-3"/>
        </w:rPr>
        <w:t>which</w:t>
      </w:r>
      <w:r>
        <w:rPr>
          <w:spacing w:val="-19"/>
        </w:rPr>
        <w:t xml:space="preserve"> </w:t>
      </w:r>
      <w:r>
        <w:t>the</w:t>
      </w:r>
      <w:r>
        <w:rPr>
          <w:spacing w:val="-18"/>
        </w:rPr>
        <w:t xml:space="preserve"> </w:t>
      </w:r>
      <w:r>
        <w:t>tree</w:t>
      </w:r>
      <w:r>
        <w:rPr>
          <w:spacing w:val="-19"/>
        </w:rPr>
        <w:t xml:space="preserve"> </w:t>
      </w:r>
      <w:r>
        <w:rPr>
          <w:spacing w:val="1"/>
        </w:rPr>
        <w:t>looks</w:t>
      </w:r>
      <w:r>
        <w:rPr>
          <w:spacing w:val="-18"/>
        </w:rPr>
        <w:t xml:space="preserve"> </w:t>
      </w:r>
      <w:r>
        <w:t>1-dimensional</w:t>
      </w:r>
      <w:r>
        <w:rPr>
          <w:spacing w:val="-19"/>
        </w:rPr>
        <w:t xml:space="preserve"> </w:t>
      </w:r>
      <w:r>
        <w:t>locally</w:t>
      </w:r>
      <w:r>
        <w:rPr>
          <w:spacing w:val="-18"/>
        </w:rPr>
        <w:t xml:space="preserve"> </w:t>
      </w:r>
      <w:r>
        <w:t>and</w:t>
      </w:r>
      <w:r>
        <w:rPr>
          <w:spacing w:val="30"/>
          <w:w w:val="94"/>
        </w:rPr>
        <w:t xml:space="preserve"> </w:t>
      </w:r>
      <w:r>
        <w:t>a</w:t>
      </w:r>
      <w:r>
        <w:rPr>
          <w:spacing w:val="-9"/>
        </w:rPr>
        <w:t xml:space="preserve"> </w:t>
      </w:r>
      <w:r>
        <w:t>fi</w:t>
      </w:r>
      <w:r w:rsidR="00EE002B">
        <w:t>ne</w:t>
      </w:r>
      <w:r w:rsidR="002B56E2">
        <w:t xml:space="preserve"> </w:t>
      </w:r>
      <w:r>
        <w:t>scale</w:t>
      </w:r>
      <w:r>
        <w:rPr>
          <w:spacing w:val="-9"/>
        </w:rPr>
        <w:t xml:space="preserve"> </w:t>
      </w:r>
      <w:r>
        <w:t>where</w:t>
      </w:r>
      <w:r>
        <w:rPr>
          <w:spacing w:val="-9"/>
        </w:rPr>
        <w:t xml:space="preserve"> </w:t>
      </w:r>
      <w:r>
        <w:t>the</w:t>
      </w:r>
      <w:r>
        <w:rPr>
          <w:spacing w:val="-9"/>
        </w:rPr>
        <w:t xml:space="preserve"> </w:t>
      </w:r>
      <w:r>
        <w:rPr>
          <w:spacing w:val="-3"/>
        </w:rPr>
        <w:t>branch</w:t>
      </w:r>
      <w:r>
        <w:rPr>
          <w:spacing w:val="-9"/>
        </w:rPr>
        <w:t xml:space="preserve"> </w:t>
      </w:r>
      <w:r>
        <w:t>width</w:t>
      </w:r>
      <w:r>
        <w:rPr>
          <w:spacing w:val="-8"/>
        </w:rPr>
        <w:t xml:space="preserve"> </w:t>
      </w:r>
      <w:r>
        <w:t>matters.</w:t>
      </w:r>
      <w:r>
        <w:rPr>
          <w:spacing w:val="9"/>
        </w:rPr>
        <w:t xml:space="preserve"> </w:t>
      </w:r>
      <w:r>
        <w:rPr>
          <w:spacing w:val="-10"/>
        </w:rPr>
        <w:t>W</w:t>
      </w:r>
      <w:r>
        <w:rPr>
          <w:spacing w:val="-12"/>
        </w:rPr>
        <w:t>e</w:t>
      </w:r>
      <w:r>
        <w:rPr>
          <w:spacing w:val="-9"/>
        </w:rPr>
        <w:t xml:space="preserve"> </w:t>
      </w:r>
      <w:r w:rsidRPr="006B35E9">
        <w:rPr>
          <w:spacing w:val="-4"/>
        </w:rPr>
        <w:t>co</w:t>
      </w:r>
      <w:r w:rsidRPr="006B35E9">
        <w:rPr>
          <w:spacing w:val="-3"/>
        </w:rPr>
        <w:t>v</w:t>
      </w:r>
      <w:r w:rsidRPr="006B35E9">
        <w:rPr>
          <w:spacing w:val="-4"/>
        </w:rPr>
        <w:t>er</w:t>
      </w:r>
      <w:r w:rsidRPr="006B35E9">
        <w:rPr>
          <w:spacing w:val="-9"/>
        </w:rPr>
        <w:t xml:space="preserve"> </w:t>
      </w:r>
      <w:r w:rsidRPr="006B35E9">
        <w:t>the</w:t>
      </w:r>
      <w:r w:rsidRPr="006B35E9">
        <w:rPr>
          <w:spacing w:val="-9"/>
        </w:rPr>
        <w:t xml:space="preserve"> </w:t>
      </w:r>
      <w:r w:rsidRPr="006B35E9">
        <w:t>tree</w:t>
      </w:r>
      <w:r w:rsidRPr="006B35E9">
        <w:rPr>
          <w:spacing w:val="-10"/>
        </w:rPr>
        <w:t xml:space="preserve"> </w:t>
      </w:r>
      <w:r w:rsidRPr="006B35E9">
        <w:t>with</w:t>
      </w:r>
      <w:r w:rsidRPr="006B35E9">
        <w:rPr>
          <w:spacing w:val="-9"/>
        </w:rPr>
        <w:t xml:space="preserve"> </w:t>
      </w:r>
      <w:r w:rsidRPr="006B35E9">
        <w:t>spheres</w:t>
      </w:r>
      <w:del w:id="105" w:author="Craig Mak" w:date="2015-08-04T23:56:00Z">
        <w:r w:rsidR="008210B8" w:rsidRPr="002439B9" w:rsidDel="00883F44">
          <w:rPr>
            <w:rStyle w:val="FootnoteReference"/>
          </w:rPr>
          <w:footnoteReference w:id="4"/>
        </w:r>
      </w:del>
      <w:ins w:id="108" w:author="Craig Mak" w:date="2015-08-04T23:47:00Z">
        <w:r w:rsidR="00FE64C8">
          <w:t xml:space="preserve"> (Box 1)</w:t>
        </w:r>
      </w:ins>
      <w:r w:rsidR="008210B8" w:rsidRPr="00FE64C8">
        <w:rPr>
          <w:rPrChange w:id="109" w:author="Craig Mak" w:date="2015-08-04T23:47:00Z">
            <w:rPr>
              <w:b/>
              <w:u w:val="single"/>
            </w:rPr>
          </w:rPrChange>
        </w:rPr>
        <w:t xml:space="preserve"> </w:t>
      </w:r>
      <w:r>
        <w:t>of</w:t>
      </w:r>
      <w:r>
        <w:rPr>
          <w:spacing w:val="18"/>
        </w:rPr>
        <w:t xml:space="preserve"> </w:t>
      </w:r>
      <w:r>
        <w:t>radius</w:t>
      </w:r>
      <w:r>
        <w:rPr>
          <w:spacing w:val="19"/>
        </w:rPr>
        <w:t xml:space="preserve"> </w:t>
      </w:r>
      <w:r>
        <w:rPr>
          <w:i/>
          <w:spacing w:val="3"/>
        </w:rPr>
        <w:t>r</w:t>
      </w:r>
      <w:r>
        <w:rPr>
          <w:rFonts w:ascii="Palatino Linotype"/>
          <w:i/>
          <w:spacing w:val="2"/>
          <w:position w:val="-3"/>
          <w:sz w:val="16"/>
        </w:rPr>
        <w:t>c</w:t>
      </w:r>
      <w:r>
        <w:rPr>
          <w:spacing w:val="3"/>
        </w:rPr>
        <w:t>,</w:t>
      </w:r>
      <w:r>
        <w:rPr>
          <w:spacing w:val="24"/>
        </w:rPr>
        <w:t xml:space="preserve"> </w:t>
      </w:r>
      <w:r>
        <w:t>where</w:t>
      </w:r>
      <w:r>
        <w:rPr>
          <w:spacing w:val="19"/>
        </w:rPr>
        <w:t xml:space="preserve"> </w:t>
      </w:r>
      <w:r>
        <w:rPr>
          <w:i/>
        </w:rPr>
        <w:t>r</w:t>
      </w:r>
      <w:r>
        <w:rPr>
          <w:rFonts w:ascii="Palatino Linotype"/>
          <w:i/>
          <w:position w:val="-3"/>
          <w:sz w:val="16"/>
        </w:rPr>
        <w:t>c</w:t>
      </w:r>
      <w:r>
        <w:rPr>
          <w:rFonts w:ascii="Palatino Linotype"/>
          <w:i/>
          <w:spacing w:val="4"/>
          <w:position w:val="-3"/>
          <w:sz w:val="16"/>
        </w:rPr>
        <w:t xml:space="preserve"> </w:t>
      </w:r>
      <w:r>
        <w:t>is</w:t>
      </w:r>
      <w:r>
        <w:rPr>
          <w:spacing w:val="18"/>
        </w:rPr>
        <w:t xml:space="preserve"> </w:t>
      </w:r>
      <w:r>
        <w:t>on</w:t>
      </w:r>
      <w:r>
        <w:rPr>
          <w:spacing w:val="19"/>
        </w:rPr>
        <w:t xml:space="preserve"> </w:t>
      </w:r>
      <w:r>
        <w:t>the</w:t>
      </w:r>
      <w:r>
        <w:rPr>
          <w:spacing w:val="19"/>
        </w:rPr>
        <w:t xml:space="preserve"> </w:t>
      </w:r>
      <w:r>
        <w:t>order</w:t>
      </w:r>
      <w:r>
        <w:rPr>
          <w:spacing w:val="18"/>
        </w:rPr>
        <w:t xml:space="preserve"> </w:t>
      </w:r>
      <w:r>
        <w:t>of</w:t>
      </w:r>
      <w:r>
        <w:rPr>
          <w:spacing w:val="18"/>
        </w:rPr>
        <w:t xml:space="preserve"> </w:t>
      </w:r>
      <w:r>
        <w:t>the</w:t>
      </w:r>
      <w:r>
        <w:rPr>
          <w:spacing w:val="19"/>
        </w:rPr>
        <w:t xml:space="preserve"> </w:t>
      </w:r>
      <w:r>
        <w:rPr>
          <w:spacing w:val="-3"/>
        </w:rPr>
        <w:t>branch</w:t>
      </w:r>
      <w:r>
        <w:rPr>
          <w:spacing w:val="18"/>
        </w:rPr>
        <w:t xml:space="preserve"> </w:t>
      </w:r>
      <w:r>
        <w:t>width;</w:t>
      </w:r>
      <w:r>
        <w:rPr>
          <w:spacing w:val="30"/>
        </w:rPr>
        <w:t xml:space="preserve"> </w:t>
      </w:r>
      <w:r>
        <w:t>these</w:t>
      </w:r>
      <w:r>
        <w:rPr>
          <w:spacing w:val="18"/>
        </w:rPr>
        <w:t xml:space="preserve"> </w:t>
      </w:r>
      <w:r>
        <w:t>spheres</w:t>
      </w:r>
      <w:r>
        <w:rPr>
          <w:spacing w:val="25"/>
          <w:w w:val="91"/>
        </w:rPr>
        <w:t xml:space="preserve"> </w:t>
      </w:r>
      <w:r>
        <w:t>determine</w:t>
      </w:r>
      <w:r>
        <w:rPr>
          <w:spacing w:val="-18"/>
        </w:rPr>
        <w:t xml:space="preserve"> </w:t>
      </w:r>
      <w:r>
        <w:t>our</w:t>
      </w:r>
      <w:r>
        <w:rPr>
          <w:spacing w:val="-18"/>
        </w:rPr>
        <w:t xml:space="preserve"> </w:t>
      </w:r>
      <w:r>
        <w:t>clusters,</w:t>
      </w:r>
      <w:r>
        <w:rPr>
          <w:spacing w:val="-16"/>
        </w:rPr>
        <w:t xml:space="preserve"> </w:t>
      </w:r>
      <w:r>
        <w:t>and</w:t>
      </w:r>
      <w:r>
        <w:rPr>
          <w:spacing w:val="-17"/>
        </w:rPr>
        <w:t xml:space="preserve"> </w:t>
      </w:r>
      <w:r>
        <w:t>the</w:t>
      </w:r>
      <w:r>
        <w:rPr>
          <w:spacing w:val="-17"/>
        </w:rPr>
        <w:t xml:space="preserve"> </w:t>
      </w:r>
      <w:r>
        <w:rPr>
          <w:spacing w:val="-3"/>
        </w:rPr>
        <w:t>number</w:t>
      </w:r>
      <w:r>
        <w:rPr>
          <w:spacing w:val="-17"/>
        </w:rPr>
        <w:t xml:space="preserve"> </w:t>
      </w:r>
      <w:r>
        <w:t>of</w:t>
      </w:r>
      <w:r>
        <w:rPr>
          <w:spacing w:val="-18"/>
        </w:rPr>
        <w:t xml:space="preserve"> </w:t>
      </w:r>
      <w:r>
        <w:t>them</w:t>
      </w:r>
      <w:r>
        <w:rPr>
          <w:spacing w:val="-17"/>
        </w:rPr>
        <w:t xml:space="preserve"> </w:t>
      </w:r>
      <w:r>
        <w:t>is</w:t>
      </w:r>
      <w:r>
        <w:rPr>
          <w:spacing w:val="-17"/>
        </w:rPr>
        <w:t xml:space="preserve"> </w:t>
      </w:r>
      <w:r>
        <w:t>the</w:t>
      </w:r>
      <w:r>
        <w:rPr>
          <w:spacing w:val="-18"/>
        </w:rPr>
        <w:t xml:space="preserve"> </w:t>
      </w:r>
      <w:r>
        <w:t>metric</w:t>
      </w:r>
      <w:r>
        <w:rPr>
          <w:spacing w:val="-17"/>
        </w:rPr>
        <w:t xml:space="preserve"> </w:t>
      </w:r>
      <w:r>
        <w:rPr>
          <w:spacing w:val="-3"/>
        </w:rPr>
        <w:t>entrop</w:t>
      </w:r>
      <w:r>
        <w:rPr>
          <w:spacing w:val="-2"/>
        </w:rPr>
        <w:t>y</w:t>
      </w:r>
      <w:r>
        <w:rPr>
          <w:spacing w:val="-17"/>
        </w:rPr>
        <w:t xml:space="preserve"> </w:t>
      </w:r>
      <w:r>
        <w:t>of</w:t>
      </w:r>
      <w:r>
        <w:rPr>
          <w:spacing w:val="-17"/>
        </w:rPr>
        <w:t xml:space="preserve"> </w:t>
      </w:r>
      <w:r>
        <w:t>the</w:t>
      </w:r>
      <w:r>
        <w:rPr>
          <w:spacing w:val="26"/>
          <w:w w:val="95"/>
        </w:rPr>
        <w:t xml:space="preserve"> </w:t>
      </w:r>
      <w:r>
        <w:t>tree</w:t>
      </w:r>
      <w:r>
        <w:rPr>
          <w:spacing w:val="5"/>
        </w:rPr>
        <w:t xml:space="preserve"> </w:t>
      </w:r>
      <w:r>
        <w:rPr>
          <w:spacing w:val="-5"/>
        </w:rPr>
        <w:t>(T</w:t>
      </w:r>
      <w:r>
        <w:rPr>
          <w:spacing w:val="-6"/>
        </w:rPr>
        <w:t>ao,</w:t>
      </w:r>
      <w:r>
        <w:rPr>
          <w:spacing w:val="5"/>
        </w:rPr>
        <w:t xml:space="preserve"> </w:t>
      </w:r>
      <w:r>
        <w:rPr>
          <w:spacing w:val="-2"/>
        </w:rPr>
        <w:t>2008</w:t>
      </w:r>
      <w:r>
        <w:rPr>
          <w:spacing w:val="-1"/>
        </w:rPr>
        <w:t>).</w:t>
      </w:r>
      <w:r>
        <w:rPr>
          <w:spacing w:val="48"/>
        </w:rPr>
        <w:t xml:space="preserve"> </w:t>
      </w:r>
      <w:r>
        <w:t>Because</w:t>
      </w:r>
      <w:r>
        <w:rPr>
          <w:spacing w:val="6"/>
        </w:rPr>
        <w:t xml:space="preserve"> </w:t>
      </w:r>
      <w:r>
        <w:t>all</w:t>
      </w:r>
      <w:r>
        <w:rPr>
          <w:spacing w:val="5"/>
        </w:rPr>
        <w:t xml:space="preserve"> </w:t>
      </w:r>
      <w:r>
        <w:t>the</w:t>
      </w:r>
      <w:r>
        <w:rPr>
          <w:spacing w:val="5"/>
        </w:rPr>
        <w:t xml:space="preserve"> </w:t>
      </w:r>
      <w:r>
        <w:rPr>
          <w:spacing w:val="-2"/>
        </w:rPr>
        <w:t>poin</w:t>
      </w:r>
      <w:r>
        <w:rPr>
          <w:spacing w:val="-1"/>
        </w:rPr>
        <w:t>ts</w:t>
      </w:r>
      <w:r>
        <w:rPr>
          <w:spacing w:val="5"/>
        </w:rPr>
        <w:t xml:space="preserve"> </w:t>
      </w:r>
      <w:r>
        <w:t>within</w:t>
      </w:r>
      <w:r>
        <w:rPr>
          <w:spacing w:val="6"/>
        </w:rPr>
        <w:t xml:space="preserve"> </w:t>
      </w:r>
      <w:r>
        <w:t>a</w:t>
      </w:r>
      <w:r>
        <w:rPr>
          <w:spacing w:val="6"/>
        </w:rPr>
        <w:t xml:space="preserve"> </w:t>
      </w:r>
      <w:r>
        <w:t>sphere</w:t>
      </w:r>
      <w:r>
        <w:rPr>
          <w:spacing w:val="6"/>
        </w:rPr>
        <w:t xml:space="preserve"> </w:t>
      </w:r>
      <w:r>
        <w:t>are</w:t>
      </w:r>
      <w:r>
        <w:rPr>
          <w:spacing w:val="5"/>
        </w:rPr>
        <w:t xml:space="preserve"> </w:t>
      </w:r>
      <w:r>
        <w:t>close</w:t>
      </w:r>
      <w:r>
        <w:rPr>
          <w:spacing w:val="6"/>
        </w:rPr>
        <w:t xml:space="preserve"> </w:t>
      </w:r>
      <w:r>
        <w:t>to</w:t>
      </w:r>
      <w:r>
        <w:rPr>
          <w:spacing w:val="5"/>
        </w:rPr>
        <w:t xml:space="preserve"> </w:t>
      </w:r>
      <w:r>
        <w:rPr>
          <w:spacing w:val="-3"/>
        </w:rPr>
        <w:t>each</w:t>
      </w:r>
      <w:r w:rsidR="008C1AF4">
        <w:t xml:space="preserve"> </w:t>
      </w:r>
      <w:r>
        <w:t>other,</w:t>
      </w:r>
      <w:r>
        <w:rPr>
          <w:spacing w:val="-31"/>
        </w:rPr>
        <w:t xml:space="preserve"> </w:t>
      </w:r>
      <w:r>
        <w:t>they</w:t>
      </w:r>
      <w:r>
        <w:rPr>
          <w:spacing w:val="-32"/>
        </w:rPr>
        <w:t xml:space="preserve"> </w:t>
      </w:r>
      <w:r>
        <w:t>are</w:t>
      </w:r>
      <w:r>
        <w:rPr>
          <w:spacing w:val="-32"/>
        </w:rPr>
        <w:t xml:space="preserve"> </w:t>
      </w:r>
      <w:r>
        <w:t>highly</w:t>
      </w:r>
      <w:r>
        <w:rPr>
          <w:spacing w:val="-32"/>
        </w:rPr>
        <w:t xml:space="preserve"> </w:t>
      </w:r>
      <w:r>
        <w:rPr>
          <w:spacing w:val="-2"/>
        </w:rPr>
        <w:t>redundan</w:t>
      </w:r>
      <w:r>
        <w:rPr>
          <w:spacing w:val="-1"/>
        </w:rPr>
        <w:t>t</w:t>
      </w:r>
      <w:r>
        <w:rPr>
          <w:spacing w:val="-32"/>
        </w:rPr>
        <w:t xml:space="preserve"> </w:t>
      </w:r>
      <w:r>
        <w:t>and</w:t>
      </w:r>
      <w:r>
        <w:rPr>
          <w:spacing w:val="-32"/>
        </w:rPr>
        <w:t xml:space="preserve"> </w:t>
      </w:r>
      <w:r>
        <w:t>can</w:t>
      </w:r>
      <w:r>
        <w:rPr>
          <w:spacing w:val="-32"/>
        </w:rPr>
        <w:t xml:space="preserve"> </w:t>
      </w:r>
      <w:r>
        <w:rPr>
          <w:spacing w:val="3"/>
        </w:rPr>
        <w:t>be</w:t>
      </w:r>
      <w:r>
        <w:rPr>
          <w:spacing w:val="-32"/>
        </w:rPr>
        <w:t xml:space="preserve"> </w:t>
      </w:r>
      <w:r>
        <w:t>encoded</w:t>
      </w:r>
      <w:r>
        <w:rPr>
          <w:spacing w:val="-32"/>
        </w:rPr>
        <w:t xml:space="preserve"> </w:t>
      </w:r>
      <w:r>
        <w:t>in</w:t>
      </w:r>
      <w:r>
        <w:rPr>
          <w:spacing w:val="-32"/>
        </w:rPr>
        <w:t xml:space="preserve"> </w:t>
      </w:r>
      <w:r>
        <w:t>terms</w:t>
      </w:r>
      <w:r>
        <w:rPr>
          <w:spacing w:val="-32"/>
        </w:rPr>
        <w:t xml:space="preserve"> </w:t>
      </w:r>
      <w:r>
        <w:t>of</w:t>
      </w:r>
      <w:r>
        <w:rPr>
          <w:spacing w:val="-32"/>
        </w:rPr>
        <w:t xml:space="preserve"> </w:t>
      </w:r>
      <w:r>
        <w:t>one</w:t>
      </w:r>
      <w:r>
        <w:rPr>
          <w:spacing w:val="-32"/>
        </w:rPr>
        <w:t xml:space="preserve"> </w:t>
      </w:r>
      <w:r>
        <w:t>another,</w:t>
      </w:r>
      <w:r>
        <w:rPr>
          <w:spacing w:val="28"/>
          <w:w w:val="94"/>
        </w:rPr>
        <w:t xml:space="preserve"> </w:t>
      </w:r>
      <w:r>
        <w:rPr>
          <w:spacing w:val="-1"/>
          <w:w w:val="95"/>
        </w:rPr>
        <w:t>saving</w:t>
      </w:r>
      <w:r>
        <w:rPr>
          <w:spacing w:val="5"/>
          <w:w w:val="95"/>
        </w:rPr>
        <w:t xml:space="preserve"> </w:t>
      </w:r>
      <w:r>
        <w:rPr>
          <w:w w:val="95"/>
        </w:rPr>
        <w:t>space.</w:t>
      </w:r>
    </w:p>
    <w:p w14:paraId="5F15F6F8" w14:textId="5112B724" w:rsidR="00283DE0" w:rsidRDefault="00641826" w:rsidP="003B0178">
      <w:pPr>
        <w:pStyle w:val="BodyText"/>
        <w:keepLines/>
        <w:spacing w:line="381" w:lineRule="auto"/>
        <w:ind w:right="528" w:firstLine="351"/>
      </w:pPr>
      <w:r>
        <w:t>By</w:t>
      </w:r>
      <w:r>
        <w:rPr>
          <w:spacing w:val="13"/>
        </w:rPr>
        <w:t xml:space="preserve"> </w:t>
      </w:r>
      <w:r>
        <w:t>the</w:t>
      </w:r>
      <w:r>
        <w:rPr>
          <w:spacing w:val="14"/>
        </w:rPr>
        <w:t xml:space="preserve"> </w:t>
      </w:r>
      <w:r>
        <w:t>triangle</w:t>
      </w:r>
      <w:r>
        <w:rPr>
          <w:spacing w:val="14"/>
        </w:rPr>
        <w:t xml:space="preserve"> </w:t>
      </w:r>
      <w:r>
        <w:rPr>
          <w:spacing w:val="-4"/>
        </w:rPr>
        <w:t>inequalit</w:t>
      </w:r>
      <w:r>
        <w:rPr>
          <w:spacing w:val="-3"/>
        </w:rPr>
        <w:t>y,</w:t>
      </w:r>
      <w:r>
        <w:rPr>
          <w:spacing w:val="18"/>
        </w:rPr>
        <w:t xml:space="preserve"> </w:t>
      </w:r>
      <w:r>
        <w:t>in</w:t>
      </w:r>
      <w:r>
        <w:rPr>
          <w:spacing w:val="14"/>
        </w:rPr>
        <w:t xml:space="preserve"> </w:t>
      </w:r>
      <w:r>
        <w:t>order</w:t>
      </w:r>
      <w:r>
        <w:rPr>
          <w:spacing w:val="14"/>
        </w:rPr>
        <w:t xml:space="preserve"> </w:t>
      </w:r>
      <w:r>
        <w:t>to</w:t>
      </w:r>
      <w:r>
        <w:rPr>
          <w:spacing w:val="14"/>
        </w:rPr>
        <w:t xml:space="preserve"> </w:t>
      </w:r>
      <w:r>
        <w:rPr>
          <w:spacing w:val="-2"/>
        </w:rPr>
        <w:t>search</w:t>
      </w:r>
      <w:r>
        <w:rPr>
          <w:spacing w:val="14"/>
        </w:rPr>
        <w:t xml:space="preserve"> </w:t>
      </w:r>
      <w:r>
        <w:t>for</w:t>
      </w:r>
      <w:r>
        <w:rPr>
          <w:spacing w:val="15"/>
        </w:rPr>
        <w:t xml:space="preserve"> </w:t>
      </w:r>
      <w:r>
        <w:t>all</w:t>
      </w:r>
      <w:r>
        <w:rPr>
          <w:spacing w:val="14"/>
        </w:rPr>
        <w:t xml:space="preserve"> </w:t>
      </w:r>
      <w:r>
        <w:t>points</w:t>
      </w:r>
      <w:r>
        <w:rPr>
          <w:spacing w:val="14"/>
        </w:rPr>
        <w:t xml:space="preserve"> </w:t>
      </w:r>
      <w:r>
        <w:t>within</w:t>
      </w:r>
      <w:r>
        <w:rPr>
          <w:spacing w:val="14"/>
        </w:rPr>
        <w:t xml:space="preserve"> </w:t>
      </w:r>
      <w:r w:rsidR="00EE002B">
        <w:t>dis</w:t>
      </w:r>
      <w:r>
        <w:t>tance</w:t>
      </w:r>
      <w:r>
        <w:rPr>
          <w:spacing w:val="11"/>
        </w:rPr>
        <w:t xml:space="preserve"> </w:t>
      </w:r>
      <w:r>
        <w:rPr>
          <w:i/>
        </w:rPr>
        <w:t>r</w:t>
      </w:r>
      <w:r>
        <w:rPr>
          <w:i/>
          <w:spacing w:val="15"/>
        </w:rPr>
        <w:t xml:space="preserve"> </w:t>
      </w:r>
      <w:r>
        <w:t>of</w:t>
      </w:r>
      <w:r>
        <w:rPr>
          <w:spacing w:val="11"/>
        </w:rPr>
        <w:t xml:space="preserve"> </w:t>
      </w:r>
      <w:r>
        <w:t>a</w:t>
      </w:r>
      <w:r>
        <w:rPr>
          <w:spacing w:val="12"/>
        </w:rPr>
        <w:t xml:space="preserve"> </w:t>
      </w:r>
      <w:r>
        <w:t>query</w:t>
      </w:r>
      <w:r w:rsidR="00812285">
        <w:t>,</w:t>
      </w:r>
      <w:r>
        <w:rPr>
          <w:spacing w:val="11"/>
        </w:rPr>
        <w:t xml:space="preserve"> </w:t>
      </w:r>
      <w:r>
        <w:rPr>
          <w:spacing w:val="-5"/>
        </w:rPr>
        <w:t>we</w:t>
      </w:r>
      <w:r>
        <w:rPr>
          <w:spacing w:val="11"/>
        </w:rPr>
        <w:t xml:space="preserve"> </w:t>
      </w:r>
      <w:r w:rsidR="00812285">
        <w:t>only</w:t>
      </w:r>
      <w:r w:rsidR="00812285">
        <w:rPr>
          <w:spacing w:val="12"/>
        </w:rPr>
        <w:t xml:space="preserve"> </w:t>
      </w:r>
      <w:r>
        <w:t>need</w:t>
      </w:r>
      <w:r w:rsidR="00812285">
        <w:t xml:space="preserve"> to</w:t>
      </w:r>
      <w:r>
        <w:rPr>
          <w:spacing w:val="11"/>
        </w:rPr>
        <w:t xml:space="preserve"> </w:t>
      </w:r>
      <w:r>
        <w:rPr>
          <w:spacing w:val="1"/>
        </w:rPr>
        <w:t>look</w:t>
      </w:r>
      <w:r>
        <w:rPr>
          <w:spacing w:val="11"/>
        </w:rPr>
        <w:t xml:space="preserve"> </w:t>
      </w:r>
      <w:r>
        <w:t>in</w:t>
      </w:r>
      <w:r>
        <w:rPr>
          <w:spacing w:val="11"/>
        </w:rPr>
        <w:t xml:space="preserve"> </w:t>
      </w:r>
      <w:r>
        <w:rPr>
          <w:spacing w:val="-3"/>
        </w:rPr>
        <w:t>nearb</w:t>
      </w:r>
      <w:r>
        <w:rPr>
          <w:spacing w:val="-2"/>
        </w:rPr>
        <w:t>y</w:t>
      </w:r>
      <w:r>
        <w:rPr>
          <w:spacing w:val="11"/>
        </w:rPr>
        <w:t xml:space="preserve"> </w:t>
      </w:r>
      <w:r>
        <w:t>spheres</w:t>
      </w:r>
      <w:r>
        <w:rPr>
          <w:spacing w:val="12"/>
        </w:rPr>
        <w:t xml:space="preserve"> </w:t>
      </w:r>
      <w:r>
        <w:t>with</w:t>
      </w:r>
      <w:r>
        <w:rPr>
          <w:spacing w:val="12"/>
        </w:rPr>
        <w:t xml:space="preserve"> </w:t>
      </w:r>
      <w:r>
        <w:rPr>
          <w:spacing w:val="-2"/>
        </w:rPr>
        <w:t>centers</w:t>
      </w:r>
      <w:r>
        <w:rPr>
          <w:spacing w:val="11"/>
        </w:rPr>
        <w:t xml:space="preserve"> </w:t>
      </w:r>
      <w:r>
        <w:t>(i.e.,</w:t>
      </w:r>
      <w:r>
        <w:rPr>
          <w:spacing w:val="29"/>
          <w:w w:val="96"/>
        </w:rPr>
        <w:t xml:space="preserve"> </w:t>
      </w:r>
      <w:r>
        <w:rPr>
          <w:spacing w:val="-2"/>
        </w:rPr>
        <w:t>represen</w:t>
      </w:r>
      <w:r>
        <w:rPr>
          <w:spacing w:val="-1"/>
        </w:rPr>
        <w:t>tativ</w:t>
      </w:r>
      <w:r>
        <w:rPr>
          <w:spacing w:val="-2"/>
        </w:rPr>
        <w:t>es)</w:t>
      </w:r>
      <w:r>
        <w:rPr>
          <w:spacing w:val="-8"/>
        </w:rPr>
        <w:t xml:space="preserve"> </w:t>
      </w:r>
      <w:r>
        <w:t>within</w:t>
      </w:r>
      <w:r>
        <w:rPr>
          <w:spacing w:val="-7"/>
        </w:rPr>
        <w:t xml:space="preserve"> </w:t>
      </w:r>
      <w:r>
        <w:t>a</w:t>
      </w:r>
      <w:r>
        <w:rPr>
          <w:spacing w:val="-7"/>
        </w:rPr>
        <w:t xml:space="preserve"> </w:t>
      </w:r>
      <w:r>
        <w:t>distance</w:t>
      </w:r>
      <w:r>
        <w:rPr>
          <w:spacing w:val="-8"/>
        </w:rPr>
        <w:t xml:space="preserve"> </w:t>
      </w:r>
      <w:r>
        <w:rPr>
          <w:i/>
        </w:rPr>
        <w:t>r</w:t>
      </w:r>
      <w:r>
        <w:rPr>
          <w:i/>
          <w:spacing w:val="-20"/>
        </w:rPr>
        <w:t xml:space="preserve"> </w:t>
      </w:r>
      <w:r>
        <w:t>+</w:t>
      </w:r>
      <w:r>
        <w:rPr>
          <w:spacing w:val="-24"/>
        </w:rPr>
        <w:t xml:space="preserve"> </w:t>
      </w:r>
      <w:r>
        <w:rPr>
          <w:i/>
        </w:rPr>
        <w:t>r</w:t>
      </w:r>
      <w:r>
        <w:rPr>
          <w:rFonts w:ascii="Palatino Linotype"/>
          <w:i/>
          <w:position w:val="-3"/>
          <w:sz w:val="16"/>
        </w:rPr>
        <w:t>c</w:t>
      </w:r>
      <w:r>
        <w:rPr>
          <w:rFonts w:ascii="Palatino Linotype"/>
          <w:i/>
          <w:spacing w:val="16"/>
          <w:position w:val="-3"/>
          <w:sz w:val="16"/>
        </w:rPr>
        <w:t xml:space="preserve"> </w:t>
      </w:r>
      <w:r>
        <w:t>of</w:t>
      </w:r>
      <w:r>
        <w:rPr>
          <w:spacing w:val="-8"/>
        </w:rPr>
        <w:t xml:space="preserve"> </w:t>
      </w:r>
      <w:r>
        <w:t>the</w:t>
      </w:r>
      <w:r>
        <w:rPr>
          <w:spacing w:val="-8"/>
        </w:rPr>
        <w:t xml:space="preserve"> </w:t>
      </w:r>
      <w:r>
        <w:t>query</w:t>
      </w:r>
      <w:r>
        <w:rPr>
          <w:spacing w:val="-8"/>
        </w:rPr>
        <w:t xml:space="preserve"> </w:t>
      </w:r>
      <w:r>
        <w:t>(Figure</w:t>
      </w:r>
      <w:r>
        <w:rPr>
          <w:spacing w:val="-8"/>
        </w:rPr>
        <w:t xml:space="preserve"> </w:t>
      </w:r>
      <w:r>
        <w:t>1d).</w:t>
      </w:r>
      <w:r>
        <w:rPr>
          <w:spacing w:val="10"/>
        </w:rPr>
        <w:t xml:space="preserve"> </w:t>
      </w:r>
      <w:r>
        <w:rPr>
          <w:spacing w:val="-4"/>
        </w:rPr>
        <w:t>However,</w:t>
      </w:r>
      <w:r w:rsidR="00EE002B">
        <w:t xml:space="preserve"> </w:t>
      </w:r>
      <w:r>
        <w:t>because</w:t>
      </w:r>
      <w:r>
        <w:rPr>
          <w:spacing w:val="-17"/>
        </w:rPr>
        <w:t xml:space="preserve"> </w:t>
      </w:r>
      <w:r>
        <w:t>the</w:t>
      </w:r>
      <w:r>
        <w:rPr>
          <w:spacing w:val="-17"/>
        </w:rPr>
        <w:t xml:space="preserve"> </w:t>
      </w:r>
      <w:r>
        <w:t>spheres</w:t>
      </w:r>
      <w:r>
        <w:rPr>
          <w:spacing w:val="-16"/>
        </w:rPr>
        <w:t xml:space="preserve"> </w:t>
      </w:r>
      <w:r>
        <w:rPr>
          <w:spacing w:val="-5"/>
        </w:rPr>
        <w:t>ha</w:t>
      </w:r>
      <w:r>
        <w:rPr>
          <w:spacing w:val="-4"/>
        </w:rPr>
        <w:t>v</w:t>
      </w:r>
      <w:r>
        <w:rPr>
          <w:spacing w:val="-5"/>
        </w:rPr>
        <w:t>e</w:t>
      </w:r>
      <w:r>
        <w:rPr>
          <w:spacing w:val="-17"/>
        </w:rPr>
        <w:t xml:space="preserve"> </w:t>
      </w:r>
      <w:r>
        <w:t>radius</w:t>
      </w:r>
      <w:r>
        <w:rPr>
          <w:spacing w:val="-17"/>
        </w:rPr>
        <w:t xml:space="preserve"> </w:t>
      </w:r>
      <w:r>
        <w:t>comparable</w:t>
      </w:r>
      <w:r>
        <w:rPr>
          <w:spacing w:val="-16"/>
        </w:rPr>
        <w:t xml:space="preserve"> </w:t>
      </w:r>
      <w:r>
        <w:t>to</w:t>
      </w:r>
      <w:r>
        <w:rPr>
          <w:spacing w:val="-16"/>
        </w:rPr>
        <w:t xml:space="preserve"> </w:t>
      </w:r>
      <w:r>
        <w:rPr>
          <w:spacing w:val="-3"/>
        </w:rPr>
        <w:t>branch</w:t>
      </w:r>
      <w:r>
        <w:rPr>
          <w:spacing w:val="-17"/>
        </w:rPr>
        <w:t xml:space="preserve"> </w:t>
      </w:r>
      <w:r>
        <w:t>width,</w:t>
      </w:r>
      <w:r>
        <w:rPr>
          <w:spacing w:val="-16"/>
        </w:rPr>
        <w:t xml:space="preserve"> </w:t>
      </w:r>
      <w:r>
        <w:t>the</w:t>
      </w:r>
      <w:r>
        <w:rPr>
          <w:spacing w:val="-17"/>
        </w:rPr>
        <w:t xml:space="preserve"> </w:t>
      </w:r>
      <w:r>
        <w:t>tree</w:t>
      </w:r>
      <w:r>
        <w:rPr>
          <w:spacing w:val="-17"/>
        </w:rPr>
        <w:t xml:space="preserve"> </w:t>
      </w:r>
      <w:r>
        <w:t>is</w:t>
      </w:r>
      <w:r>
        <w:rPr>
          <w:spacing w:val="-17"/>
        </w:rPr>
        <w:t xml:space="preserve"> </w:t>
      </w:r>
      <w:r w:rsidR="00EE002B">
        <w:t>lo</w:t>
      </w:r>
      <w:r>
        <w:t>cally</w:t>
      </w:r>
      <w:r>
        <w:rPr>
          <w:spacing w:val="-32"/>
        </w:rPr>
        <w:t xml:space="preserve"> </w:t>
      </w:r>
      <w:r>
        <w:t>1-dimensional</w:t>
      </w:r>
      <w:r>
        <w:rPr>
          <w:spacing w:val="-33"/>
        </w:rPr>
        <w:t xml:space="preserve"> </w:t>
      </w:r>
      <w:r>
        <w:t>on</w:t>
      </w:r>
      <w:r>
        <w:rPr>
          <w:spacing w:val="-32"/>
        </w:rPr>
        <w:t xml:space="preserve"> </w:t>
      </w:r>
      <w:r>
        <w:t>the</w:t>
      </w:r>
      <w:r>
        <w:rPr>
          <w:spacing w:val="-32"/>
        </w:rPr>
        <w:t xml:space="preserve"> </w:t>
      </w:r>
      <w:r>
        <w:t>coarse</w:t>
      </w:r>
      <w:r>
        <w:rPr>
          <w:spacing w:val="-32"/>
        </w:rPr>
        <w:t xml:space="preserve"> </w:t>
      </w:r>
      <w:r>
        <w:t>scale</w:t>
      </w:r>
      <w:r w:rsidR="00C13273">
        <w:t>; that is, spheres largely tend to extend along the branches of the tree, rather than in all directions. We will call this property of local scaling</w:t>
      </w:r>
      <w:r>
        <w:rPr>
          <w:spacing w:val="-33"/>
        </w:rPr>
        <w:t xml:space="preserve"> </w:t>
      </w:r>
      <w:r>
        <w:t>the</w:t>
      </w:r>
      <w:r>
        <w:rPr>
          <w:spacing w:val="-32"/>
        </w:rPr>
        <w:t xml:space="preserve"> </w:t>
      </w:r>
      <w:r>
        <w:t>fractal</w:t>
      </w:r>
      <w:r>
        <w:rPr>
          <w:spacing w:val="-32"/>
        </w:rPr>
        <w:t xml:space="preserve"> </w:t>
      </w:r>
      <w:r>
        <w:t>dimension</w:t>
      </w:r>
      <w:r>
        <w:rPr>
          <w:spacing w:val="21"/>
          <w:w w:val="91"/>
        </w:rPr>
        <w:t xml:space="preserve"> </w:t>
      </w:r>
      <w:r>
        <w:rPr>
          <w:i/>
        </w:rPr>
        <w:t>d</w:t>
      </w:r>
      <w:r>
        <w:rPr>
          <w:spacing w:val="2"/>
        </w:rPr>
        <w:t xml:space="preserve"> </w:t>
      </w:r>
      <w:r>
        <w:t>of</w:t>
      </w:r>
      <w:r>
        <w:rPr>
          <w:spacing w:val="1"/>
        </w:rPr>
        <w:t xml:space="preserve"> </w:t>
      </w:r>
      <w:r>
        <w:t>the</w:t>
      </w:r>
      <w:r>
        <w:rPr>
          <w:spacing w:val="2"/>
        </w:rPr>
        <w:t xml:space="preserve"> </w:t>
      </w:r>
      <w:r>
        <w:t>tree</w:t>
      </w:r>
      <w:r>
        <w:rPr>
          <w:spacing w:val="1"/>
        </w:rPr>
        <w:t xml:space="preserve"> </w:t>
      </w:r>
      <w:r>
        <w:t>at</w:t>
      </w:r>
      <w:r>
        <w:rPr>
          <w:spacing w:val="2"/>
        </w:rPr>
        <w:t xml:space="preserve"> </w:t>
      </w:r>
      <w:r>
        <w:t>the</w:t>
      </w:r>
      <w:r>
        <w:rPr>
          <w:spacing w:val="1"/>
        </w:rPr>
        <w:t xml:space="preserve"> </w:t>
      </w:r>
      <w:r>
        <w:t>scale</w:t>
      </w:r>
      <w:r>
        <w:rPr>
          <w:spacing w:val="3"/>
        </w:rPr>
        <w:t xml:space="preserve"> </w:t>
      </w:r>
      <w:r>
        <w:rPr>
          <w:i/>
          <w:spacing w:val="-2"/>
        </w:rPr>
        <w:t>r</w:t>
      </w:r>
      <w:r>
        <w:rPr>
          <w:rFonts w:ascii="Palatino Linotype"/>
          <w:i/>
          <w:spacing w:val="-1"/>
          <w:position w:val="-3"/>
          <w:sz w:val="16"/>
        </w:rPr>
        <w:t>c</w:t>
      </w:r>
      <w:r>
        <w:rPr>
          <w:rFonts w:ascii="Palatino Linotype"/>
          <w:i/>
          <w:spacing w:val="26"/>
          <w:position w:val="-3"/>
          <w:sz w:val="16"/>
        </w:rPr>
        <w:t xml:space="preserve"> </w:t>
      </w:r>
      <w:r>
        <w:rPr>
          <w:spacing w:val="-3"/>
        </w:rPr>
        <w:t>(F</w:t>
      </w:r>
      <w:r>
        <w:rPr>
          <w:spacing w:val="-4"/>
        </w:rPr>
        <w:t>alconer</w:t>
      </w:r>
      <w:r>
        <w:rPr>
          <w:spacing w:val="-3"/>
        </w:rPr>
        <w:t>,</w:t>
      </w:r>
      <w:r>
        <w:rPr>
          <w:spacing w:val="2"/>
        </w:rPr>
        <w:t xml:space="preserve"> </w:t>
      </w:r>
      <w:r>
        <w:t>1990),</w:t>
      </w:r>
      <w:r>
        <w:rPr>
          <w:spacing w:val="2"/>
        </w:rPr>
        <w:t xml:space="preserve"> </w:t>
      </w:r>
      <w:r>
        <w:t>where</w:t>
      </w:r>
      <w:r>
        <w:rPr>
          <w:spacing w:val="3"/>
        </w:rPr>
        <w:t xml:space="preserve"> </w:t>
      </w:r>
      <w:r>
        <w:rPr>
          <w:i/>
          <w:spacing w:val="-2"/>
        </w:rPr>
        <w:t>r</w:t>
      </w:r>
      <w:r>
        <w:rPr>
          <w:rFonts w:ascii="Palatino Linotype"/>
          <w:i/>
          <w:spacing w:val="-1"/>
          <w:position w:val="-3"/>
          <w:sz w:val="16"/>
        </w:rPr>
        <w:t>c</w:t>
      </w:r>
      <w:r>
        <w:rPr>
          <w:rFonts w:ascii="Palatino Linotype"/>
          <w:i/>
          <w:spacing w:val="26"/>
          <w:position w:val="-3"/>
          <w:sz w:val="16"/>
        </w:rPr>
        <w:t xml:space="preserve"> </w:t>
      </w:r>
      <w:r>
        <w:t>is</w:t>
      </w:r>
      <w:r>
        <w:rPr>
          <w:spacing w:val="2"/>
        </w:rPr>
        <w:t xml:space="preserve"> </w:t>
      </w:r>
      <w:r>
        <w:rPr>
          <w:spacing w:val="-2"/>
        </w:rPr>
        <w:t>essen</w:t>
      </w:r>
      <w:r>
        <w:rPr>
          <w:spacing w:val="-1"/>
        </w:rPr>
        <w:t>tially</w:t>
      </w:r>
      <w:r>
        <w:rPr>
          <w:spacing w:val="1"/>
        </w:rPr>
        <w:t xml:space="preserve"> </w:t>
      </w:r>
      <w:r>
        <w:t>our</w:t>
      </w:r>
      <w:r>
        <w:rPr>
          <w:spacing w:val="33"/>
          <w:w w:val="92"/>
        </w:rPr>
        <w:t xml:space="preserve"> </w:t>
      </w:r>
      <w:r>
        <w:t>ruler</w:t>
      </w:r>
      <w:r>
        <w:rPr>
          <w:spacing w:val="-16"/>
        </w:rPr>
        <w:t xml:space="preserve"> </w:t>
      </w:r>
      <w:r>
        <w:t>size</w:t>
      </w:r>
      <w:r w:rsidR="00C13273">
        <w:t xml:space="preserve"> and </w:t>
      </w:r>
      <w:r w:rsidR="00C13273">
        <w:rPr>
          <w:i/>
        </w:rPr>
        <w:t>d</w:t>
      </w:r>
      <w:r w:rsidR="002C5E67">
        <w:rPr>
          <w:i/>
        </w:rPr>
        <w:t>=</w:t>
      </w:r>
      <w:r w:rsidR="00C13273">
        <w:rPr>
          <w:i/>
        </w:rPr>
        <w:t>1</w:t>
      </w:r>
      <w:r>
        <w:t>.</w:t>
      </w:r>
      <w:r>
        <w:rPr>
          <w:spacing w:val="2"/>
        </w:rPr>
        <w:t xml:space="preserve"> </w:t>
      </w:r>
      <w:r>
        <w:rPr>
          <w:spacing w:val="-2"/>
        </w:rPr>
        <w:t>Th</w:t>
      </w:r>
      <w:r>
        <w:rPr>
          <w:spacing w:val="-3"/>
        </w:rPr>
        <w:t>us,</w:t>
      </w:r>
      <w:r>
        <w:rPr>
          <w:spacing w:val="-16"/>
        </w:rPr>
        <w:t xml:space="preserve"> </w:t>
      </w:r>
      <w:r>
        <w:t>increasing</w:t>
      </w:r>
      <w:r>
        <w:rPr>
          <w:spacing w:val="-16"/>
        </w:rPr>
        <w:t xml:space="preserve"> </w:t>
      </w:r>
      <w:r>
        <w:t>the</w:t>
      </w:r>
      <w:r>
        <w:rPr>
          <w:spacing w:val="-16"/>
        </w:rPr>
        <w:t xml:space="preserve"> </w:t>
      </w:r>
      <w:r>
        <w:rPr>
          <w:spacing w:val="-2"/>
        </w:rPr>
        <w:t>search</w:t>
      </w:r>
      <w:r>
        <w:rPr>
          <w:spacing w:val="-16"/>
        </w:rPr>
        <w:t xml:space="preserve"> </w:t>
      </w:r>
      <w:r>
        <w:t>radius</w:t>
      </w:r>
      <w:r>
        <w:rPr>
          <w:spacing w:val="-16"/>
        </w:rPr>
        <w:t xml:space="preserve"> </w:t>
      </w:r>
      <w:r>
        <w:t>for</w:t>
      </w:r>
      <w:r>
        <w:rPr>
          <w:spacing w:val="-15"/>
        </w:rPr>
        <w:t xml:space="preserve"> </w:t>
      </w:r>
      <w:r>
        <w:t>coarse</w:t>
      </w:r>
      <w:r>
        <w:rPr>
          <w:spacing w:val="-16"/>
        </w:rPr>
        <w:t xml:space="preserve"> </w:t>
      </w:r>
      <w:r>
        <w:rPr>
          <w:spacing w:val="-2"/>
        </w:rPr>
        <w:t>search</w:t>
      </w:r>
      <w:r>
        <w:rPr>
          <w:spacing w:val="-16"/>
        </w:rPr>
        <w:t xml:space="preserve"> </w:t>
      </w:r>
      <w:r>
        <w:t>only</w:t>
      </w:r>
      <w:r>
        <w:rPr>
          <w:spacing w:val="-15"/>
        </w:rPr>
        <w:t xml:space="preserve"> </w:t>
      </w:r>
      <w:r>
        <w:t>linearly</w:t>
      </w:r>
      <w:r>
        <w:rPr>
          <w:spacing w:val="24"/>
          <w:w w:val="94"/>
        </w:rPr>
        <w:t xml:space="preserve"> </w:t>
      </w:r>
      <w:r>
        <w:t>increases</w:t>
      </w:r>
      <w:r>
        <w:rPr>
          <w:spacing w:val="-10"/>
        </w:rPr>
        <w:t xml:space="preserve"> </w:t>
      </w:r>
      <w:r>
        <w:t>the</w:t>
      </w:r>
      <w:r>
        <w:rPr>
          <w:spacing w:val="-8"/>
        </w:rPr>
        <w:t xml:space="preserve"> </w:t>
      </w:r>
      <w:r>
        <w:rPr>
          <w:spacing w:val="-3"/>
        </w:rPr>
        <w:t>number</w:t>
      </w:r>
      <w:r>
        <w:rPr>
          <w:spacing w:val="-9"/>
        </w:rPr>
        <w:t xml:space="preserve"> </w:t>
      </w:r>
      <w:r>
        <w:t>of</w:t>
      </w:r>
      <w:r>
        <w:rPr>
          <w:spacing w:val="-9"/>
        </w:rPr>
        <w:t xml:space="preserve"> </w:t>
      </w:r>
      <w:r>
        <w:t>points</w:t>
      </w:r>
      <w:r>
        <w:rPr>
          <w:spacing w:val="-8"/>
        </w:rPr>
        <w:t xml:space="preserve"> </w:t>
      </w:r>
      <w:r>
        <w:t>that</w:t>
      </w:r>
      <w:r>
        <w:rPr>
          <w:spacing w:val="-9"/>
        </w:rPr>
        <w:t xml:space="preserve"> </w:t>
      </w:r>
      <w:r>
        <w:t>need</w:t>
      </w:r>
      <w:r>
        <w:rPr>
          <w:spacing w:val="-9"/>
        </w:rPr>
        <w:t xml:space="preserve"> </w:t>
      </w:r>
      <w:r>
        <w:t>to</w:t>
      </w:r>
      <w:r>
        <w:rPr>
          <w:spacing w:val="-9"/>
        </w:rPr>
        <w:t xml:space="preserve"> </w:t>
      </w:r>
      <w:r>
        <w:rPr>
          <w:spacing w:val="3"/>
        </w:rPr>
        <w:t>be</w:t>
      </w:r>
      <w:r>
        <w:rPr>
          <w:spacing w:val="-9"/>
        </w:rPr>
        <w:t xml:space="preserve"> </w:t>
      </w:r>
      <w:r>
        <w:rPr>
          <w:spacing w:val="-2"/>
        </w:rPr>
        <w:t>searched</w:t>
      </w:r>
      <w:r>
        <w:rPr>
          <w:spacing w:val="-8"/>
        </w:rPr>
        <w:t xml:space="preserve"> </w:t>
      </w:r>
      <w:r>
        <w:t>in</w:t>
      </w:r>
      <w:r>
        <w:rPr>
          <w:spacing w:val="-9"/>
        </w:rPr>
        <w:t xml:space="preserve"> </w:t>
      </w:r>
      <w:r>
        <w:t>a</w:t>
      </w:r>
      <w:r>
        <w:rPr>
          <w:spacing w:val="-9"/>
        </w:rPr>
        <w:t xml:space="preserve"> </w:t>
      </w:r>
      <w:r>
        <w:t>fi</w:t>
      </w:r>
      <w:r w:rsidR="00236F72">
        <w:t xml:space="preserve">ne </w:t>
      </w:r>
      <w:r>
        <w:rPr>
          <w:spacing w:val="-2"/>
        </w:rPr>
        <w:t>search.</w:t>
      </w:r>
    </w:p>
    <w:p w14:paraId="68B07E54" w14:textId="5608BCEA" w:rsidR="00283DE0" w:rsidRPr="00B965AC" w:rsidRDefault="00641826" w:rsidP="003B0178">
      <w:pPr>
        <w:pStyle w:val="BodyText"/>
        <w:keepLines/>
        <w:spacing w:line="379" w:lineRule="auto"/>
        <w:ind w:left="490" w:right="533" w:firstLine="351"/>
        <w:rPr>
          <w:i/>
        </w:rPr>
        <w:sectPr w:rsidR="00283DE0" w:rsidRPr="00B965AC">
          <w:pgSz w:w="12240" w:h="15840"/>
          <w:pgMar w:top="1500" w:right="1720" w:bottom="1960" w:left="1720" w:header="0" w:footer="1776" w:gutter="0"/>
          <w:cols w:space="720"/>
        </w:sectPr>
      </w:pPr>
      <w:r>
        <w:t>A</w:t>
      </w:r>
      <w:r>
        <w:rPr>
          <w:spacing w:val="1"/>
        </w:rPr>
        <w:t xml:space="preserve"> </w:t>
      </w:r>
      <w:r>
        <w:t>similar</w:t>
      </w:r>
      <w:r>
        <w:rPr>
          <w:spacing w:val="2"/>
        </w:rPr>
        <w:t xml:space="preserve"> </w:t>
      </w:r>
      <w:r>
        <w:t>analysis holds</w:t>
      </w:r>
      <w:r>
        <w:rPr>
          <w:spacing w:val="1"/>
        </w:rPr>
        <w:t xml:space="preserve"> </w:t>
      </w:r>
      <w:r>
        <w:t>in</w:t>
      </w:r>
      <w:r>
        <w:rPr>
          <w:spacing w:val="1"/>
        </w:rPr>
        <w:t xml:space="preserve"> </w:t>
      </w:r>
      <w:r w:rsidRPr="002C5E67">
        <w:t>the</w:t>
      </w:r>
      <w:r w:rsidRPr="002C5E67">
        <w:rPr>
          <w:spacing w:val="2"/>
        </w:rPr>
        <w:t xml:space="preserve"> </w:t>
      </w:r>
      <w:r w:rsidRPr="002C5E67">
        <w:t>more</w:t>
      </w:r>
      <w:r w:rsidRPr="002C5E67">
        <w:rPr>
          <w:spacing w:val="1"/>
        </w:rPr>
        <w:t xml:space="preserve"> </w:t>
      </w:r>
      <w:r w:rsidRPr="002C5E67">
        <w:t>general case</w:t>
      </w:r>
      <w:r w:rsidR="002C5E67">
        <w:t xml:space="preserve"> where </w:t>
      </w:r>
      <w:r w:rsidR="002C5E67">
        <w:rPr>
          <w:i/>
        </w:rPr>
        <w:t>d≠1</w:t>
      </w:r>
      <w:r>
        <w:t>.</w:t>
      </w:r>
      <w:r>
        <w:rPr>
          <w:spacing w:val="41"/>
        </w:rPr>
        <w:t xml:space="preserve"> </w:t>
      </w:r>
      <w:r>
        <w:t>The</w:t>
      </w:r>
      <w:r>
        <w:rPr>
          <w:spacing w:val="1"/>
        </w:rPr>
        <w:t xml:space="preserve"> </w:t>
      </w:r>
      <w:r>
        <w:rPr>
          <w:spacing w:val="-2"/>
        </w:rPr>
        <w:t>entropy-scaling</w:t>
      </w:r>
      <w:r>
        <w:rPr>
          <w:spacing w:val="22"/>
          <w:w w:val="94"/>
        </w:rPr>
        <w:t xml:space="preserve"> </w:t>
      </w:r>
      <w:r>
        <w:rPr>
          <w:spacing w:val="-2"/>
        </w:rPr>
        <w:t>frameworks</w:t>
      </w:r>
      <w:r>
        <w:rPr>
          <w:spacing w:val="-23"/>
        </w:rPr>
        <w:t xml:space="preserve"> </w:t>
      </w:r>
      <w:r>
        <w:rPr>
          <w:spacing w:val="-5"/>
        </w:rPr>
        <w:t>we</w:t>
      </w:r>
      <w:r>
        <w:rPr>
          <w:spacing w:val="-23"/>
        </w:rPr>
        <w:t xml:space="preserve"> </w:t>
      </w:r>
      <w:r>
        <w:rPr>
          <w:spacing w:val="-2"/>
        </w:rPr>
        <w:t>introduce</w:t>
      </w:r>
      <w:r>
        <w:rPr>
          <w:spacing w:val="-23"/>
        </w:rPr>
        <w:t xml:space="preserve"> </w:t>
      </w:r>
      <w:r>
        <w:t>can</w:t>
      </w:r>
      <w:r>
        <w:rPr>
          <w:spacing w:val="-22"/>
        </w:rPr>
        <w:t xml:space="preserve"> </w:t>
      </w:r>
      <w:r>
        <w:rPr>
          <w:spacing w:val="3"/>
        </w:rPr>
        <w:t>be</w:t>
      </w:r>
      <w:r>
        <w:rPr>
          <w:spacing w:val="-23"/>
        </w:rPr>
        <w:t xml:space="preserve"> </w:t>
      </w:r>
      <w:r>
        <w:t>expected</w:t>
      </w:r>
      <w:r>
        <w:rPr>
          <w:spacing w:val="-22"/>
        </w:rPr>
        <w:t xml:space="preserve"> </w:t>
      </w:r>
      <w:r>
        <w:t>to</w:t>
      </w:r>
      <w:r>
        <w:rPr>
          <w:spacing w:val="-23"/>
        </w:rPr>
        <w:t xml:space="preserve"> </w:t>
      </w:r>
      <w:r>
        <w:rPr>
          <w:spacing w:val="-2"/>
        </w:rPr>
        <w:t>provide</w:t>
      </w:r>
      <w:r>
        <w:rPr>
          <w:spacing w:val="-23"/>
        </w:rPr>
        <w:t xml:space="preserve"> </w:t>
      </w:r>
      <w:r>
        <w:t>a</w:t>
      </w:r>
      <w:r>
        <w:rPr>
          <w:spacing w:val="-23"/>
        </w:rPr>
        <w:t xml:space="preserve"> </w:t>
      </w:r>
      <w:r>
        <w:rPr>
          <w:spacing w:val="2"/>
        </w:rPr>
        <w:t>boost</w:t>
      </w:r>
      <w:r>
        <w:rPr>
          <w:spacing w:val="-22"/>
        </w:rPr>
        <w:t xml:space="preserve"> </w:t>
      </w:r>
      <w:r>
        <w:t>to</w:t>
      </w:r>
      <w:r>
        <w:rPr>
          <w:spacing w:val="-23"/>
        </w:rPr>
        <w:t xml:space="preserve"> </w:t>
      </w:r>
      <w:r>
        <w:rPr>
          <w:spacing w:val="-2"/>
        </w:rPr>
        <w:t>approximate</w:t>
      </w:r>
      <w:r>
        <w:rPr>
          <w:spacing w:val="54"/>
          <w:w w:val="96"/>
        </w:rPr>
        <w:t xml:space="preserve"> </w:t>
      </w:r>
      <w:r>
        <w:rPr>
          <w:spacing w:val="-2"/>
        </w:rPr>
        <w:t>search</w:t>
      </w:r>
      <w:r>
        <w:rPr>
          <w:spacing w:val="10"/>
        </w:rPr>
        <w:t xml:space="preserve"> </w:t>
      </w:r>
      <w:r>
        <w:t>when</w:t>
      </w:r>
      <w:r>
        <w:rPr>
          <w:spacing w:val="12"/>
        </w:rPr>
        <w:t xml:space="preserve"> </w:t>
      </w:r>
      <w:r>
        <w:t>fractal</w:t>
      </w:r>
      <w:r>
        <w:rPr>
          <w:spacing w:val="12"/>
        </w:rPr>
        <w:t xml:space="preserve"> </w:t>
      </w:r>
      <w:r>
        <w:t>dimension</w:t>
      </w:r>
      <w:r w:rsidR="005F2656">
        <w:t xml:space="preserve"> </w:t>
      </w:r>
      <w:r w:rsidR="005F2656">
        <w:rPr>
          <w:i/>
        </w:rPr>
        <w:t>d</w:t>
      </w:r>
      <w:r>
        <w:rPr>
          <w:spacing w:val="11"/>
        </w:rPr>
        <w:t xml:space="preserve"> </w:t>
      </w:r>
      <w:r w:rsidR="005F2656">
        <w:rPr>
          <w:spacing w:val="11"/>
        </w:rPr>
        <w:t xml:space="preserve">of a dataset </w:t>
      </w:r>
      <w:r w:rsidR="005F2656">
        <w:rPr>
          <w:i/>
          <w:spacing w:val="11"/>
        </w:rPr>
        <w:t xml:space="preserve">D </w:t>
      </w:r>
      <w:r>
        <w:t>is</w:t>
      </w:r>
      <w:r>
        <w:rPr>
          <w:spacing w:val="11"/>
        </w:rPr>
        <w:t xml:space="preserve"> </w:t>
      </w:r>
      <w:r>
        <w:rPr>
          <w:spacing w:val="-3"/>
        </w:rPr>
        <w:t>low</w:t>
      </w:r>
      <w:r>
        <w:rPr>
          <w:spacing w:val="11"/>
        </w:rPr>
        <w:t xml:space="preserve"> </w:t>
      </w:r>
      <w:r>
        <w:t>(i.e.,</w:t>
      </w:r>
      <w:r>
        <w:rPr>
          <w:spacing w:val="15"/>
        </w:rPr>
        <w:t xml:space="preserve"> </w:t>
      </w:r>
      <w:r>
        <w:t>close</w:t>
      </w:r>
      <w:r>
        <w:rPr>
          <w:spacing w:val="12"/>
        </w:rPr>
        <w:t xml:space="preserve"> </w:t>
      </w:r>
      <w:r>
        <w:t>to</w:t>
      </w:r>
      <w:r>
        <w:rPr>
          <w:spacing w:val="11"/>
        </w:rPr>
        <w:t xml:space="preserve"> </w:t>
      </w:r>
      <w:r>
        <w:t>1)</w:t>
      </w:r>
      <w:r>
        <w:rPr>
          <w:spacing w:val="11"/>
        </w:rPr>
        <w:t xml:space="preserve"> </w:t>
      </w:r>
      <w:r>
        <w:t>and</w:t>
      </w:r>
      <w:r>
        <w:rPr>
          <w:spacing w:val="12"/>
        </w:rPr>
        <w:t xml:space="preserve"> </w:t>
      </w:r>
      <w:r>
        <w:t>metric</w:t>
      </w:r>
      <w:r>
        <w:rPr>
          <w:spacing w:val="11"/>
        </w:rPr>
        <w:t xml:space="preserve"> </w:t>
      </w:r>
      <w:r>
        <w:rPr>
          <w:spacing w:val="-3"/>
        </w:rPr>
        <w:t>entrop</w:t>
      </w:r>
      <w:r w:rsidR="00B965AC">
        <w:rPr>
          <w:spacing w:val="-2"/>
        </w:rPr>
        <w:t>y</w:t>
      </w:r>
    </w:p>
    <w:p w14:paraId="55EB4E7B" w14:textId="44AD1BD2" w:rsidR="00283DE0" w:rsidRPr="008C1AF4" w:rsidRDefault="00B965AC" w:rsidP="003B0178">
      <w:pPr>
        <w:pStyle w:val="BodyText"/>
        <w:keepLines/>
        <w:spacing w:line="379" w:lineRule="auto"/>
        <w:ind w:left="490" w:right="533"/>
        <w:rPr>
          <w:spacing w:val="47"/>
        </w:rPr>
      </w:pPr>
      <w:r>
        <w:rPr>
          <w:i/>
        </w:rPr>
        <w:lastRenderedPageBreak/>
        <w:t>k</w:t>
      </w:r>
      <w:r>
        <w:t xml:space="preserve"> </w:t>
      </w:r>
      <w:r w:rsidR="00641826">
        <w:t>is</w:t>
      </w:r>
      <w:r w:rsidR="00641826">
        <w:rPr>
          <w:spacing w:val="5"/>
        </w:rPr>
        <w:t xml:space="preserve"> </w:t>
      </w:r>
      <w:r w:rsidR="00641826">
        <w:rPr>
          <w:spacing w:val="-3"/>
        </w:rPr>
        <w:t>low.</w:t>
      </w:r>
      <w:r w:rsidR="00641826">
        <w:rPr>
          <w:spacing w:val="47"/>
        </w:rPr>
        <w:t xml:space="preserve"> </w:t>
      </w:r>
      <w:r w:rsidR="00641826">
        <w:rPr>
          <w:spacing w:val="-2"/>
        </w:rPr>
        <w:t>Specifically</w:t>
      </w:r>
      <w:r w:rsidR="00641826">
        <w:rPr>
          <w:spacing w:val="-1"/>
        </w:rPr>
        <w:t>,</w:t>
      </w:r>
      <w:r w:rsidR="008C1AF4">
        <w:rPr>
          <w:spacing w:val="8"/>
        </w:rPr>
        <w:t xml:space="preserve"> </w:t>
      </w:r>
      <w:r w:rsidR="008C1AF4">
        <w:t>the</w:t>
      </w:r>
      <w:r w:rsidR="008C1AF4">
        <w:rPr>
          <w:spacing w:val="5"/>
        </w:rPr>
        <w:t xml:space="preserve"> </w:t>
      </w:r>
      <w:r w:rsidR="002B56E2">
        <w:rPr>
          <w:spacing w:val="5"/>
        </w:rPr>
        <w:t xml:space="preserve">ratio </w:t>
      </w:r>
      <w:r w:rsidR="00236F72" w:rsidRPr="002E4816">
        <w:t>|</w:t>
      </w:r>
      <w:r w:rsidR="00236F72" w:rsidRPr="002E4816">
        <w:rPr>
          <w:i/>
        </w:rPr>
        <w:t>D|</w:t>
      </w:r>
      <w:r w:rsidR="004911AD" w:rsidRPr="002E4816">
        <w:t>/</w:t>
      </w:r>
      <w:r w:rsidR="004911AD" w:rsidRPr="002E4816">
        <w:rPr>
          <w:i/>
        </w:rPr>
        <w:t>k</w:t>
      </w:r>
      <w:r>
        <w:rPr>
          <w:i/>
        </w:rPr>
        <w:t xml:space="preserve"> </w:t>
      </w:r>
      <w:r w:rsidR="00236F72">
        <w:rPr>
          <w:spacing w:val="-2"/>
        </w:rPr>
        <w:t>pr</w:t>
      </w:r>
      <w:r w:rsidR="00641826">
        <w:rPr>
          <w:spacing w:val="-2"/>
        </w:rPr>
        <w:t>ovides</w:t>
      </w:r>
      <w:r w:rsidR="00641826">
        <w:rPr>
          <w:spacing w:val="-9"/>
        </w:rPr>
        <w:t xml:space="preserve"> </w:t>
      </w:r>
      <w:r w:rsidR="00641826">
        <w:t>an</w:t>
      </w:r>
      <w:r w:rsidR="008C1AF4">
        <w:t xml:space="preserve"> </w:t>
      </w:r>
      <w:r w:rsidR="00641826">
        <w:t>estimate</w:t>
      </w:r>
      <w:r w:rsidR="00641826">
        <w:rPr>
          <w:spacing w:val="-8"/>
        </w:rPr>
        <w:t xml:space="preserve"> </w:t>
      </w:r>
      <w:r w:rsidR="00641826">
        <w:t>of</w:t>
      </w:r>
      <w:r w:rsidR="00641826">
        <w:rPr>
          <w:spacing w:val="-8"/>
        </w:rPr>
        <w:t xml:space="preserve"> </w:t>
      </w:r>
      <w:r w:rsidR="008C1AF4">
        <w:t xml:space="preserve">the </w:t>
      </w:r>
    </w:p>
    <w:p w14:paraId="64DFE58F" w14:textId="77777777" w:rsidR="008C1AF4" w:rsidRDefault="008C1AF4" w:rsidP="003B0178">
      <w:pPr>
        <w:keepLines/>
        <w:spacing w:line="379" w:lineRule="auto"/>
        <w:ind w:left="490" w:right="533"/>
        <w:sectPr w:rsidR="008C1AF4" w:rsidSect="008C1AF4">
          <w:type w:val="continuous"/>
          <w:pgSz w:w="12240" w:h="15840"/>
          <w:pgMar w:top="700" w:right="1720" w:bottom="0" w:left="1720" w:header="720" w:footer="720" w:gutter="0"/>
          <w:cols w:space="40"/>
        </w:sectPr>
      </w:pPr>
    </w:p>
    <w:p w14:paraId="31AFD817" w14:textId="77777777" w:rsidR="006648E8" w:rsidRDefault="005957E1" w:rsidP="003B0178">
      <w:pPr>
        <w:pStyle w:val="BodyText"/>
        <w:keepLines/>
        <w:spacing w:before="59" w:line="381" w:lineRule="auto"/>
        <w:ind w:right="528"/>
        <w:rPr>
          <w:spacing w:val="-38"/>
        </w:rPr>
        <w:sectPr w:rsidR="006648E8">
          <w:pgSz w:w="12240" w:h="15840"/>
          <w:pgMar w:top="1500" w:right="1720" w:bottom="1960" w:left="1720" w:header="0" w:footer="1776" w:gutter="0"/>
          <w:cols w:space="720"/>
        </w:sectPr>
      </w:pPr>
      <w:r>
        <w:lastRenderedPageBreak/>
        <w:t xml:space="preserve">acceleration </w:t>
      </w:r>
      <w:r w:rsidR="00641826">
        <w:t>factor</w:t>
      </w:r>
      <w:r w:rsidR="00641826">
        <w:rPr>
          <w:spacing w:val="-22"/>
        </w:rPr>
        <w:t xml:space="preserve"> </w:t>
      </w:r>
      <w:r w:rsidR="00641826">
        <w:t>for</w:t>
      </w:r>
      <w:r w:rsidR="00641826">
        <w:rPr>
          <w:spacing w:val="-21"/>
        </w:rPr>
        <w:t xml:space="preserve"> </w:t>
      </w:r>
      <w:r w:rsidR="00641826">
        <w:t>just</w:t>
      </w:r>
      <w:r w:rsidR="00641826">
        <w:rPr>
          <w:spacing w:val="-22"/>
        </w:rPr>
        <w:t xml:space="preserve"> </w:t>
      </w:r>
      <w:r w:rsidR="00641826">
        <w:t>the</w:t>
      </w:r>
      <w:r w:rsidR="00641826">
        <w:rPr>
          <w:spacing w:val="-21"/>
        </w:rPr>
        <w:t xml:space="preserve"> </w:t>
      </w:r>
      <w:r w:rsidR="00641826">
        <w:t>coarse</w:t>
      </w:r>
      <w:r w:rsidR="00641826">
        <w:rPr>
          <w:spacing w:val="-22"/>
        </w:rPr>
        <w:t xml:space="preserve"> </w:t>
      </w:r>
      <w:r w:rsidR="00641826">
        <w:rPr>
          <w:spacing w:val="-2"/>
        </w:rPr>
        <w:t>search</w:t>
      </w:r>
      <w:r w:rsidR="00641826">
        <w:rPr>
          <w:spacing w:val="-21"/>
        </w:rPr>
        <w:t xml:space="preserve"> </w:t>
      </w:r>
      <w:r w:rsidR="00641826">
        <w:t>component</w:t>
      </w:r>
      <w:r w:rsidR="00641826">
        <w:rPr>
          <w:spacing w:val="-21"/>
        </w:rPr>
        <w:t xml:space="preserve"> </w:t>
      </w:r>
      <w:r w:rsidR="00641826">
        <w:t>compared</w:t>
      </w:r>
      <w:r w:rsidR="00641826">
        <w:rPr>
          <w:spacing w:val="-21"/>
        </w:rPr>
        <w:t xml:space="preserve"> </w:t>
      </w:r>
      <w:r w:rsidR="00641826">
        <w:t>to</w:t>
      </w:r>
      <w:r w:rsidR="00641826">
        <w:rPr>
          <w:spacing w:val="-22"/>
        </w:rPr>
        <w:t xml:space="preserve"> </w:t>
      </w:r>
      <w:r w:rsidR="00641826">
        <w:t>a</w:t>
      </w:r>
      <w:r w:rsidR="00641826">
        <w:rPr>
          <w:spacing w:val="-21"/>
        </w:rPr>
        <w:t xml:space="preserve"> </w:t>
      </w:r>
      <w:r w:rsidR="00641826">
        <w:t>full</w:t>
      </w:r>
      <w:r w:rsidR="00641826">
        <w:rPr>
          <w:spacing w:val="-22"/>
        </w:rPr>
        <w:t xml:space="preserve"> </w:t>
      </w:r>
      <w:r w:rsidR="00641826">
        <w:t>linear</w:t>
      </w:r>
      <w:r w:rsidR="00641826">
        <w:rPr>
          <w:spacing w:val="-21"/>
        </w:rPr>
        <w:t xml:space="preserve"> </w:t>
      </w:r>
      <w:r w:rsidR="00641826">
        <w:rPr>
          <w:spacing w:val="-2"/>
        </w:rPr>
        <w:t>search</w:t>
      </w:r>
      <w:r w:rsidR="002B56E2">
        <w:rPr>
          <w:spacing w:val="-2"/>
        </w:rPr>
        <w:t xml:space="preserve"> of a database </w:t>
      </w:r>
      <w:r w:rsidR="00B965AC">
        <w:rPr>
          <w:i/>
          <w:spacing w:val="-2"/>
        </w:rPr>
        <w:t>D</w:t>
      </w:r>
      <w:r w:rsidR="00641826">
        <w:rPr>
          <w:spacing w:val="-2"/>
        </w:rPr>
        <w:t>.</w:t>
      </w:r>
      <w:r w:rsidR="00641826">
        <w:rPr>
          <w:spacing w:val="21"/>
          <w:w w:val="95"/>
        </w:rPr>
        <w:t xml:space="preserve"> </w:t>
      </w:r>
      <w:r w:rsidR="00641826">
        <w:rPr>
          <w:spacing w:val="1"/>
        </w:rPr>
        <w:t>Local</w:t>
      </w:r>
      <w:r w:rsidR="00641826">
        <w:rPr>
          <w:spacing w:val="-38"/>
        </w:rPr>
        <w:t xml:space="preserve"> </w:t>
      </w:r>
      <w:r w:rsidR="00641826">
        <w:t>fractal</w:t>
      </w:r>
      <w:r w:rsidR="00641826">
        <w:rPr>
          <w:spacing w:val="-37"/>
        </w:rPr>
        <w:t xml:space="preserve"> </w:t>
      </w:r>
      <w:r w:rsidR="00641826">
        <w:t>dimension</w:t>
      </w:r>
      <w:r w:rsidR="00641826">
        <w:rPr>
          <w:spacing w:val="-38"/>
        </w:rPr>
        <w:t xml:space="preserve"> </w:t>
      </w:r>
      <w:r w:rsidR="00641826">
        <w:t>around</w:t>
      </w:r>
      <w:r w:rsidR="00641826">
        <w:rPr>
          <w:spacing w:val="-38"/>
        </w:rPr>
        <w:t xml:space="preserve"> </w:t>
      </w:r>
      <w:r w:rsidR="00641826">
        <w:t>a</w:t>
      </w:r>
      <w:r w:rsidR="00641826">
        <w:rPr>
          <w:spacing w:val="-37"/>
        </w:rPr>
        <w:t xml:space="preserve"> </w:t>
      </w:r>
      <w:r w:rsidR="00641826">
        <w:t>data</w:t>
      </w:r>
      <w:r w:rsidR="00641826">
        <w:rPr>
          <w:spacing w:val="-38"/>
        </w:rPr>
        <w:t xml:space="preserve"> </w:t>
      </w:r>
      <w:r w:rsidR="00641826">
        <w:t>point</w:t>
      </w:r>
      <w:r w:rsidR="00641826">
        <w:rPr>
          <w:spacing w:val="-38"/>
        </w:rPr>
        <w:t xml:space="preserve"> </w:t>
      </w:r>
    </w:p>
    <w:p w14:paraId="19E5AC86" w14:textId="7F640EC3" w:rsidR="00283DE0" w:rsidRDefault="00641826" w:rsidP="003B0178">
      <w:pPr>
        <w:pStyle w:val="BodyText"/>
        <w:keepLines/>
        <w:spacing w:before="59" w:line="381" w:lineRule="auto"/>
        <w:ind w:right="528"/>
      </w:pPr>
      <w:r>
        <w:lastRenderedPageBreak/>
        <w:t>can</w:t>
      </w:r>
      <w:r>
        <w:rPr>
          <w:spacing w:val="-37"/>
        </w:rPr>
        <w:t xml:space="preserve"> </w:t>
      </w:r>
      <w:r>
        <w:rPr>
          <w:spacing w:val="3"/>
        </w:rPr>
        <w:t>be</w:t>
      </w:r>
      <w:r>
        <w:rPr>
          <w:spacing w:val="-38"/>
        </w:rPr>
        <w:t xml:space="preserve"> </w:t>
      </w:r>
      <w:r>
        <w:t>computed</w:t>
      </w:r>
      <w:r>
        <w:rPr>
          <w:spacing w:val="-37"/>
        </w:rPr>
        <w:t xml:space="preserve"> </w:t>
      </w:r>
      <w:r>
        <w:rPr>
          <w:spacing w:val="-4"/>
        </w:rPr>
        <w:t>b</w:t>
      </w:r>
      <w:r>
        <w:rPr>
          <w:spacing w:val="-3"/>
        </w:rPr>
        <w:t>y</w:t>
      </w:r>
      <w:r>
        <w:rPr>
          <w:spacing w:val="-38"/>
        </w:rPr>
        <w:t xml:space="preserve"> </w:t>
      </w:r>
      <w:r>
        <w:t>determining</w:t>
      </w:r>
      <w:r>
        <w:rPr>
          <w:spacing w:val="21"/>
          <w:w w:val="93"/>
        </w:rPr>
        <w:t xml:space="preserve"> </w:t>
      </w:r>
      <w:r>
        <w:t>the</w:t>
      </w:r>
      <w:r>
        <w:rPr>
          <w:spacing w:val="14"/>
        </w:rPr>
        <w:t xml:space="preserve"> </w:t>
      </w:r>
      <w:r>
        <w:rPr>
          <w:spacing w:val="-3"/>
        </w:rPr>
        <w:t>number</w:t>
      </w:r>
      <w:r>
        <w:rPr>
          <w:spacing w:val="16"/>
        </w:rPr>
        <w:t xml:space="preserve"> </w:t>
      </w:r>
      <w:r>
        <w:t>of</w:t>
      </w:r>
      <w:r>
        <w:rPr>
          <w:spacing w:val="15"/>
        </w:rPr>
        <w:t xml:space="preserve"> </w:t>
      </w:r>
      <w:r>
        <w:t>other</w:t>
      </w:r>
      <w:r>
        <w:rPr>
          <w:spacing w:val="14"/>
        </w:rPr>
        <w:t xml:space="preserve"> </w:t>
      </w:r>
      <w:r>
        <w:t>data</w:t>
      </w:r>
      <w:r>
        <w:rPr>
          <w:spacing w:val="16"/>
        </w:rPr>
        <w:t xml:space="preserve"> </w:t>
      </w:r>
      <w:r>
        <w:t>points</w:t>
      </w:r>
      <w:r>
        <w:rPr>
          <w:spacing w:val="15"/>
        </w:rPr>
        <w:t xml:space="preserve"> </w:t>
      </w:r>
      <w:r>
        <w:t>within</w:t>
      </w:r>
      <w:r>
        <w:rPr>
          <w:spacing w:val="16"/>
        </w:rPr>
        <w:t xml:space="preserve"> </w:t>
      </w:r>
      <w:r>
        <w:rPr>
          <w:spacing w:val="-5"/>
        </w:rPr>
        <w:t>t</w:t>
      </w:r>
      <w:r>
        <w:rPr>
          <w:spacing w:val="-6"/>
        </w:rPr>
        <w:t>wo</w:t>
      </w:r>
      <w:r>
        <w:rPr>
          <w:spacing w:val="15"/>
        </w:rPr>
        <w:t xml:space="preserve"> </w:t>
      </w:r>
      <w:r>
        <w:t>radii</w:t>
      </w:r>
      <w:r>
        <w:rPr>
          <w:spacing w:val="15"/>
        </w:rPr>
        <w:t xml:space="preserve"> </w:t>
      </w:r>
      <w:r>
        <w:rPr>
          <w:i/>
          <w:spacing w:val="-2"/>
        </w:rPr>
        <w:t>r</w:t>
      </w:r>
      <w:r>
        <w:rPr>
          <w:rFonts w:ascii="Century"/>
          <w:spacing w:val="-2"/>
          <w:position w:val="-3"/>
          <w:sz w:val="16"/>
        </w:rPr>
        <w:t>1</w:t>
      </w:r>
      <w:r>
        <w:rPr>
          <w:rFonts w:ascii="Century"/>
          <w:spacing w:val="35"/>
          <w:position w:val="-3"/>
          <w:sz w:val="16"/>
        </w:rPr>
        <w:t xml:space="preserve"> </w:t>
      </w:r>
      <w:r>
        <w:t>and</w:t>
      </w:r>
      <w:r>
        <w:rPr>
          <w:spacing w:val="15"/>
        </w:rPr>
        <w:t xml:space="preserve"> </w:t>
      </w:r>
      <w:r>
        <w:rPr>
          <w:i/>
        </w:rPr>
        <w:t>r</w:t>
      </w:r>
      <w:r>
        <w:rPr>
          <w:rFonts w:ascii="Century"/>
          <w:position w:val="-3"/>
          <w:sz w:val="16"/>
        </w:rPr>
        <w:t>2</w:t>
      </w:r>
      <w:r>
        <w:rPr>
          <w:rFonts w:ascii="Century"/>
          <w:spacing w:val="36"/>
          <w:position w:val="-3"/>
          <w:sz w:val="16"/>
        </w:rPr>
        <w:t xml:space="preserve"> </w:t>
      </w:r>
      <w:r>
        <w:t>of</w:t>
      </w:r>
      <w:r>
        <w:rPr>
          <w:spacing w:val="15"/>
        </w:rPr>
        <w:t xml:space="preserve"> </w:t>
      </w:r>
      <w:r>
        <w:t>that</w:t>
      </w:r>
      <w:r>
        <w:rPr>
          <w:spacing w:val="15"/>
        </w:rPr>
        <w:t xml:space="preserve"> </w:t>
      </w:r>
      <w:r>
        <w:t>point;</w:t>
      </w:r>
      <w:r w:rsidR="00236F72">
        <w:t xml:space="preserve"> </w:t>
      </w:r>
      <w:r>
        <w:rPr>
          <w:spacing w:val="-3"/>
        </w:rPr>
        <w:t>given</w:t>
      </w:r>
      <w:r>
        <w:rPr>
          <w:spacing w:val="12"/>
        </w:rPr>
        <w:t xml:space="preserve"> </w:t>
      </w:r>
      <w:r>
        <w:t>those</w:t>
      </w:r>
      <w:r>
        <w:rPr>
          <w:spacing w:val="11"/>
        </w:rPr>
        <w:t xml:space="preserve"> </w:t>
      </w:r>
      <w:r>
        <w:t>point</w:t>
      </w:r>
      <w:r>
        <w:rPr>
          <w:spacing w:val="12"/>
        </w:rPr>
        <w:t xml:space="preserve"> </w:t>
      </w:r>
      <w:r>
        <w:rPr>
          <w:spacing w:val="-2"/>
        </w:rPr>
        <w:t>coun</w:t>
      </w:r>
      <w:r>
        <w:rPr>
          <w:spacing w:val="-1"/>
        </w:rPr>
        <w:t>ts</w:t>
      </w:r>
      <w:r>
        <w:rPr>
          <w:spacing w:val="12"/>
        </w:rPr>
        <w:t xml:space="preserve"> </w:t>
      </w:r>
      <w:r>
        <w:rPr>
          <w:spacing w:val="-1"/>
        </w:rPr>
        <w:t>(</w:t>
      </w:r>
      <w:r>
        <w:rPr>
          <w:i/>
          <w:spacing w:val="-1"/>
        </w:rPr>
        <w:t>n</w:t>
      </w:r>
      <w:r>
        <w:rPr>
          <w:rFonts w:ascii="Century"/>
          <w:spacing w:val="-2"/>
          <w:position w:val="-3"/>
          <w:sz w:val="16"/>
        </w:rPr>
        <w:t>1</w:t>
      </w:r>
      <w:r>
        <w:rPr>
          <w:rFonts w:ascii="Century"/>
          <w:spacing w:val="32"/>
          <w:position w:val="-3"/>
          <w:sz w:val="16"/>
        </w:rPr>
        <w:t xml:space="preserve"> </w:t>
      </w:r>
      <w:r>
        <w:t>and</w:t>
      </w:r>
      <w:r>
        <w:rPr>
          <w:spacing w:val="12"/>
        </w:rPr>
        <w:t xml:space="preserve"> </w:t>
      </w:r>
      <w:r>
        <w:rPr>
          <w:i/>
          <w:spacing w:val="3"/>
        </w:rPr>
        <w:t>n</w:t>
      </w:r>
      <w:r>
        <w:rPr>
          <w:rFonts w:ascii="Century"/>
          <w:spacing w:val="3"/>
          <w:position w:val="-3"/>
          <w:sz w:val="16"/>
        </w:rPr>
        <w:t>2</w:t>
      </w:r>
      <w:r>
        <w:rPr>
          <w:spacing w:val="3"/>
        </w:rPr>
        <w:t>,</w:t>
      </w:r>
      <w:r>
        <w:rPr>
          <w:spacing w:val="17"/>
        </w:rPr>
        <w:t xml:space="preserve"> </w:t>
      </w:r>
      <w:r>
        <w:t>respectively),</w:t>
      </w:r>
      <w:r>
        <w:rPr>
          <w:spacing w:val="17"/>
        </w:rPr>
        <w:t xml:space="preserve"> </w:t>
      </w:r>
      <w:r>
        <w:t>fractal</w:t>
      </w:r>
      <w:r>
        <w:rPr>
          <w:spacing w:val="13"/>
        </w:rPr>
        <w:t xml:space="preserve"> </w:t>
      </w:r>
      <w:r>
        <w:t>dimension</w:t>
      </w:r>
      <w:r>
        <w:rPr>
          <w:spacing w:val="11"/>
        </w:rPr>
        <w:t xml:space="preserve"> </w:t>
      </w:r>
      <w:r>
        <w:rPr>
          <w:i/>
        </w:rPr>
        <w:t>d</w:t>
      </w:r>
      <w:r>
        <w:rPr>
          <w:i/>
          <w:spacing w:val="12"/>
        </w:rPr>
        <w:t xml:space="preserve"> </w:t>
      </w:r>
      <w:r>
        <w:t>is</w:t>
      </w:r>
      <w:r w:rsidR="00236F72">
        <w:t xml:space="preserve"> simply</w:t>
      </w:r>
      <w:r w:rsidR="006648E8">
        <w:t xml:space="preserve"> </w:t>
      </w:r>
    </w:p>
    <w:p w14:paraId="5DE5BF2A" w14:textId="77777777" w:rsidR="006648E8" w:rsidRDefault="006648E8" w:rsidP="006648E8"/>
    <w:p w14:paraId="51E38FF7" w14:textId="77777777" w:rsidR="006648E8" w:rsidRPr="00F35E3E" w:rsidRDefault="006648E8" w:rsidP="006648E8">
      <m:oMathPara>
        <m:oMath>
          <m:r>
            <w:rPr>
              <w:rFonts w:ascii="Cambria Math" w:hAnsi="Cambria Math"/>
            </w:rPr>
            <m:t>d=</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hAnsi="Cambria Math"/>
                    </w:rPr>
                    <m:t>log (n</m:t>
                  </m:r>
                </m:e>
                <m:sub>
                  <m:r>
                    <w:rPr>
                      <w:rFonts w:ascii="Cambria Math" w:hAnsi="Cambria Math"/>
                    </w:rPr>
                    <m:t>2</m:t>
                  </m:r>
                </m:sub>
              </m:sSub>
              <m:r>
                <w:rPr>
                  <w:rFonts w:ascii="Cambria Math" w:hAnsi="Cambria Math"/>
                </w:rPr>
                <m:t>/</m:t>
              </m:r>
              <m:sSub>
                <m:sSubPr>
                  <m:ctrlPr>
                    <w:rPr>
                      <w:rFonts w:ascii="Cambria Math" w:eastAsiaTheme="minorEastAsia" w:hAnsi="Cambria Math"/>
                      <w:i/>
                      <w:sz w:val="24"/>
                      <w:szCs w:val="24"/>
                    </w:rPr>
                  </m:ctrlPr>
                </m:sSubPr>
                <m:e>
                  <m:r>
                    <w:rPr>
                      <w:rFonts w:ascii="Cambria Math" w:hAnsi="Cambria Math"/>
                    </w:rPr>
                    <m:t>n</m:t>
                  </m:r>
                </m:e>
                <m:sub>
                  <m:r>
                    <w:rPr>
                      <w:rFonts w:ascii="Cambria Math" w:hAnsi="Cambria Math"/>
                    </w:rPr>
                    <m:t>1</m:t>
                  </m:r>
                </m:sub>
              </m:sSub>
              <m:r>
                <w:rPr>
                  <w:rFonts w:ascii="Cambria Math" w:hAnsi="Cambria Math"/>
                </w:rPr>
                <m:t>)</m:t>
              </m:r>
            </m:num>
            <m:den>
              <m:sSub>
                <m:sSubPr>
                  <m:ctrlPr>
                    <w:rPr>
                      <w:rFonts w:ascii="Cambria Math" w:eastAsiaTheme="minorEastAsia" w:hAnsi="Cambria Math"/>
                      <w:i/>
                      <w:sz w:val="24"/>
                      <w:szCs w:val="24"/>
                    </w:rPr>
                  </m:ctrlPr>
                </m:sSubPr>
                <m:e>
                  <m:r>
                    <w:rPr>
                      <w:rFonts w:ascii="Cambria Math" w:hAnsi="Cambria Math"/>
                    </w:rPr>
                    <m:t>log (r</m:t>
                  </m:r>
                </m:e>
                <m:sub>
                  <m:r>
                    <w:rPr>
                      <w:rFonts w:ascii="Cambria Math" w:hAnsi="Cambria Math"/>
                    </w:rPr>
                    <m:t>2</m:t>
                  </m:r>
                </m:sub>
              </m:sSub>
              <m:r>
                <w:rPr>
                  <w:rFonts w:ascii="Cambria Math" w:hAnsi="Cambria Math"/>
                </w:rPr>
                <m:t>/</m:t>
              </m:r>
              <m:sSub>
                <m:sSubPr>
                  <m:ctrlPr>
                    <w:rPr>
                      <w:rFonts w:ascii="Cambria Math" w:eastAsiaTheme="minorEastAsia" w:hAnsi="Cambria Math"/>
                      <w:i/>
                      <w:sz w:val="24"/>
                      <w:szCs w:val="24"/>
                    </w:rPr>
                  </m:ctrlPr>
                </m:sSubPr>
                <m:e>
                  <m:r>
                    <w:rPr>
                      <w:rFonts w:ascii="Cambria Math" w:hAnsi="Cambria Math"/>
                    </w:rPr>
                    <m:t>r</m:t>
                  </m:r>
                </m:e>
                <m:sub>
                  <m:r>
                    <w:rPr>
                      <w:rFonts w:ascii="Cambria Math" w:hAnsi="Cambria Math"/>
                    </w:rPr>
                    <m:t>1</m:t>
                  </m:r>
                </m:sub>
              </m:sSub>
              <m:r>
                <w:rPr>
                  <w:rFonts w:ascii="Cambria Math" w:hAnsi="Cambria Math"/>
                </w:rPr>
                <m:t>)</m:t>
              </m:r>
            </m:den>
          </m:f>
        </m:oMath>
      </m:oMathPara>
    </w:p>
    <w:p w14:paraId="1947A1AB" w14:textId="6CF9F79B" w:rsidR="00283DE0" w:rsidRPr="00236F72" w:rsidRDefault="00641826" w:rsidP="002439B9">
      <w:pPr>
        <w:pStyle w:val="BodyText"/>
        <w:keepLines/>
        <w:spacing w:line="360" w:lineRule="auto"/>
        <w:ind w:left="490" w:right="533"/>
        <w:rPr>
          <w:spacing w:val="33"/>
        </w:rPr>
        <w:sectPr w:rsidR="00283DE0" w:rsidRPr="00236F72" w:rsidSect="002439B9">
          <w:type w:val="continuous"/>
          <w:pgSz w:w="12240" w:h="15840"/>
          <w:pgMar w:top="700" w:right="1720" w:bottom="0" w:left="1720" w:header="720" w:footer="720" w:gutter="0"/>
          <w:cols w:space="720"/>
        </w:sectPr>
      </w:pPr>
      <w:commentRangeStart w:id="110"/>
      <w:r>
        <w:t>Sampl</w:t>
      </w:r>
      <w:commentRangeEnd w:id="110"/>
      <w:r w:rsidR="009A1754">
        <w:rPr>
          <w:rStyle w:val="CommentReference"/>
          <w:rFonts w:asciiTheme="minorHAnsi" w:eastAsiaTheme="minorHAnsi" w:hAnsiTheme="minorHAnsi"/>
        </w:rPr>
        <w:commentReference w:id="110"/>
      </w:r>
      <w:r>
        <w:t>ing</w:t>
      </w:r>
      <w:r>
        <w:rPr>
          <w:spacing w:val="1"/>
        </w:rPr>
        <w:t xml:space="preserve"> </w:t>
      </w:r>
      <w:r>
        <w:t>this</w:t>
      </w:r>
      <w:r>
        <w:rPr>
          <w:spacing w:val="1"/>
        </w:rPr>
        <w:t xml:space="preserve"> </w:t>
      </w:r>
      <w:r>
        <w:t>property</w:t>
      </w:r>
      <w:r>
        <w:rPr>
          <w:spacing w:val="1"/>
        </w:rPr>
        <w:t xml:space="preserve"> </w:t>
      </w:r>
      <w:r>
        <w:rPr>
          <w:spacing w:val="-5"/>
        </w:rPr>
        <w:t>o</w:t>
      </w:r>
      <w:r>
        <w:rPr>
          <w:spacing w:val="-4"/>
        </w:rPr>
        <w:t>v</w:t>
      </w:r>
      <w:r>
        <w:rPr>
          <w:spacing w:val="-5"/>
        </w:rPr>
        <w:t>er</w:t>
      </w:r>
      <w:r>
        <w:rPr>
          <w:spacing w:val="2"/>
        </w:rPr>
        <w:t xml:space="preserve"> </w:t>
      </w:r>
      <w:r>
        <w:t>a</w:t>
      </w:r>
      <w:r>
        <w:rPr>
          <w:spacing w:val="1"/>
        </w:rPr>
        <w:t xml:space="preserve"> </w:t>
      </w:r>
      <w:r>
        <w:t>dataset</w:t>
      </w:r>
      <w:r>
        <w:rPr>
          <w:spacing w:val="1"/>
        </w:rPr>
        <w:t xml:space="preserve"> </w:t>
      </w:r>
      <w:r>
        <w:t>can</w:t>
      </w:r>
      <w:r>
        <w:rPr>
          <w:spacing w:val="1"/>
        </w:rPr>
        <w:t xml:space="preserve"> </w:t>
      </w:r>
      <w:r w:rsidR="00236F72">
        <w:rPr>
          <w:spacing w:val="-2"/>
        </w:rPr>
        <w:t xml:space="preserve">provide </w:t>
      </w:r>
    </w:p>
    <w:p w14:paraId="6C11D0F8" w14:textId="326F0F18" w:rsidR="00283DE0" w:rsidRDefault="00641826" w:rsidP="002439B9">
      <w:pPr>
        <w:pStyle w:val="BodyText"/>
        <w:keepLines/>
        <w:spacing w:line="360" w:lineRule="auto"/>
        <w:ind w:left="490" w:right="533"/>
      </w:pPr>
      <w:r>
        <w:lastRenderedPageBreak/>
        <w:t>a</w:t>
      </w:r>
      <w:r>
        <w:rPr>
          <w:spacing w:val="-13"/>
        </w:rPr>
        <w:t xml:space="preserve"> </w:t>
      </w:r>
      <w:r>
        <w:t>global</w:t>
      </w:r>
      <w:r>
        <w:rPr>
          <w:spacing w:val="-13"/>
        </w:rPr>
        <w:t xml:space="preserve"> </w:t>
      </w:r>
      <w:r>
        <w:rPr>
          <w:spacing w:val="-3"/>
        </w:rPr>
        <w:t>a</w:t>
      </w:r>
      <w:r>
        <w:rPr>
          <w:spacing w:val="-2"/>
        </w:rPr>
        <w:t>v</w:t>
      </w:r>
      <w:r>
        <w:rPr>
          <w:spacing w:val="-3"/>
        </w:rPr>
        <w:t>erage</w:t>
      </w:r>
      <w:r>
        <w:rPr>
          <w:spacing w:val="-13"/>
        </w:rPr>
        <w:t xml:space="preserve"> </w:t>
      </w:r>
      <w:r>
        <w:t>fractal</w:t>
      </w:r>
      <w:r>
        <w:rPr>
          <w:spacing w:val="-12"/>
        </w:rPr>
        <w:t xml:space="preserve"> </w:t>
      </w:r>
      <w:r>
        <w:t>dimension</w:t>
      </w:r>
      <w:r w:rsidR="00B8269A">
        <w:t xml:space="preserve">. </w:t>
      </w:r>
      <w:r>
        <w:t>When</w:t>
      </w:r>
      <w:r>
        <w:rPr>
          <w:spacing w:val="-13"/>
        </w:rPr>
        <w:t xml:space="preserve"> </w:t>
      </w:r>
      <w:r>
        <w:rPr>
          <w:spacing w:val="-5"/>
        </w:rPr>
        <w:t>we</w:t>
      </w:r>
      <w:r>
        <w:rPr>
          <w:spacing w:val="-13"/>
        </w:rPr>
        <w:t xml:space="preserve"> </w:t>
      </w:r>
      <w:r>
        <w:rPr>
          <w:spacing w:val="-2"/>
        </w:rPr>
        <w:t>search</w:t>
      </w:r>
      <w:r>
        <w:rPr>
          <w:spacing w:val="-14"/>
        </w:rPr>
        <w:t xml:space="preserve"> </w:t>
      </w:r>
      <w:r>
        <w:t>a</w:t>
      </w:r>
      <w:r>
        <w:rPr>
          <w:spacing w:val="-12"/>
        </w:rPr>
        <w:t xml:space="preserve"> </w:t>
      </w:r>
      <w:r>
        <w:t>larger</w:t>
      </w:r>
      <w:r>
        <w:rPr>
          <w:spacing w:val="-14"/>
        </w:rPr>
        <w:t xml:space="preserve"> </w:t>
      </w:r>
      <w:r>
        <w:t>radius</w:t>
      </w:r>
      <w:r>
        <w:rPr>
          <w:spacing w:val="-13"/>
        </w:rPr>
        <w:t xml:space="preserve"> </w:t>
      </w:r>
      <w:r>
        <w:t>around</w:t>
      </w:r>
    </w:p>
    <w:p w14:paraId="54725625" w14:textId="77777777" w:rsidR="006648E8" w:rsidRDefault="00641826" w:rsidP="003B0178">
      <w:pPr>
        <w:pStyle w:val="BodyText"/>
        <w:keepLines/>
        <w:spacing w:before="160" w:line="382" w:lineRule="auto"/>
        <w:ind w:left="490" w:right="533"/>
        <w:rPr>
          <w:spacing w:val="4"/>
        </w:rPr>
        <w:sectPr w:rsidR="006648E8" w:rsidSect="006648E8">
          <w:type w:val="continuous"/>
          <w:pgSz w:w="12240" w:h="15840"/>
          <w:pgMar w:top="706" w:right="1714" w:bottom="0" w:left="1714" w:header="720" w:footer="720" w:gutter="0"/>
          <w:cols w:space="720"/>
        </w:sectPr>
      </w:pPr>
      <w:r>
        <w:t>a</w:t>
      </w:r>
      <w:r>
        <w:rPr>
          <w:spacing w:val="10"/>
        </w:rPr>
        <w:t xml:space="preserve"> </w:t>
      </w:r>
      <w:r>
        <w:rPr>
          <w:spacing w:val="-5"/>
        </w:rPr>
        <w:t>query,</w:t>
      </w:r>
      <w:r>
        <w:rPr>
          <w:spacing w:val="14"/>
        </w:rPr>
        <w:t xml:space="preserve"> </w:t>
      </w:r>
      <w:r>
        <w:t>the</w:t>
      </w:r>
      <w:r>
        <w:rPr>
          <w:spacing w:val="9"/>
        </w:rPr>
        <w:t xml:space="preserve"> </w:t>
      </w:r>
      <w:r>
        <w:rPr>
          <w:spacing w:val="-3"/>
        </w:rPr>
        <w:t>number</w:t>
      </w:r>
      <w:r>
        <w:rPr>
          <w:spacing w:val="10"/>
        </w:rPr>
        <w:t xml:space="preserve"> </w:t>
      </w:r>
      <w:r>
        <w:t>of</w:t>
      </w:r>
      <w:r>
        <w:rPr>
          <w:spacing w:val="11"/>
        </w:rPr>
        <w:t xml:space="preserve"> </w:t>
      </w:r>
      <w:r>
        <w:t>points</w:t>
      </w:r>
      <w:r>
        <w:rPr>
          <w:spacing w:val="9"/>
        </w:rPr>
        <w:t xml:space="preserve"> </w:t>
      </w:r>
      <w:r>
        <w:rPr>
          <w:spacing w:val="-5"/>
        </w:rPr>
        <w:t>we</w:t>
      </w:r>
      <w:r>
        <w:rPr>
          <w:spacing w:val="10"/>
        </w:rPr>
        <w:t xml:space="preserve"> </w:t>
      </w:r>
      <w:r>
        <w:rPr>
          <w:spacing w:val="-2"/>
        </w:rPr>
        <w:t>encounter</w:t>
      </w:r>
      <w:r>
        <w:rPr>
          <w:spacing w:val="9"/>
        </w:rPr>
        <w:t xml:space="preserve"> </w:t>
      </w:r>
      <w:r>
        <w:rPr>
          <w:spacing w:val="-3"/>
        </w:rPr>
        <w:t>grows</w:t>
      </w:r>
      <w:r>
        <w:rPr>
          <w:spacing w:val="10"/>
        </w:rPr>
        <w:t xml:space="preserve"> </w:t>
      </w:r>
      <w:r>
        <w:rPr>
          <w:spacing w:val="-2"/>
        </w:rPr>
        <w:t>exponen</w:t>
      </w:r>
      <w:r>
        <w:rPr>
          <w:spacing w:val="-1"/>
        </w:rPr>
        <w:t>tially</w:t>
      </w:r>
      <w:r>
        <w:rPr>
          <w:spacing w:val="9"/>
        </w:rPr>
        <w:t xml:space="preserve"> </w:t>
      </w:r>
      <w:r>
        <w:t>with</w:t>
      </w:r>
      <w:r>
        <w:rPr>
          <w:spacing w:val="10"/>
        </w:rPr>
        <w:t xml:space="preserve"> </w:t>
      </w:r>
      <w:r>
        <w:t>the</w:t>
      </w:r>
      <w:r>
        <w:rPr>
          <w:spacing w:val="57"/>
          <w:w w:val="95"/>
        </w:rPr>
        <w:t xml:space="preserve"> </w:t>
      </w:r>
      <w:r>
        <w:t>fractal</w:t>
      </w:r>
      <w:r>
        <w:rPr>
          <w:spacing w:val="4"/>
        </w:rPr>
        <w:t xml:space="preserve"> </w:t>
      </w:r>
      <w:r>
        <w:t>dimension;</w:t>
      </w:r>
      <w:r>
        <w:rPr>
          <w:spacing w:val="12"/>
        </w:rPr>
        <w:t xml:space="preserve"> </w:t>
      </w:r>
      <w:r>
        <w:rPr>
          <w:spacing w:val="-3"/>
        </w:rPr>
        <w:t>low</w:t>
      </w:r>
      <w:r>
        <w:rPr>
          <w:spacing w:val="4"/>
        </w:rPr>
        <w:t xml:space="preserve"> </w:t>
      </w:r>
      <w:r>
        <w:t>fractal</w:t>
      </w:r>
      <w:r>
        <w:rPr>
          <w:spacing w:val="4"/>
        </w:rPr>
        <w:t xml:space="preserve"> </w:t>
      </w:r>
      <w:r>
        <w:t>dimension</w:t>
      </w:r>
      <w:r>
        <w:rPr>
          <w:spacing w:val="4"/>
        </w:rPr>
        <w:t xml:space="preserve"> </w:t>
      </w:r>
    </w:p>
    <w:p w14:paraId="028AAE9C" w14:textId="4201A70C" w:rsidR="00283DE0" w:rsidRDefault="00641826" w:rsidP="003B0178">
      <w:pPr>
        <w:pStyle w:val="BodyText"/>
        <w:keepLines/>
        <w:spacing w:before="160" w:line="382" w:lineRule="auto"/>
        <w:ind w:left="490" w:right="533"/>
      </w:pPr>
      <w:r>
        <w:lastRenderedPageBreak/>
        <w:t>implies</w:t>
      </w:r>
      <w:r>
        <w:rPr>
          <w:spacing w:val="4"/>
        </w:rPr>
        <w:t xml:space="preserve"> </w:t>
      </w:r>
      <w:r>
        <w:t>that</w:t>
      </w:r>
      <w:r>
        <w:rPr>
          <w:spacing w:val="4"/>
        </w:rPr>
        <w:t xml:space="preserve"> </w:t>
      </w:r>
      <w:r>
        <w:t>this</w:t>
      </w:r>
      <w:r>
        <w:rPr>
          <w:spacing w:val="4"/>
        </w:rPr>
        <w:t xml:space="preserve"> </w:t>
      </w:r>
      <w:r>
        <w:rPr>
          <w:spacing w:val="-2"/>
        </w:rPr>
        <w:t>growth</w:t>
      </w:r>
      <w:r>
        <w:rPr>
          <w:spacing w:val="3"/>
        </w:rPr>
        <w:t xml:space="preserve"> </w:t>
      </w:r>
      <w:r>
        <w:t>will</w:t>
      </w:r>
      <w:r>
        <w:rPr>
          <w:spacing w:val="5"/>
        </w:rPr>
        <w:t xml:space="preserve"> </w:t>
      </w:r>
      <w:r>
        <w:t>not</w:t>
      </w:r>
      <w:r>
        <w:rPr>
          <w:spacing w:val="20"/>
          <w:w w:val="95"/>
        </w:rPr>
        <w:t xml:space="preserve"> </w:t>
      </w:r>
      <w:r>
        <w:rPr>
          <w:spacing w:val="-2"/>
        </w:rPr>
        <w:t>ob</w:t>
      </w:r>
      <w:r>
        <w:rPr>
          <w:spacing w:val="-1"/>
        </w:rPr>
        <w:t>viate</w:t>
      </w:r>
      <w:r>
        <w:rPr>
          <w:spacing w:val="-20"/>
        </w:rPr>
        <w:t xml:space="preserve"> </w:t>
      </w:r>
      <w:r>
        <w:t>the</w:t>
      </w:r>
      <w:r>
        <w:rPr>
          <w:spacing w:val="-18"/>
        </w:rPr>
        <w:t xml:space="preserve"> </w:t>
      </w:r>
      <w:r>
        <w:t>gains</w:t>
      </w:r>
      <w:r>
        <w:rPr>
          <w:spacing w:val="-19"/>
        </w:rPr>
        <w:t xml:space="preserve"> </w:t>
      </w:r>
      <w:r>
        <w:rPr>
          <w:spacing w:val="-2"/>
        </w:rPr>
        <w:t>provided</w:t>
      </w:r>
      <w:r>
        <w:rPr>
          <w:spacing w:val="-19"/>
        </w:rPr>
        <w:t xml:space="preserve"> </w:t>
      </w:r>
      <w:r>
        <w:rPr>
          <w:spacing w:val="-4"/>
        </w:rPr>
        <w:t>b</w:t>
      </w:r>
      <w:r>
        <w:rPr>
          <w:spacing w:val="-3"/>
        </w:rPr>
        <w:t>y</w:t>
      </w:r>
      <w:r>
        <w:rPr>
          <w:spacing w:val="-19"/>
        </w:rPr>
        <w:t xml:space="preserve"> </w:t>
      </w:r>
      <w:r>
        <w:t>an</w:t>
      </w:r>
      <w:r>
        <w:rPr>
          <w:spacing w:val="-18"/>
        </w:rPr>
        <w:t xml:space="preserve"> </w:t>
      </w:r>
      <w:r>
        <w:rPr>
          <w:spacing w:val="-2"/>
        </w:rPr>
        <w:t>entropy-scaling</w:t>
      </w:r>
      <w:r>
        <w:rPr>
          <w:spacing w:val="-19"/>
        </w:rPr>
        <w:t xml:space="preserve"> </w:t>
      </w:r>
      <w:r>
        <w:t>data</w:t>
      </w:r>
      <w:r>
        <w:rPr>
          <w:spacing w:val="-19"/>
        </w:rPr>
        <w:t xml:space="preserve"> </w:t>
      </w:r>
      <w:r>
        <w:t>structure.</w:t>
      </w:r>
    </w:p>
    <w:p w14:paraId="0819477B" w14:textId="5F57BC2C" w:rsidR="00283DE0" w:rsidRDefault="00641826" w:rsidP="002439B9">
      <w:pPr>
        <w:pStyle w:val="BodyText"/>
        <w:keepLines/>
        <w:spacing w:line="359" w:lineRule="auto"/>
        <w:ind w:left="720" w:right="529" w:firstLine="128"/>
        <w:rPr>
          <w:rFonts w:cs="Georgia"/>
        </w:rPr>
      </w:pPr>
      <w:r>
        <w:t>More</w:t>
      </w:r>
      <w:r>
        <w:rPr>
          <w:spacing w:val="19"/>
        </w:rPr>
        <w:t xml:space="preserve"> </w:t>
      </w:r>
      <w:r>
        <w:rPr>
          <w:spacing w:val="-3"/>
        </w:rPr>
        <w:t>formally</w:t>
      </w:r>
      <w:r>
        <w:rPr>
          <w:spacing w:val="-2"/>
        </w:rPr>
        <w:t>,</w:t>
      </w:r>
      <w:r>
        <w:rPr>
          <w:spacing w:val="25"/>
        </w:rPr>
        <w:t xml:space="preserve"> </w:t>
      </w:r>
      <w:r>
        <w:rPr>
          <w:spacing w:val="-3"/>
        </w:rPr>
        <w:t>given</w:t>
      </w:r>
      <w:r>
        <w:rPr>
          <w:spacing w:val="19"/>
        </w:rPr>
        <w:t xml:space="preserve"> </w:t>
      </w:r>
      <w:r>
        <w:t>a</w:t>
      </w:r>
      <w:r>
        <w:rPr>
          <w:spacing w:val="19"/>
        </w:rPr>
        <w:t xml:space="preserve"> </w:t>
      </w:r>
      <w:r>
        <w:t>database</w:t>
      </w:r>
      <w:r>
        <w:rPr>
          <w:spacing w:val="19"/>
        </w:rPr>
        <w:t xml:space="preserve"> </w:t>
      </w:r>
      <w:r>
        <w:t>with</w:t>
      </w:r>
      <w:r>
        <w:rPr>
          <w:spacing w:val="20"/>
        </w:rPr>
        <w:t xml:space="preserve"> </w:t>
      </w:r>
      <w:r>
        <w:t>fractal</w:t>
      </w:r>
      <w:r>
        <w:rPr>
          <w:spacing w:val="19"/>
        </w:rPr>
        <w:t xml:space="preserve"> </w:t>
      </w:r>
      <w:r>
        <w:t>dimension</w:t>
      </w:r>
      <w:r>
        <w:rPr>
          <w:spacing w:val="18"/>
        </w:rPr>
        <w:t xml:space="preserve"> </w:t>
      </w:r>
      <w:r>
        <w:rPr>
          <w:i/>
        </w:rPr>
        <w:t>d</w:t>
      </w:r>
      <w:r w:rsidR="0087110E">
        <w:rPr>
          <w:i/>
        </w:rPr>
        <w:t xml:space="preserve"> </w:t>
      </w:r>
      <w:r>
        <w:t>and</w:t>
      </w:r>
      <w:r>
        <w:rPr>
          <w:spacing w:val="19"/>
        </w:rPr>
        <w:t xml:space="preserve"> </w:t>
      </w:r>
      <w:r>
        <w:t>metric</w:t>
      </w:r>
      <w:r>
        <w:rPr>
          <w:spacing w:val="24"/>
          <w:w w:val="94"/>
        </w:rPr>
        <w:t xml:space="preserve"> </w:t>
      </w:r>
      <w:r>
        <w:rPr>
          <w:spacing w:val="-3"/>
        </w:rPr>
        <w:t>entrop</w:t>
      </w:r>
      <w:r>
        <w:rPr>
          <w:spacing w:val="-2"/>
        </w:rPr>
        <w:t>y</w:t>
      </w:r>
      <w:r>
        <w:rPr>
          <w:spacing w:val="15"/>
        </w:rPr>
        <w:t xml:space="preserve"> </w:t>
      </w:r>
      <w:r>
        <w:rPr>
          <w:i/>
        </w:rPr>
        <w:t>k</w:t>
      </w:r>
      <w:r>
        <w:rPr>
          <w:i/>
          <w:spacing w:val="21"/>
        </w:rPr>
        <w:t xml:space="preserve"> </w:t>
      </w:r>
      <w:r>
        <w:t>at</w:t>
      </w:r>
      <w:r>
        <w:rPr>
          <w:spacing w:val="16"/>
        </w:rPr>
        <w:t xml:space="preserve"> </w:t>
      </w:r>
      <w:r>
        <w:t>the</w:t>
      </w:r>
      <w:r>
        <w:rPr>
          <w:spacing w:val="15"/>
        </w:rPr>
        <w:t xml:space="preserve"> </w:t>
      </w:r>
      <w:r>
        <w:t>scale</w:t>
      </w:r>
      <w:r>
        <w:rPr>
          <w:spacing w:val="16"/>
        </w:rPr>
        <w:t xml:space="preserve"> </w:t>
      </w:r>
      <w:r>
        <w:rPr>
          <w:i/>
          <w:spacing w:val="3"/>
        </w:rPr>
        <w:t>r</w:t>
      </w:r>
      <w:r>
        <w:rPr>
          <w:rFonts w:ascii="Palatino Linotype"/>
          <w:i/>
          <w:spacing w:val="2"/>
          <w:position w:val="-3"/>
          <w:sz w:val="16"/>
        </w:rPr>
        <w:t>c</w:t>
      </w:r>
      <w:r>
        <w:rPr>
          <w:spacing w:val="3"/>
        </w:rPr>
        <w:t>,</w:t>
      </w:r>
      <w:r>
        <w:rPr>
          <w:spacing w:val="19"/>
        </w:rPr>
        <w:t xml:space="preserve"> </w:t>
      </w:r>
      <w:r>
        <w:rPr>
          <w:spacing w:val="-5"/>
        </w:rPr>
        <w:t>we</w:t>
      </w:r>
      <w:r>
        <w:rPr>
          <w:spacing w:val="15"/>
        </w:rPr>
        <w:t xml:space="preserve"> </w:t>
      </w:r>
      <w:r>
        <w:rPr>
          <w:spacing w:val="-3"/>
        </w:rPr>
        <w:t>show</w:t>
      </w:r>
      <w:r>
        <w:rPr>
          <w:spacing w:val="16"/>
        </w:rPr>
        <w:t xml:space="preserve"> </w:t>
      </w:r>
      <w:r>
        <w:t>in</w:t>
      </w:r>
      <w:r>
        <w:rPr>
          <w:spacing w:val="15"/>
        </w:rPr>
        <w:t xml:space="preserve"> </w:t>
      </w:r>
      <w:r>
        <w:t>the</w:t>
      </w:r>
      <w:r>
        <w:rPr>
          <w:spacing w:val="15"/>
        </w:rPr>
        <w:t xml:space="preserve"> </w:t>
      </w:r>
      <w:r>
        <w:rPr>
          <w:spacing w:val="-2"/>
        </w:rPr>
        <w:t>Supplemen</w:t>
      </w:r>
      <w:r>
        <w:rPr>
          <w:spacing w:val="-1"/>
        </w:rPr>
        <w:t>tal</w:t>
      </w:r>
      <w:r>
        <w:rPr>
          <w:spacing w:val="16"/>
        </w:rPr>
        <w:t xml:space="preserve"> </w:t>
      </w:r>
      <w:r>
        <w:rPr>
          <w:spacing w:val="1"/>
        </w:rPr>
        <w:t>Methods</w:t>
      </w:r>
      <w:r>
        <w:rPr>
          <w:spacing w:val="15"/>
        </w:rPr>
        <w:t xml:space="preserve"> </w:t>
      </w:r>
      <w:r>
        <w:t>that</w:t>
      </w:r>
      <w:r>
        <w:rPr>
          <w:spacing w:val="16"/>
        </w:rPr>
        <w:t xml:space="preserve"> </w:t>
      </w:r>
      <w:r>
        <w:t>the</w:t>
      </w:r>
      <w:r>
        <w:rPr>
          <w:spacing w:val="29"/>
          <w:w w:val="95"/>
        </w:rPr>
        <w:t xml:space="preserve"> </w:t>
      </w:r>
      <w:r>
        <w:rPr>
          <w:spacing w:val="-2"/>
        </w:rPr>
        <w:t>time-complexit</w:t>
      </w:r>
      <w:r>
        <w:rPr>
          <w:spacing w:val="-1"/>
        </w:rPr>
        <w:t>y</w:t>
      </w:r>
      <w:r>
        <w:rPr>
          <w:spacing w:val="-9"/>
        </w:rPr>
        <w:t xml:space="preserve"> </w:t>
      </w:r>
      <w:r>
        <w:t>of</w:t>
      </w:r>
      <w:r>
        <w:rPr>
          <w:spacing w:val="-8"/>
        </w:rPr>
        <w:t xml:space="preserve"> </w:t>
      </w:r>
      <w:r>
        <w:rPr>
          <w:spacing w:val="-2"/>
        </w:rPr>
        <w:t>similarit</w:t>
      </w:r>
      <w:r>
        <w:rPr>
          <w:spacing w:val="-1"/>
        </w:rPr>
        <w:t>y</w:t>
      </w:r>
      <w:r>
        <w:rPr>
          <w:spacing w:val="-9"/>
        </w:rPr>
        <w:t xml:space="preserve"> </w:t>
      </w:r>
      <w:r>
        <w:rPr>
          <w:spacing w:val="-2"/>
        </w:rPr>
        <w:t>search</w:t>
      </w:r>
      <w:r>
        <w:rPr>
          <w:spacing w:val="-8"/>
        </w:rPr>
        <w:t xml:space="preserve"> </w:t>
      </w:r>
      <w:r>
        <w:t>on</w:t>
      </w:r>
      <w:r>
        <w:rPr>
          <w:spacing w:val="-9"/>
        </w:rPr>
        <w:t xml:space="preserve"> </w:t>
      </w:r>
      <w:r>
        <w:t>database</w:t>
      </w:r>
      <w:r>
        <w:rPr>
          <w:spacing w:val="-9"/>
        </w:rPr>
        <w:t xml:space="preserve"> </w:t>
      </w:r>
      <w:r>
        <w:rPr>
          <w:i/>
        </w:rPr>
        <w:t>D</w:t>
      </w:r>
      <w:r>
        <w:rPr>
          <w:i/>
          <w:spacing w:val="-4"/>
        </w:rPr>
        <w:t xml:space="preserve"> </w:t>
      </w:r>
      <w:r>
        <w:t>for</w:t>
      </w:r>
      <w:r>
        <w:rPr>
          <w:spacing w:val="-8"/>
        </w:rPr>
        <w:t xml:space="preserve"> </w:t>
      </w:r>
      <w:r>
        <w:t>query</w:t>
      </w:r>
      <w:r>
        <w:rPr>
          <w:spacing w:val="-9"/>
        </w:rPr>
        <w:t xml:space="preserve"> </w:t>
      </w:r>
      <w:r>
        <w:rPr>
          <w:i/>
        </w:rPr>
        <w:t>q</w:t>
      </w:r>
      <w:r>
        <w:rPr>
          <w:i/>
          <w:spacing w:val="-3"/>
        </w:rPr>
        <w:t xml:space="preserve"> </w:t>
      </w:r>
      <w:r>
        <w:t>with</w:t>
      </w:r>
      <w:r>
        <w:rPr>
          <w:spacing w:val="-8"/>
        </w:rPr>
        <w:t xml:space="preserve"> </w:t>
      </w:r>
      <w:r>
        <w:t>radius</w:t>
      </w:r>
      <w:r w:rsidR="005B5EBA">
        <w:t xml:space="preserve"> </w:t>
      </w:r>
      <w:r>
        <w:t>r</w:t>
      </w:r>
      <w:r>
        <w:rPr>
          <w:spacing w:val="3"/>
        </w:rPr>
        <w:t xml:space="preserve"> </w:t>
      </w:r>
      <w:r>
        <w:t>is</w:t>
      </w:r>
      <w:r w:rsidR="005957E1">
        <w:t>:</w:t>
      </w:r>
    </w:p>
    <w:p w14:paraId="4CD7E059" w14:textId="77777777" w:rsidR="00441A02" w:rsidRDefault="00441A02" w:rsidP="003B0178">
      <w:pPr>
        <w:pStyle w:val="BodyText"/>
        <w:keepLines/>
        <w:spacing w:before="129" w:line="381" w:lineRule="auto"/>
        <w:ind w:right="528"/>
        <w:rPr>
          <w:spacing w:val="-2"/>
        </w:rPr>
      </w:pPr>
      <w:r>
        <w:rPr>
          <w:noProof/>
          <w:spacing w:val="-2"/>
        </w:rPr>
        <w:drawing>
          <wp:inline distT="0" distB="0" distL="0" distR="0" wp14:anchorId="72472B6E" wp14:editId="2F59FF97">
            <wp:extent cx="5058539" cy="1301195"/>
            <wp:effectExtent l="0" t="0" r="0" b="0"/>
            <wp:docPr id="1" name="Picture 1" descr="Macintosh HD:Users:noah:Desktop: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oah:Desktop:equ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8539" cy="1301195"/>
                    </a:xfrm>
                    <a:prstGeom prst="rect">
                      <a:avLst/>
                    </a:prstGeom>
                    <a:noFill/>
                    <a:ln>
                      <a:noFill/>
                    </a:ln>
                  </pic:spPr>
                </pic:pic>
              </a:graphicData>
            </a:graphic>
          </wp:inline>
        </w:drawing>
      </w:r>
    </w:p>
    <w:p w14:paraId="2B034BC3" w14:textId="689359FA" w:rsidR="00283DE0" w:rsidRDefault="00641826" w:rsidP="003B0178">
      <w:pPr>
        <w:pStyle w:val="BodyText"/>
        <w:keepLines/>
        <w:spacing w:before="129" w:line="379" w:lineRule="auto"/>
        <w:ind w:left="490" w:right="533"/>
        <w:rPr>
          <w:w w:val="95"/>
        </w:rPr>
      </w:pPr>
      <w:r>
        <w:rPr>
          <w:spacing w:val="-2"/>
        </w:rPr>
        <w:lastRenderedPageBreak/>
        <w:t>Th</w:t>
      </w:r>
      <w:r>
        <w:rPr>
          <w:spacing w:val="-3"/>
        </w:rPr>
        <w:t>us,</w:t>
      </w:r>
      <w:r>
        <w:rPr>
          <w:spacing w:val="-31"/>
        </w:rPr>
        <w:t xml:space="preserve"> </w:t>
      </w:r>
      <w:r>
        <w:t>for</w:t>
      </w:r>
      <w:r>
        <w:rPr>
          <w:spacing w:val="-31"/>
        </w:rPr>
        <w:t xml:space="preserve"> </w:t>
      </w:r>
      <w:r>
        <w:t>small</w:t>
      </w:r>
      <w:r>
        <w:rPr>
          <w:spacing w:val="-31"/>
        </w:rPr>
        <w:t xml:space="preserve"> </w:t>
      </w:r>
      <w:r>
        <w:t>fractal</w:t>
      </w:r>
      <w:r>
        <w:rPr>
          <w:spacing w:val="-31"/>
        </w:rPr>
        <w:t xml:space="preserve"> </w:t>
      </w:r>
      <w:r>
        <w:t>dimension</w:t>
      </w:r>
      <w:r>
        <w:rPr>
          <w:spacing w:val="-32"/>
        </w:rPr>
        <w:t xml:space="preserve"> </w:t>
      </w:r>
      <w:r>
        <w:t>and</w:t>
      </w:r>
      <w:r>
        <w:rPr>
          <w:spacing w:val="-31"/>
        </w:rPr>
        <w:t xml:space="preserve"> </w:t>
      </w:r>
      <w:r>
        <w:t>output</w:t>
      </w:r>
      <w:r>
        <w:rPr>
          <w:spacing w:val="-31"/>
        </w:rPr>
        <w:t xml:space="preserve"> </w:t>
      </w:r>
      <w:r>
        <w:t>size,</w:t>
      </w:r>
      <w:r>
        <w:rPr>
          <w:spacing w:val="-30"/>
        </w:rPr>
        <w:t xml:space="preserve"> </w:t>
      </w:r>
      <w:r>
        <w:rPr>
          <w:spacing w:val="-2"/>
        </w:rPr>
        <w:t>similarit</w:t>
      </w:r>
      <w:r>
        <w:rPr>
          <w:spacing w:val="-1"/>
        </w:rPr>
        <w:t>y</w:t>
      </w:r>
      <w:r>
        <w:rPr>
          <w:spacing w:val="-32"/>
        </w:rPr>
        <w:t xml:space="preserve"> </w:t>
      </w:r>
      <w:r>
        <w:rPr>
          <w:spacing w:val="-2"/>
        </w:rPr>
        <w:t>search</w:t>
      </w:r>
      <w:r>
        <w:rPr>
          <w:spacing w:val="-31"/>
        </w:rPr>
        <w:t xml:space="preserve"> </w:t>
      </w:r>
      <w:r>
        <w:t>is</w:t>
      </w:r>
      <w:r>
        <w:rPr>
          <w:spacing w:val="-32"/>
        </w:rPr>
        <w:t xml:space="preserve"> </w:t>
      </w:r>
      <w:r w:rsidR="00B965AC">
        <w:t>asymp</w:t>
      </w:r>
      <w:r>
        <w:t>totically</w:t>
      </w:r>
      <w:r>
        <w:rPr>
          <w:spacing w:val="-33"/>
        </w:rPr>
        <w:t xml:space="preserve"> </w:t>
      </w:r>
      <w:r>
        <w:t>linear</w:t>
      </w:r>
      <w:r>
        <w:rPr>
          <w:spacing w:val="-32"/>
        </w:rPr>
        <w:t xml:space="preserve"> </w:t>
      </w:r>
      <w:r>
        <w:t>in</w:t>
      </w:r>
      <w:r>
        <w:rPr>
          <w:spacing w:val="-32"/>
        </w:rPr>
        <w:t xml:space="preserve"> </w:t>
      </w:r>
      <w:r>
        <w:t>metric</w:t>
      </w:r>
      <w:r>
        <w:rPr>
          <w:spacing w:val="-32"/>
        </w:rPr>
        <w:t xml:space="preserve"> </w:t>
      </w:r>
      <w:r>
        <w:rPr>
          <w:spacing w:val="-6"/>
        </w:rPr>
        <w:t>entrop</w:t>
      </w:r>
      <w:r>
        <w:rPr>
          <w:spacing w:val="-5"/>
        </w:rPr>
        <w:t>y</w:t>
      </w:r>
      <w:r>
        <w:rPr>
          <w:spacing w:val="-6"/>
        </w:rPr>
        <w:t>.</w:t>
      </w:r>
      <w:r>
        <w:rPr>
          <w:spacing w:val="-13"/>
        </w:rPr>
        <w:t xml:space="preserve"> </w:t>
      </w:r>
      <w:r>
        <w:rPr>
          <w:spacing w:val="-3"/>
        </w:rPr>
        <w:t>Additionally</w:t>
      </w:r>
      <w:r>
        <w:rPr>
          <w:spacing w:val="-2"/>
        </w:rPr>
        <w:t>,</w:t>
      </w:r>
      <w:r>
        <w:rPr>
          <w:spacing w:val="-30"/>
        </w:rPr>
        <w:t xml:space="preserve"> </w:t>
      </w:r>
      <w:r>
        <w:t>because</w:t>
      </w:r>
      <w:r>
        <w:rPr>
          <w:spacing w:val="-33"/>
        </w:rPr>
        <w:t xml:space="preserve"> </w:t>
      </w:r>
      <w:r>
        <w:t>the</w:t>
      </w:r>
      <w:r>
        <w:rPr>
          <w:spacing w:val="-32"/>
        </w:rPr>
        <w:t xml:space="preserve"> </w:t>
      </w:r>
      <w:r>
        <w:rPr>
          <w:spacing w:val="-2"/>
        </w:rPr>
        <w:t>search</w:t>
      </w:r>
      <w:r>
        <w:rPr>
          <w:spacing w:val="-32"/>
        </w:rPr>
        <w:t xml:space="preserve"> </w:t>
      </w:r>
      <w:r>
        <w:t>has</w:t>
      </w:r>
      <w:r>
        <w:rPr>
          <w:spacing w:val="-32"/>
        </w:rPr>
        <w:t xml:space="preserve"> </w:t>
      </w:r>
      <w:r>
        <w:t>to</w:t>
      </w:r>
      <w:r>
        <w:rPr>
          <w:spacing w:val="-32"/>
        </w:rPr>
        <w:t xml:space="preserve"> </w:t>
      </w:r>
      <w:r>
        <w:rPr>
          <w:spacing w:val="1"/>
        </w:rPr>
        <w:t>look</w:t>
      </w:r>
      <w:r w:rsidR="00B965AC">
        <w:rPr>
          <w:spacing w:val="49"/>
          <w:w w:val="93"/>
        </w:rPr>
        <w:t xml:space="preserve"> </w:t>
      </w:r>
      <w:r>
        <w:t>at</w:t>
      </w:r>
      <w:r>
        <w:rPr>
          <w:spacing w:val="-33"/>
        </w:rPr>
        <w:t xml:space="preserve"> </w:t>
      </w:r>
      <w:r>
        <w:t>only</w:t>
      </w:r>
      <w:r>
        <w:rPr>
          <w:spacing w:val="-33"/>
        </w:rPr>
        <w:t xml:space="preserve"> </w:t>
      </w:r>
      <w:r>
        <w:t>a</w:t>
      </w:r>
      <w:r>
        <w:rPr>
          <w:spacing w:val="-33"/>
        </w:rPr>
        <w:t xml:space="preserve"> </w:t>
      </w:r>
      <w:r>
        <w:t>small</w:t>
      </w:r>
      <w:r>
        <w:rPr>
          <w:spacing w:val="-32"/>
        </w:rPr>
        <w:t xml:space="preserve"> </w:t>
      </w:r>
      <w:r>
        <w:t>subset</w:t>
      </w:r>
      <w:r>
        <w:rPr>
          <w:spacing w:val="-33"/>
        </w:rPr>
        <w:t xml:space="preserve"> </w:t>
      </w:r>
      <w:r>
        <w:t>of</w:t>
      </w:r>
      <w:r>
        <w:rPr>
          <w:spacing w:val="-33"/>
        </w:rPr>
        <w:t xml:space="preserve"> </w:t>
      </w:r>
      <w:r>
        <w:t>the</w:t>
      </w:r>
      <w:r>
        <w:rPr>
          <w:spacing w:val="-33"/>
        </w:rPr>
        <w:t xml:space="preserve"> </w:t>
      </w:r>
      <w:r>
        <w:t>clusters,</w:t>
      </w:r>
      <w:r>
        <w:rPr>
          <w:spacing w:val="-30"/>
        </w:rPr>
        <w:t xml:space="preserve"> </w:t>
      </w:r>
      <w:r>
        <w:t>the</w:t>
      </w:r>
      <w:r>
        <w:rPr>
          <w:spacing w:val="-33"/>
        </w:rPr>
        <w:t xml:space="preserve"> </w:t>
      </w:r>
      <w:r>
        <w:t>clusters</w:t>
      </w:r>
      <w:r>
        <w:rPr>
          <w:spacing w:val="-32"/>
        </w:rPr>
        <w:t xml:space="preserve"> </w:t>
      </w:r>
      <w:r>
        <w:t>can</w:t>
      </w:r>
      <w:r>
        <w:rPr>
          <w:spacing w:val="-33"/>
        </w:rPr>
        <w:t xml:space="preserve"> </w:t>
      </w:r>
      <w:r>
        <w:rPr>
          <w:spacing w:val="6"/>
        </w:rPr>
        <w:t>b</w:t>
      </w:r>
      <w:r>
        <w:t>e</w:t>
      </w:r>
      <w:r>
        <w:rPr>
          <w:spacing w:val="-33"/>
        </w:rPr>
        <w:t xml:space="preserve"> </w:t>
      </w:r>
      <w:r>
        <w:t>stored</w:t>
      </w:r>
      <w:r>
        <w:rPr>
          <w:spacing w:val="-32"/>
        </w:rPr>
        <w:t xml:space="preserve"> </w:t>
      </w:r>
      <w:r>
        <w:t>in</w:t>
      </w:r>
      <w:r>
        <w:rPr>
          <w:spacing w:val="-33"/>
        </w:rPr>
        <w:t xml:space="preserve"> </w:t>
      </w:r>
      <w:r>
        <w:t>compressed</w:t>
      </w:r>
      <w:r>
        <w:rPr>
          <w:w w:val="91"/>
        </w:rPr>
        <w:t xml:space="preserve"> </w:t>
      </w:r>
      <w:r>
        <w:t>form,</w:t>
      </w:r>
      <w:r>
        <w:rPr>
          <w:spacing w:val="-24"/>
        </w:rPr>
        <w:t xml:space="preserve"> </w:t>
      </w:r>
      <w:r>
        <w:t>and</w:t>
      </w:r>
      <w:r>
        <w:rPr>
          <w:spacing w:val="-24"/>
        </w:rPr>
        <w:t xml:space="preserve"> </w:t>
      </w:r>
      <w:r>
        <w:t>only</w:t>
      </w:r>
      <w:r>
        <w:rPr>
          <w:spacing w:val="-24"/>
        </w:rPr>
        <w:t xml:space="preserve"> </w:t>
      </w:r>
      <w:r>
        <w:t>decompressed</w:t>
      </w:r>
      <w:r>
        <w:rPr>
          <w:spacing w:val="-25"/>
        </w:rPr>
        <w:t xml:space="preserve"> </w:t>
      </w:r>
      <w:r>
        <w:t>as</w:t>
      </w:r>
      <w:r>
        <w:rPr>
          <w:spacing w:val="-24"/>
        </w:rPr>
        <w:t xml:space="preserve"> </w:t>
      </w:r>
      <w:r>
        <w:t>needed,</w:t>
      </w:r>
      <w:r>
        <w:rPr>
          <w:spacing w:val="-25"/>
        </w:rPr>
        <w:t xml:space="preserve"> </w:t>
      </w:r>
      <w:r>
        <w:t>giving</w:t>
      </w:r>
      <w:r>
        <w:rPr>
          <w:spacing w:val="-24"/>
        </w:rPr>
        <w:t xml:space="preserve"> </w:t>
      </w:r>
      <w:r>
        <w:t>space</w:t>
      </w:r>
      <w:r>
        <w:rPr>
          <w:spacing w:val="-24"/>
        </w:rPr>
        <w:t xml:space="preserve"> </w:t>
      </w:r>
      <w:r>
        <w:rPr>
          <w:spacing w:val="-2"/>
        </w:rPr>
        <w:t>savings</w:t>
      </w:r>
      <w:r>
        <w:rPr>
          <w:spacing w:val="-24"/>
        </w:rPr>
        <w:t xml:space="preserve"> </w:t>
      </w:r>
      <w:r>
        <w:t>that</w:t>
      </w:r>
      <w:r>
        <w:rPr>
          <w:spacing w:val="-24"/>
        </w:rPr>
        <w:t xml:space="preserve"> </w:t>
      </w:r>
      <w:r>
        <w:t>also</w:t>
      </w:r>
      <w:r>
        <w:rPr>
          <w:spacing w:val="-24"/>
        </w:rPr>
        <w:t xml:space="preserve"> </w:t>
      </w:r>
      <w:r>
        <w:t>scale</w:t>
      </w:r>
      <w:r>
        <w:rPr>
          <w:spacing w:val="21"/>
          <w:w w:val="93"/>
        </w:rPr>
        <w:t xml:space="preserve"> </w:t>
      </w:r>
      <w:r>
        <w:t>with</w:t>
      </w:r>
      <w:r>
        <w:rPr>
          <w:spacing w:val="14"/>
        </w:rPr>
        <w:t xml:space="preserve"> </w:t>
      </w:r>
      <w:r>
        <w:rPr>
          <w:spacing w:val="-6"/>
        </w:rPr>
        <w:t>entrop</w:t>
      </w:r>
      <w:r>
        <w:rPr>
          <w:spacing w:val="-5"/>
        </w:rPr>
        <w:t>y</w:t>
      </w:r>
      <w:r>
        <w:rPr>
          <w:spacing w:val="-6"/>
        </w:rPr>
        <w:t>.</w:t>
      </w:r>
      <w:r>
        <w:rPr>
          <w:spacing w:val="6"/>
        </w:rPr>
        <w:t xml:space="preserve"> </w:t>
      </w:r>
      <w:r w:rsidR="008255CE">
        <w:t>T</w:t>
      </w:r>
      <w:r>
        <w:t>he</w:t>
      </w:r>
      <w:r>
        <w:rPr>
          <w:spacing w:val="14"/>
        </w:rPr>
        <w:t xml:space="preserve"> </w:t>
      </w:r>
      <w:r>
        <w:rPr>
          <w:spacing w:val="-2"/>
        </w:rPr>
        <w:t>space-complexit</w:t>
      </w:r>
      <w:r>
        <w:rPr>
          <w:spacing w:val="-1"/>
        </w:rPr>
        <w:t>y</w:t>
      </w:r>
      <w:r>
        <w:rPr>
          <w:spacing w:val="14"/>
        </w:rPr>
        <w:t xml:space="preserve"> </w:t>
      </w:r>
      <w:r>
        <w:t>scales</w:t>
      </w:r>
      <w:r>
        <w:rPr>
          <w:spacing w:val="35"/>
          <w:w w:val="92"/>
        </w:rPr>
        <w:t xml:space="preserve"> </w:t>
      </w:r>
      <w:r>
        <w:t>with</w:t>
      </w:r>
      <w:r>
        <w:rPr>
          <w:spacing w:val="-9"/>
        </w:rPr>
        <w:t xml:space="preserve"> </w:t>
      </w:r>
      <w:r>
        <w:t>the</w:t>
      </w:r>
      <w:r>
        <w:rPr>
          <w:spacing w:val="-8"/>
        </w:rPr>
        <w:t xml:space="preserve"> </w:t>
      </w:r>
      <w:r>
        <w:t>sum</w:t>
      </w:r>
      <w:r>
        <w:rPr>
          <w:spacing w:val="-9"/>
        </w:rPr>
        <w:t xml:space="preserve"> </w:t>
      </w:r>
      <w:r>
        <w:t>of</w:t>
      </w:r>
      <w:r>
        <w:rPr>
          <w:spacing w:val="-9"/>
        </w:rPr>
        <w:t xml:space="preserve"> </w:t>
      </w:r>
      <w:r>
        <w:t>metric</w:t>
      </w:r>
      <w:r>
        <w:rPr>
          <w:spacing w:val="-9"/>
        </w:rPr>
        <w:t xml:space="preserve"> </w:t>
      </w:r>
      <w:r>
        <w:t>and</w:t>
      </w:r>
      <w:r>
        <w:rPr>
          <w:spacing w:val="-8"/>
        </w:rPr>
        <w:t xml:space="preserve"> </w:t>
      </w:r>
      <w:r>
        <w:t>information-theoretic</w:t>
      </w:r>
      <w:r>
        <w:rPr>
          <w:spacing w:val="-10"/>
        </w:rPr>
        <w:t xml:space="preserve"> </w:t>
      </w:r>
      <w:r>
        <w:rPr>
          <w:spacing w:val="-6"/>
        </w:rPr>
        <w:t>entrop</w:t>
      </w:r>
      <w:r>
        <w:rPr>
          <w:spacing w:val="-5"/>
        </w:rPr>
        <w:t>y</w:t>
      </w:r>
      <w:r>
        <w:rPr>
          <w:spacing w:val="-6"/>
        </w:rPr>
        <w:t>,</w:t>
      </w:r>
      <w:r>
        <w:rPr>
          <w:spacing w:val="-7"/>
        </w:rPr>
        <w:t xml:space="preserve"> </w:t>
      </w:r>
      <w:r>
        <w:t>rather</w:t>
      </w:r>
      <w:r>
        <w:rPr>
          <w:spacing w:val="-8"/>
        </w:rPr>
        <w:t xml:space="preserve"> </w:t>
      </w:r>
      <w:r>
        <w:t>than</w:t>
      </w:r>
      <w:r>
        <w:rPr>
          <w:spacing w:val="-9"/>
        </w:rPr>
        <w:t xml:space="preserve"> </w:t>
      </w:r>
      <w:r>
        <w:t>just</w:t>
      </w:r>
      <w:r>
        <w:rPr>
          <w:spacing w:val="27"/>
          <w:w w:val="97"/>
        </w:rPr>
        <w:t xml:space="preserve"> </w:t>
      </w:r>
      <w:r>
        <w:rPr>
          <w:w w:val="95"/>
        </w:rPr>
        <w:t>metric</w:t>
      </w:r>
      <w:r>
        <w:rPr>
          <w:spacing w:val="20"/>
          <w:w w:val="95"/>
        </w:rPr>
        <w:t xml:space="preserve"> </w:t>
      </w:r>
      <w:r>
        <w:rPr>
          <w:spacing w:val="-3"/>
          <w:w w:val="95"/>
        </w:rPr>
        <w:t>en</w:t>
      </w:r>
      <w:r>
        <w:rPr>
          <w:spacing w:val="-2"/>
          <w:w w:val="95"/>
        </w:rPr>
        <w:t>tropy</w:t>
      </w:r>
      <w:r>
        <w:rPr>
          <w:spacing w:val="21"/>
          <w:w w:val="95"/>
        </w:rPr>
        <w:t xml:space="preserve"> </w:t>
      </w:r>
      <w:r>
        <w:rPr>
          <w:spacing w:val="-1"/>
          <w:w w:val="95"/>
        </w:rPr>
        <w:t>(Supplemental</w:t>
      </w:r>
      <w:r>
        <w:rPr>
          <w:spacing w:val="21"/>
          <w:w w:val="95"/>
        </w:rPr>
        <w:t xml:space="preserve"> </w:t>
      </w:r>
      <w:r>
        <w:rPr>
          <w:w w:val="95"/>
        </w:rPr>
        <w:t>Methods:</w:t>
      </w:r>
      <w:r>
        <w:rPr>
          <w:spacing w:val="46"/>
          <w:w w:val="95"/>
        </w:rPr>
        <w:t xml:space="preserve"> </w:t>
      </w:r>
      <w:r>
        <w:rPr>
          <w:w w:val="95"/>
        </w:rPr>
        <w:t>Theory).</w:t>
      </w:r>
    </w:p>
    <w:p w14:paraId="703DFCF5" w14:textId="77777777" w:rsidR="00A15929" w:rsidRDefault="00A15929" w:rsidP="003B0178">
      <w:pPr>
        <w:pStyle w:val="BodyText"/>
        <w:keepLines/>
        <w:spacing w:before="129" w:line="379" w:lineRule="auto"/>
        <w:ind w:left="490" w:right="533"/>
        <w:rPr>
          <w:w w:val="95"/>
        </w:rPr>
      </w:pPr>
    </w:p>
    <w:p w14:paraId="41D4BEBB" w14:textId="31D5C5B3" w:rsidR="00A15929" w:rsidRDefault="000D7624" w:rsidP="00A15929">
      <w:pPr>
        <w:pStyle w:val="Heading2"/>
        <w:keepLines/>
        <w:rPr>
          <w:b w:val="0"/>
          <w:bCs w:val="0"/>
        </w:rPr>
      </w:pPr>
      <w:r>
        <w:rPr>
          <w:spacing w:val="-2"/>
          <w:w w:val="95"/>
        </w:rPr>
        <w:t>Practical a</w:t>
      </w:r>
      <w:r w:rsidR="00A15929">
        <w:rPr>
          <w:spacing w:val="-2"/>
          <w:w w:val="95"/>
        </w:rPr>
        <w:t>ppl</w:t>
      </w:r>
      <w:r>
        <w:rPr>
          <w:spacing w:val="-2"/>
          <w:w w:val="95"/>
        </w:rPr>
        <w:t>ication of</w:t>
      </w:r>
      <w:r w:rsidR="000B698E">
        <w:rPr>
          <w:spacing w:val="-2"/>
          <w:w w:val="95"/>
        </w:rPr>
        <w:t xml:space="preserve"> </w:t>
      </w:r>
      <w:r>
        <w:rPr>
          <w:spacing w:val="-2"/>
          <w:w w:val="95"/>
        </w:rPr>
        <w:t>entropy-scaling search</w:t>
      </w:r>
    </w:p>
    <w:p w14:paraId="51460E5A" w14:textId="77777777" w:rsidR="000B698E" w:rsidRDefault="000B698E" w:rsidP="003B0178">
      <w:pPr>
        <w:pStyle w:val="BodyText"/>
        <w:keepLines/>
        <w:spacing w:before="129" w:line="379" w:lineRule="auto"/>
        <w:ind w:left="490" w:right="533"/>
      </w:pPr>
    </w:p>
    <w:p w14:paraId="44D360A0" w14:textId="6C9A3310" w:rsidR="005957E1" w:rsidRDefault="00641826" w:rsidP="002439B9">
      <w:pPr>
        <w:pStyle w:val="BodyText"/>
        <w:keepLines/>
        <w:spacing w:line="379" w:lineRule="auto"/>
        <w:ind w:left="490" w:right="533"/>
        <w:sectPr w:rsidR="005957E1" w:rsidSect="005957E1">
          <w:type w:val="continuous"/>
          <w:pgSz w:w="12240" w:h="15840"/>
          <w:pgMar w:top="706" w:right="1714" w:bottom="0" w:left="1714" w:header="720" w:footer="720" w:gutter="0"/>
          <w:cols w:space="720"/>
        </w:sectPr>
      </w:pPr>
      <w:r>
        <w:rPr>
          <w:spacing w:val="-10"/>
        </w:rPr>
        <w:t>W</w:t>
      </w:r>
      <w:r>
        <w:rPr>
          <w:spacing w:val="-12"/>
        </w:rPr>
        <w:t>e</w:t>
      </w:r>
      <w:r>
        <w:rPr>
          <w:spacing w:val="14"/>
        </w:rPr>
        <w:t xml:space="preserve"> </w:t>
      </w:r>
      <w:r>
        <w:rPr>
          <w:spacing w:val="-5"/>
        </w:rPr>
        <w:t>ha</w:t>
      </w:r>
      <w:r>
        <w:rPr>
          <w:spacing w:val="-4"/>
        </w:rPr>
        <w:t>v</w:t>
      </w:r>
      <w:r>
        <w:rPr>
          <w:spacing w:val="-5"/>
        </w:rPr>
        <w:t>e</w:t>
      </w:r>
      <w:r>
        <w:rPr>
          <w:spacing w:val="14"/>
        </w:rPr>
        <w:t xml:space="preserve"> </w:t>
      </w:r>
      <w:r>
        <w:rPr>
          <w:spacing w:val="-2"/>
        </w:rPr>
        <w:t>presented</w:t>
      </w:r>
      <w:r>
        <w:rPr>
          <w:spacing w:val="15"/>
        </w:rPr>
        <w:t xml:space="preserve"> </w:t>
      </w:r>
      <w:r>
        <w:t>the</w:t>
      </w:r>
      <w:r>
        <w:rPr>
          <w:spacing w:val="14"/>
        </w:rPr>
        <w:t xml:space="preserve"> </w:t>
      </w:r>
      <w:r>
        <w:t>simplest</w:t>
      </w:r>
      <w:r>
        <w:rPr>
          <w:spacing w:val="16"/>
        </w:rPr>
        <w:t xml:space="preserve"> </w:t>
      </w:r>
      <w:r>
        <w:rPr>
          <w:spacing w:val="-3"/>
        </w:rPr>
        <w:t>such</w:t>
      </w:r>
      <w:r>
        <w:rPr>
          <w:spacing w:val="14"/>
        </w:rPr>
        <w:t xml:space="preserve"> </w:t>
      </w:r>
      <w:r>
        <w:t>data</w:t>
      </w:r>
      <w:r>
        <w:rPr>
          <w:spacing w:val="15"/>
        </w:rPr>
        <w:t xml:space="preserve"> </w:t>
      </w:r>
      <w:r>
        <w:t>to</w:t>
      </w:r>
      <w:r>
        <w:rPr>
          <w:spacing w:val="15"/>
        </w:rPr>
        <w:t xml:space="preserve"> </w:t>
      </w:r>
      <w:r>
        <w:t>analyze</w:t>
      </w:r>
      <w:r>
        <w:rPr>
          <w:spacing w:val="14"/>
        </w:rPr>
        <w:t xml:space="preserve"> </w:t>
      </w:r>
      <w:r>
        <w:t>for</w:t>
      </w:r>
      <w:r>
        <w:rPr>
          <w:spacing w:val="15"/>
        </w:rPr>
        <w:t xml:space="preserve"> </w:t>
      </w:r>
      <w:r>
        <w:rPr>
          <w:spacing w:val="-2"/>
        </w:rPr>
        <w:t>clarit</w:t>
      </w:r>
      <w:r>
        <w:rPr>
          <w:spacing w:val="-1"/>
        </w:rPr>
        <w:t>y</w:t>
      </w:r>
      <w:r>
        <w:rPr>
          <w:spacing w:val="15"/>
        </w:rPr>
        <w:t xml:space="preserve"> </w:t>
      </w:r>
      <w:r>
        <w:t>of</w:t>
      </w:r>
      <w:r>
        <w:rPr>
          <w:spacing w:val="14"/>
        </w:rPr>
        <w:t xml:space="preserve"> </w:t>
      </w:r>
      <w:r w:rsidR="005957E1">
        <w:t>ex</w:t>
      </w:r>
      <w:r>
        <w:t>position.</w:t>
      </w:r>
      <w:r>
        <w:rPr>
          <w:spacing w:val="27"/>
        </w:rPr>
        <w:t xml:space="preserve"> </w:t>
      </w:r>
      <w:r>
        <w:rPr>
          <w:spacing w:val="-4"/>
        </w:rPr>
        <w:t xml:space="preserve">However, </w:t>
      </w:r>
      <w:r>
        <w:t>real</w:t>
      </w:r>
      <w:r>
        <w:rPr>
          <w:spacing w:val="-6"/>
        </w:rPr>
        <w:t xml:space="preserve"> </w:t>
      </w:r>
      <w:r>
        <w:t>data</w:t>
      </w:r>
      <w:r>
        <w:rPr>
          <w:spacing w:val="-7"/>
        </w:rPr>
        <w:t xml:space="preserve"> </w:t>
      </w:r>
      <w:r>
        <w:t>is</w:t>
      </w:r>
      <w:r>
        <w:rPr>
          <w:spacing w:val="-6"/>
        </w:rPr>
        <w:t xml:space="preserve"> </w:t>
      </w:r>
      <w:r>
        <w:t>generally</w:t>
      </w:r>
      <w:r>
        <w:rPr>
          <w:spacing w:val="-7"/>
        </w:rPr>
        <w:t xml:space="preserve"> </w:t>
      </w:r>
      <w:r>
        <w:t>messier.</w:t>
      </w:r>
      <w:r>
        <w:rPr>
          <w:spacing w:val="27"/>
        </w:rPr>
        <w:t xml:space="preserve"> </w:t>
      </w:r>
      <w:r>
        <w:t>Sometimes</w:t>
      </w:r>
      <w:r>
        <w:rPr>
          <w:spacing w:val="-6"/>
        </w:rPr>
        <w:t xml:space="preserve"> </w:t>
      </w:r>
      <w:r>
        <w:t>the</w:t>
      </w:r>
      <w:r>
        <w:rPr>
          <w:spacing w:val="-7"/>
        </w:rPr>
        <w:t xml:space="preserve"> </w:t>
      </w:r>
      <w:r>
        <w:t>distance</w:t>
      </w:r>
      <w:r>
        <w:rPr>
          <w:spacing w:val="21"/>
          <w:w w:val="94"/>
        </w:rPr>
        <w:t xml:space="preserve"> </w:t>
      </w:r>
      <w:r>
        <w:t>function</w:t>
      </w:r>
      <w:r>
        <w:rPr>
          <w:spacing w:val="-25"/>
        </w:rPr>
        <w:t xml:space="preserve"> </w:t>
      </w:r>
      <w:r>
        <w:t>is</w:t>
      </w:r>
      <w:r>
        <w:rPr>
          <w:spacing w:val="-25"/>
        </w:rPr>
        <w:t xml:space="preserve"> </w:t>
      </w:r>
      <w:r>
        <w:t>not</w:t>
      </w:r>
      <w:r>
        <w:rPr>
          <w:spacing w:val="-25"/>
        </w:rPr>
        <w:t xml:space="preserve"> </w:t>
      </w:r>
      <w:r>
        <w:t>a</w:t>
      </w:r>
      <w:r>
        <w:rPr>
          <w:spacing w:val="-25"/>
        </w:rPr>
        <w:t xml:space="preserve"> </w:t>
      </w:r>
      <w:r>
        <w:t>metric,</w:t>
      </w:r>
      <w:r>
        <w:rPr>
          <w:spacing w:val="-24"/>
        </w:rPr>
        <w:t xml:space="preserve"> </w:t>
      </w:r>
      <w:r>
        <w:t>so</w:t>
      </w:r>
      <w:r>
        <w:rPr>
          <w:spacing w:val="-26"/>
        </w:rPr>
        <w:t xml:space="preserve"> </w:t>
      </w:r>
      <w:r>
        <w:rPr>
          <w:spacing w:val="-5"/>
        </w:rPr>
        <w:t>we</w:t>
      </w:r>
      <w:r>
        <w:rPr>
          <w:spacing w:val="-25"/>
        </w:rPr>
        <w:t xml:space="preserve"> </w:t>
      </w:r>
      <w:r>
        <w:t>lose</w:t>
      </w:r>
      <w:r>
        <w:rPr>
          <w:spacing w:val="-25"/>
        </w:rPr>
        <w:t xml:space="preserve"> </w:t>
      </w:r>
      <w:r>
        <w:t>the</w:t>
      </w:r>
      <w:r>
        <w:rPr>
          <w:spacing w:val="-25"/>
        </w:rPr>
        <w:t xml:space="preserve"> </w:t>
      </w:r>
      <w:r>
        <w:t>triangle</w:t>
      </w:r>
      <w:r>
        <w:rPr>
          <w:spacing w:val="-25"/>
        </w:rPr>
        <w:t xml:space="preserve"> </w:t>
      </w:r>
      <w:r>
        <w:rPr>
          <w:spacing w:val="-2"/>
        </w:rPr>
        <w:t>inequalit</w:t>
      </w:r>
      <w:r>
        <w:rPr>
          <w:spacing w:val="-1"/>
        </w:rPr>
        <w:t>y</w:t>
      </w:r>
      <w:r>
        <w:rPr>
          <w:spacing w:val="-25"/>
        </w:rPr>
        <w:t xml:space="preserve"> </w:t>
      </w:r>
      <w:r>
        <w:rPr>
          <w:spacing w:val="-2"/>
        </w:rPr>
        <w:t>guarantee</w:t>
      </w:r>
      <w:r w:rsidR="00EB1EE4">
        <w:rPr>
          <w:spacing w:val="-2"/>
        </w:rPr>
        <w:t xml:space="preserve"> of</w:t>
      </w:r>
      <w:r>
        <w:rPr>
          <w:spacing w:val="-25"/>
        </w:rPr>
        <w:t xml:space="preserve"> </w:t>
      </w:r>
      <w:r w:rsidR="005957E1">
        <w:t>100%</w:t>
      </w:r>
      <w:r w:rsidR="00EB1EE4">
        <w:t xml:space="preserve"> sensitivity; sometimes</w:t>
      </w:r>
      <w:r w:rsidR="00EA1A40">
        <w:t>,</w:t>
      </w:r>
      <w:r w:rsidR="00EB1EE4">
        <w:t xml:space="preserve"> different distance functions can be used </w:t>
      </w:r>
    </w:p>
    <w:p w14:paraId="1B22E7A7" w14:textId="3936E660" w:rsidR="005957E1" w:rsidRDefault="005957E1" w:rsidP="003B0178">
      <w:pPr>
        <w:pStyle w:val="BodyText"/>
        <w:keepLines/>
        <w:spacing w:line="379" w:lineRule="auto"/>
        <w:ind w:left="490" w:right="533"/>
      </w:pPr>
      <w:r>
        <w:lastRenderedPageBreak/>
        <w:t>for</w:t>
      </w:r>
      <w:r>
        <w:rPr>
          <w:spacing w:val="-25"/>
        </w:rPr>
        <w:t xml:space="preserve"> </w:t>
      </w:r>
      <w:r>
        <w:t>the</w:t>
      </w:r>
      <w:r>
        <w:rPr>
          <w:spacing w:val="-25"/>
        </w:rPr>
        <w:t xml:space="preserve"> </w:t>
      </w:r>
      <w:r>
        <w:t>clustering</w:t>
      </w:r>
      <w:r>
        <w:rPr>
          <w:spacing w:val="-9"/>
        </w:rPr>
        <w:t xml:space="preserve"> </w:t>
      </w:r>
      <w:r>
        <w:rPr>
          <w:spacing w:val="-1"/>
        </w:rPr>
        <w:t>v</w:t>
      </w:r>
      <w:r>
        <w:rPr>
          <w:spacing w:val="-2"/>
        </w:rPr>
        <w:t>ersus</w:t>
      </w:r>
      <w:r>
        <w:rPr>
          <w:spacing w:val="-9"/>
        </w:rPr>
        <w:t xml:space="preserve"> </w:t>
      </w:r>
      <w:r>
        <w:rPr>
          <w:spacing w:val="-2"/>
        </w:rPr>
        <w:t>search;</w:t>
      </w:r>
      <w:r>
        <w:rPr>
          <w:spacing w:val="-8"/>
        </w:rPr>
        <w:t xml:space="preserve"> </w:t>
      </w:r>
      <w:r>
        <w:t>and</w:t>
      </w:r>
      <w:r>
        <w:rPr>
          <w:spacing w:val="-9"/>
        </w:rPr>
        <w:t xml:space="preserve"> </w:t>
      </w:r>
      <w:r>
        <w:t>sometimes</w:t>
      </w:r>
      <w:r>
        <w:rPr>
          <w:spacing w:val="-9"/>
        </w:rPr>
        <w:t xml:space="preserve"> </w:t>
      </w:r>
      <w:r>
        <w:rPr>
          <w:spacing w:val="-3"/>
        </w:rPr>
        <w:t>even</w:t>
      </w:r>
      <w:r>
        <w:rPr>
          <w:spacing w:val="-9"/>
        </w:rPr>
        <w:t xml:space="preserve"> </w:t>
      </w:r>
      <w:r>
        <w:t>what</w:t>
      </w:r>
      <w:r>
        <w:rPr>
          <w:spacing w:val="-9"/>
        </w:rPr>
        <w:t xml:space="preserve"> </w:t>
      </w:r>
      <w:r>
        <w:rPr>
          <w:spacing w:val="-2"/>
        </w:rPr>
        <w:t>coun</w:t>
      </w:r>
      <w:r>
        <w:rPr>
          <w:spacing w:val="-1"/>
        </w:rPr>
        <w:t>ts</w:t>
      </w:r>
      <w:r>
        <w:rPr>
          <w:spacing w:val="-10"/>
        </w:rPr>
        <w:t xml:space="preserve"> </w:t>
      </w:r>
      <w:r>
        <w:t>as</w:t>
      </w:r>
      <w:r>
        <w:rPr>
          <w:spacing w:val="-9"/>
        </w:rPr>
        <w:t xml:space="preserve"> </w:t>
      </w:r>
      <w:r>
        <w:t>a</w:t>
      </w:r>
      <w:r>
        <w:rPr>
          <w:spacing w:val="-9"/>
        </w:rPr>
        <w:t xml:space="preserve"> </w:t>
      </w:r>
      <w:r>
        <w:t>distinct</w:t>
      </w:r>
      <w:r>
        <w:rPr>
          <w:spacing w:val="-9"/>
        </w:rPr>
        <w:t xml:space="preserve"> </w:t>
      </w:r>
      <w:r>
        <w:t>data</w:t>
      </w:r>
      <w:r>
        <w:rPr>
          <w:spacing w:val="-9"/>
        </w:rPr>
        <w:t xml:space="preserve"> </w:t>
      </w:r>
      <w:r>
        <w:t>point</w:t>
      </w:r>
      <w:r>
        <w:rPr>
          <w:spacing w:val="23"/>
          <w:w w:val="109"/>
        </w:rPr>
        <w:t xml:space="preserve"> </w:t>
      </w:r>
      <w:r>
        <w:t>is</w:t>
      </w:r>
      <w:r>
        <w:rPr>
          <w:spacing w:val="-14"/>
        </w:rPr>
        <w:t xml:space="preserve"> </w:t>
      </w:r>
      <w:r>
        <w:t>not</w:t>
      </w:r>
      <w:r>
        <w:rPr>
          <w:spacing w:val="-13"/>
        </w:rPr>
        <w:t xml:space="preserve"> </w:t>
      </w:r>
      <w:r>
        <w:rPr>
          <w:spacing w:val="-2"/>
        </w:rPr>
        <w:t>entirely</w:t>
      </w:r>
      <w:r>
        <w:rPr>
          <w:spacing w:val="-14"/>
        </w:rPr>
        <w:t xml:space="preserve"> </w:t>
      </w:r>
      <w:r>
        <w:t>clear</w:t>
      </w:r>
      <w:r>
        <w:rPr>
          <w:spacing w:val="-14"/>
        </w:rPr>
        <w:t xml:space="preserve"> </w:t>
      </w:r>
      <w:r>
        <w:t>without</w:t>
      </w:r>
      <w:r>
        <w:rPr>
          <w:spacing w:val="-13"/>
        </w:rPr>
        <w:t xml:space="preserve"> </w:t>
      </w:r>
      <w:r>
        <w:t>domain</w:t>
      </w:r>
      <w:r>
        <w:rPr>
          <w:spacing w:val="-13"/>
        </w:rPr>
        <w:t xml:space="preserve"> </w:t>
      </w:r>
      <w:r>
        <w:rPr>
          <w:spacing w:val="-2"/>
        </w:rPr>
        <w:t>knowledge</w:t>
      </w:r>
      <w:r>
        <w:rPr>
          <w:spacing w:val="-14"/>
        </w:rPr>
        <w:t xml:space="preserve"> </w:t>
      </w:r>
      <w:r>
        <w:t>(for</w:t>
      </w:r>
      <w:r>
        <w:rPr>
          <w:spacing w:val="-13"/>
        </w:rPr>
        <w:t xml:space="preserve"> </w:t>
      </w:r>
      <w:r>
        <w:t>example,</w:t>
      </w:r>
      <w:r>
        <w:rPr>
          <w:spacing w:val="-12"/>
        </w:rPr>
        <w:t xml:space="preserve"> </w:t>
      </w:r>
      <w:r>
        <w:t>long</w:t>
      </w:r>
      <w:r>
        <w:rPr>
          <w:spacing w:val="-13"/>
        </w:rPr>
        <w:t xml:space="preserve"> </w:t>
      </w:r>
      <w:r>
        <w:t>genomic</w:t>
      </w:r>
      <w:r>
        <w:rPr>
          <w:spacing w:val="25"/>
          <w:w w:val="92"/>
        </w:rPr>
        <w:t xml:space="preserve"> </w:t>
      </w:r>
      <w:r>
        <w:rPr>
          <w:w w:val="95"/>
        </w:rPr>
        <w:t>sequences</w:t>
      </w:r>
      <w:r>
        <w:rPr>
          <w:spacing w:val="5"/>
          <w:w w:val="95"/>
        </w:rPr>
        <w:t xml:space="preserve"> </w:t>
      </w:r>
      <w:r>
        <w:rPr>
          <w:spacing w:val="-3"/>
          <w:w w:val="95"/>
        </w:rPr>
        <w:t>migh</w:t>
      </w:r>
      <w:r>
        <w:rPr>
          <w:spacing w:val="-2"/>
          <w:w w:val="95"/>
        </w:rPr>
        <w:t>t</w:t>
      </w:r>
      <w:r>
        <w:rPr>
          <w:spacing w:val="6"/>
          <w:w w:val="95"/>
        </w:rPr>
        <w:t xml:space="preserve"> </w:t>
      </w:r>
      <w:r>
        <w:rPr>
          <w:spacing w:val="2"/>
          <w:w w:val="95"/>
        </w:rPr>
        <w:t>b</w:t>
      </w:r>
      <w:r>
        <w:rPr>
          <w:spacing w:val="3"/>
          <w:w w:val="95"/>
        </w:rPr>
        <w:t>e</w:t>
      </w:r>
      <w:r>
        <w:rPr>
          <w:spacing w:val="6"/>
          <w:w w:val="95"/>
        </w:rPr>
        <w:t xml:space="preserve"> </w:t>
      </w:r>
      <w:r>
        <w:rPr>
          <w:spacing w:val="1"/>
          <w:w w:val="95"/>
        </w:rPr>
        <w:t>better</w:t>
      </w:r>
      <w:r>
        <w:rPr>
          <w:spacing w:val="7"/>
          <w:w w:val="95"/>
        </w:rPr>
        <w:t xml:space="preserve"> </w:t>
      </w:r>
      <w:r>
        <w:rPr>
          <w:spacing w:val="-3"/>
          <w:w w:val="95"/>
        </w:rPr>
        <w:t>broken</w:t>
      </w:r>
      <w:r>
        <w:rPr>
          <w:spacing w:val="6"/>
          <w:w w:val="95"/>
        </w:rPr>
        <w:t xml:space="preserve"> </w:t>
      </w:r>
      <w:r>
        <w:rPr>
          <w:spacing w:val="-3"/>
          <w:w w:val="95"/>
        </w:rPr>
        <w:t>in</w:t>
      </w:r>
      <w:r>
        <w:rPr>
          <w:spacing w:val="-2"/>
          <w:w w:val="95"/>
        </w:rPr>
        <w:t>to</w:t>
      </w:r>
      <w:r>
        <w:rPr>
          <w:spacing w:val="6"/>
          <w:w w:val="95"/>
        </w:rPr>
        <w:t xml:space="preserve"> </w:t>
      </w:r>
      <w:r>
        <w:rPr>
          <w:w w:val="95"/>
        </w:rPr>
        <w:t>shorter</w:t>
      </w:r>
      <w:r>
        <w:rPr>
          <w:spacing w:val="6"/>
          <w:w w:val="95"/>
        </w:rPr>
        <w:t xml:space="preserve"> </w:t>
      </w:r>
      <w:r>
        <w:rPr>
          <w:w w:val="95"/>
        </w:rPr>
        <w:t>subsequences).</w:t>
      </w:r>
    </w:p>
    <w:p w14:paraId="0F122399" w14:textId="1BFB6B10" w:rsidR="00D9243A" w:rsidRDefault="004F2F6F" w:rsidP="003B0178">
      <w:pPr>
        <w:pStyle w:val="BodyText"/>
        <w:keepLines/>
        <w:spacing w:line="381" w:lineRule="auto"/>
        <w:ind w:right="528" w:firstLine="351"/>
        <w:rPr>
          <w:w w:val="95"/>
        </w:rPr>
      </w:pPr>
      <w:r>
        <w:rPr>
          <w:spacing w:val="-12"/>
        </w:rPr>
        <w:t>To</w:t>
      </w:r>
      <w:r w:rsidR="005957E1">
        <w:rPr>
          <w:spacing w:val="-10"/>
        </w:rPr>
        <w:t xml:space="preserve"> </w:t>
      </w:r>
      <w:r w:rsidR="005957E1">
        <w:rPr>
          <w:spacing w:val="-3"/>
        </w:rPr>
        <w:t>show</w:t>
      </w:r>
      <w:r w:rsidR="005957E1">
        <w:rPr>
          <w:spacing w:val="-10"/>
        </w:rPr>
        <w:t xml:space="preserve"> </w:t>
      </w:r>
      <w:r w:rsidR="005957E1">
        <w:t>that</w:t>
      </w:r>
      <w:r w:rsidR="005957E1">
        <w:rPr>
          <w:spacing w:val="-10"/>
        </w:rPr>
        <w:t xml:space="preserve"> </w:t>
      </w:r>
      <w:r w:rsidR="005957E1">
        <w:rPr>
          <w:spacing w:val="-2"/>
        </w:rPr>
        <w:t>entropy-scaling</w:t>
      </w:r>
      <w:r w:rsidR="005957E1">
        <w:rPr>
          <w:spacing w:val="-10"/>
        </w:rPr>
        <w:t xml:space="preserve"> </w:t>
      </w:r>
      <w:r w:rsidR="005957E1">
        <w:rPr>
          <w:spacing w:val="-2"/>
        </w:rPr>
        <w:t>frameworks</w:t>
      </w:r>
      <w:r w:rsidR="005957E1">
        <w:rPr>
          <w:spacing w:val="-10"/>
        </w:rPr>
        <w:t xml:space="preserve"> </w:t>
      </w:r>
      <w:r w:rsidR="005957E1">
        <w:t>are</w:t>
      </w:r>
      <w:r w:rsidR="005957E1">
        <w:rPr>
          <w:spacing w:val="-10"/>
        </w:rPr>
        <w:t xml:space="preserve"> </w:t>
      </w:r>
      <w:r w:rsidR="005957E1">
        <w:t>robust</w:t>
      </w:r>
      <w:r w:rsidR="005957E1">
        <w:rPr>
          <w:spacing w:val="-9"/>
        </w:rPr>
        <w:t xml:space="preserve"> </w:t>
      </w:r>
      <w:r w:rsidR="005957E1">
        <w:t>to</w:t>
      </w:r>
      <w:r w:rsidR="005957E1">
        <w:rPr>
          <w:spacing w:val="21"/>
          <w:w w:val="97"/>
        </w:rPr>
        <w:t xml:space="preserve"> </w:t>
      </w:r>
      <w:r w:rsidR="005957E1">
        <w:t>the</w:t>
      </w:r>
      <w:r w:rsidR="005957E1">
        <w:rPr>
          <w:spacing w:val="13"/>
        </w:rPr>
        <w:t xml:space="preserve"> </w:t>
      </w:r>
      <w:r w:rsidR="005957E1">
        <w:rPr>
          <w:spacing w:val="-2"/>
        </w:rPr>
        <w:t>v</w:t>
      </w:r>
      <w:r w:rsidR="005957E1">
        <w:rPr>
          <w:spacing w:val="-3"/>
        </w:rPr>
        <w:t>ariations</w:t>
      </w:r>
      <w:r w:rsidR="005957E1">
        <w:rPr>
          <w:spacing w:val="14"/>
        </w:rPr>
        <w:t xml:space="preserve"> </w:t>
      </w:r>
      <w:r w:rsidR="005957E1">
        <w:rPr>
          <w:spacing w:val="-2"/>
        </w:rPr>
        <w:t>presented</w:t>
      </w:r>
      <w:r w:rsidR="005957E1">
        <w:rPr>
          <w:spacing w:val="13"/>
        </w:rPr>
        <w:t xml:space="preserve"> </w:t>
      </w:r>
      <w:r w:rsidR="005957E1">
        <w:rPr>
          <w:spacing w:val="-5"/>
        </w:rPr>
        <w:t>b</w:t>
      </w:r>
      <w:r w:rsidR="005957E1">
        <w:rPr>
          <w:spacing w:val="-4"/>
        </w:rPr>
        <w:t>y</w:t>
      </w:r>
      <w:r w:rsidR="005957E1">
        <w:rPr>
          <w:spacing w:val="14"/>
        </w:rPr>
        <w:t xml:space="preserve"> </w:t>
      </w:r>
      <w:r w:rsidR="005957E1">
        <w:t>real</w:t>
      </w:r>
      <w:r w:rsidR="005957E1">
        <w:rPr>
          <w:spacing w:val="14"/>
        </w:rPr>
        <w:t xml:space="preserve"> </w:t>
      </w:r>
      <w:r w:rsidR="005957E1">
        <w:t>data</w:t>
      </w:r>
      <w:r>
        <w:t>, we explore</w:t>
      </w:r>
      <w:r w:rsidR="000D7624">
        <w:t>d</w:t>
      </w:r>
      <w:r>
        <w:t xml:space="preserve"> a </w:t>
      </w:r>
      <w:r w:rsidR="005957E1">
        <w:rPr>
          <w:spacing w:val="-3"/>
        </w:rPr>
        <w:t>diversit</w:t>
      </w:r>
      <w:r w:rsidR="005957E1">
        <w:rPr>
          <w:spacing w:val="-2"/>
        </w:rPr>
        <w:t>y</w:t>
      </w:r>
      <w:r w:rsidR="005957E1">
        <w:rPr>
          <w:spacing w:val="14"/>
        </w:rPr>
        <w:t xml:space="preserve"> </w:t>
      </w:r>
      <w:r w:rsidR="005957E1">
        <w:t>of</w:t>
      </w:r>
      <w:r w:rsidR="005957E1">
        <w:rPr>
          <w:spacing w:val="13"/>
        </w:rPr>
        <w:t xml:space="preserve"> </w:t>
      </w:r>
      <w:r w:rsidR="005957E1">
        <w:t>applications</w:t>
      </w:r>
      <w:r w:rsidR="005957E1">
        <w:rPr>
          <w:spacing w:val="4"/>
        </w:rPr>
        <w:t xml:space="preserve"> </w:t>
      </w:r>
      <w:r w:rsidR="000D7624">
        <w:t>from</w:t>
      </w:r>
      <w:r w:rsidR="000D7624">
        <w:rPr>
          <w:spacing w:val="-16"/>
        </w:rPr>
        <w:t xml:space="preserve"> </w:t>
      </w:r>
      <w:r w:rsidR="000D7624">
        <w:t>three</w:t>
      </w:r>
      <w:r w:rsidR="000D7624">
        <w:rPr>
          <w:spacing w:val="-16"/>
        </w:rPr>
        <w:t xml:space="preserve"> </w:t>
      </w:r>
      <w:r w:rsidR="000D7624">
        <w:rPr>
          <w:spacing w:val="2"/>
        </w:rPr>
        <w:t>major</w:t>
      </w:r>
      <w:r w:rsidR="000D7624">
        <w:rPr>
          <w:spacing w:val="-16"/>
        </w:rPr>
        <w:t xml:space="preserve"> </w:t>
      </w:r>
      <w:r w:rsidR="000D7624">
        <w:t>biological</w:t>
      </w:r>
      <w:r w:rsidR="000D7624">
        <w:rPr>
          <w:spacing w:val="7"/>
        </w:rPr>
        <w:t xml:space="preserve"> </w:t>
      </w:r>
      <w:r w:rsidR="000D7624">
        <w:t>“big</w:t>
      </w:r>
      <w:r w:rsidR="000D7624">
        <w:rPr>
          <w:spacing w:val="8"/>
        </w:rPr>
        <w:t xml:space="preserve"> </w:t>
      </w:r>
      <w:r w:rsidR="000D7624">
        <w:rPr>
          <w:spacing w:val="-2"/>
        </w:rPr>
        <w:t>challenges</w:t>
      </w:r>
      <w:r w:rsidR="000D7624">
        <w:rPr>
          <w:spacing w:val="7"/>
        </w:rPr>
        <w:t xml:space="preserve"> </w:t>
      </w:r>
      <w:r w:rsidR="000D7624">
        <w:t>of</w:t>
      </w:r>
      <w:r w:rsidR="000D7624">
        <w:rPr>
          <w:spacing w:val="8"/>
        </w:rPr>
        <w:t xml:space="preserve"> </w:t>
      </w:r>
      <w:r w:rsidR="000D7624">
        <w:t>big</w:t>
      </w:r>
      <w:r w:rsidR="000D7624">
        <w:rPr>
          <w:spacing w:val="8"/>
        </w:rPr>
        <w:t xml:space="preserve"> </w:t>
      </w:r>
      <w:r w:rsidR="000D7624">
        <w:t>data”</w:t>
      </w:r>
      <w:r w:rsidR="000D7624">
        <w:rPr>
          <w:spacing w:val="40"/>
        </w:rPr>
        <w:t>—</w:t>
      </w:r>
      <w:r w:rsidR="000D7624">
        <w:t>pharmaceuticals,</w:t>
      </w:r>
      <w:r w:rsidR="000D7624">
        <w:rPr>
          <w:spacing w:val="12"/>
        </w:rPr>
        <w:t xml:space="preserve"> </w:t>
      </w:r>
      <w:r w:rsidR="00216C4A">
        <w:rPr>
          <w:spacing w:val="12"/>
        </w:rPr>
        <w:t>meta</w:t>
      </w:r>
      <w:r w:rsidR="000D7624">
        <w:t>genomics,</w:t>
      </w:r>
      <w:r w:rsidR="000D7624">
        <w:rPr>
          <w:spacing w:val="11"/>
        </w:rPr>
        <w:t xml:space="preserve"> </w:t>
      </w:r>
      <w:r w:rsidR="000D7624">
        <w:t>and</w:t>
      </w:r>
      <w:r w:rsidR="000D7624">
        <w:rPr>
          <w:spacing w:val="8"/>
        </w:rPr>
        <w:t xml:space="preserve"> </w:t>
      </w:r>
      <w:r w:rsidR="000D7624">
        <w:t>protein</w:t>
      </w:r>
      <w:r w:rsidR="000D7624">
        <w:rPr>
          <w:spacing w:val="23"/>
          <w:w w:val="93"/>
        </w:rPr>
        <w:t xml:space="preserve"> </w:t>
      </w:r>
      <w:r w:rsidR="000D7624">
        <w:rPr>
          <w:w w:val="95"/>
        </w:rPr>
        <w:t>structure</w:t>
      </w:r>
      <w:r w:rsidR="000D7624">
        <w:rPr>
          <w:spacing w:val="-1"/>
          <w:w w:val="95"/>
        </w:rPr>
        <w:t xml:space="preserve"> </w:t>
      </w:r>
      <w:r w:rsidR="000D7624">
        <w:rPr>
          <w:w w:val="95"/>
        </w:rPr>
        <w:t xml:space="preserve">(Marx, </w:t>
      </w:r>
      <w:r w:rsidR="000D7624">
        <w:rPr>
          <w:spacing w:val="-2"/>
          <w:w w:val="95"/>
        </w:rPr>
        <w:t>2013</w:t>
      </w:r>
      <w:r w:rsidR="000D7624">
        <w:rPr>
          <w:spacing w:val="-1"/>
          <w:w w:val="95"/>
        </w:rPr>
        <w:t>). We</w:t>
      </w:r>
      <w:r w:rsidR="005957E1">
        <w:rPr>
          <w:spacing w:val="3"/>
        </w:rPr>
        <w:t xml:space="preserve"> </w:t>
      </w:r>
      <w:r w:rsidR="005957E1">
        <w:t>demonstrate</w:t>
      </w:r>
      <w:r w:rsidR="005957E1">
        <w:rPr>
          <w:spacing w:val="3"/>
        </w:rPr>
        <w:t xml:space="preserve"> </w:t>
      </w:r>
      <w:r w:rsidR="005957E1">
        <w:t>that</w:t>
      </w:r>
      <w:r w:rsidR="005957E1">
        <w:rPr>
          <w:spacing w:val="3"/>
        </w:rPr>
        <w:t xml:space="preserve"> </w:t>
      </w:r>
      <w:r w:rsidR="005957E1">
        <w:t>the</w:t>
      </w:r>
      <w:r w:rsidR="005957E1">
        <w:rPr>
          <w:spacing w:val="3"/>
        </w:rPr>
        <w:t xml:space="preserve"> </w:t>
      </w:r>
      <w:r w:rsidR="005957E1">
        <w:t>general</w:t>
      </w:r>
      <w:r w:rsidR="005957E1">
        <w:rPr>
          <w:spacing w:val="3"/>
        </w:rPr>
        <w:t xml:space="preserve"> </w:t>
      </w:r>
      <w:r w:rsidR="005957E1">
        <w:rPr>
          <w:spacing w:val="-3"/>
        </w:rPr>
        <w:t>scheme</w:t>
      </w:r>
      <w:r w:rsidR="005957E1">
        <w:rPr>
          <w:spacing w:val="27"/>
          <w:w w:val="91"/>
        </w:rPr>
        <w:t xml:space="preserve"> </w:t>
      </w:r>
      <w:r w:rsidR="000D7624">
        <w:rPr>
          <w:spacing w:val="27"/>
          <w:w w:val="91"/>
        </w:rPr>
        <w:t xml:space="preserve">results in </w:t>
      </w:r>
      <w:r w:rsidR="000D7624">
        <w:rPr>
          <w:w w:val="95"/>
        </w:rPr>
        <w:t>order-of-magnitude</w:t>
      </w:r>
      <w:r w:rsidR="000D7624">
        <w:rPr>
          <w:spacing w:val="-2"/>
          <w:w w:val="95"/>
        </w:rPr>
        <w:t xml:space="preserve"> </w:t>
      </w:r>
      <w:r w:rsidR="000D7624">
        <w:rPr>
          <w:spacing w:val="-3"/>
          <w:w w:val="95"/>
        </w:rPr>
        <w:t>impro</w:t>
      </w:r>
      <w:r w:rsidR="000D7624">
        <w:rPr>
          <w:spacing w:val="-2"/>
          <w:w w:val="95"/>
        </w:rPr>
        <w:t>v</w:t>
      </w:r>
      <w:r w:rsidR="000D7624">
        <w:rPr>
          <w:spacing w:val="-3"/>
          <w:w w:val="95"/>
        </w:rPr>
        <w:t>emen</w:t>
      </w:r>
      <w:r w:rsidR="000D7624">
        <w:rPr>
          <w:spacing w:val="-2"/>
          <w:w w:val="95"/>
        </w:rPr>
        <w:t>ts</w:t>
      </w:r>
      <w:r w:rsidR="000D7624">
        <w:rPr>
          <w:spacing w:val="30"/>
          <w:w w:val="98"/>
        </w:rPr>
        <w:t xml:space="preserve"> </w:t>
      </w:r>
      <w:r w:rsidR="000D7624">
        <w:t>in</w:t>
      </w:r>
      <w:r w:rsidR="000D7624">
        <w:rPr>
          <w:spacing w:val="-16"/>
        </w:rPr>
        <w:t xml:space="preserve"> </w:t>
      </w:r>
      <w:r w:rsidR="000D7624">
        <w:t>running</w:t>
      </w:r>
      <w:r w:rsidR="000D7624">
        <w:rPr>
          <w:spacing w:val="-17"/>
        </w:rPr>
        <w:t xml:space="preserve"> </w:t>
      </w:r>
      <w:r w:rsidR="000D7624">
        <w:t>time</w:t>
      </w:r>
      <w:r w:rsidR="000D7624">
        <w:rPr>
          <w:spacing w:val="-16"/>
        </w:rPr>
        <w:t xml:space="preserve"> </w:t>
      </w:r>
      <w:r w:rsidR="005957E1">
        <w:t>in</w:t>
      </w:r>
      <w:r w:rsidR="005957E1">
        <w:rPr>
          <w:spacing w:val="-25"/>
        </w:rPr>
        <w:t xml:space="preserve"> </w:t>
      </w:r>
      <w:r w:rsidR="000D7624">
        <w:t>these</w:t>
      </w:r>
      <w:r w:rsidR="005957E1">
        <w:rPr>
          <w:spacing w:val="-26"/>
        </w:rPr>
        <w:t xml:space="preserve"> </w:t>
      </w:r>
      <w:r w:rsidR="005957E1">
        <w:t>different</w:t>
      </w:r>
      <w:r w:rsidR="005957E1">
        <w:rPr>
          <w:spacing w:val="-25"/>
        </w:rPr>
        <w:t xml:space="preserve"> </w:t>
      </w:r>
      <w:r w:rsidR="005957E1">
        <w:rPr>
          <w:spacing w:val="-2"/>
        </w:rPr>
        <w:t>con</w:t>
      </w:r>
      <w:r w:rsidR="005957E1">
        <w:rPr>
          <w:spacing w:val="-1"/>
        </w:rPr>
        <w:t>texts</w:t>
      </w:r>
      <w:r w:rsidR="000D7624">
        <w:rPr>
          <w:spacing w:val="-1"/>
        </w:rPr>
        <w:t>,</w:t>
      </w:r>
      <w:r w:rsidR="000D7624" w:rsidRPr="000D7624">
        <w:t xml:space="preserve"> </w:t>
      </w:r>
      <w:r w:rsidR="000D7624">
        <w:t>promising</w:t>
      </w:r>
      <w:r w:rsidR="000D7624">
        <w:rPr>
          <w:spacing w:val="-17"/>
        </w:rPr>
        <w:t xml:space="preserve"> </w:t>
      </w:r>
      <w:r w:rsidR="000D7624">
        <w:t>to</w:t>
      </w:r>
      <w:r w:rsidR="000D7624">
        <w:rPr>
          <w:spacing w:val="-16"/>
        </w:rPr>
        <w:t xml:space="preserve"> </w:t>
      </w:r>
      <w:r w:rsidR="000D7624">
        <w:t>enable</w:t>
      </w:r>
      <w:r w:rsidR="000D7624">
        <w:rPr>
          <w:spacing w:val="-16"/>
        </w:rPr>
        <w:t xml:space="preserve"> </w:t>
      </w:r>
      <w:r w:rsidR="000D7624">
        <w:t>new</w:t>
      </w:r>
      <w:r w:rsidR="000D7624">
        <w:rPr>
          <w:spacing w:val="-16"/>
        </w:rPr>
        <w:t xml:space="preserve"> </w:t>
      </w:r>
      <w:r w:rsidR="000D7624">
        <w:rPr>
          <w:spacing w:val="-3"/>
        </w:rPr>
        <w:t>workfl</w:t>
      </w:r>
      <w:r w:rsidR="000D7624">
        <w:t>ows</w:t>
      </w:r>
      <w:r w:rsidR="000D7624">
        <w:rPr>
          <w:spacing w:val="-16"/>
        </w:rPr>
        <w:t xml:space="preserve"> </w:t>
      </w:r>
      <w:r w:rsidR="000D7624">
        <w:t>for</w:t>
      </w:r>
      <w:r w:rsidR="000D7624">
        <w:rPr>
          <w:spacing w:val="-16"/>
        </w:rPr>
        <w:t xml:space="preserve"> </w:t>
      </w:r>
      <w:r w:rsidR="000D7624">
        <w:t>practitioners</w:t>
      </w:r>
      <w:r w:rsidR="000D7624">
        <w:rPr>
          <w:spacing w:val="-17"/>
        </w:rPr>
        <w:t xml:space="preserve"> </w:t>
      </w:r>
      <w:r w:rsidR="000D7624">
        <w:t>(e.g.</w:t>
      </w:r>
      <w:r w:rsidR="000D7624">
        <w:rPr>
          <w:spacing w:val="-1"/>
        </w:rPr>
        <w:t xml:space="preserve"> </w:t>
      </w:r>
      <w:r w:rsidR="000D7624">
        <w:t>fast</w:t>
      </w:r>
      <w:r w:rsidR="000D7624">
        <w:rPr>
          <w:spacing w:val="25"/>
          <w:w w:val="96"/>
        </w:rPr>
        <w:t xml:space="preserve"> </w:t>
      </w:r>
      <w:r w:rsidR="000D7624">
        <w:rPr>
          <w:w w:val="85"/>
        </w:rPr>
        <w:t xml:space="preserve">first-pass </w:t>
      </w:r>
      <w:r w:rsidR="000D7624">
        <w:rPr>
          <w:w w:val="95"/>
        </w:rPr>
        <w:t>computational</w:t>
      </w:r>
      <w:r w:rsidR="000D7624">
        <w:rPr>
          <w:spacing w:val="-8"/>
          <w:w w:val="95"/>
        </w:rPr>
        <w:t xml:space="preserve"> </w:t>
      </w:r>
      <w:r w:rsidR="000D7624">
        <w:rPr>
          <w:w w:val="95"/>
        </w:rPr>
        <w:t>drug</w:t>
      </w:r>
      <w:r w:rsidR="000D7624">
        <w:rPr>
          <w:spacing w:val="-9"/>
          <w:w w:val="95"/>
        </w:rPr>
        <w:t xml:space="preserve"> </w:t>
      </w:r>
      <w:r w:rsidR="000D7624">
        <w:rPr>
          <w:w w:val="95"/>
        </w:rPr>
        <w:t>screens</w:t>
      </w:r>
      <w:r w:rsidR="000D7624">
        <w:rPr>
          <w:spacing w:val="-9"/>
          <w:w w:val="95"/>
        </w:rPr>
        <w:t xml:space="preserve"> </w:t>
      </w:r>
      <w:r w:rsidR="000D7624">
        <w:rPr>
          <w:w w:val="95"/>
        </w:rPr>
        <w:t>and</w:t>
      </w:r>
      <w:r w:rsidR="000D7624">
        <w:rPr>
          <w:spacing w:val="-10"/>
          <w:w w:val="95"/>
        </w:rPr>
        <w:t xml:space="preserve"> </w:t>
      </w:r>
      <w:r w:rsidR="000D7624">
        <w:rPr>
          <w:spacing w:val="1"/>
          <w:w w:val="95"/>
        </w:rPr>
        <w:t>local</w:t>
      </w:r>
      <w:r w:rsidR="000D7624">
        <w:rPr>
          <w:spacing w:val="-9"/>
          <w:w w:val="95"/>
        </w:rPr>
        <w:t xml:space="preserve"> </w:t>
      </w:r>
      <w:r w:rsidR="000D7624">
        <w:rPr>
          <w:w w:val="95"/>
        </w:rPr>
        <w:t>analyses</w:t>
      </w:r>
      <w:r w:rsidR="000D7624">
        <w:rPr>
          <w:spacing w:val="-10"/>
          <w:w w:val="95"/>
        </w:rPr>
        <w:t xml:space="preserve"> </w:t>
      </w:r>
      <w:r w:rsidR="000D7624">
        <w:rPr>
          <w:w w:val="95"/>
        </w:rPr>
        <w:t>of</w:t>
      </w:r>
      <w:r w:rsidR="000D7624">
        <w:rPr>
          <w:spacing w:val="-9"/>
          <w:w w:val="95"/>
        </w:rPr>
        <w:t xml:space="preserve"> </w:t>
      </w:r>
      <w:r w:rsidR="000D7624">
        <w:rPr>
          <w:w w:val="95"/>
        </w:rPr>
        <w:t>sequencing</w:t>
      </w:r>
      <w:r w:rsidR="000D7624">
        <w:rPr>
          <w:spacing w:val="-8"/>
          <w:w w:val="95"/>
        </w:rPr>
        <w:t xml:space="preserve"> </w:t>
      </w:r>
      <w:r w:rsidR="000D7624">
        <w:rPr>
          <w:w w:val="95"/>
        </w:rPr>
        <w:t>data</w:t>
      </w:r>
      <w:r w:rsidR="000D7624">
        <w:rPr>
          <w:spacing w:val="-9"/>
          <w:w w:val="95"/>
        </w:rPr>
        <w:t xml:space="preserve"> </w:t>
      </w:r>
      <w:r w:rsidR="000D7624">
        <w:rPr>
          <w:w w:val="95"/>
        </w:rPr>
        <w:t>in</w:t>
      </w:r>
      <w:r w:rsidR="000D7624">
        <w:rPr>
          <w:spacing w:val="21"/>
          <w:w w:val="91"/>
        </w:rPr>
        <w:t xml:space="preserve"> </w:t>
      </w:r>
      <w:r w:rsidR="000D7624">
        <w:t>remote</w:t>
      </w:r>
      <w:r w:rsidR="000D7624">
        <w:rPr>
          <w:spacing w:val="-15"/>
        </w:rPr>
        <w:t xml:space="preserve"> </w:t>
      </w:r>
      <w:r w:rsidR="000D7624">
        <w:t>field</w:t>
      </w:r>
      <w:r w:rsidR="000D7624">
        <w:rPr>
          <w:spacing w:val="40"/>
        </w:rPr>
        <w:t xml:space="preserve"> </w:t>
      </w:r>
      <w:r w:rsidR="000D7624">
        <w:t>sites</w:t>
      </w:r>
      <w:r w:rsidR="000D7624">
        <w:rPr>
          <w:spacing w:val="-14"/>
        </w:rPr>
        <w:t xml:space="preserve"> </w:t>
      </w:r>
      <w:r w:rsidR="000D7624">
        <w:t>for</w:t>
      </w:r>
      <w:r w:rsidR="000D7624">
        <w:rPr>
          <w:spacing w:val="-15"/>
        </w:rPr>
        <w:t xml:space="preserve"> </w:t>
      </w:r>
      <w:r w:rsidR="000D7624">
        <w:t>real-time</w:t>
      </w:r>
      <w:r w:rsidR="000D7624">
        <w:rPr>
          <w:spacing w:val="-14"/>
        </w:rPr>
        <w:t xml:space="preserve"> </w:t>
      </w:r>
      <w:r w:rsidR="000D7624">
        <w:t>epidemic</w:t>
      </w:r>
      <w:r w:rsidR="000D7624">
        <w:rPr>
          <w:spacing w:val="-14"/>
        </w:rPr>
        <w:t xml:space="preserve"> </w:t>
      </w:r>
      <w:r w:rsidR="000D7624">
        <w:t>monitoring)</w:t>
      </w:r>
      <w:r w:rsidR="005957E1">
        <w:rPr>
          <w:spacing w:val="-1"/>
        </w:rPr>
        <w:t>.</w:t>
      </w:r>
      <w:r w:rsidR="005957E1">
        <w:rPr>
          <w:spacing w:val="27"/>
          <w:w w:val="99"/>
        </w:rPr>
        <w:t xml:space="preserve"> </w:t>
      </w:r>
      <w:r w:rsidR="005957E1">
        <w:t>These</w:t>
      </w:r>
      <w:r w:rsidR="005957E1">
        <w:rPr>
          <w:spacing w:val="-23"/>
        </w:rPr>
        <w:t xml:space="preserve"> </w:t>
      </w:r>
      <w:r w:rsidR="005957E1">
        <w:t>applications</w:t>
      </w:r>
      <w:r w:rsidR="005957E1">
        <w:rPr>
          <w:spacing w:val="-22"/>
        </w:rPr>
        <w:t xml:space="preserve"> </w:t>
      </w:r>
      <w:r w:rsidR="005957E1">
        <w:t>are</w:t>
      </w:r>
      <w:r w:rsidR="005957E1">
        <w:rPr>
          <w:spacing w:val="-22"/>
        </w:rPr>
        <w:t xml:space="preserve"> </w:t>
      </w:r>
      <w:r w:rsidR="005957E1">
        <w:t>enabled</w:t>
      </w:r>
      <w:r w:rsidR="005957E1">
        <w:rPr>
          <w:spacing w:val="-22"/>
        </w:rPr>
        <w:t xml:space="preserve"> </w:t>
      </w:r>
      <w:r w:rsidR="005957E1">
        <w:rPr>
          <w:spacing w:val="-4"/>
        </w:rPr>
        <w:t>b</w:t>
      </w:r>
      <w:r w:rsidR="005957E1">
        <w:rPr>
          <w:spacing w:val="-3"/>
        </w:rPr>
        <w:t>y</w:t>
      </w:r>
      <w:r w:rsidR="005957E1">
        <w:rPr>
          <w:spacing w:val="-22"/>
        </w:rPr>
        <w:t xml:space="preserve"> </w:t>
      </w:r>
      <w:r w:rsidR="005957E1">
        <w:rPr>
          <w:spacing w:val="-2"/>
        </w:rPr>
        <w:t>augmenting</w:t>
      </w:r>
      <w:r w:rsidR="005957E1">
        <w:rPr>
          <w:spacing w:val="-22"/>
        </w:rPr>
        <w:t xml:space="preserve"> </w:t>
      </w:r>
      <w:r w:rsidR="005957E1">
        <w:t>the</w:t>
      </w:r>
      <w:r w:rsidR="005957E1">
        <w:rPr>
          <w:spacing w:val="-23"/>
        </w:rPr>
        <w:t xml:space="preserve"> </w:t>
      </w:r>
      <w:r w:rsidR="005957E1">
        <w:rPr>
          <w:spacing w:val="-2"/>
        </w:rPr>
        <w:t>framework</w:t>
      </w:r>
      <w:r w:rsidR="005957E1">
        <w:rPr>
          <w:spacing w:val="-22"/>
        </w:rPr>
        <w:t xml:space="preserve"> </w:t>
      </w:r>
      <w:r w:rsidR="005957E1">
        <w:t>with</w:t>
      </w:r>
      <w:r w:rsidR="005957E1">
        <w:rPr>
          <w:spacing w:val="-22"/>
        </w:rPr>
        <w:t xml:space="preserve"> </w:t>
      </w:r>
      <w:r w:rsidR="005957E1">
        <w:t>domain-specific</w:t>
      </w:r>
      <w:r w:rsidR="005957E1">
        <w:rPr>
          <w:spacing w:val="-15"/>
        </w:rPr>
        <w:t xml:space="preserve"> </w:t>
      </w:r>
      <w:r w:rsidR="005957E1">
        <w:t>distance</w:t>
      </w:r>
      <w:r w:rsidR="005957E1">
        <w:rPr>
          <w:spacing w:val="-14"/>
        </w:rPr>
        <w:t xml:space="preserve"> </w:t>
      </w:r>
      <w:r w:rsidR="005957E1">
        <w:t>functions</w:t>
      </w:r>
      <w:r w:rsidR="005957E1">
        <w:rPr>
          <w:spacing w:val="-14"/>
        </w:rPr>
        <w:t xml:space="preserve"> </w:t>
      </w:r>
      <w:r w:rsidR="005957E1">
        <w:t>in</w:t>
      </w:r>
      <w:r w:rsidR="005957E1">
        <w:rPr>
          <w:spacing w:val="-14"/>
        </w:rPr>
        <w:t xml:space="preserve"> </w:t>
      </w:r>
      <w:r w:rsidR="005957E1">
        <w:t>different</w:t>
      </w:r>
      <w:r w:rsidR="005957E1">
        <w:rPr>
          <w:spacing w:val="37"/>
        </w:rPr>
        <w:t xml:space="preserve"> </w:t>
      </w:r>
      <w:r w:rsidR="00F5062D" w:rsidRPr="003805B6">
        <w:t>stages</w:t>
      </w:r>
      <w:r w:rsidR="00F5062D">
        <w:rPr>
          <w:spacing w:val="37"/>
        </w:rPr>
        <w:t xml:space="preserve"> </w:t>
      </w:r>
      <w:r w:rsidR="005957E1">
        <w:t>of</w:t>
      </w:r>
      <w:r w:rsidR="005957E1">
        <w:rPr>
          <w:spacing w:val="-15"/>
        </w:rPr>
        <w:t xml:space="preserve"> </w:t>
      </w:r>
      <w:r w:rsidR="005957E1">
        <w:t>the</w:t>
      </w:r>
      <w:r w:rsidR="005957E1">
        <w:rPr>
          <w:spacing w:val="-14"/>
        </w:rPr>
        <w:t xml:space="preserve"> </w:t>
      </w:r>
      <w:r w:rsidR="000D7624">
        <w:t>process</w:t>
      </w:r>
      <w:r w:rsidR="005957E1">
        <w:t>,</w:t>
      </w:r>
      <w:r w:rsidR="005957E1">
        <w:rPr>
          <w:spacing w:val="-12"/>
        </w:rPr>
        <w:t xml:space="preserve"> </w:t>
      </w:r>
      <w:r w:rsidR="005957E1">
        <w:t>as</w:t>
      </w:r>
      <w:r w:rsidR="005957E1">
        <w:rPr>
          <w:spacing w:val="-15"/>
        </w:rPr>
        <w:t xml:space="preserve"> </w:t>
      </w:r>
      <w:r w:rsidR="005957E1">
        <w:rPr>
          <w:spacing w:val="-3"/>
        </w:rPr>
        <w:t>well</w:t>
      </w:r>
      <w:r w:rsidR="005957E1">
        <w:rPr>
          <w:spacing w:val="-14"/>
        </w:rPr>
        <w:t xml:space="preserve"> </w:t>
      </w:r>
      <w:r w:rsidR="005957E1">
        <w:t>as</w:t>
      </w:r>
      <w:r w:rsidR="005957E1">
        <w:rPr>
          <w:spacing w:val="-14"/>
        </w:rPr>
        <w:t xml:space="preserve"> </w:t>
      </w:r>
      <w:r w:rsidR="005957E1">
        <w:t>preprocessing</w:t>
      </w:r>
      <w:r w:rsidR="005957E1">
        <w:rPr>
          <w:spacing w:val="-18"/>
        </w:rPr>
        <w:t xml:space="preserve"> </w:t>
      </w:r>
      <w:r w:rsidR="005957E1">
        <w:t>to</w:t>
      </w:r>
      <w:r w:rsidR="005957E1">
        <w:rPr>
          <w:spacing w:val="-18"/>
        </w:rPr>
        <w:t xml:space="preserve"> </w:t>
      </w:r>
      <w:r w:rsidR="005957E1">
        <w:rPr>
          <w:spacing w:val="-2"/>
        </w:rPr>
        <w:t>tak</w:t>
      </w:r>
      <w:r w:rsidR="005957E1">
        <w:rPr>
          <w:spacing w:val="-3"/>
        </w:rPr>
        <w:t>e</w:t>
      </w:r>
      <w:r w:rsidR="005957E1">
        <w:rPr>
          <w:spacing w:val="-18"/>
        </w:rPr>
        <w:t xml:space="preserve"> </w:t>
      </w:r>
      <w:r w:rsidR="005957E1">
        <w:rPr>
          <w:spacing w:val="-4"/>
        </w:rPr>
        <w:t>advantage</w:t>
      </w:r>
      <w:r w:rsidR="005957E1">
        <w:rPr>
          <w:spacing w:val="-19"/>
        </w:rPr>
        <w:t xml:space="preserve"> </w:t>
      </w:r>
      <w:r w:rsidR="005957E1">
        <w:t>of</w:t>
      </w:r>
      <w:r w:rsidR="005957E1">
        <w:rPr>
          <w:spacing w:val="-18"/>
        </w:rPr>
        <w:t xml:space="preserve"> </w:t>
      </w:r>
      <w:r w:rsidR="005957E1">
        <w:t>domain-specific</w:t>
      </w:r>
      <w:r w:rsidR="005957E1">
        <w:rPr>
          <w:spacing w:val="-17"/>
        </w:rPr>
        <w:t xml:space="preserve"> </w:t>
      </w:r>
      <w:r w:rsidR="005957E1">
        <w:rPr>
          <w:spacing w:val="-2"/>
        </w:rPr>
        <w:t xml:space="preserve">knowledge. </w:t>
      </w:r>
      <w:r w:rsidR="005957E1">
        <w:rPr>
          <w:spacing w:val="-10"/>
        </w:rPr>
        <w:t>W</w:t>
      </w:r>
      <w:r w:rsidR="005957E1">
        <w:rPr>
          <w:spacing w:val="-12"/>
        </w:rPr>
        <w:t>e</w:t>
      </w:r>
      <w:r w:rsidR="005957E1">
        <w:rPr>
          <w:spacing w:val="-19"/>
        </w:rPr>
        <w:t xml:space="preserve"> </w:t>
      </w:r>
      <w:r w:rsidR="005957E1">
        <w:rPr>
          <w:spacing w:val="1"/>
        </w:rPr>
        <w:t>expect</w:t>
      </w:r>
      <w:r w:rsidR="005957E1">
        <w:rPr>
          <w:spacing w:val="-17"/>
        </w:rPr>
        <w:t xml:space="preserve"> </w:t>
      </w:r>
      <w:r w:rsidR="005957E1">
        <w:t>that</w:t>
      </w:r>
      <w:r w:rsidR="005957E1">
        <w:rPr>
          <w:spacing w:val="49"/>
        </w:rPr>
        <w:t xml:space="preserve"> </w:t>
      </w:r>
      <w:r w:rsidR="00812285">
        <w:t>as</w:t>
      </w:r>
      <w:r w:rsidR="00812285">
        <w:rPr>
          <w:spacing w:val="-22"/>
        </w:rPr>
        <w:t xml:space="preserve"> </w:t>
      </w:r>
      <w:r w:rsidR="005957E1">
        <w:t>long</w:t>
      </w:r>
      <w:r w:rsidR="005957E1">
        <w:rPr>
          <w:spacing w:val="-21"/>
        </w:rPr>
        <w:t xml:space="preserve"> </w:t>
      </w:r>
      <w:r w:rsidR="005957E1">
        <w:t>as</w:t>
      </w:r>
      <w:r w:rsidR="005957E1">
        <w:rPr>
          <w:spacing w:val="-21"/>
        </w:rPr>
        <w:t xml:space="preserve"> </w:t>
      </w:r>
      <w:r w:rsidR="005957E1">
        <w:t>the</w:t>
      </w:r>
      <w:r w:rsidR="005957E1">
        <w:rPr>
          <w:spacing w:val="-21"/>
        </w:rPr>
        <w:t xml:space="preserve"> </w:t>
      </w:r>
      <w:r w:rsidR="005957E1">
        <w:t>dataset</w:t>
      </w:r>
      <w:r w:rsidR="005957E1">
        <w:rPr>
          <w:spacing w:val="-21"/>
        </w:rPr>
        <w:t xml:space="preserve"> </w:t>
      </w:r>
      <w:r w:rsidR="005957E1">
        <w:t>exhibits</w:t>
      </w:r>
      <w:r w:rsidR="005957E1">
        <w:rPr>
          <w:spacing w:val="-20"/>
        </w:rPr>
        <w:t xml:space="preserve"> </w:t>
      </w:r>
      <w:r w:rsidR="005957E1">
        <w:rPr>
          <w:spacing w:val="1"/>
        </w:rPr>
        <w:t>both</w:t>
      </w:r>
      <w:r w:rsidR="005957E1">
        <w:rPr>
          <w:spacing w:val="-21"/>
        </w:rPr>
        <w:t xml:space="preserve"> </w:t>
      </w:r>
      <w:r w:rsidR="005957E1">
        <w:rPr>
          <w:spacing w:val="-4"/>
        </w:rPr>
        <w:t>low</w:t>
      </w:r>
      <w:r w:rsidR="005957E1">
        <w:rPr>
          <w:spacing w:val="-21"/>
        </w:rPr>
        <w:t xml:space="preserve"> </w:t>
      </w:r>
      <w:r w:rsidR="005957E1">
        <w:rPr>
          <w:spacing w:val="-3"/>
        </w:rPr>
        <w:t>entrop</w:t>
      </w:r>
      <w:r w:rsidR="005957E1">
        <w:rPr>
          <w:spacing w:val="-2"/>
        </w:rPr>
        <w:t>y</w:t>
      </w:r>
      <w:r w:rsidR="005957E1">
        <w:rPr>
          <w:spacing w:val="-21"/>
        </w:rPr>
        <w:t xml:space="preserve"> </w:t>
      </w:r>
      <w:r w:rsidR="005957E1">
        <w:t>and</w:t>
      </w:r>
      <w:r w:rsidR="005957E1">
        <w:rPr>
          <w:spacing w:val="-21"/>
        </w:rPr>
        <w:t xml:space="preserve"> </w:t>
      </w:r>
      <w:r w:rsidR="005957E1">
        <w:rPr>
          <w:spacing w:val="-3"/>
        </w:rPr>
        <w:t>low</w:t>
      </w:r>
      <w:r w:rsidR="005957E1">
        <w:rPr>
          <w:spacing w:val="-21"/>
        </w:rPr>
        <w:t xml:space="preserve"> </w:t>
      </w:r>
      <w:r w:rsidR="005957E1">
        <w:t>fractal</w:t>
      </w:r>
      <w:r w:rsidR="005957E1">
        <w:rPr>
          <w:spacing w:val="-21"/>
        </w:rPr>
        <w:t xml:space="preserve"> </w:t>
      </w:r>
      <w:r w:rsidR="005957E1">
        <w:t>dimension—</w:t>
      </w:r>
      <w:r w:rsidR="005957E1">
        <w:rPr>
          <w:w w:val="95"/>
        </w:rPr>
        <w:t>and</w:t>
      </w:r>
      <w:r w:rsidR="005957E1">
        <w:rPr>
          <w:spacing w:val="2"/>
          <w:w w:val="95"/>
        </w:rPr>
        <w:t xml:space="preserve"> </w:t>
      </w:r>
      <w:r w:rsidR="005957E1">
        <w:rPr>
          <w:w w:val="95"/>
        </w:rPr>
        <w:t>this</w:t>
      </w:r>
      <w:r w:rsidR="005957E1">
        <w:rPr>
          <w:spacing w:val="2"/>
          <w:w w:val="95"/>
        </w:rPr>
        <w:t xml:space="preserve"> </w:t>
      </w:r>
      <w:r w:rsidR="005957E1">
        <w:rPr>
          <w:w w:val="95"/>
        </w:rPr>
        <w:t>is</w:t>
      </w:r>
      <w:r w:rsidR="005957E1">
        <w:rPr>
          <w:spacing w:val="1"/>
          <w:w w:val="95"/>
        </w:rPr>
        <w:t xml:space="preserve"> </w:t>
      </w:r>
      <w:r w:rsidR="005957E1">
        <w:rPr>
          <w:w w:val="95"/>
        </w:rPr>
        <w:t>empirically</w:t>
      </w:r>
      <w:r w:rsidR="005957E1">
        <w:rPr>
          <w:spacing w:val="4"/>
          <w:w w:val="95"/>
        </w:rPr>
        <w:t xml:space="preserve"> </w:t>
      </w:r>
      <w:r w:rsidR="005957E1">
        <w:rPr>
          <w:w w:val="95"/>
        </w:rPr>
        <w:t>true</w:t>
      </w:r>
      <w:r w:rsidR="005957E1">
        <w:rPr>
          <w:spacing w:val="2"/>
          <w:w w:val="95"/>
        </w:rPr>
        <w:t xml:space="preserve"> </w:t>
      </w:r>
      <w:r w:rsidR="005957E1">
        <w:rPr>
          <w:w w:val="95"/>
        </w:rPr>
        <w:t>in</w:t>
      </w:r>
      <w:r w:rsidR="005957E1">
        <w:rPr>
          <w:spacing w:val="2"/>
          <w:w w:val="95"/>
        </w:rPr>
        <w:t xml:space="preserve"> </w:t>
      </w:r>
      <w:r w:rsidR="005957E1">
        <w:rPr>
          <w:w w:val="95"/>
        </w:rPr>
        <w:t>biological</w:t>
      </w:r>
      <w:r w:rsidR="005957E1">
        <w:rPr>
          <w:spacing w:val="2"/>
          <w:w w:val="95"/>
        </w:rPr>
        <w:t xml:space="preserve"> </w:t>
      </w:r>
      <w:r w:rsidR="005957E1">
        <w:rPr>
          <w:w w:val="95"/>
        </w:rPr>
        <w:t>systems—</w:t>
      </w:r>
      <w:r w:rsidR="005957E1" w:rsidRPr="00956361">
        <w:t>our entropy-scaling framework</w:t>
      </w:r>
      <w:r w:rsidR="005957E1">
        <w:rPr>
          <w:spacing w:val="-26"/>
        </w:rPr>
        <w:t xml:space="preserve"> </w:t>
      </w:r>
      <w:r w:rsidR="005957E1">
        <w:t>has</w:t>
      </w:r>
      <w:r w:rsidR="005957E1">
        <w:rPr>
          <w:spacing w:val="-25"/>
        </w:rPr>
        <w:t xml:space="preserve"> </w:t>
      </w:r>
      <w:r w:rsidR="005957E1">
        <w:t>the</w:t>
      </w:r>
      <w:r w:rsidR="005957E1">
        <w:rPr>
          <w:spacing w:val="-25"/>
        </w:rPr>
        <w:t xml:space="preserve"> </w:t>
      </w:r>
      <w:r w:rsidR="005957E1">
        <w:rPr>
          <w:spacing w:val="6"/>
        </w:rPr>
        <w:t>p</w:t>
      </w:r>
      <w:r w:rsidR="005957E1">
        <w:t>ote</w:t>
      </w:r>
      <w:r w:rsidR="005957E1">
        <w:rPr>
          <w:spacing w:val="-8"/>
        </w:rPr>
        <w:t>n</w:t>
      </w:r>
      <w:r w:rsidR="005957E1">
        <w:t>tial</w:t>
      </w:r>
      <w:r w:rsidR="005957E1">
        <w:rPr>
          <w:spacing w:val="-25"/>
        </w:rPr>
        <w:t xml:space="preserve"> </w:t>
      </w:r>
      <w:r w:rsidR="005957E1">
        <w:t>to</w:t>
      </w:r>
      <w:r w:rsidR="005957E1">
        <w:rPr>
          <w:spacing w:val="-25"/>
        </w:rPr>
        <w:t xml:space="preserve"> </w:t>
      </w:r>
      <w:r w:rsidR="005957E1">
        <w:t>a</w:t>
      </w:r>
      <w:r w:rsidR="005957E1">
        <w:rPr>
          <w:spacing w:val="-8"/>
        </w:rPr>
        <w:t>c</w:t>
      </w:r>
      <w:r w:rsidR="005957E1">
        <w:t>hie</w:t>
      </w:r>
      <w:r w:rsidR="005957E1">
        <w:rPr>
          <w:spacing w:val="-8"/>
        </w:rPr>
        <w:t>v</w:t>
      </w:r>
      <w:r w:rsidR="005957E1">
        <w:t>e</w:t>
      </w:r>
      <w:r w:rsidR="005957E1">
        <w:rPr>
          <w:spacing w:val="-25"/>
        </w:rPr>
        <w:t xml:space="preserve"> </w:t>
      </w:r>
      <w:r w:rsidR="005957E1">
        <w:t>massi</w:t>
      </w:r>
      <w:r w:rsidR="005957E1">
        <w:rPr>
          <w:spacing w:val="-8"/>
        </w:rPr>
        <w:t>v</w:t>
      </w:r>
      <w:r w:rsidR="005957E1">
        <w:t>e</w:t>
      </w:r>
      <w:r w:rsidR="005957E1">
        <w:rPr>
          <w:spacing w:val="-25"/>
        </w:rPr>
        <w:t xml:space="preserve"> </w:t>
      </w:r>
      <w:r w:rsidR="005957E1">
        <w:t>s</w:t>
      </w:r>
      <w:r w:rsidR="005957E1">
        <w:rPr>
          <w:spacing w:val="6"/>
        </w:rPr>
        <w:t>p</w:t>
      </w:r>
      <w:r w:rsidR="005957E1">
        <w:t>eedup</w:t>
      </w:r>
      <w:r w:rsidR="005957E1">
        <w:rPr>
          <w:spacing w:val="-24"/>
        </w:rPr>
        <w:t xml:space="preserve"> </w:t>
      </w:r>
      <w:r w:rsidR="005957E1">
        <w:rPr>
          <w:spacing w:val="-7"/>
        </w:rPr>
        <w:t>ov</w:t>
      </w:r>
      <w:r w:rsidR="005957E1">
        <w:t>er</w:t>
      </w:r>
      <w:r w:rsidR="005957E1">
        <w:rPr>
          <w:spacing w:val="-25"/>
        </w:rPr>
        <w:t xml:space="preserve"> </w:t>
      </w:r>
      <w:r w:rsidR="005957E1">
        <w:t>more</w:t>
      </w:r>
      <w:r w:rsidR="005957E1">
        <w:rPr>
          <w:spacing w:val="-26"/>
        </w:rPr>
        <w:t xml:space="preserve"> </w:t>
      </w:r>
      <w:r w:rsidR="005957E1">
        <w:t>n</w:t>
      </w:r>
      <w:r w:rsidR="005957E1">
        <w:rPr>
          <w:spacing w:val="-28"/>
        </w:rPr>
        <w:t>a</w:t>
      </w:r>
      <w:r w:rsidR="005957E1">
        <w:rPr>
          <w:spacing w:val="-94"/>
        </w:rPr>
        <w:t>¨</w:t>
      </w:r>
      <w:r w:rsidR="005957E1">
        <w:t>ı</w:t>
      </w:r>
      <w:r w:rsidR="005957E1">
        <w:rPr>
          <w:spacing w:val="-8"/>
        </w:rPr>
        <w:t>v</w:t>
      </w:r>
      <w:r w:rsidR="005957E1">
        <w:t>e</w:t>
      </w:r>
      <w:r w:rsidR="005957E1">
        <w:rPr>
          <w:spacing w:val="-25"/>
        </w:rPr>
        <w:t xml:space="preserve"> </w:t>
      </w:r>
      <w:r w:rsidR="005957E1">
        <w:t>meth</w:t>
      </w:r>
      <w:r w:rsidR="005957E1">
        <w:rPr>
          <w:spacing w:val="6"/>
        </w:rPr>
        <w:t>o</w:t>
      </w:r>
      <w:r w:rsidR="005957E1">
        <w:t>ds</w:t>
      </w:r>
      <w:r w:rsidR="005957E1">
        <w:rPr>
          <w:w w:val="91"/>
        </w:rPr>
        <w:t xml:space="preserve"> </w:t>
      </w:r>
      <w:r w:rsidR="005957E1">
        <w:rPr>
          <w:w w:val="95"/>
        </w:rPr>
        <w:t>and</w:t>
      </w:r>
      <w:r w:rsidR="005957E1">
        <w:rPr>
          <w:spacing w:val="11"/>
          <w:w w:val="95"/>
        </w:rPr>
        <w:t xml:space="preserve"> </w:t>
      </w:r>
      <w:r w:rsidR="005957E1">
        <w:rPr>
          <w:spacing w:val="-2"/>
          <w:w w:val="95"/>
        </w:rPr>
        <w:t>significan</w:t>
      </w:r>
      <w:r w:rsidR="005957E1">
        <w:rPr>
          <w:spacing w:val="-1"/>
          <w:w w:val="95"/>
        </w:rPr>
        <w:t>t</w:t>
      </w:r>
      <w:r w:rsidR="005957E1">
        <w:rPr>
          <w:spacing w:val="12"/>
          <w:w w:val="95"/>
        </w:rPr>
        <w:t xml:space="preserve"> </w:t>
      </w:r>
      <w:r w:rsidR="005957E1">
        <w:rPr>
          <w:w w:val="95"/>
        </w:rPr>
        <w:t>speedup</w:t>
      </w:r>
      <w:r w:rsidR="005957E1">
        <w:rPr>
          <w:spacing w:val="12"/>
          <w:w w:val="95"/>
        </w:rPr>
        <w:t xml:space="preserve"> </w:t>
      </w:r>
      <w:r w:rsidR="00812285">
        <w:rPr>
          <w:spacing w:val="-2"/>
          <w:w w:val="95"/>
        </w:rPr>
        <w:t>ev</w:t>
      </w:r>
      <w:r w:rsidR="00812285">
        <w:rPr>
          <w:spacing w:val="-3"/>
          <w:w w:val="95"/>
        </w:rPr>
        <w:t>en</w:t>
      </w:r>
      <w:r w:rsidR="00812285">
        <w:rPr>
          <w:spacing w:val="11"/>
          <w:w w:val="95"/>
        </w:rPr>
        <w:t xml:space="preserve"> </w:t>
      </w:r>
      <w:r w:rsidR="005957E1">
        <w:rPr>
          <w:spacing w:val="-5"/>
          <w:w w:val="95"/>
        </w:rPr>
        <w:t>o</w:t>
      </w:r>
      <w:r w:rsidR="005957E1">
        <w:rPr>
          <w:spacing w:val="-4"/>
          <w:w w:val="95"/>
        </w:rPr>
        <w:t>v</w:t>
      </w:r>
      <w:r w:rsidR="005957E1">
        <w:rPr>
          <w:spacing w:val="-5"/>
          <w:w w:val="95"/>
        </w:rPr>
        <w:t>er</w:t>
      </w:r>
      <w:r w:rsidR="005957E1">
        <w:rPr>
          <w:spacing w:val="12"/>
          <w:w w:val="95"/>
        </w:rPr>
        <w:t xml:space="preserve"> </w:t>
      </w:r>
      <w:r w:rsidR="005957E1">
        <w:rPr>
          <w:w w:val="95"/>
        </w:rPr>
        <w:t>other</w:t>
      </w:r>
      <w:r w:rsidR="005957E1">
        <w:rPr>
          <w:spacing w:val="12"/>
          <w:w w:val="95"/>
        </w:rPr>
        <w:t xml:space="preserve"> </w:t>
      </w:r>
      <w:r w:rsidR="005957E1">
        <w:rPr>
          <w:w w:val="95"/>
        </w:rPr>
        <w:t>highly</w:t>
      </w:r>
      <w:r w:rsidR="005957E1">
        <w:rPr>
          <w:spacing w:val="12"/>
          <w:w w:val="95"/>
        </w:rPr>
        <w:t xml:space="preserve"> </w:t>
      </w:r>
      <w:r w:rsidR="005957E1">
        <w:rPr>
          <w:w w:val="95"/>
        </w:rPr>
        <w:t>optimized</w:t>
      </w:r>
      <w:r w:rsidR="005957E1">
        <w:rPr>
          <w:spacing w:val="11"/>
          <w:w w:val="95"/>
        </w:rPr>
        <w:t xml:space="preserve"> </w:t>
      </w:r>
      <w:r w:rsidR="005957E1">
        <w:rPr>
          <w:w w:val="95"/>
        </w:rPr>
        <w:t>methods.</w:t>
      </w:r>
    </w:p>
    <w:p w14:paraId="45EC647F" w14:textId="0B61E333" w:rsidR="00D9243A" w:rsidRDefault="00D9243A" w:rsidP="003B0178">
      <w:pPr>
        <w:pStyle w:val="BodyText"/>
        <w:keepLines/>
        <w:spacing w:line="381" w:lineRule="auto"/>
        <w:ind w:right="528" w:firstLine="351"/>
      </w:pPr>
      <w:r>
        <w:rPr>
          <w:w w:val="95"/>
        </w:rPr>
        <w:t xml:space="preserve">Source code for the applications discussed here is available at </w:t>
      </w:r>
      <w:hyperlink r:id="rId13">
        <w:r w:rsidRPr="002439B9">
          <w:rPr>
            <w:rFonts w:ascii="PMingLiU"/>
            <w:w w:val="120"/>
          </w:rPr>
          <w:t>http://gems.csail.mit.edu</w:t>
        </w:r>
      </w:hyperlink>
      <w:r>
        <w:rPr>
          <w:rFonts w:ascii="PMingLiU"/>
          <w:w w:val="120"/>
        </w:rPr>
        <w:t xml:space="preserve"> and in the Supplementary Data.</w:t>
      </w:r>
    </w:p>
    <w:p w14:paraId="3B428036" w14:textId="77777777" w:rsidR="0050281E" w:rsidRDefault="0050281E" w:rsidP="000D7624">
      <w:pPr>
        <w:pStyle w:val="BodyText"/>
        <w:keepLines/>
        <w:spacing w:line="381" w:lineRule="auto"/>
        <w:ind w:right="528" w:firstLine="351"/>
      </w:pPr>
    </w:p>
    <w:p w14:paraId="56F98406" w14:textId="77777777" w:rsidR="00283DE0" w:rsidRDefault="00283DE0" w:rsidP="003B0178">
      <w:pPr>
        <w:keepLines/>
        <w:spacing w:before="11"/>
        <w:rPr>
          <w:rFonts w:ascii="Georgia" w:eastAsia="Georgia" w:hAnsi="Georgia" w:cs="Georgia"/>
          <w:sz w:val="21"/>
          <w:szCs w:val="21"/>
        </w:rPr>
      </w:pPr>
    </w:p>
    <w:p w14:paraId="3D4AB54B" w14:textId="77777777" w:rsidR="00283DE0" w:rsidRDefault="00641826" w:rsidP="003B0178">
      <w:pPr>
        <w:pStyle w:val="Heading2"/>
        <w:keepLines/>
        <w:rPr>
          <w:b w:val="0"/>
          <w:bCs w:val="0"/>
        </w:rPr>
      </w:pPr>
      <w:r>
        <w:rPr>
          <w:w w:val="95"/>
        </w:rPr>
        <w:t>Application</w:t>
      </w:r>
      <w:r>
        <w:rPr>
          <w:spacing w:val="45"/>
          <w:w w:val="95"/>
        </w:rPr>
        <w:t xml:space="preserve"> </w:t>
      </w:r>
      <w:r>
        <w:rPr>
          <w:w w:val="95"/>
        </w:rPr>
        <w:t>to</w:t>
      </w:r>
      <w:r>
        <w:rPr>
          <w:spacing w:val="46"/>
          <w:w w:val="95"/>
        </w:rPr>
        <w:t xml:space="preserve"> </w:t>
      </w:r>
      <w:r>
        <w:rPr>
          <w:w w:val="95"/>
        </w:rPr>
        <w:t>high-throughput</w:t>
      </w:r>
      <w:r>
        <w:rPr>
          <w:spacing w:val="49"/>
          <w:w w:val="95"/>
        </w:rPr>
        <w:t xml:space="preserve"> </w:t>
      </w:r>
      <w:r>
        <w:rPr>
          <w:w w:val="95"/>
        </w:rPr>
        <w:t>drug</w:t>
      </w:r>
      <w:r>
        <w:rPr>
          <w:spacing w:val="46"/>
          <w:w w:val="95"/>
        </w:rPr>
        <w:t xml:space="preserve"> </w:t>
      </w:r>
      <w:r>
        <w:rPr>
          <w:w w:val="95"/>
        </w:rPr>
        <w:t>screening</w:t>
      </w:r>
    </w:p>
    <w:p w14:paraId="7619D349" w14:textId="565BB494" w:rsidR="00AB1958" w:rsidRDefault="00641826" w:rsidP="002439B9">
      <w:pPr>
        <w:pStyle w:val="BodyText"/>
        <w:keepLines/>
        <w:spacing w:before="154" w:line="381" w:lineRule="auto"/>
        <w:ind w:right="528"/>
      </w:pPr>
      <w:r>
        <w:lastRenderedPageBreak/>
        <w:t>Chemogenomics</w:t>
      </w:r>
      <w:r>
        <w:rPr>
          <w:spacing w:val="-24"/>
        </w:rPr>
        <w:t xml:space="preserve"> </w:t>
      </w:r>
      <w:r>
        <w:t>is</w:t>
      </w:r>
      <w:r>
        <w:rPr>
          <w:spacing w:val="-24"/>
        </w:rPr>
        <w:t xml:space="preserve"> </w:t>
      </w:r>
      <w:r>
        <w:t>the</w:t>
      </w:r>
      <w:r>
        <w:rPr>
          <w:spacing w:val="-24"/>
        </w:rPr>
        <w:t xml:space="preserve"> </w:t>
      </w:r>
      <w:r>
        <w:t>study</w:t>
      </w:r>
      <w:r>
        <w:rPr>
          <w:spacing w:val="-24"/>
        </w:rPr>
        <w:t xml:space="preserve"> </w:t>
      </w:r>
      <w:r>
        <w:t>of</w:t>
      </w:r>
      <w:r>
        <w:rPr>
          <w:spacing w:val="-24"/>
        </w:rPr>
        <w:t xml:space="preserve"> </w:t>
      </w:r>
      <w:r>
        <w:t>drug</w:t>
      </w:r>
      <w:r>
        <w:rPr>
          <w:spacing w:val="-24"/>
        </w:rPr>
        <w:t xml:space="preserve"> </w:t>
      </w:r>
      <w:r>
        <w:t>and</w:t>
      </w:r>
      <w:r>
        <w:rPr>
          <w:spacing w:val="-24"/>
        </w:rPr>
        <w:t xml:space="preserve"> </w:t>
      </w:r>
      <w:r>
        <w:t>target</w:t>
      </w:r>
      <w:r>
        <w:rPr>
          <w:spacing w:val="-25"/>
        </w:rPr>
        <w:t xml:space="preserve"> </w:t>
      </w:r>
      <w:r>
        <w:rPr>
          <w:spacing w:val="-3"/>
        </w:rPr>
        <w:t>disco</w:t>
      </w:r>
      <w:r>
        <w:rPr>
          <w:spacing w:val="-2"/>
        </w:rPr>
        <w:t>v</w:t>
      </w:r>
      <w:r>
        <w:rPr>
          <w:spacing w:val="-3"/>
        </w:rPr>
        <w:t>ery</w:t>
      </w:r>
      <w:r>
        <w:rPr>
          <w:spacing w:val="-24"/>
        </w:rPr>
        <w:t xml:space="preserve"> </w:t>
      </w:r>
      <w:r>
        <w:rPr>
          <w:spacing w:val="-4"/>
        </w:rPr>
        <w:t>b</w:t>
      </w:r>
      <w:r>
        <w:rPr>
          <w:spacing w:val="-3"/>
        </w:rPr>
        <w:t>y</w:t>
      </w:r>
      <w:r>
        <w:rPr>
          <w:spacing w:val="-24"/>
        </w:rPr>
        <w:t xml:space="preserve"> </w:t>
      </w:r>
      <w:r>
        <w:t>using</w:t>
      </w:r>
      <w:r>
        <w:rPr>
          <w:spacing w:val="-24"/>
        </w:rPr>
        <w:t xml:space="preserve"> </w:t>
      </w:r>
      <w:r w:rsidR="00291262">
        <w:rPr>
          <w:spacing w:val="-3"/>
        </w:rPr>
        <w:t>chem</w:t>
      </w:r>
      <w:r>
        <w:t>ical</w:t>
      </w:r>
      <w:r>
        <w:rPr>
          <w:spacing w:val="9"/>
        </w:rPr>
        <w:t xml:space="preserve"> </w:t>
      </w:r>
      <w:r>
        <w:t>compounds</w:t>
      </w:r>
      <w:r>
        <w:rPr>
          <w:spacing w:val="10"/>
        </w:rPr>
        <w:t xml:space="preserve"> </w:t>
      </w:r>
      <w:r>
        <w:t>to</w:t>
      </w:r>
      <w:r>
        <w:rPr>
          <w:spacing w:val="10"/>
        </w:rPr>
        <w:t xml:space="preserve"> </w:t>
      </w:r>
      <w:r>
        <w:rPr>
          <w:spacing w:val="1"/>
        </w:rPr>
        <w:t>probe</w:t>
      </w:r>
      <w:r>
        <w:rPr>
          <w:spacing w:val="10"/>
        </w:rPr>
        <w:t xml:space="preserve"> </w:t>
      </w:r>
      <w:r>
        <w:t>and</w:t>
      </w:r>
      <w:r>
        <w:rPr>
          <w:spacing w:val="10"/>
        </w:rPr>
        <w:t xml:space="preserve"> </w:t>
      </w:r>
      <w:r>
        <w:rPr>
          <w:spacing w:val="-2"/>
        </w:rPr>
        <w:t>characterize</w:t>
      </w:r>
      <w:r>
        <w:rPr>
          <w:spacing w:val="9"/>
        </w:rPr>
        <w:t xml:space="preserve"> </w:t>
      </w:r>
      <w:r>
        <w:t>proteomic</w:t>
      </w:r>
      <w:r>
        <w:rPr>
          <w:spacing w:val="9"/>
        </w:rPr>
        <w:t xml:space="preserve"> </w:t>
      </w:r>
      <w:r>
        <w:t>functions</w:t>
      </w:r>
      <w:r>
        <w:rPr>
          <w:spacing w:val="10"/>
        </w:rPr>
        <w:t xml:space="preserve"> </w:t>
      </w:r>
      <w:r>
        <w:rPr>
          <w:spacing w:val="-1"/>
        </w:rPr>
        <w:t>(</w:t>
      </w:r>
      <w:r>
        <w:rPr>
          <w:spacing w:val="-2"/>
        </w:rPr>
        <w:t>Bredel</w:t>
      </w:r>
      <w:r>
        <w:rPr>
          <w:spacing w:val="10"/>
        </w:rPr>
        <w:t xml:space="preserve"> </w:t>
      </w:r>
      <w:r>
        <w:t>&amp;</w:t>
      </w:r>
      <w:r>
        <w:rPr>
          <w:spacing w:val="38"/>
          <w:w w:val="106"/>
        </w:rPr>
        <w:t xml:space="preserve"> </w:t>
      </w:r>
      <w:r>
        <w:rPr>
          <w:spacing w:val="-2"/>
        </w:rPr>
        <w:t>Jacob</w:t>
      </w:r>
      <w:r>
        <w:rPr>
          <w:spacing w:val="-1"/>
        </w:rPr>
        <w:t>y,</w:t>
      </w:r>
      <w:r>
        <w:rPr>
          <w:spacing w:val="8"/>
        </w:rPr>
        <w:t xml:space="preserve"> </w:t>
      </w:r>
      <w:r>
        <w:rPr>
          <w:spacing w:val="-2"/>
        </w:rPr>
        <w:t>2004</w:t>
      </w:r>
      <w:r>
        <w:rPr>
          <w:spacing w:val="-1"/>
        </w:rPr>
        <w:t>).</w:t>
      </w:r>
      <w:r>
        <w:rPr>
          <w:spacing w:val="48"/>
        </w:rPr>
        <w:t xml:space="preserve"> </w:t>
      </w:r>
      <w:r>
        <w:rPr>
          <w:spacing w:val="-1"/>
        </w:rPr>
        <w:t>P</w:t>
      </w:r>
      <w:r>
        <w:rPr>
          <w:spacing w:val="-2"/>
        </w:rPr>
        <w:t>articularly</w:t>
      </w:r>
      <w:r>
        <w:rPr>
          <w:spacing w:val="8"/>
        </w:rPr>
        <w:t xml:space="preserve"> </w:t>
      </w:r>
      <w:r>
        <w:t>in</w:t>
      </w:r>
      <w:r>
        <w:rPr>
          <w:spacing w:val="9"/>
        </w:rPr>
        <w:t xml:space="preserve"> </w:t>
      </w:r>
      <w:r>
        <w:t>the</w:t>
      </w:r>
      <w:r>
        <w:rPr>
          <w:spacing w:val="8"/>
        </w:rPr>
        <w:t xml:space="preserve"> </w:t>
      </w:r>
      <w:r>
        <w:t>fi</w:t>
      </w:r>
      <w:r w:rsidR="00BC3044">
        <w:rPr>
          <w:spacing w:val="7"/>
        </w:rPr>
        <w:t xml:space="preserve">eld </w:t>
      </w:r>
      <w:r>
        <w:t>of</w:t>
      </w:r>
      <w:r>
        <w:rPr>
          <w:spacing w:val="8"/>
        </w:rPr>
        <w:t xml:space="preserve"> </w:t>
      </w:r>
      <w:r>
        <w:t>drug</w:t>
      </w:r>
      <w:r>
        <w:rPr>
          <w:spacing w:val="9"/>
        </w:rPr>
        <w:t xml:space="preserve"> </w:t>
      </w:r>
      <w:r>
        <w:rPr>
          <w:spacing w:val="-3"/>
        </w:rPr>
        <w:t>disco</w:t>
      </w:r>
      <w:r>
        <w:rPr>
          <w:spacing w:val="-2"/>
        </w:rPr>
        <w:t>v</w:t>
      </w:r>
      <w:r>
        <w:rPr>
          <w:spacing w:val="-3"/>
        </w:rPr>
        <w:t>ery</w:t>
      </w:r>
      <w:r>
        <w:rPr>
          <w:spacing w:val="9"/>
        </w:rPr>
        <w:t xml:space="preserve"> </w:t>
      </w:r>
      <w:r>
        <w:t>and</w:t>
      </w:r>
      <w:r>
        <w:rPr>
          <w:spacing w:val="8"/>
        </w:rPr>
        <w:t xml:space="preserve"> </w:t>
      </w:r>
      <w:r>
        <w:t>drug</w:t>
      </w:r>
      <w:r>
        <w:rPr>
          <w:spacing w:val="9"/>
        </w:rPr>
        <w:t xml:space="preserve"> </w:t>
      </w:r>
      <w:r w:rsidR="00291262">
        <w:t>repur</w:t>
      </w:r>
      <w:r>
        <w:t>posing,</w:t>
      </w:r>
      <w:r>
        <w:rPr>
          <w:spacing w:val="-10"/>
        </w:rPr>
        <w:t xml:space="preserve"> </w:t>
      </w:r>
      <w:r>
        <w:t>prediction</w:t>
      </w:r>
      <w:r>
        <w:rPr>
          <w:spacing w:val="-10"/>
        </w:rPr>
        <w:t xml:space="preserve"> </w:t>
      </w:r>
      <w:r>
        <w:t>of</w:t>
      </w:r>
      <w:r>
        <w:rPr>
          <w:spacing w:val="-11"/>
        </w:rPr>
        <w:t xml:space="preserve"> </w:t>
      </w:r>
      <w:r>
        <w:t>biologically</w:t>
      </w:r>
      <w:r>
        <w:rPr>
          <w:spacing w:val="-10"/>
        </w:rPr>
        <w:t xml:space="preserve"> </w:t>
      </w:r>
      <w:r>
        <w:rPr>
          <w:spacing w:val="-2"/>
        </w:rPr>
        <w:t>activ</w:t>
      </w:r>
      <w:r>
        <w:rPr>
          <w:spacing w:val="-3"/>
        </w:rPr>
        <w:t>e</w:t>
      </w:r>
      <w:r>
        <w:rPr>
          <w:spacing w:val="-11"/>
        </w:rPr>
        <w:t xml:space="preserve"> </w:t>
      </w:r>
      <w:r>
        <w:t>compounds</w:t>
      </w:r>
      <w:r>
        <w:rPr>
          <w:spacing w:val="-10"/>
        </w:rPr>
        <w:t xml:space="preserve"> </w:t>
      </w:r>
      <w:r>
        <w:t>is</w:t>
      </w:r>
      <w:r>
        <w:rPr>
          <w:spacing w:val="-11"/>
        </w:rPr>
        <w:t xml:space="preserve"> </w:t>
      </w:r>
      <w:r>
        <w:t>a</w:t>
      </w:r>
      <w:r>
        <w:rPr>
          <w:spacing w:val="-10"/>
        </w:rPr>
        <w:t xml:space="preserve"> </w:t>
      </w:r>
      <w:r>
        <w:t>critical</w:t>
      </w:r>
      <w:r>
        <w:rPr>
          <w:spacing w:val="-10"/>
        </w:rPr>
        <w:t xml:space="preserve"> </w:t>
      </w:r>
      <w:r>
        <w:t>task.</w:t>
      </w:r>
      <w:r>
        <w:rPr>
          <w:spacing w:val="12"/>
        </w:rPr>
        <w:t xml:space="preserve"> </w:t>
      </w:r>
      <w:r w:rsidR="00291262">
        <w:t>Com</w:t>
      </w:r>
      <w:r>
        <w:rPr>
          <w:w w:val="95"/>
        </w:rPr>
        <w:t>putational</w:t>
      </w:r>
      <w:r>
        <w:rPr>
          <w:spacing w:val="18"/>
          <w:w w:val="95"/>
        </w:rPr>
        <w:t xml:space="preserve"> </w:t>
      </w:r>
      <w:r>
        <w:rPr>
          <w:w w:val="95"/>
        </w:rPr>
        <w:t>high-throughput</w:t>
      </w:r>
      <w:r>
        <w:rPr>
          <w:spacing w:val="19"/>
          <w:w w:val="95"/>
        </w:rPr>
        <w:t xml:space="preserve"> </w:t>
      </w:r>
      <w:r>
        <w:rPr>
          <w:w w:val="95"/>
        </w:rPr>
        <w:t>screening</w:t>
      </w:r>
      <w:r>
        <w:rPr>
          <w:spacing w:val="19"/>
          <w:w w:val="95"/>
        </w:rPr>
        <w:t xml:space="preserve"> </w:t>
      </w:r>
      <w:r>
        <w:rPr>
          <w:w w:val="95"/>
        </w:rPr>
        <w:t>can</w:t>
      </w:r>
      <w:r>
        <w:rPr>
          <w:spacing w:val="18"/>
          <w:w w:val="95"/>
        </w:rPr>
        <w:t xml:space="preserve"> </w:t>
      </w:r>
      <w:r>
        <w:rPr>
          <w:w w:val="95"/>
        </w:rPr>
        <w:t>eliminate</w:t>
      </w:r>
      <w:r>
        <w:rPr>
          <w:spacing w:val="20"/>
          <w:w w:val="95"/>
        </w:rPr>
        <w:t xml:space="preserve"> </w:t>
      </w:r>
      <w:r>
        <w:rPr>
          <w:spacing w:val="-3"/>
          <w:w w:val="95"/>
        </w:rPr>
        <w:t>man</w:t>
      </w:r>
      <w:r>
        <w:rPr>
          <w:spacing w:val="-2"/>
          <w:w w:val="95"/>
        </w:rPr>
        <w:t>y</w:t>
      </w:r>
      <w:r>
        <w:rPr>
          <w:spacing w:val="18"/>
          <w:w w:val="95"/>
        </w:rPr>
        <w:t xml:space="preserve"> </w:t>
      </w:r>
      <w:r>
        <w:rPr>
          <w:w w:val="95"/>
        </w:rPr>
        <w:t>compounds</w:t>
      </w:r>
      <w:r>
        <w:rPr>
          <w:spacing w:val="19"/>
          <w:w w:val="95"/>
        </w:rPr>
        <w:t xml:space="preserve"> </w:t>
      </w:r>
      <w:r>
        <w:rPr>
          <w:w w:val="95"/>
        </w:rPr>
        <w:t>from</w:t>
      </w:r>
      <w:r>
        <w:rPr>
          <w:spacing w:val="29"/>
          <w:w w:val="91"/>
        </w:rPr>
        <w:t xml:space="preserve"> </w:t>
      </w:r>
      <w:r>
        <w:rPr>
          <w:spacing w:val="-2"/>
        </w:rPr>
        <w:t>wet-lab</w:t>
      </w:r>
      <w:r>
        <w:rPr>
          <w:spacing w:val="-29"/>
        </w:rPr>
        <w:t xml:space="preserve"> </w:t>
      </w:r>
      <w:r>
        <w:t>consideration,</w:t>
      </w:r>
      <w:r>
        <w:rPr>
          <w:spacing w:val="-28"/>
        </w:rPr>
        <w:t xml:space="preserve"> </w:t>
      </w:r>
      <w:r>
        <w:t>but</w:t>
      </w:r>
      <w:r>
        <w:rPr>
          <w:spacing w:val="-29"/>
        </w:rPr>
        <w:t xml:space="preserve"> </w:t>
      </w:r>
      <w:r>
        <w:rPr>
          <w:spacing w:val="-3"/>
        </w:rPr>
        <w:t>even</w:t>
      </w:r>
      <w:r>
        <w:rPr>
          <w:spacing w:val="-29"/>
        </w:rPr>
        <w:t xml:space="preserve"> </w:t>
      </w:r>
      <w:r>
        <w:t>this</w:t>
      </w:r>
      <w:r>
        <w:rPr>
          <w:spacing w:val="-29"/>
        </w:rPr>
        <w:t xml:space="preserve"> </w:t>
      </w:r>
      <w:r>
        <w:t>screening</w:t>
      </w:r>
      <w:r>
        <w:rPr>
          <w:spacing w:val="-28"/>
        </w:rPr>
        <w:t xml:space="preserve"> </w:t>
      </w:r>
      <w:r>
        <w:t>can</w:t>
      </w:r>
      <w:r>
        <w:rPr>
          <w:spacing w:val="-29"/>
        </w:rPr>
        <w:t xml:space="preserve"> </w:t>
      </w:r>
      <w:r>
        <w:rPr>
          <w:spacing w:val="3"/>
        </w:rPr>
        <w:t>be</w:t>
      </w:r>
      <w:r>
        <w:rPr>
          <w:spacing w:val="-29"/>
        </w:rPr>
        <w:t xml:space="preserve"> </w:t>
      </w:r>
      <w:r>
        <w:t>time-consuming.</w:t>
      </w:r>
      <w:r>
        <w:rPr>
          <w:spacing w:val="-19"/>
        </w:rPr>
        <w:t xml:space="preserve"> </w:t>
      </w:r>
      <w:r w:rsidR="002B56E2">
        <w:t>Pub</w:t>
      </w:r>
      <w:r>
        <w:rPr>
          <w:w w:val="95"/>
        </w:rPr>
        <w:t>Chem</w:t>
      </w:r>
      <w:r>
        <w:rPr>
          <w:spacing w:val="1"/>
          <w:w w:val="95"/>
        </w:rPr>
        <w:t xml:space="preserve"> </w:t>
      </w:r>
      <w:r>
        <w:rPr>
          <w:w w:val="95"/>
        </w:rPr>
        <w:t>(Bolton</w:t>
      </w:r>
      <w:r>
        <w:rPr>
          <w:spacing w:val="1"/>
          <w:w w:val="95"/>
        </w:rPr>
        <w:t xml:space="preserve"> </w:t>
      </w:r>
      <w:r>
        <w:rPr>
          <w:w w:val="95"/>
        </w:rPr>
        <w:t>et</w:t>
      </w:r>
      <w:r>
        <w:rPr>
          <w:spacing w:val="1"/>
          <w:w w:val="95"/>
        </w:rPr>
        <w:t xml:space="preserve"> </w:t>
      </w:r>
      <w:r>
        <w:rPr>
          <w:w w:val="95"/>
        </w:rPr>
        <w:t>al.,</w:t>
      </w:r>
      <w:r>
        <w:rPr>
          <w:spacing w:val="1"/>
          <w:w w:val="95"/>
        </w:rPr>
        <w:t xml:space="preserve"> </w:t>
      </w:r>
      <w:r>
        <w:rPr>
          <w:spacing w:val="-2"/>
          <w:w w:val="95"/>
        </w:rPr>
        <w:t>2008</w:t>
      </w:r>
      <w:r>
        <w:rPr>
          <w:spacing w:val="-1"/>
          <w:w w:val="95"/>
        </w:rPr>
        <w:t>),</w:t>
      </w:r>
      <w:r>
        <w:rPr>
          <w:spacing w:val="2"/>
          <w:w w:val="95"/>
        </w:rPr>
        <w:t xml:space="preserve"> </w:t>
      </w:r>
      <w:r>
        <w:rPr>
          <w:w w:val="95"/>
        </w:rPr>
        <w:t>a</w:t>
      </w:r>
      <w:r>
        <w:rPr>
          <w:spacing w:val="1"/>
          <w:w w:val="95"/>
        </w:rPr>
        <w:t xml:space="preserve"> </w:t>
      </w:r>
      <w:r>
        <w:rPr>
          <w:w w:val="95"/>
        </w:rPr>
        <w:t>widely-used</w:t>
      </w:r>
      <w:r>
        <w:rPr>
          <w:spacing w:val="2"/>
          <w:w w:val="95"/>
        </w:rPr>
        <w:t xml:space="preserve"> </w:t>
      </w:r>
      <w:r>
        <w:rPr>
          <w:w w:val="95"/>
        </w:rPr>
        <w:t>repository</w:t>
      </w:r>
      <w:r>
        <w:rPr>
          <w:spacing w:val="2"/>
          <w:w w:val="95"/>
        </w:rPr>
        <w:t xml:space="preserve"> </w:t>
      </w:r>
      <w:r>
        <w:rPr>
          <w:w w:val="95"/>
        </w:rPr>
        <w:t>of molecular compound</w:t>
      </w:r>
      <w:r>
        <w:rPr>
          <w:spacing w:val="36"/>
          <w:w w:val="92"/>
        </w:rPr>
        <w:t xml:space="preserve"> </w:t>
      </w:r>
      <w:r>
        <w:t>structures,</w:t>
      </w:r>
      <w:r>
        <w:rPr>
          <w:spacing w:val="-29"/>
        </w:rPr>
        <w:t xml:space="preserve"> </w:t>
      </w:r>
      <w:r>
        <w:t>has</w:t>
      </w:r>
      <w:r>
        <w:rPr>
          <w:spacing w:val="-30"/>
        </w:rPr>
        <w:t xml:space="preserve"> </w:t>
      </w:r>
      <w:r>
        <w:rPr>
          <w:spacing w:val="-3"/>
        </w:rPr>
        <w:t>grown</w:t>
      </w:r>
      <w:r>
        <w:rPr>
          <w:spacing w:val="-30"/>
        </w:rPr>
        <w:t xml:space="preserve"> </w:t>
      </w:r>
      <w:r>
        <w:t>greatly</w:t>
      </w:r>
      <w:r>
        <w:rPr>
          <w:spacing w:val="-30"/>
        </w:rPr>
        <w:t xml:space="preserve"> </w:t>
      </w:r>
      <w:r>
        <w:t>since</w:t>
      </w:r>
      <w:r>
        <w:rPr>
          <w:spacing w:val="-29"/>
        </w:rPr>
        <w:t xml:space="preserve"> </w:t>
      </w:r>
      <w:r>
        <w:t>2008.</w:t>
      </w:r>
      <w:r>
        <w:rPr>
          <w:spacing w:val="-21"/>
        </w:rPr>
        <w:t xml:space="preserve"> </w:t>
      </w:r>
      <w:r>
        <w:t>In</w:t>
      </w:r>
      <w:r>
        <w:rPr>
          <w:spacing w:val="-29"/>
        </w:rPr>
        <w:t xml:space="preserve"> </w:t>
      </w:r>
      <w:r>
        <w:t>July</w:t>
      </w:r>
      <w:r>
        <w:rPr>
          <w:spacing w:val="-30"/>
        </w:rPr>
        <w:t xml:space="preserve"> </w:t>
      </w:r>
      <w:r>
        <w:t>2007,</w:t>
      </w:r>
      <w:r>
        <w:rPr>
          <w:spacing w:val="-30"/>
        </w:rPr>
        <w:t xml:space="preserve"> </w:t>
      </w:r>
      <w:r w:rsidR="00AB1958">
        <w:t>PubChem</w:t>
      </w:r>
      <w:r w:rsidR="00883EC8">
        <w:t xml:space="preserve"> </w:t>
      </w:r>
      <w:r w:rsidR="00883EC8" w:rsidRPr="00AB1958">
        <w:t>c</w:t>
      </w:r>
      <w:r w:rsidR="00883EC8" w:rsidRPr="00AB1958">
        <w:rPr>
          <w:spacing w:val="-2"/>
        </w:rPr>
        <w:t>ontained</w:t>
      </w:r>
      <w:r w:rsidR="00883EC8" w:rsidRPr="00AB1958">
        <w:t xml:space="preserve"> 10.3</w:t>
      </w:r>
      <w:r w:rsidR="00883EC8" w:rsidRPr="00AB1958">
        <w:rPr>
          <w:spacing w:val="-19"/>
        </w:rPr>
        <w:t xml:space="preserve"> </w:t>
      </w:r>
      <w:r w:rsidR="00883EC8" w:rsidRPr="00AB1958">
        <w:t>million</w:t>
      </w:r>
      <w:r w:rsidR="00883EC8" w:rsidRPr="00AB1958">
        <w:rPr>
          <w:spacing w:val="-18"/>
        </w:rPr>
        <w:t xml:space="preserve"> </w:t>
      </w:r>
      <w:r w:rsidR="00883EC8" w:rsidRPr="00AB1958">
        <w:t>compounds.</w:t>
      </w:r>
      <w:r w:rsidR="00883EC8" w:rsidRPr="00AB1958">
        <w:rPr>
          <w:spacing w:val="4"/>
        </w:rPr>
        <w:t xml:space="preserve"> </w:t>
      </w:r>
      <w:r w:rsidR="00883EC8" w:rsidRPr="00AB1958">
        <w:t>In</w:t>
      </w:r>
      <w:r w:rsidR="00883EC8" w:rsidRPr="00AB1958">
        <w:rPr>
          <w:spacing w:val="-18"/>
        </w:rPr>
        <w:t xml:space="preserve"> </w:t>
      </w:r>
      <w:r w:rsidR="00883EC8" w:rsidRPr="00AB1958">
        <w:t>October</w:t>
      </w:r>
      <w:r w:rsidR="00883EC8" w:rsidRPr="00AB1958">
        <w:rPr>
          <w:spacing w:val="-18"/>
        </w:rPr>
        <w:t xml:space="preserve"> </w:t>
      </w:r>
      <w:r w:rsidR="00883EC8" w:rsidRPr="00AB1958">
        <w:t>2013,</w:t>
      </w:r>
      <w:r w:rsidR="00883EC8" w:rsidRPr="00AB1958">
        <w:rPr>
          <w:spacing w:val="-17"/>
        </w:rPr>
        <w:t xml:space="preserve"> </w:t>
      </w:r>
      <w:r w:rsidR="00883EC8" w:rsidRPr="00AB1958">
        <w:t>PubChem</w:t>
      </w:r>
      <w:r w:rsidR="00883EC8" w:rsidRPr="00AB1958">
        <w:rPr>
          <w:spacing w:val="-18"/>
        </w:rPr>
        <w:t xml:space="preserve"> </w:t>
      </w:r>
      <w:r w:rsidR="00883EC8" w:rsidRPr="00AB1958">
        <w:rPr>
          <w:spacing w:val="-2"/>
        </w:rPr>
        <w:t>contained</w:t>
      </w:r>
      <w:r w:rsidR="00883EC8" w:rsidRPr="00AB1958">
        <w:rPr>
          <w:spacing w:val="-18"/>
        </w:rPr>
        <w:t xml:space="preserve"> </w:t>
      </w:r>
      <w:r w:rsidR="00883EC8" w:rsidRPr="00AB1958">
        <w:t>roughly</w:t>
      </w:r>
      <w:r w:rsidR="00883EC8" w:rsidRPr="00AB1958">
        <w:rPr>
          <w:spacing w:val="-18"/>
        </w:rPr>
        <w:t xml:space="preserve"> </w:t>
      </w:r>
      <w:r w:rsidR="00883EC8" w:rsidRPr="00AB1958">
        <w:t>47</w:t>
      </w:r>
      <w:r w:rsidR="00883EC8">
        <w:t xml:space="preserve"> </w:t>
      </w:r>
      <w:r w:rsidR="00883EC8" w:rsidRPr="00AB1958">
        <w:t>million</w:t>
      </w:r>
      <w:r w:rsidR="00883EC8" w:rsidRPr="00AB1958">
        <w:rPr>
          <w:spacing w:val="-23"/>
        </w:rPr>
        <w:t xml:space="preserve"> </w:t>
      </w:r>
      <w:r w:rsidR="00883EC8" w:rsidRPr="00AB1958">
        <w:t>compounds,</w:t>
      </w:r>
      <w:r w:rsidR="00883EC8" w:rsidRPr="00AB1958">
        <w:rPr>
          <w:spacing w:val="-21"/>
        </w:rPr>
        <w:t xml:space="preserve"> </w:t>
      </w:r>
      <w:r w:rsidR="00883EC8" w:rsidRPr="00AB1958">
        <w:t>while</w:t>
      </w:r>
      <w:r w:rsidR="00883EC8" w:rsidRPr="00AB1958">
        <w:rPr>
          <w:spacing w:val="-22"/>
        </w:rPr>
        <w:t xml:space="preserve"> </w:t>
      </w:r>
      <w:r w:rsidR="00883EC8" w:rsidRPr="00AB1958">
        <w:t>in</w:t>
      </w:r>
      <w:r w:rsidR="00883EC8" w:rsidRPr="00AB1958">
        <w:rPr>
          <w:spacing w:val="-23"/>
        </w:rPr>
        <w:t xml:space="preserve"> </w:t>
      </w:r>
      <w:r w:rsidR="00883EC8" w:rsidRPr="00AB1958">
        <w:rPr>
          <w:spacing w:val="-2"/>
        </w:rPr>
        <w:t>December</w:t>
      </w:r>
      <w:r w:rsidR="00883EC8" w:rsidRPr="00AB1958">
        <w:rPr>
          <w:spacing w:val="-22"/>
        </w:rPr>
        <w:t xml:space="preserve"> </w:t>
      </w:r>
      <w:r w:rsidR="00883EC8" w:rsidRPr="00AB1958">
        <w:t>2014</w:t>
      </w:r>
      <w:r w:rsidR="00883EC8" w:rsidRPr="00AB1958">
        <w:rPr>
          <w:spacing w:val="-23"/>
        </w:rPr>
        <w:t xml:space="preserve"> </w:t>
      </w:r>
      <w:r w:rsidR="00883EC8" w:rsidRPr="00AB1958">
        <w:t>it</w:t>
      </w:r>
      <w:r w:rsidR="00883EC8" w:rsidRPr="00AB1958">
        <w:rPr>
          <w:spacing w:val="-23"/>
        </w:rPr>
        <w:t xml:space="preserve"> </w:t>
      </w:r>
      <w:r w:rsidR="00883EC8" w:rsidRPr="00AB1958">
        <w:rPr>
          <w:spacing w:val="-2"/>
        </w:rPr>
        <w:t>contained</w:t>
      </w:r>
      <w:r w:rsidR="00883EC8" w:rsidRPr="00AB1958">
        <w:rPr>
          <w:spacing w:val="-22"/>
        </w:rPr>
        <w:t xml:space="preserve"> </w:t>
      </w:r>
      <w:r w:rsidR="00883EC8" w:rsidRPr="00AB1958">
        <w:t>61.3</w:t>
      </w:r>
      <w:r w:rsidR="00883EC8" w:rsidRPr="00AB1958">
        <w:rPr>
          <w:spacing w:val="-23"/>
        </w:rPr>
        <w:t xml:space="preserve"> </w:t>
      </w:r>
      <w:r w:rsidR="00883EC8" w:rsidRPr="00AB1958">
        <w:t>million</w:t>
      </w:r>
      <w:r w:rsidR="00883EC8" w:rsidRPr="00AB1958">
        <w:rPr>
          <w:spacing w:val="-22"/>
        </w:rPr>
        <w:t xml:space="preserve"> </w:t>
      </w:r>
      <w:r w:rsidR="00883EC8" w:rsidRPr="00AB1958">
        <w:t>compounds.</w:t>
      </w:r>
    </w:p>
    <w:p w14:paraId="24A1244D" w14:textId="43988931" w:rsidR="00883EC8" w:rsidRDefault="00883EC8" w:rsidP="003B0178">
      <w:pPr>
        <w:pStyle w:val="BodyText"/>
        <w:keepLines/>
        <w:spacing w:line="381" w:lineRule="auto"/>
        <w:ind w:right="529" w:firstLine="351"/>
      </w:pPr>
      <w:r w:rsidRPr="00AB1958">
        <w:rPr>
          <w:spacing w:val="-10"/>
        </w:rPr>
        <w:t>W</w:t>
      </w:r>
      <w:r w:rsidRPr="00AB1958">
        <w:rPr>
          <w:spacing w:val="-12"/>
        </w:rPr>
        <w:t xml:space="preserve">e </w:t>
      </w:r>
      <w:r w:rsidRPr="00AB1958">
        <w:t>designed</w:t>
      </w:r>
      <w:r w:rsidRPr="00AB1958">
        <w:rPr>
          <w:spacing w:val="-12"/>
        </w:rPr>
        <w:t xml:space="preserve"> </w:t>
      </w:r>
      <w:r w:rsidR="000D7624">
        <w:t>a</w:t>
      </w:r>
      <w:r w:rsidR="000D7624" w:rsidRPr="00AB1958">
        <w:rPr>
          <w:spacing w:val="-12"/>
        </w:rPr>
        <w:t xml:space="preserve"> </w:t>
      </w:r>
      <w:r w:rsidRPr="00AB1958">
        <w:t>compression</w:t>
      </w:r>
      <w:r w:rsidRPr="00AB1958">
        <w:rPr>
          <w:spacing w:val="-11"/>
        </w:rPr>
        <w:t xml:space="preserve"> </w:t>
      </w:r>
      <w:r w:rsidRPr="00AB1958">
        <w:t>and</w:t>
      </w:r>
      <w:r w:rsidRPr="00AB1958">
        <w:rPr>
          <w:spacing w:val="-11"/>
        </w:rPr>
        <w:t xml:space="preserve"> </w:t>
      </w:r>
      <w:r w:rsidRPr="00AB1958">
        <w:rPr>
          <w:spacing w:val="-2"/>
        </w:rPr>
        <w:t>search</w:t>
      </w:r>
      <w:r w:rsidRPr="00AB1958">
        <w:rPr>
          <w:spacing w:val="-12"/>
        </w:rPr>
        <w:t xml:space="preserve"> </w:t>
      </w:r>
      <w:r w:rsidRPr="00AB1958">
        <w:rPr>
          <w:spacing w:val="-2"/>
        </w:rPr>
        <w:t>framework</w:t>
      </w:r>
      <w:r w:rsidRPr="00AB1958">
        <w:rPr>
          <w:spacing w:val="-12"/>
        </w:rPr>
        <w:t xml:space="preserve"> </w:t>
      </w:r>
      <w:r w:rsidRPr="00AB1958">
        <w:t>around</w:t>
      </w:r>
      <w:r>
        <w:rPr>
          <w:spacing w:val="-12"/>
        </w:rPr>
        <w:t xml:space="preserve"> </w:t>
      </w:r>
      <w:r>
        <w:t>one</w:t>
      </w:r>
      <w:r>
        <w:rPr>
          <w:spacing w:val="-11"/>
        </w:rPr>
        <w:t xml:space="preserve"> </w:t>
      </w:r>
      <w:r>
        <w:t>of</w:t>
      </w:r>
      <w:r>
        <w:rPr>
          <w:spacing w:val="-12"/>
        </w:rPr>
        <w:t xml:space="preserve"> </w:t>
      </w:r>
      <w:r>
        <w:t>the</w:t>
      </w:r>
      <w:r>
        <w:rPr>
          <w:spacing w:val="23"/>
          <w:w w:val="95"/>
        </w:rPr>
        <w:t xml:space="preserve"> </w:t>
      </w:r>
      <w:r>
        <w:t>standard</w:t>
      </w:r>
      <w:r>
        <w:rPr>
          <w:spacing w:val="-9"/>
        </w:rPr>
        <w:t xml:space="preserve"> </w:t>
      </w:r>
      <w:r>
        <w:rPr>
          <w:spacing w:val="-2"/>
        </w:rPr>
        <w:t>techniques</w:t>
      </w:r>
      <w:r>
        <w:rPr>
          <w:spacing w:val="-9"/>
        </w:rPr>
        <w:t xml:space="preserve"> </w:t>
      </w:r>
      <w:r>
        <w:t>for</w:t>
      </w:r>
      <w:r>
        <w:rPr>
          <w:spacing w:val="-9"/>
        </w:rPr>
        <w:t xml:space="preserve"> </w:t>
      </w:r>
      <w:r>
        <w:t>high-throughput</w:t>
      </w:r>
      <w:r>
        <w:rPr>
          <w:spacing w:val="-9"/>
        </w:rPr>
        <w:t xml:space="preserve"> </w:t>
      </w:r>
      <w:r>
        <w:t>screening</w:t>
      </w:r>
      <w:r>
        <w:rPr>
          <w:spacing w:val="-8"/>
        </w:rPr>
        <w:t xml:space="preserve"> </w:t>
      </w:r>
      <w:r>
        <w:t>of</w:t>
      </w:r>
      <w:r>
        <w:rPr>
          <w:spacing w:val="-9"/>
        </w:rPr>
        <w:t xml:space="preserve"> </w:t>
      </w:r>
      <w:r>
        <w:rPr>
          <w:spacing w:val="-2"/>
        </w:rPr>
        <w:t>poten</w:t>
      </w:r>
      <w:r>
        <w:rPr>
          <w:spacing w:val="-1"/>
        </w:rPr>
        <w:t>tial</w:t>
      </w:r>
      <w:r>
        <w:rPr>
          <w:spacing w:val="-9"/>
        </w:rPr>
        <w:t xml:space="preserve"> </w:t>
      </w:r>
      <w:r>
        <w:t>drug</w:t>
      </w:r>
      <w:r>
        <w:rPr>
          <w:spacing w:val="-9"/>
        </w:rPr>
        <w:t xml:space="preserve"> </w:t>
      </w:r>
      <w:r>
        <w:t>com-</w:t>
      </w:r>
      <w:r>
        <w:rPr>
          <w:spacing w:val="23"/>
          <w:w w:val="91"/>
        </w:rPr>
        <w:t xml:space="preserve"> </w:t>
      </w:r>
      <w:r>
        <w:t>pounds,</w:t>
      </w:r>
      <w:r>
        <w:rPr>
          <w:spacing w:val="19"/>
        </w:rPr>
        <w:t xml:space="preserve"> </w:t>
      </w:r>
      <w:r>
        <w:t>the</w:t>
      </w:r>
      <w:r>
        <w:rPr>
          <w:spacing w:val="13"/>
        </w:rPr>
        <w:t xml:space="preserve"> </w:t>
      </w:r>
      <w:r>
        <w:t>use</w:t>
      </w:r>
      <w:r>
        <w:rPr>
          <w:spacing w:val="14"/>
        </w:rPr>
        <w:t xml:space="preserve"> </w:t>
      </w:r>
      <w:r>
        <w:t>of</w:t>
      </w:r>
      <w:r>
        <w:rPr>
          <w:spacing w:val="14"/>
        </w:rPr>
        <w:t xml:space="preserve"> </w:t>
      </w:r>
      <w:r>
        <w:rPr>
          <w:spacing w:val="-2"/>
        </w:rPr>
        <w:t>maximum</w:t>
      </w:r>
      <w:r>
        <w:rPr>
          <w:spacing w:val="14"/>
        </w:rPr>
        <w:t xml:space="preserve"> </w:t>
      </w:r>
      <w:r>
        <w:t>common</w:t>
      </w:r>
      <w:r>
        <w:rPr>
          <w:spacing w:val="15"/>
        </w:rPr>
        <w:t xml:space="preserve"> </w:t>
      </w:r>
      <w:r>
        <w:t>subgraph</w:t>
      </w:r>
      <w:r>
        <w:rPr>
          <w:spacing w:val="15"/>
        </w:rPr>
        <w:t xml:space="preserve"> </w:t>
      </w:r>
      <w:r>
        <w:t>(MCS)</w:t>
      </w:r>
      <w:r>
        <w:rPr>
          <w:spacing w:val="14"/>
        </w:rPr>
        <w:t xml:space="preserve"> </w:t>
      </w:r>
      <w:r>
        <w:t>to</w:t>
      </w:r>
      <w:r>
        <w:rPr>
          <w:spacing w:val="14"/>
        </w:rPr>
        <w:t xml:space="preserve"> </w:t>
      </w:r>
      <w:r>
        <w:rPr>
          <w:spacing w:val="-2"/>
        </w:rPr>
        <w:t>iden</w:t>
      </w:r>
      <w:r>
        <w:rPr>
          <w:spacing w:val="-1"/>
        </w:rPr>
        <w:t>tify</w:t>
      </w:r>
      <w:r>
        <w:rPr>
          <w:spacing w:val="14"/>
        </w:rPr>
        <w:t xml:space="preserve"> </w:t>
      </w:r>
      <w:r>
        <w:t>similar</w:t>
      </w:r>
      <w:r>
        <w:rPr>
          <w:spacing w:val="10"/>
        </w:rPr>
        <w:t xml:space="preserve"> </w:t>
      </w:r>
      <w:r>
        <w:t>motifs</w:t>
      </w:r>
      <w:r>
        <w:rPr>
          <w:spacing w:val="11"/>
        </w:rPr>
        <w:t xml:space="preserve"> </w:t>
      </w:r>
      <w:r>
        <w:t>among</w:t>
      </w:r>
      <w:r>
        <w:rPr>
          <w:spacing w:val="10"/>
        </w:rPr>
        <w:t xml:space="preserve"> </w:t>
      </w:r>
      <w:r>
        <w:t>molecules</w:t>
      </w:r>
      <w:r>
        <w:rPr>
          <w:spacing w:val="11"/>
        </w:rPr>
        <w:t xml:space="preserve"> </w:t>
      </w:r>
      <w:r>
        <w:rPr>
          <w:spacing w:val="-1"/>
        </w:rPr>
        <w:t>(Cao</w:t>
      </w:r>
      <w:r>
        <w:rPr>
          <w:spacing w:val="11"/>
        </w:rPr>
        <w:t xml:space="preserve"> </w:t>
      </w:r>
      <w:r>
        <w:t>et</w:t>
      </w:r>
      <w:r>
        <w:rPr>
          <w:spacing w:val="10"/>
        </w:rPr>
        <w:t xml:space="preserve"> </w:t>
      </w:r>
      <w:r>
        <w:rPr>
          <w:spacing w:val="-2"/>
        </w:rPr>
        <w:t>al.</w:t>
      </w:r>
      <w:r>
        <w:rPr>
          <w:spacing w:val="-1"/>
        </w:rPr>
        <w:t>,</w:t>
      </w:r>
      <w:r>
        <w:rPr>
          <w:spacing w:val="12"/>
        </w:rPr>
        <w:t xml:space="preserve"> </w:t>
      </w:r>
      <w:r>
        <w:rPr>
          <w:spacing w:val="-2"/>
        </w:rPr>
        <w:t>2008;</w:t>
      </w:r>
      <w:r>
        <w:rPr>
          <w:spacing w:val="10"/>
        </w:rPr>
        <w:t xml:space="preserve"> </w:t>
      </w:r>
      <w:r>
        <w:t>Rahman</w:t>
      </w:r>
      <w:r>
        <w:rPr>
          <w:spacing w:val="11"/>
        </w:rPr>
        <w:t xml:space="preserve"> </w:t>
      </w:r>
      <w:r>
        <w:t>et</w:t>
      </w:r>
      <w:r>
        <w:rPr>
          <w:spacing w:val="10"/>
        </w:rPr>
        <w:t xml:space="preserve"> </w:t>
      </w:r>
      <w:r>
        <w:t>al.,</w:t>
      </w:r>
      <w:r>
        <w:rPr>
          <w:spacing w:val="11"/>
        </w:rPr>
        <w:t xml:space="preserve"> </w:t>
      </w:r>
      <w:r>
        <w:rPr>
          <w:spacing w:val="-2"/>
        </w:rPr>
        <w:t>2009</w:t>
      </w:r>
      <w:r>
        <w:rPr>
          <w:spacing w:val="-1"/>
        </w:rPr>
        <w:t>).</w:t>
      </w:r>
      <w:r>
        <w:rPr>
          <w:spacing w:val="6"/>
        </w:rPr>
        <w:t xml:space="preserve"> </w:t>
      </w:r>
      <w:r>
        <w:rPr>
          <w:spacing w:val="-10"/>
        </w:rPr>
        <w:t>W</w:t>
      </w:r>
      <w:r>
        <w:rPr>
          <w:spacing w:val="-12"/>
        </w:rPr>
        <w:t>e</w:t>
      </w:r>
      <w:r>
        <w:rPr>
          <w:spacing w:val="31"/>
          <w:w w:val="89"/>
        </w:rPr>
        <w:t xml:space="preserve"> </w:t>
      </w:r>
      <w:r>
        <w:t>introduce</w:t>
      </w:r>
      <w:r>
        <w:rPr>
          <w:spacing w:val="-2"/>
        </w:rPr>
        <w:t xml:space="preserve"> </w:t>
      </w:r>
      <w:r>
        <w:t>Ammolite,</w:t>
      </w:r>
      <w:r>
        <w:rPr>
          <w:spacing w:val="3"/>
        </w:rPr>
        <w:t xml:space="preserve"> </w:t>
      </w:r>
      <w:r>
        <w:t>a</w:t>
      </w:r>
      <w:r>
        <w:rPr>
          <w:spacing w:val="-2"/>
        </w:rPr>
        <w:t xml:space="preserve"> </w:t>
      </w:r>
      <w:r>
        <w:rPr>
          <w:spacing w:val="1"/>
        </w:rPr>
        <w:t>method</w:t>
      </w:r>
      <w:r>
        <w:rPr>
          <w:spacing w:val="-2"/>
        </w:rPr>
        <w:t xml:space="preserve"> </w:t>
      </w:r>
      <w:r>
        <w:t>for</w:t>
      </w:r>
      <w:r>
        <w:rPr>
          <w:spacing w:val="-1"/>
        </w:rPr>
        <w:t xml:space="preserve"> </w:t>
      </w:r>
      <w:r>
        <w:t>clustering molecular</w:t>
      </w:r>
      <w:r>
        <w:rPr>
          <w:spacing w:val="-2"/>
        </w:rPr>
        <w:t xml:space="preserve"> </w:t>
      </w:r>
      <w:r>
        <w:t>databases</w:t>
      </w:r>
      <w:r>
        <w:rPr>
          <w:spacing w:val="-1"/>
        </w:rPr>
        <w:t xml:space="preserve"> </w:t>
      </w:r>
      <w:r>
        <w:rPr>
          <w:spacing w:val="-3"/>
        </w:rPr>
        <w:t>such</w:t>
      </w:r>
      <w:r>
        <w:rPr>
          <w:spacing w:val="-2"/>
        </w:rPr>
        <w:t xml:space="preserve"> </w:t>
      </w:r>
      <w:r>
        <w:t>as</w:t>
      </w:r>
      <w:r>
        <w:rPr>
          <w:spacing w:val="22"/>
          <w:w w:val="93"/>
        </w:rPr>
        <w:t xml:space="preserve"> </w:t>
      </w:r>
      <w:r>
        <w:t>PubChem,</w:t>
      </w:r>
      <w:r>
        <w:rPr>
          <w:spacing w:val="-33"/>
        </w:rPr>
        <w:t xml:space="preserve"> </w:t>
      </w:r>
      <w:r>
        <w:t>and</w:t>
      </w:r>
      <w:r>
        <w:rPr>
          <w:spacing w:val="-33"/>
        </w:rPr>
        <w:t xml:space="preserve"> </w:t>
      </w:r>
      <w:r>
        <w:t>for</w:t>
      </w:r>
      <w:r>
        <w:rPr>
          <w:spacing w:val="-33"/>
        </w:rPr>
        <w:t xml:space="preserve"> </w:t>
      </w:r>
      <w:r>
        <w:rPr>
          <w:spacing w:val="-2"/>
        </w:rPr>
        <w:t>quic</w:t>
      </w:r>
      <w:r>
        <w:rPr>
          <w:spacing w:val="-1"/>
        </w:rPr>
        <w:t>kly</w:t>
      </w:r>
      <w:r>
        <w:rPr>
          <w:spacing w:val="-33"/>
        </w:rPr>
        <w:t xml:space="preserve"> </w:t>
      </w:r>
      <w:r>
        <w:rPr>
          <w:spacing w:val="-2"/>
        </w:rPr>
        <w:t>searching</w:t>
      </w:r>
      <w:r>
        <w:rPr>
          <w:spacing w:val="-33"/>
        </w:rPr>
        <w:t xml:space="preserve"> </w:t>
      </w:r>
      <w:r>
        <w:t>for</w:t>
      </w:r>
      <w:r>
        <w:rPr>
          <w:spacing w:val="-33"/>
        </w:rPr>
        <w:t xml:space="preserve"> </w:t>
      </w:r>
      <w:r>
        <w:t>similar</w:t>
      </w:r>
      <w:r>
        <w:rPr>
          <w:spacing w:val="-33"/>
        </w:rPr>
        <w:t xml:space="preserve"> </w:t>
      </w:r>
      <w:r>
        <w:t>molecular</w:t>
      </w:r>
      <w:r>
        <w:rPr>
          <w:spacing w:val="-33"/>
        </w:rPr>
        <w:t xml:space="preserve"> </w:t>
      </w:r>
      <w:r>
        <w:t>structures</w:t>
      </w:r>
      <w:r>
        <w:rPr>
          <w:spacing w:val="-33"/>
        </w:rPr>
        <w:t xml:space="preserve"> </w:t>
      </w:r>
      <w:r>
        <w:t>in</w:t>
      </w:r>
      <w:r>
        <w:rPr>
          <w:spacing w:val="-33"/>
        </w:rPr>
        <w:t xml:space="preserve"> </w:t>
      </w:r>
      <w:r w:rsidR="00974D7B">
        <w:t>com</w:t>
      </w:r>
      <w:r>
        <w:rPr>
          <w:w w:val="95"/>
        </w:rPr>
        <w:t>pressed</w:t>
      </w:r>
      <w:r>
        <w:rPr>
          <w:spacing w:val="6"/>
          <w:w w:val="95"/>
        </w:rPr>
        <w:t xml:space="preserve"> </w:t>
      </w:r>
      <w:r>
        <w:rPr>
          <w:w w:val="95"/>
        </w:rPr>
        <w:t>space.</w:t>
      </w:r>
      <w:r>
        <w:rPr>
          <w:spacing w:val="32"/>
          <w:w w:val="95"/>
        </w:rPr>
        <w:t xml:space="preserve"> </w:t>
      </w:r>
      <w:r>
        <w:rPr>
          <w:w w:val="95"/>
        </w:rPr>
        <w:t>Ammolite</w:t>
      </w:r>
      <w:r>
        <w:rPr>
          <w:spacing w:val="9"/>
          <w:w w:val="95"/>
        </w:rPr>
        <w:t xml:space="preserve"> </w:t>
      </w:r>
      <w:r>
        <w:rPr>
          <w:w w:val="95"/>
        </w:rPr>
        <w:t>demonstrates</w:t>
      </w:r>
      <w:r>
        <w:rPr>
          <w:spacing w:val="7"/>
          <w:w w:val="95"/>
        </w:rPr>
        <w:t xml:space="preserve"> </w:t>
      </w:r>
      <w:r>
        <w:rPr>
          <w:w w:val="95"/>
        </w:rPr>
        <w:t>that</w:t>
      </w:r>
      <w:r>
        <w:rPr>
          <w:spacing w:val="7"/>
          <w:w w:val="95"/>
        </w:rPr>
        <w:t xml:space="preserve"> </w:t>
      </w:r>
      <w:r>
        <w:rPr>
          <w:spacing w:val="-2"/>
          <w:w w:val="95"/>
        </w:rPr>
        <w:t>en</w:t>
      </w:r>
      <w:r>
        <w:rPr>
          <w:spacing w:val="-1"/>
          <w:w w:val="95"/>
        </w:rPr>
        <w:t>tropy-scaling</w:t>
      </w:r>
      <w:r>
        <w:rPr>
          <w:spacing w:val="7"/>
          <w:w w:val="95"/>
        </w:rPr>
        <w:t xml:space="preserve"> </w:t>
      </w:r>
      <w:r>
        <w:rPr>
          <w:w w:val="95"/>
        </w:rPr>
        <w:t>methods</w:t>
      </w:r>
      <w:r>
        <w:rPr>
          <w:spacing w:val="8"/>
          <w:w w:val="95"/>
        </w:rPr>
        <w:t xml:space="preserve"> </w:t>
      </w:r>
      <w:r>
        <w:rPr>
          <w:w w:val="95"/>
        </w:rPr>
        <w:t>can</w:t>
      </w:r>
      <w:r>
        <w:rPr>
          <w:spacing w:val="8"/>
          <w:w w:val="95"/>
        </w:rPr>
        <w:t xml:space="preserve"> </w:t>
      </w:r>
      <w:r>
        <w:rPr>
          <w:spacing w:val="2"/>
          <w:w w:val="95"/>
        </w:rPr>
        <w:t>b</w:t>
      </w:r>
      <w:r>
        <w:rPr>
          <w:spacing w:val="3"/>
          <w:w w:val="95"/>
        </w:rPr>
        <w:t>e</w:t>
      </w:r>
      <w:r>
        <w:rPr>
          <w:spacing w:val="27"/>
          <w:w w:val="89"/>
        </w:rPr>
        <w:t xml:space="preserve"> </w:t>
      </w:r>
      <w:r>
        <w:t>extended</w:t>
      </w:r>
      <w:r>
        <w:rPr>
          <w:spacing w:val="-16"/>
        </w:rPr>
        <w:t xml:space="preserve"> </w:t>
      </w:r>
      <w:r>
        <w:t>to</w:t>
      </w:r>
      <w:r>
        <w:rPr>
          <w:spacing w:val="-16"/>
        </w:rPr>
        <w:t xml:space="preserve"> </w:t>
      </w:r>
      <w:r>
        <w:t>data</w:t>
      </w:r>
      <w:r>
        <w:rPr>
          <w:spacing w:val="-16"/>
        </w:rPr>
        <w:t xml:space="preserve"> </w:t>
      </w:r>
      <w:r>
        <w:rPr>
          <w:spacing w:val="-1"/>
        </w:rPr>
        <w:t>typ</w:t>
      </w:r>
      <w:r>
        <w:rPr>
          <w:spacing w:val="-2"/>
        </w:rPr>
        <w:t>es</w:t>
      </w:r>
      <w:r>
        <w:rPr>
          <w:spacing w:val="-17"/>
        </w:rPr>
        <w:t xml:space="preserve"> </w:t>
      </w:r>
      <w:r>
        <w:t>that</w:t>
      </w:r>
      <w:r>
        <w:rPr>
          <w:spacing w:val="-16"/>
        </w:rPr>
        <w:t xml:space="preserve"> </w:t>
      </w:r>
      <w:r>
        <w:t>are</w:t>
      </w:r>
      <w:r>
        <w:rPr>
          <w:spacing w:val="-16"/>
        </w:rPr>
        <w:t xml:space="preserve"> </w:t>
      </w:r>
      <w:r>
        <w:t>not</w:t>
      </w:r>
      <w:r>
        <w:rPr>
          <w:spacing w:val="-16"/>
        </w:rPr>
        <w:t xml:space="preserve"> </w:t>
      </w:r>
      <w:r>
        <w:rPr>
          <w:spacing w:val="-2"/>
        </w:rPr>
        <w:t>inheren</w:t>
      </w:r>
      <w:r>
        <w:rPr>
          <w:spacing w:val="-1"/>
        </w:rPr>
        <w:t>tly</w:t>
      </w:r>
      <w:r>
        <w:rPr>
          <w:spacing w:val="-16"/>
        </w:rPr>
        <w:t xml:space="preserve"> </w:t>
      </w:r>
      <w:r>
        <w:t>sequence</w:t>
      </w:r>
      <w:r>
        <w:rPr>
          <w:spacing w:val="-16"/>
        </w:rPr>
        <w:t xml:space="preserve"> </w:t>
      </w:r>
      <w:r>
        <w:t>based. Ammolite</w:t>
      </w:r>
      <w:r>
        <w:rPr>
          <w:spacing w:val="-16"/>
        </w:rPr>
        <w:t xml:space="preserve"> </w:t>
      </w:r>
      <w:r>
        <w:t>is</w:t>
      </w:r>
      <w:r>
        <w:rPr>
          <w:spacing w:val="27"/>
          <w:w w:val="90"/>
        </w:rPr>
        <w:t xml:space="preserve"> </w:t>
      </w:r>
      <w:r>
        <w:t>a</w:t>
      </w:r>
      <w:r>
        <w:rPr>
          <w:spacing w:val="3"/>
        </w:rPr>
        <w:t xml:space="preserve"> </w:t>
      </w:r>
      <w:r>
        <w:t>practical</w:t>
      </w:r>
      <w:r>
        <w:rPr>
          <w:spacing w:val="4"/>
        </w:rPr>
        <w:t xml:space="preserve"> </w:t>
      </w:r>
      <w:r>
        <w:rPr>
          <w:spacing w:val="1"/>
        </w:rPr>
        <w:t>tool</w:t>
      </w:r>
      <w:r>
        <w:rPr>
          <w:spacing w:val="3"/>
        </w:rPr>
        <w:t xml:space="preserve"> </w:t>
      </w:r>
      <w:r>
        <w:t>that</w:t>
      </w:r>
      <w:r>
        <w:rPr>
          <w:spacing w:val="4"/>
        </w:rPr>
        <w:t xml:space="preserve"> </w:t>
      </w:r>
      <w:r>
        <w:rPr>
          <w:spacing w:val="-2"/>
        </w:rPr>
        <w:t>provides</w:t>
      </w:r>
      <w:r>
        <w:rPr>
          <w:spacing w:val="3"/>
        </w:rPr>
        <w:t xml:space="preserve"> </w:t>
      </w:r>
      <w:r>
        <w:rPr>
          <w:spacing w:val="-2"/>
        </w:rPr>
        <w:t>approximately</w:t>
      </w:r>
      <w:r>
        <w:rPr>
          <w:spacing w:val="3"/>
        </w:rPr>
        <w:t xml:space="preserve"> </w:t>
      </w:r>
      <w:r>
        <w:t>a</w:t>
      </w:r>
      <w:r>
        <w:rPr>
          <w:spacing w:val="4"/>
        </w:rPr>
        <w:t xml:space="preserve"> </w:t>
      </w:r>
      <w:r>
        <w:t>factor</w:t>
      </w:r>
      <w:r>
        <w:rPr>
          <w:spacing w:val="4"/>
        </w:rPr>
        <w:t xml:space="preserve"> </w:t>
      </w:r>
      <w:r>
        <w:t>of</w:t>
      </w:r>
      <w:r>
        <w:rPr>
          <w:spacing w:val="3"/>
        </w:rPr>
        <w:t xml:space="preserve"> </w:t>
      </w:r>
      <w:r>
        <w:t>150</w:t>
      </w:r>
      <w:r>
        <w:rPr>
          <w:spacing w:val="4"/>
        </w:rPr>
        <w:t xml:space="preserve"> </w:t>
      </w:r>
      <w:r>
        <w:t>speed-up</w:t>
      </w:r>
      <w:r>
        <w:rPr>
          <w:spacing w:val="4"/>
        </w:rPr>
        <w:t xml:space="preserve"> </w:t>
      </w:r>
      <w:r>
        <w:t>with</w:t>
      </w:r>
      <w:r>
        <w:rPr>
          <w:spacing w:val="34"/>
          <w:w w:val="96"/>
        </w:rPr>
        <w:t xml:space="preserve"> </w:t>
      </w:r>
      <w:r>
        <w:t>greater</w:t>
      </w:r>
      <w:r>
        <w:rPr>
          <w:spacing w:val="-14"/>
        </w:rPr>
        <w:t xml:space="preserve"> </w:t>
      </w:r>
      <w:r>
        <w:t>than</w:t>
      </w:r>
      <w:r>
        <w:rPr>
          <w:spacing w:val="-12"/>
        </w:rPr>
        <w:t xml:space="preserve"> </w:t>
      </w:r>
      <w:r>
        <w:t>92%</w:t>
      </w:r>
      <w:r>
        <w:rPr>
          <w:spacing w:val="-13"/>
        </w:rPr>
        <w:t xml:space="preserve"> </w:t>
      </w:r>
      <w:r>
        <w:t>accuracy</w:t>
      </w:r>
      <w:r>
        <w:rPr>
          <w:spacing w:val="-13"/>
        </w:rPr>
        <w:t xml:space="preserve"> </w:t>
      </w:r>
      <w:r>
        <w:t>compared</w:t>
      </w:r>
      <w:r>
        <w:rPr>
          <w:spacing w:val="-12"/>
        </w:rPr>
        <w:t xml:space="preserve"> </w:t>
      </w:r>
      <w:r>
        <w:t>to</w:t>
      </w:r>
      <w:r>
        <w:rPr>
          <w:spacing w:val="-12"/>
        </w:rPr>
        <w:t xml:space="preserve"> </w:t>
      </w:r>
      <w:r>
        <w:t>the</w:t>
      </w:r>
      <w:r>
        <w:rPr>
          <w:spacing w:val="-13"/>
        </w:rPr>
        <w:t xml:space="preserve"> </w:t>
      </w:r>
      <w:r>
        <w:t>popular</w:t>
      </w:r>
      <w:r>
        <w:rPr>
          <w:spacing w:val="-13"/>
        </w:rPr>
        <w:t xml:space="preserve"> </w:t>
      </w:r>
      <w:r>
        <w:t>SMSD</w:t>
      </w:r>
      <w:r>
        <w:rPr>
          <w:spacing w:val="-12"/>
        </w:rPr>
        <w:t xml:space="preserve"> </w:t>
      </w:r>
      <w:r>
        <w:rPr>
          <w:spacing w:val="-1"/>
        </w:rPr>
        <w:t>(</w:t>
      </w:r>
      <w:r>
        <w:rPr>
          <w:spacing w:val="-2"/>
        </w:rPr>
        <w:t>Rahman</w:t>
      </w:r>
      <w:r>
        <w:rPr>
          <w:spacing w:val="-13"/>
        </w:rPr>
        <w:t xml:space="preserve"> </w:t>
      </w:r>
      <w:r>
        <w:t>et</w:t>
      </w:r>
      <w:r>
        <w:rPr>
          <w:spacing w:val="-12"/>
        </w:rPr>
        <w:t xml:space="preserve"> </w:t>
      </w:r>
      <w:r>
        <w:t>al.,</w:t>
      </w:r>
      <w:r>
        <w:rPr>
          <w:spacing w:val="22"/>
          <w:w w:val="99"/>
        </w:rPr>
        <w:t xml:space="preserve"> </w:t>
      </w:r>
      <w:r>
        <w:t>2009).</w:t>
      </w:r>
    </w:p>
    <w:p w14:paraId="57CB9DF1" w14:textId="19A45340" w:rsidR="00AB1958" w:rsidRPr="00AB1958" w:rsidRDefault="00883EC8" w:rsidP="003B0178">
      <w:pPr>
        <w:pStyle w:val="BodyText"/>
        <w:keepLines/>
        <w:spacing w:line="379" w:lineRule="auto"/>
        <w:ind w:left="490" w:right="533" w:firstLine="230"/>
      </w:pPr>
      <w:r>
        <w:rPr>
          <w:w w:val="95"/>
        </w:rPr>
        <w:t>MCS-based</w:t>
      </w:r>
      <w:r>
        <w:rPr>
          <w:spacing w:val="-14"/>
          <w:w w:val="95"/>
        </w:rPr>
        <w:t xml:space="preserve"> </w:t>
      </w:r>
      <w:r>
        <w:rPr>
          <w:spacing w:val="-2"/>
          <w:w w:val="95"/>
        </w:rPr>
        <w:t>search</w:t>
      </w:r>
      <w:r>
        <w:rPr>
          <w:spacing w:val="-14"/>
          <w:w w:val="95"/>
        </w:rPr>
        <w:t xml:space="preserve"> </w:t>
      </w:r>
      <w:r>
        <w:rPr>
          <w:w w:val="95"/>
        </w:rPr>
        <w:t>of</w:t>
      </w:r>
      <w:r>
        <w:rPr>
          <w:spacing w:val="-14"/>
          <w:w w:val="95"/>
        </w:rPr>
        <w:t xml:space="preserve"> </w:t>
      </w:r>
      <w:r>
        <w:rPr>
          <w:w w:val="95"/>
        </w:rPr>
        <w:t>molecule</w:t>
      </w:r>
      <w:r>
        <w:rPr>
          <w:spacing w:val="-15"/>
          <w:w w:val="95"/>
        </w:rPr>
        <w:t xml:space="preserve"> </w:t>
      </w:r>
      <w:r>
        <w:rPr>
          <w:w w:val="95"/>
        </w:rPr>
        <w:t>databases</w:t>
      </w:r>
      <w:r>
        <w:rPr>
          <w:spacing w:val="-15"/>
          <w:w w:val="95"/>
        </w:rPr>
        <w:t xml:space="preserve"> </w:t>
      </w:r>
      <w:r>
        <w:rPr>
          <w:spacing w:val="-1"/>
          <w:w w:val="95"/>
        </w:rPr>
        <w:t>typically</w:t>
      </w:r>
      <w:r>
        <w:rPr>
          <w:spacing w:val="-14"/>
          <w:w w:val="95"/>
        </w:rPr>
        <w:t xml:space="preserve"> </w:t>
      </w:r>
      <w:r>
        <w:rPr>
          <w:spacing w:val="-1"/>
          <w:w w:val="95"/>
        </w:rPr>
        <w:t>matc</w:t>
      </w:r>
      <w:r>
        <w:rPr>
          <w:spacing w:val="-2"/>
          <w:w w:val="95"/>
        </w:rPr>
        <w:t>hes</w:t>
      </w:r>
      <w:r>
        <w:rPr>
          <w:spacing w:val="-15"/>
          <w:w w:val="95"/>
        </w:rPr>
        <w:t xml:space="preserve"> </w:t>
      </w:r>
      <w:r>
        <w:rPr>
          <w:w w:val="95"/>
        </w:rPr>
        <w:t>pairs</w:t>
      </w:r>
      <w:r>
        <w:rPr>
          <w:spacing w:val="-14"/>
          <w:w w:val="95"/>
        </w:rPr>
        <w:t xml:space="preserve"> </w:t>
      </w:r>
      <w:r>
        <w:rPr>
          <w:w w:val="95"/>
        </w:rPr>
        <w:t>of</w:t>
      </w:r>
      <w:r>
        <w:rPr>
          <w:spacing w:val="-14"/>
          <w:w w:val="95"/>
        </w:rPr>
        <w:t xml:space="preserve"> </w:t>
      </w:r>
      <w:r>
        <w:rPr>
          <w:w w:val="95"/>
        </w:rPr>
        <w:t>molecules</w:t>
      </w:r>
      <w:r>
        <w:rPr>
          <w:spacing w:val="22"/>
          <w:w w:val="91"/>
        </w:rPr>
        <w:t xml:space="preserve"> </w:t>
      </w:r>
      <w:r>
        <w:rPr>
          <w:spacing w:val="-4"/>
        </w:rPr>
        <w:t>b</w:t>
      </w:r>
      <w:r>
        <w:rPr>
          <w:spacing w:val="-3"/>
        </w:rPr>
        <w:t>y</w:t>
      </w:r>
      <w:r>
        <w:rPr>
          <w:spacing w:val="-9"/>
        </w:rPr>
        <w:t xml:space="preserve"> </w:t>
      </w:r>
      <w:r>
        <w:rPr>
          <w:spacing w:val="-3"/>
        </w:rPr>
        <w:t>T</w:t>
      </w:r>
      <w:r>
        <w:rPr>
          <w:spacing w:val="-4"/>
        </w:rPr>
        <w:t>animoto</w:t>
      </w:r>
      <w:r>
        <w:rPr>
          <w:spacing w:val="-8"/>
        </w:rPr>
        <w:t xml:space="preserve"> </w:t>
      </w:r>
      <w:r>
        <w:t>distance</w:t>
      </w:r>
      <w:r>
        <w:rPr>
          <w:spacing w:val="-8"/>
        </w:rPr>
        <w:t xml:space="preserve"> </w:t>
      </w:r>
      <w:r>
        <w:rPr>
          <w:spacing w:val="-1"/>
        </w:rPr>
        <w:t>(</w:t>
      </w:r>
      <w:r>
        <w:rPr>
          <w:spacing w:val="-2"/>
        </w:rPr>
        <w:t>Rahman</w:t>
      </w:r>
      <w:r>
        <w:rPr>
          <w:spacing w:val="-8"/>
        </w:rPr>
        <w:t xml:space="preserve"> </w:t>
      </w:r>
      <w:r>
        <w:t>et</w:t>
      </w:r>
      <w:r>
        <w:rPr>
          <w:spacing w:val="-8"/>
        </w:rPr>
        <w:t xml:space="preserve"> </w:t>
      </w:r>
      <w:r>
        <w:t>al.,</w:t>
      </w:r>
      <w:r>
        <w:rPr>
          <w:spacing w:val="-8"/>
        </w:rPr>
        <w:t xml:space="preserve"> </w:t>
      </w:r>
      <w:r>
        <w:rPr>
          <w:spacing w:val="-2"/>
        </w:rPr>
        <w:t>2009</w:t>
      </w:r>
      <w:r>
        <w:rPr>
          <w:spacing w:val="-1"/>
        </w:rPr>
        <w:t>).</w:t>
      </w:r>
      <w:r>
        <w:rPr>
          <w:spacing w:val="17"/>
        </w:rPr>
        <w:t xml:space="preserve"> </w:t>
      </w:r>
      <w:r>
        <w:rPr>
          <w:spacing w:val="-3"/>
        </w:rPr>
        <w:t>T</w:t>
      </w:r>
      <w:r>
        <w:rPr>
          <w:spacing w:val="-4"/>
        </w:rPr>
        <w:t>animoto</w:t>
      </w:r>
      <w:r>
        <w:rPr>
          <w:spacing w:val="-8"/>
        </w:rPr>
        <w:t xml:space="preserve"> </w:t>
      </w:r>
      <w:r>
        <w:t>distance</w:t>
      </w:r>
      <w:r>
        <w:rPr>
          <w:spacing w:val="-9"/>
        </w:rPr>
        <w:t xml:space="preserve"> </w:t>
      </w:r>
      <w:r>
        <w:rPr>
          <w:spacing w:val="1"/>
        </w:rPr>
        <w:t>obeys</w:t>
      </w:r>
      <w:r>
        <w:rPr>
          <w:spacing w:val="-8"/>
        </w:rPr>
        <w:t xml:space="preserve"> </w:t>
      </w:r>
      <w:r>
        <w:t>the</w:t>
      </w:r>
      <w:r>
        <w:rPr>
          <w:spacing w:val="40"/>
          <w:w w:val="95"/>
        </w:rPr>
        <w:t xml:space="preserve"> </w:t>
      </w:r>
      <w:r>
        <w:t>triangle</w:t>
      </w:r>
      <w:r>
        <w:rPr>
          <w:spacing w:val="4"/>
        </w:rPr>
        <w:t xml:space="preserve"> </w:t>
      </w:r>
      <w:r>
        <w:rPr>
          <w:spacing w:val="-4"/>
        </w:rPr>
        <w:t>inequalit</w:t>
      </w:r>
      <w:r>
        <w:rPr>
          <w:spacing w:val="-3"/>
        </w:rPr>
        <w:t>y,</w:t>
      </w:r>
      <w:r>
        <w:rPr>
          <w:spacing w:val="8"/>
        </w:rPr>
        <w:t xml:space="preserve"> </w:t>
      </w:r>
      <w:r>
        <w:t>and</w:t>
      </w:r>
      <w:r>
        <w:rPr>
          <w:spacing w:val="4"/>
        </w:rPr>
        <w:t xml:space="preserve"> </w:t>
      </w:r>
      <w:r>
        <w:t>is</w:t>
      </w:r>
      <w:r>
        <w:rPr>
          <w:spacing w:val="5"/>
        </w:rPr>
        <w:t xml:space="preserve"> </w:t>
      </w:r>
      <w:r>
        <w:t>more</w:t>
      </w:r>
      <w:r>
        <w:rPr>
          <w:spacing w:val="4"/>
        </w:rPr>
        <w:t xml:space="preserve"> </w:t>
      </w:r>
      <w:r>
        <w:t>useful</w:t>
      </w:r>
      <w:r>
        <w:rPr>
          <w:spacing w:val="4"/>
        </w:rPr>
        <w:t xml:space="preserve"> </w:t>
      </w:r>
      <w:r>
        <w:t>in</w:t>
      </w:r>
      <w:r>
        <w:rPr>
          <w:spacing w:val="4"/>
        </w:rPr>
        <w:t xml:space="preserve"> </w:t>
      </w:r>
      <w:r>
        <w:t>the</w:t>
      </w:r>
      <w:r>
        <w:rPr>
          <w:spacing w:val="4"/>
        </w:rPr>
        <w:t xml:space="preserve"> </w:t>
      </w:r>
      <w:r>
        <w:t>domain</w:t>
      </w:r>
      <w:r>
        <w:rPr>
          <w:spacing w:val="4"/>
        </w:rPr>
        <w:t xml:space="preserve"> </w:t>
      </w:r>
      <w:r>
        <w:t>of</w:t>
      </w:r>
      <w:r>
        <w:rPr>
          <w:spacing w:val="5"/>
        </w:rPr>
        <w:t xml:space="preserve"> </w:t>
      </w:r>
      <w:r>
        <w:t>molecular</w:t>
      </w:r>
      <w:r>
        <w:rPr>
          <w:spacing w:val="4"/>
        </w:rPr>
        <w:t xml:space="preserve"> </w:t>
      </w:r>
      <w:r>
        <w:t>graphs</w:t>
      </w:r>
      <w:r>
        <w:rPr>
          <w:spacing w:val="26"/>
          <w:w w:val="93"/>
        </w:rPr>
        <w:t xml:space="preserve"> </w:t>
      </w:r>
      <w:r>
        <w:t>than</w:t>
      </w:r>
      <w:r>
        <w:rPr>
          <w:spacing w:val="-29"/>
        </w:rPr>
        <w:t xml:space="preserve"> </w:t>
      </w:r>
      <w:r>
        <w:t>other</w:t>
      </w:r>
      <w:r>
        <w:rPr>
          <w:spacing w:val="-29"/>
        </w:rPr>
        <w:t xml:space="preserve"> </w:t>
      </w:r>
      <w:r>
        <w:t>distance</w:t>
      </w:r>
      <w:r>
        <w:rPr>
          <w:spacing w:val="-29"/>
        </w:rPr>
        <w:t xml:space="preserve"> </w:t>
      </w:r>
      <w:r>
        <w:t>metrics</w:t>
      </w:r>
      <w:r>
        <w:rPr>
          <w:spacing w:val="-29"/>
        </w:rPr>
        <w:t xml:space="preserve"> </w:t>
      </w:r>
      <w:r>
        <w:rPr>
          <w:spacing w:val="-3"/>
        </w:rPr>
        <w:t>such</w:t>
      </w:r>
      <w:r>
        <w:rPr>
          <w:spacing w:val="-29"/>
        </w:rPr>
        <w:t xml:space="preserve"> </w:t>
      </w:r>
      <w:r>
        <w:t>as</w:t>
      </w:r>
      <w:r>
        <w:rPr>
          <w:spacing w:val="-29"/>
        </w:rPr>
        <w:t xml:space="preserve"> </w:t>
      </w:r>
      <w:r>
        <w:t>graph</w:t>
      </w:r>
      <w:r>
        <w:rPr>
          <w:spacing w:val="-28"/>
        </w:rPr>
        <w:t xml:space="preserve"> </w:t>
      </w:r>
      <w:r>
        <w:t>distance</w:t>
      </w:r>
      <w:r>
        <w:rPr>
          <w:spacing w:val="-30"/>
        </w:rPr>
        <w:t xml:space="preserve"> </w:t>
      </w:r>
      <w:r>
        <w:rPr>
          <w:spacing w:val="-2"/>
        </w:rPr>
        <w:t>(</w:t>
      </w:r>
      <w:r>
        <w:rPr>
          <w:spacing w:val="-3"/>
        </w:rPr>
        <w:t>Bunke</w:t>
      </w:r>
      <w:r>
        <w:rPr>
          <w:spacing w:val="-29"/>
        </w:rPr>
        <w:t xml:space="preserve"> </w:t>
      </w:r>
      <w:r>
        <w:t>&amp;</w:t>
      </w:r>
      <w:r>
        <w:rPr>
          <w:spacing w:val="-29"/>
        </w:rPr>
        <w:t xml:space="preserve"> </w:t>
      </w:r>
      <w:r>
        <w:rPr>
          <w:spacing w:val="-2"/>
        </w:rPr>
        <w:t>Shearer</w:t>
      </w:r>
      <w:r>
        <w:rPr>
          <w:spacing w:val="-1"/>
        </w:rPr>
        <w:t>,</w:t>
      </w:r>
      <w:r>
        <w:rPr>
          <w:spacing w:val="-28"/>
        </w:rPr>
        <w:t xml:space="preserve"> </w:t>
      </w:r>
      <w:r>
        <w:rPr>
          <w:spacing w:val="-2"/>
        </w:rPr>
        <w:t>1998</w:t>
      </w:r>
      <w:r>
        <w:rPr>
          <w:spacing w:val="-1"/>
        </w:rPr>
        <w:t>).</w:t>
      </w:r>
    </w:p>
    <w:p w14:paraId="3500F3AC" w14:textId="3161D2B7" w:rsidR="00F70FBE" w:rsidRDefault="00974D7B" w:rsidP="003B0178">
      <w:pPr>
        <w:pStyle w:val="BodyText"/>
        <w:keepLines/>
        <w:tabs>
          <w:tab w:val="left" w:pos="5837"/>
        </w:tabs>
        <w:spacing w:line="381" w:lineRule="auto"/>
        <w:ind w:right="528" w:firstLine="351"/>
        <w:rPr>
          <w:spacing w:val="-1"/>
        </w:rPr>
      </w:pPr>
      <w:r>
        <w:rPr>
          <w:spacing w:val="-9"/>
        </w:rPr>
        <w:lastRenderedPageBreak/>
        <w:t xml:space="preserve">To </w:t>
      </w:r>
      <w:r w:rsidR="00641826">
        <w:t>compress</w:t>
      </w:r>
      <w:r w:rsidR="00641826">
        <w:rPr>
          <w:spacing w:val="-34"/>
        </w:rPr>
        <w:t xml:space="preserve"> </w:t>
      </w:r>
      <w:r w:rsidR="00641826">
        <w:t>a</w:t>
      </w:r>
      <w:r w:rsidR="00641826">
        <w:rPr>
          <w:spacing w:val="-35"/>
        </w:rPr>
        <w:t xml:space="preserve"> </w:t>
      </w:r>
      <w:r w:rsidR="00641826">
        <w:t>molecule</w:t>
      </w:r>
      <w:r w:rsidR="00641826">
        <w:rPr>
          <w:spacing w:val="-35"/>
        </w:rPr>
        <w:t xml:space="preserve"> </w:t>
      </w:r>
      <w:r w:rsidR="00641826">
        <w:t>database,</w:t>
      </w:r>
      <w:r w:rsidR="00641826">
        <w:rPr>
          <w:spacing w:val="-33"/>
        </w:rPr>
        <w:t xml:space="preserve"> </w:t>
      </w:r>
      <w:r w:rsidR="00641826">
        <w:rPr>
          <w:spacing w:val="-5"/>
        </w:rPr>
        <w:t>we</w:t>
      </w:r>
      <w:r w:rsidR="00641826">
        <w:rPr>
          <w:spacing w:val="-35"/>
        </w:rPr>
        <w:t xml:space="preserve"> </w:t>
      </w:r>
      <w:r w:rsidR="00641826">
        <w:rPr>
          <w:spacing w:val="1"/>
        </w:rPr>
        <w:t>project</w:t>
      </w:r>
      <w:r w:rsidR="00641826">
        <w:rPr>
          <w:spacing w:val="-35"/>
        </w:rPr>
        <w:t xml:space="preserve"> </w:t>
      </w:r>
      <w:r w:rsidR="00641826">
        <w:t>the</w:t>
      </w:r>
      <w:r w:rsidR="00641826">
        <w:rPr>
          <w:spacing w:val="-34"/>
        </w:rPr>
        <w:t xml:space="preserve"> </w:t>
      </w:r>
      <w:r w:rsidR="00641826">
        <w:t>space</w:t>
      </w:r>
      <w:r w:rsidR="00641826">
        <w:rPr>
          <w:spacing w:val="-35"/>
        </w:rPr>
        <w:t xml:space="preserve"> </w:t>
      </w:r>
      <w:r w:rsidR="00641826">
        <w:t>of</w:t>
      </w:r>
      <w:r w:rsidR="00641826">
        <w:rPr>
          <w:spacing w:val="-34"/>
        </w:rPr>
        <w:t xml:space="preserve"> </w:t>
      </w:r>
      <w:r w:rsidR="00641826">
        <w:t>small</w:t>
      </w:r>
      <w:r w:rsidR="00641826">
        <w:rPr>
          <w:spacing w:val="-35"/>
        </w:rPr>
        <w:t xml:space="preserve"> </w:t>
      </w:r>
      <w:r w:rsidR="00641826">
        <w:t>molecules</w:t>
      </w:r>
      <w:r w:rsidR="00641826">
        <w:rPr>
          <w:spacing w:val="27"/>
          <w:w w:val="91"/>
        </w:rPr>
        <w:t xml:space="preserve"> </w:t>
      </w:r>
      <w:r w:rsidR="00641826">
        <w:rPr>
          <w:spacing w:val="-3"/>
        </w:rPr>
        <w:t>onto</w:t>
      </w:r>
      <w:r w:rsidR="00641826">
        <w:rPr>
          <w:spacing w:val="17"/>
        </w:rPr>
        <w:t xml:space="preserve"> </w:t>
      </w:r>
      <w:r w:rsidR="00641826">
        <w:t>a</w:t>
      </w:r>
      <w:r w:rsidR="00641826">
        <w:rPr>
          <w:spacing w:val="18"/>
        </w:rPr>
        <w:t xml:space="preserve"> </w:t>
      </w:r>
      <w:r w:rsidR="00641826">
        <w:t>subspace</w:t>
      </w:r>
      <w:r w:rsidR="00641826">
        <w:rPr>
          <w:spacing w:val="18"/>
        </w:rPr>
        <w:t xml:space="preserve"> </w:t>
      </w:r>
      <w:r w:rsidR="00641826">
        <w:rPr>
          <w:spacing w:val="-4"/>
        </w:rPr>
        <w:t>b</w:t>
      </w:r>
      <w:r w:rsidR="00641826">
        <w:rPr>
          <w:spacing w:val="-3"/>
        </w:rPr>
        <w:t>y</w:t>
      </w:r>
      <w:r w:rsidR="00641826">
        <w:rPr>
          <w:spacing w:val="18"/>
        </w:rPr>
        <w:t xml:space="preserve"> </w:t>
      </w:r>
      <w:r w:rsidR="00641826">
        <w:rPr>
          <w:spacing w:val="-2"/>
        </w:rPr>
        <w:t>removing</w:t>
      </w:r>
      <w:r w:rsidR="00641826">
        <w:rPr>
          <w:spacing w:val="17"/>
        </w:rPr>
        <w:t xml:space="preserve"> </w:t>
      </w:r>
      <w:r w:rsidR="00641826">
        <w:rPr>
          <w:spacing w:val="1"/>
        </w:rPr>
        <w:t>nodes</w:t>
      </w:r>
      <w:r w:rsidR="00641826">
        <w:rPr>
          <w:spacing w:val="18"/>
        </w:rPr>
        <w:t xml:space="preserve"> </w:t>
      </w:r>
      <w:r w:rsidR="00641826">
        <w:t>and</w:t>
      </w:r>
      <w:r w:rsidR="00641826">
        <w:rPr>
          <w:spacing w:val="17"/>
        </w:rPr>
        <w:t xml:space="preserve"> </w:t>
      </w:r>
      <w:r w:rsidR="00641826">
        <w:t>edges</w:t>
      </w:r>
      <w:r w:rsidR="00641826">
        <w:rPr>
          <w:spacing w:val="18"/>
        </w:rPr>
        <w:t xml:space="preserve"> </w:t>
      </w:r>
      <w:r w:rsidR="00641826">
        <w:t>that</w:t>
      </w:r>
      <w:r w:rsidR="00641826">
        <w:rPr>
          <w:spacing w:val="18"/>
        </w:rPr>
        <w:t xml:space="preserve"> </w:t>
      </w:r>
      <w:r w:rsidR="00641826">
        <w:t>do</w:t>
      </w:r>
      <w:r w:rsidR="00641826">
        <w:rPr>
          <w:spacing w:val="18"/>
        </w:rPr>
        <w:t xml:space="preserve"> </w:t>
      </w:r>
      <w:r w:rsidR="00641826">
        <w:t>not</w:t>
      </w:r>
      <w:r w:rsidR="00641826">
        <w:rPr>
          <w:spacing w:val="18"/>
        </w:rPr>
        <w:t xml:space="preserve"> </w:t>
      </w:r>
      <w:r w:rsidR="00641826">
        <w:t>participate</w:t>
      </w:r>
      <w:r w:rsidR="00641826">
        <w:rPr>
          <w:spacing w:val="17"/>
        </w:rPr>
        <w:t xml:space="preserve"> </w:t>
      </w:r>
      <w:r w:rsidR="00641826">
        <w:t>in</w:t>
      </w:r>
      <w:r w:rsidR="00641826">
        <w:rPr>
          <w:spacing w:val="24"/>
          <w:w w:val="91"/>
        </w:rPr>
        <w:t xml:space="preserve"> </w:t>
      </w:r>
      <w:r w:rsidR="00641826">
        <w:t>simple</w:t>
      </w:r>
      <w:r w:rsidR="00641826">
        <w:rPr>
          <w:spacing w:val="12"/>
        </w:rPr>
        <w:t xml:space="preserve"> </w:t>
      </w:r>
      <w:r w:rsidR="00641826">
        <w:t>cycles</w:t>
      </w:r>
      <w:r w:rsidR="00641826">
        <w:rPr>
          <w:spacing w:val="13"/>
        </w:rPr>
        <w:t xml:space="preserve"> </w:t>
      </w:r>
      <w:r w:rsidR="00641826">
        <w:t>(Figure</w:t>
      </w:r>
      <w:r w:rsidR="00641826">
        <w:rPr>
          <w:spacing w:val="11"/>
        </w:rPr>
        <w:t xml:space="preserve"> </w:t>
      </w:r>
      <w:r w:rsidR="00641826">
        <w:t>S</w:t>
      </w:r>
      <w:r w:rsidR="00F70FBE">
        <w:t>2</w:t>
      </w:r>
      <w:r w:rsidR="00641826">
        <w:t>)</w:t>
      </w:r>
      <w:r w:rsidR="007F11EB">
        <w:t xml:space="preserve">; note that a molecule without cycles will collapse to </w:t>
      </w:r>
      <w:r w:rsidR="00592C25">
        <w:t xml:space="preserve">a </w:t>
      </w:r>
      <w:r w:rsidR="007F11EB">
        <w:t>single node</w:t>
      </w:r>
      <w:r w:rsidR="00641826">
        <w:t>.</w:t>
      </w:r>
      <w:r w:rsidR="00641826">
        <w:rPr>
          <w:spacing w:val="7"/>
        </w:rPr>
        <w:t xml:space="preserve"> </w:t>
      </w:r>
      <w:r w:rsidR="00641826">
        <w:t>Clusters</w:t>
      </w:r>
      <w:r w:rsidR="00641826">
        <w:rPr>
          <w:spacing w:val="13"/>
        </w:rPr>
        <w:t xml:space="preserve"> </w:t>
      </w:r>
      <w:r w:rsidR="00641826">
        <w:t>are</w:t>
      </w:r>
      <w:r w:rsidR="00641826">
        <w:rPr>
          <w:spacing w:val="13"/>
        </w:rPr>
        <w:t xml:space="preserve"> </w:t>
      </w:r>
      <w:r w:rsidR="00641826">
        <w:t>exactly</w:t>
      </w:r>
      <w:r w:rsidR="00641826">
        <w:rPr>
          <w:spacing w:val="12"/>
        </w:rPr>
        <w:t xml:space="preserve"> </w:t>
      </w:r>
      <w:r w:rsidR="00641826">
        <w:t>pre-images</w:t>
      </w:r>
      <w:r w:rsidR="00641826">
        <w:rPr>
          <w:spacing w:val="12"/>
        </w:rPr>
        <w:t xml:space="preserve"> </w:t>
      </w:r>
      <w:r w:rsidR="00641826">
        <w:t>of</w:t>
      </w:r>
      <w:r w:rsidR="00641826">
        <w:rPr>
          <w:spacing w:val="12"/>
        </w:rPr>
        <w:t xml:space="preserve"> </w:t>
      </w:r>
      <w:r w:rsidR="00641826">
        <w:t>this</w:t>
      </w:r>
      <w:r w:rsidR="00641826">
        <w:rPr>
          <w:spacing w:val="13"/>
        </w:rPr>
        <w:t xml:space="preserve"> </w:t>
      </w:r>
      <w:r w:rsidR="004511F8">
        <w:rPr>
          <w:spacing w:val="1"/>
        </w:rPr>
        <w:t>projec</w:t>
      </w:r>
      <w:r w:rsidR="004511F8">
        <w:rPr>
          <w:w w:val="95"/>
        </w:rPr>
        <w:t>tio</w:t>
      </w:r>
      <w:r w:rsidR="00641826">
        <w:rPr>
          <w:w w:val="95"/>
        </w:rPr>
        <w:t>n</w:t>
      </w:r>
      <w:r w:rsidR="00641826">
        <w:rPr>
          <w:spacing w:val="-2"/>
          <w:w w:val="95"/>
        </w:rPr>
        <w:t xml:space="preserve"> </w:t>
      </w:r>
      <w:r w:rsidR="00641826">
        <w:rPr>
          <w:w w:val="95"/>
        </w:rPr>
        <w:t>operator (i.e.,</w:t>
      </w:r>
      <w:r w:rsidR="00641826">
        <w:rPr>
          <w:spacing w:val="-1"/>
          <w:w w:val="95"/>
        </w:rPr>
        <w:t xml:space="preserve"> </w:t>
      </w:r>
      <w:r w:rsidR="00641826">
        <w:rPr>
          <w:w w:val="95"/>
        </w:rPr>
        <w:t>all</w:t>
      </w:r>
      <w:r w:rsidR="00641826">
        <w:rPr>
          <w:spacing w:val="-1"/>
          <w:w w:val="95"/>
        </w:rPr>
        <w:t xml:space="preserve"> </w:t>
      </w:r>
      <w:r w:rsidR="00641826">
        <w:rPr>
          <w:w w:val="95"/>
        </w:rPr>
        <w:t>molecules</w:t>
      </w:r>
      <w:r w:rsidR="00641826">
        <w:rPr>
          <w:spacing w:val="-2"/>
          <w:w w:val="95"/>
        </w:rPr>
        <w:t xml:space="preserve"> </w:t>
      </w:r>
      <w:r w:rsidR="00641826">
        <w:rPr>
          <w:w w:val="95"/>
        </w:rPr>
        <w:t>that</w:t>
      </w:r>
      <w:r w:rsidR="00641826">
        <w:rPr>
          <w:spacing w:val="-1"/>
          <w:w w:val="95"/>
        </w:rPr>
        <w:t xml:space="preserve"> </w:t>
      </w:r>
      <w:r w:rsidR="00641826">
        <w:rPr>
          <w:w w:val="95"/>
        </w:rPr>
        <w:t>are</w:t>
      </w:r>
      <w:r w:rsidR="00641826">
        <w:rPr>
          <w:spacing w:val="-1"/>
          <w:w w:val="95"/>
        </w:rPr>
        <w:t xml:space="preserve"> </w:t>
      </w:r>
      <w:r w:rsidR="00641826">
        <w:rPr>
          <w:w w:val="95"/>
        </w:rPr>
        <w:t>isomorphic</w:t>
      </w:r>
      <w:r w:rsidR="00641826">
        <w:rPr>
          <w:spacing w:val="-2"/>
          <w:w w:val="95"/>
        </w:rPr>
        <w:t xml:space="preserve"> </w:t>
      </w:r>
      <w:r w:rsidR="00641826">
        <w:rPr>
          <w:w w:val="95"/>
        </w:rPr>
        <w:t>after</w:t>
      </w:r>
      <w:r w:rsidR="00641826">
        <w:rPr>
          <w:spacing w:val="-2"/>
          <w:w w:val="95"/>
        </w:rPr>
        <w:t xml:space="preserve"> </w:t>
      </w:r>
      <w:r w:rsidR="00641826">
        <w:rPr>
          <w:w w:val="95"/>
        </w:rPr>
        <w:t>simplification form</w:t>
      </w:r>
      <w:r w:rsidR="00641826">
        <w:rPr>
          <w:spacing w:val="26"/>
          <w:w w:val="91"/>
        </w:rPr>
        <w:t xml:space="preserve"> </w:t>
      </w:r>
      <w:r w:rsidR="00641826">
        <w:t>a</w:t>
      </w:r>
      <w:r w:rsidR="00641826">
        <w:rPr>
          <w:spacing w:val="12"/>
        </w:rPr>
        <w:t xml:space="preserve"> </w:t>
      </w:r>
      <w:r w:rsidR="00641826">
        <w:t xml:space="preserve">cluster). </w:t>
      </w:r>
      <w:r w:rsidR="00641826">
        <w:rPr>
          <w:spacing w:val="9"/>
        </w:rPr>
        <w:t xml:space="preserve"> </w:t>
      </w:r>
      <w:r w:rsidR="00641826">
        <w:t>Coarse</w:t>
      </w:r>
      <w:r w:rsidR="00641826">
        <w:rPr>
          <w:spacing w:val="13"/>
        </w:rPr>
        <w:t xml:space="preserve"> </w:t>
      </w:r>
      <w:r w:rsidR="00641826">
        <w:rPr>
          <w:spacing w:val="-2"/>
        </w:rPr>
        <w:t>search</w:t>
      </w:r>
      <w:r w:rsidR="00641826">
        <w:rPr>
          <w:spacing w:val="12"/>
        </w:rPr>
        <w:t xml:space="preserve"> </w:t>
      </w:r>
      <w:r w:rsidR="00641826">
        <w:t>is</w:t>
      </w:r>
      <w:r w:rsidR="00641826">
        <w:rPr>
          <w:spacing w:val="13"/>
        </w:rPr>
        <w:t xml:space="preserve"> </w:t>
      </w:r>
      <w:r w:rsidR="00641826">
        <w:t>performed</w:t>
      </w:r>
      <w:r w:rsidR="00641826">
        <w:rPr>
          <w:spacing w:val="13"/>
        </w:rPr>
        <w:t xml:space="preserve"> </w:t>
      </w:r>
      <w:r w:rsidR="00641826">
        <w:rPr>
          <w:spacing w:val="-4"/>
        </w:rPr>
        <w:t>b</w:t>
      </w:r>
      <w:r w:rsidR="00641826">
        <w:rPr>
          <w:spacing w:val="-3"/>
        </w:rPr>
        <w:t>y</w:t>
      </w:r>
      <w:r w:rsidR="00641826">
        <w:rPr>
          <w:spacing w:val="13"/>
        </w:rPr>
        <w:t xml:space="preserve"> </w:t>
      </w:r>
      <w:r w:rsidR="00641826">
        <w:t>fi</w:t>
      </w:r>
      <w:r w:rsidR="00291262">
        <w:t>nding</w:t>
      </w:r>
      <w:r w:rsidR="00641826">
        <w:tab/>
        <w:t>the</w:t>
      </w:r>
      <w:r w:rsidR="00641826">
        <w:rPr>
          <w:spacing w:val="22"/>
        </w:rPr>
        <w:t xml:space="preserve"> </w:t>
      </w:r>
      <w:r w:rsidR="00641826">
        <w:t>MCS</w:t>
      </w:r>
      <w:r w:rsidR="00641826">
        <w:rPr>
          <w:spacing w:val="22"/>
        </w:rPr>
        <w:t xml:space="preserve"> </w:t>
      </w:r>
      <w:r w:rsidR="00641826">
        <w:t>on</w:t>
      </w:r>
      <w:r w:rsidR="00641826">
        <w:rPr>
          <w:spacing w:val="23"/>
        </w:rPr>
        <w:t xml:space="preserve"> </w:t>
      </w:r>
      <w:r w:rsidR="00641826">
        <w:t>this</w:t>
      </w:r>
      <w:r w:rsidR="00641826">
        <w:rPr>
          <w:spacing w:val="22"/>
        </w:rPr>
        <w:t xml:space="preserve"> </w:t>
      </w:r>
      <w:r w:rsidR="00641826">
        <w:rPr>
          <w:spacing w:val="-5"/>
        </w:rPr>
        <w:t>much</w:t>
      </w:r>
      <w:r w:rsidR="00641826">
        <w:rPr>
          <w:spacing w:val="29"/>
          <w:w w:val="92"/>
        </w:rPr>
        <w:t xml:space="preserve"> </w:t>
      </w:r>
      <w:r w:rsidR="00641826">
        <w:t>smaller</w:t>
      </w:r>
      <w:r w:rsidR="00641826">
        <w:rPr>
          <w:spacing w:val="-14"/>
        </w:rPr>
        <w:t xml:space="preserve"> </w:t>
      </w:r>
      <w:r w:rsidR="00641826">
        <w:rPr>
          <w:spacing w:val="1"/>
        </w:rPr>
        <w:t>projection</w:t>
      </w:r>
      <w:r w:rsidR="00641826">
        <w:rPr>
          <w:spacing w:val="-14"/>
        </w:rPr>
        <w:t xml:space="preserve"> </w:t>
      </w:r>
      <w:r w:rsidR="00641826">
        <w:t>subspace.</w:t>
      </w:r>
      <w:r w:rsidR="00641826">
        <w:rPr>
          <w:spacing w:val="10"/>
        </w:rPr>
        <w:t xml:space="preserve"> </w:t>
      </w:r>
      <w:r w:rsidR="00641826">
        <w:t>This</w:t>
      </w:r>
      <w:r>
        <w:t xml:space="preserve"> step</w:t>
      </w:r>
      <w:r w:rsidR="00641826">
        <w:rPr>
          <w:spacing w:val="-14"/>
        </w:rPr>
        <w:t xml:space="preserve"> </w:t>
      </w:r>
      <w:r w:rsidR="00641826">
        <w:t>increases</w:t>
      </w:r>
      <w:r w:rsidR="00641826">
        <w:rPr>
          <w:spacing w:val="-15"/>
        </w:rPr>
        <w:t xml:space="preserve"> </w:t>
      </w:r>
      <w:r w:rsidR="00641826">
        <w:rPr>
          <w:spacing w:val="1"/>
        </w:rPr>
        <w:t>speed</w:t>
      </w:r>
      <w:r w:rsidR="00641826">
        <w:rPr>
          <w:spacing w:val="-14"/>
        </w:rPr>
        <w:t xml:space="preserve"> </w:t>
      </w:r>
      <w:r w:rsidR="00641826">
        <w:rPr>
          <w:spacing w:val="-4"/>
        </w:rPr>
        <w:t>b</w:t>
      </w:r>
      <w:r w:rsidR="00641826">
        <w:rPr>
          <w:spacing w:val="-3"/>
        </w:rPr>
        <w:t>y</w:t>
      </w:r>
      <w:r w:rsidR="00641826">
        <w:rPr>
          <w:spacing w:val="-14"/>
        </w:rPr>
        <w:t xml:space="preserve"> </w:t>
      </w:r>
      <w:r w:rsidR="00641826">
        <w:t>reducing</w:t>
      </w:r>
      <w:r w:rsidR="00641826">
        <w:rPr>
          <w:spacing w:val="-14"/>
        </w:rPr>
        <w:t xml:space="preserve"> </w:t>
      </w:r>
      <w:r w:rsidR="00641826">
        <w:rPr>
          <w:spacing w:val="1"/>
        </w:rPr>
        <w:t>both</w:t>
      </w:r>
      <w:r w:rsidR="00641826">
        <w:rPr>
          <w:spacing w:val="-14"/>
        </w:rPr>
        <w:t xml:space="preserve"> </w:t>
      </w:r>
      <w:r w:rsidR="00641826">
        <w:t>the</w:t>
      </w:r>
      <w:r w:rsidR="00641826">
        <w:rPr>
          <w:spacing w:val="-14"/>
        </w:rPr>
        <w:t xml:space="preserve"> </w:t>
      </w:r>
      <w:r w:rsidR="004511F8">
        <w:t>re</w:t>
      </w:r>
      <w:r w:rsidR="00641826">
        <w:t>quired</w:t>
      </w:r>
      <w:r w:rsidR="00641826">
        <w:rPr>
          <w:spacing w:val="-9"/>
        </w:rPr>
        <w:t xml:space="preserve"> </w:t>
      </w:r>
      <w:r w:rsidR="00641826">
        <w:rPr>
          <w:spacing w:val="-3"/>
        </w:rPr>
        <w:t>number</w:t>
      </w:r>
      <w:r w:rsidR="00641826">
        <w:rPr>
          <w:spacing w:val="-8"/>
        </w:rPr>
        <w:t xml:space="preserve"> </w:t>
      </w:r>
      <w:r w:rsidR="00641826">
        <w:t>of</w:t>
      </w:r>
      <w:r w:rsidR="00641826">
        <w:rPr>
          <w:spacing w:val="-8"/>
        </w:rPr>
        <w:t xml:space="preserve"> </w:t>
      </w:r>
      <w:r w:rsidR="00641826">
        <w:t>MCS</w:t>
      </w:r>
      <w:r w:rsidR="00641826">
        <w:rPr>
          <w:spacing w:val="-8"/>
        </w:rPr>
        <w:t xml:space="preserve"> </w:t>
      </w:r>
      <w:r w:rsidR="00641826">
        <w:t>operations</w:t>
      </w:r>
      <w:r w:rsidR="00641826">
        <w:rPr>
          <w:spacing w:val="-7"/>
        </w:rPr>
        <w:t xml:space="preserve"> </w:t>
      </w:r>
      <w:r w:rsidR="00641826">
        <w:t>and</w:t>
      </w:r>
      <w:r w:rsidR="00641826">
        <w:rPr>
          <w:spacing w:val="-8"/>
        </w:rPr>
        <w:t xml:space="preserve"> </w:t>
      </w:r>
      <w:r w:rsidR="00641826">
        <w:t>the</w:t>
      </w:r>
      <w:r w:rsidR="00641826">
        <w:rPr>
          <w:spacing w:val="-8"/>
        </w:rPr>
        <w:t xml:space="preserve"> </w:t>
      </w:r>
      <w:r w:rsidR="00641826">
        <w:t>time</w:t>
      </w:r>
      <w:r w:rsidR="00641826">
        <w:rPr>
          <w:spacing w:val="-9"/>
        </w:rPr>
        <w:t xml:space="preserve"> </w:t>
      </w:r>
      <w:r w:rsidR="00641826">
        <w:t>required</w:t>
      </w:r>
      <w:r w:rsidR="00641826">
        <w:rPr>
          <w:spacing w:val="-8"/>
        </w:rPr>
        <w:t xml:space="preserve"> </w:t>
      </w:r>
      <w:r w:rsidR="00641826">
        <w:t>for</w:t>
      </w:r>
      <w:r w:rsidR="00641826">
        <w:rPr>
          <w:spacing w:val="-8"/>
        </w:rPr>
        <w:t xml:space="preserve"> </w:t>
      </w:r>
      <w:r w:rsidR="00641826">
        <w:rPr>
          <w:spacing w:val="-3"/>
        </w:rPr>
        <w:t>each</w:t>
      </w:r>
      <w:r w:rsidR="00641826">
        <w:rPr>
          <w:spacing w:val="-8"/>
        </w:rPr>
        <w:t xml:space="preserve"> </w:t>
      </w:r>
      <w:r w:rsidR="00641826">
        <w:t>MCS</w:t>
      </w:r>
      <w:r w:rsidR="00641826">
        <w:rPr>
          <w:spacing w:val="-8"/>
        </w:rPr>
        <w:t xml:space="preserve"> </w:t>
      </w:r>
      <w:r w:rsidR="004511F8">
        <w:t>op</w:t>
      </w:r>
      <w:r w:rsidR="00641826">
        <w:t>eration,</w:t>
      </w:r>
      <w:r w:rsidR="00641826">
        <w:rPr>
          <w:spacing w:val="18"/>
        </w:rPr>
        <w:t xml:space="preserve"> </w:t>
      </w:r>
      <w:r w:rsidR="00641826">
        <w:rPr>
          <w:spacing w:val="-3"/>
        </w:rPr>
        <w:t>which</w:t>
      </w:r>
      <w:r w:rsidR="00641826">
        <w:rPr>
          <w:spacing w:val="13"/>
        </w:rPr>
        <w:t xml:space="preserve"> </w:t>
      </w:r>
      <w:r w:rsidR="00641826">
        <w:t>scales</w:t>
      </w:r>
      <w:r w:rsidR="00641826">
        <w:rPr>
          <w:spacing w:val="14"/>
        </w:rPr>
        <w:t xml:space="preserve"> </w:t>
      </w:r>
      <w:r w:rsidR="00641826">
        <w:t>with</w:t>
      </w:r>
      <w:r w:rsidR="00641826">
        <w:rPr>
          <w:spacing w:val="14"/>
        </w:rPr>
        <w:t xml:space="preserve"> </w:t>
      </w:r>
      <w:r w:rsidR="00641826">
        <w:t>the</w:t>
      </w:r>
      <w:r w:rsidR="00641826">
        <w:rPr>
          <w:spacing w:val="13"/>
        </w:rPr>
        <w:t xml:space="preserve"> </w:t>
      </w:r>
      <w:r w:rsidR="00641826">
        <w:t>size</w:t>
      </w:r>
      <w:r w:rsidR="00641826">
        <w:rPr>
          <w:spacing w:val="13"/>
        </w:rPr>
        <w:t xml:space="preserve"> </w:t>
      </w:r>
      <w:r w:rsidR="00641826">
        <w:t>of</w:t>
      </w:r>
      <w:r w:rsidR="00641826">
        <w:rPr>
          <w:spacing w:val="13"/>
        </w:rPr>
        <w:t xml:space="preserve"> </w:t>
      </w:r>
      <w:r w:rsidR="00641826">
        <w:t>the</w:t>
      </w:r>
      <w:r w:rsidR="00641826">
        <w:rPr>
          <w:spacing w:val="13"/>
        </w:rPr>
        <w:t xml:space="preserve"> </w:t>
      </w:r>
      <w:r w:rsidR="00641826">
        <w:t xml:space="preserve">molecule. </w:t>
      </w:r>
      <w:r w:rsidR="00641826">
        <w:rPr>
          <w:spacing w:val="11"/>
        </w:rPr>
        <w:t xml:space="preserve"> </w:t>
      </w:r>
      <w:r w:rsidR="00641826">
        <w:rPr>
          <w:spacing w:val="-3"/>
        </w:rPr>
        <w:t>F</w:t>
      </w:r>
      <w:r w:rsidR="00641826">
        <w:rPr>
          <w:spacing w:val="-4"/>
        </w:rPr>
        <w:t>urther</w:t>
      </w:r>
      <w:r w:rsidR="00641826">
        <w:rPr>
          <w:spacing w:val="13"/>
        </w:rPr>
        <w:t xml:space="preserve"> </w:t>
      </w:r>
      <w:r w:rsidR="00641826">
        <w:t>reduction</w:t>
      </w:r>
      <w:r w:rsidR="00641826">
        <w:rPr>
          <w:spacing w:val="13"/>
        </w:rPr>
        <w:t xml:space="preserve"> </w:t>
      </w:r>
      <w:r w:rsidR="00641826">
        <w:t>in</w:t>
      </w:r>
      <w:r w:rsidR="00883EC8" w:rsidRPr="00883EC8">
        <w:rPr>
          <w:spacing w:val="-2"/>
        </w:rPr>
        <w:t xml:space="preserve"> </w:t>
      </w:r>
      <w:r w:rsidR="00883EC8">
        <w:rPr>
          <w:spacing w:val="-2"/>
        </w:rPr>
        <w:t>search</w:t>
      </w:r>
      <w:r w:rsidR="00883EC8">
        <w:rPr>
          <w:spacing w:val="9"/>
        </w:rPr>
        <w:t xml:space="preserve"> </w:t>
      </w:r>
      <w:r w:rsidR="00883EC8">
        <w:t>time</w:t>
      </w:r>
      <w:r w:rsidR="00883EC8">
        <w:rPr>
          <w:spacing w:val="9"/>
        </w:rPr>
        <w:t xml:space="preserve"> </w:t>
      </w:r>
      <w:r w:rsidR="00883EC8">
        <w:t>is</w:t>
      </w:r>
      <w:r w:rsidR="00883EC8">
        <w:rPr>
          <w:spacing w:val="9"/>
        </w:rPr>
        <w:t xml:space="preserve"> </w:t>
      </w:r>
      <w:r w:rsidR="00883EC8">
        <w:t>accomplished</w:t>
      </w:r>
      <w:r w:rsidR="00883EC8">
        <w:rPr>
          <w:spacing w:val="9"/>
        </w:rPr>
        <w:t xml:space="preserve"> </w:t>
      </w:r>
      <w:r w:rsidR="00883EC8">
        <w:rPr>
          <w:spacing w:val="-5"/>
        </w:rPr>
        <w:t>b</w:t>
      </w:r>
      <w:r w:rsidR="00883EC8">
        <w:rPr>
          <w:spacing w:val="-4"/>
        </w:rPr>
        <w:t>y</w:t>
      </w:r>
      <w:r w:rsidR="00883EC8">
        <w:rPr>
          <w:spacing w:val="10"/>
        </w:rPr>
        <w:t xml:space="preserve"> </w:t>
      </w:r>
      <w:r w:rsidR="00883EC8">
        <w:t>grouping</w:t>
      </w:r>
      <w:r w:rsidR="00883EC8">
        <w:rPr>
          <w:spacing w:val="10"/>
        </w:rPr>
        <w:t xml:space="preserve"> </w:t>
      </w:r>
      <w:r w:rsidR="00883EC8">
        <w:t>clusters</w:t>
      </w:r>
      <w:r w:rsidR="00883EC8">
        <w:rPr>
          <w:spacing w:val="10"/>
        </w:rPr>
        <w:t xml:space="preserve"> </w:t>
      </w:r>
      <w:r w:rsidR="00883EC8">
        <w:t>according</w:t>
      </w:r>
      <w:r w:rsidR="00883EC8">
        <w:rPr>
          <w:spacing w:val="9"/>
        </w:rPr>
        <w:t xml:space="preserve"> </w:t>
      </w:r>
      <w:r w:rsidR="00883EC8">
        <w:t>to</w:t>
      </w:r>
      <w:r w:rsidR="00883EC8">
        <w:rPr>
          <w:spacing w:val="10"/>
        </w:rPr>
        <w:t xml:space="preserve"> </w:t>
      </w:r>
      <w:r w:rsidR="00883EC8">
        <w:t>size</w:t>
      </w:r>
      <w:r w:rsidR="00883EC8">
        <w:rPr>
          <w:spacing w:val="10"/>
        </w:rPr>
        <w:t xml:space="preserve"> </w:t>
      </w:r>
      <w:r w:rsidR="00883EC8">
        <w:t>of</w:t>
      </w:r>
      <w:r w:rsidR="00883EC8">
        <w:rPr>
          <w:spacing w:val="9"/>
        </w:rPr>
        <w:t xml:space="preserve"> </w:t>
      </w:r>
      <w:r w:rsidR="00883EC8">
        <w:t>the</w:t>
      </w:r>
      <w:r w:rsidR="00883EC8">
        <w:rPr>
          <w:spacing w:val="21"/>
          <w:w w:val="95"/>
        </w:rPr>
        <w:t xml:space="preserve"> </w:t>
      </w:r>
      <w:r w:rsidR="00883EC8">
        <w:rPr>
          <w:w w:val="95"/>
        </w:rPr>
        <w:t>molecules</w:t>
      </w:r>
      <w:r w:rsidR="00883EC8">
        <w:rPr>
          <w:spacing w:val="-4"/>
          <w:w w:val="95"/>
        </w:rPr>
        <w:t xml:space="preserve"> </w:t>
      </w:r>
      <w:r w:rsidR="00883EC8">
        <w:rPr>
          <w:w w:val="95"/>
        </w:rPr>
        <w:t>within;</w:t>
      </w:r>
      <w:r w:rsidR="00883EC8">
        <w:rPr>
          <w:spacing w:val="1"/>
          <w:w w:val="95"/>
        </w:rPr>
        <w:t xml:space="preserve"> </w:t>
      </w:r>
      <w:r w:rsidR="00883EC8">
        <w:rPr>
          <w:w w:val="95"/>
        </w:rPr>
        <w:t>because</w:t>
      </w:r>
      <w:r w:rsidR="00883EC8">
        <w:rPr>
          <w:spacing w:val="-2"/>
          <w:w w:val="95"/>
        </w:rPr>
        <w:t xml:space="preserve"> </w:t>
      </w:r>
      <w:r w:rsidR="00883EC8">
        <w:rPr>
          <w:spacing w:val="-3"/>
          <w:w w:val="95"/>
        </w:rPr>
        <w:t>T</w:t>
      </w:r>
      <w:r w:rsidR="00883EC8">
        <w:rPr>
          <w:spacing w:val="-4"/>
          <w:w w:val="95"/>
        </w:rPr>
        <w:t>animoto</w:t>
      </w:r>
      <w:r w:rsidR="00883EC8">
        <w:rPr>
          <w:spacing w:val="-2"/>
          <w:w w:val="95"/>
        </w:rPr>
        <w:t xml:space="preserve"> </w:t>
      </w:r>
      <w:r w:rsidR="00883EC8">
        <w:rPr>
          <w:w w:val="95"/>
        </w:rPr>
        <w:t>distance</w:t>
      </w:r>
      <w:r w:rsidR="00883EC8">
        <w:rPr>
          <w:spacing w:val="-3"/>
          <w:w w:val="95"/>
        </w:rPr>
        <w:t xml:space="preserve"> </w:t>
      </w:r>
      <w:r w:rsidR="00883EC8">
        <w:rPr>
          <w:w w:val="95"/>
        </w:rPr>
        <w:t>relies</w:t>
      </w:r>
      <w:r w:rsidR="00883EC8">
        <w:rPr>
          <w:spacing w:val="-3"/>
          <w:w w:val="95"/>
        </w:rPr>
        <w:t xml:space="preserve"> </w:t>
      </w:r>
      <w:r w:rsidR="00883EC8">
        <w:rPr>
          <w:w w:val="95"/>
        </w:rPr>
        <w:t>on</w:t>
      </w:r>
      <w:r w:rsidR="00883EC8">
        <w:rPr>
          <w:spacing w:val="-2"/>
          <w:w w:val="95"/>
        </w:rPr>
        <w:t xml:space="preserve"> </w:t>
      </w:r>
      <w:r w:rsidR="00883EC8">
        <w:rPr>
          <w:w w:val="95"/>
        </w:rPr>
        <w:t>molecule</w:t>
      </w:r>
      <w:r w:rsidR="00883EC8">
        <w:rPr>
          <w:spacing w:val="-2"/>
          <w:w w:val="95"/>
        </w:rPr>
        <w:t xml:space="preserve"> </w:t>
      </w:r>
      <w:r w:rsidR="00883EC8">
        <w:rPr>
          <w:w w:val="95"/>
        </w:rPr>
        <w:t>size,</w:t>
      </w:r>
      <w:r w:rsidR="00883EC8">
        <w:rPr>
          <w:spacing w:val="-2"/>
          <w:w w:val="95"/>
        </w:rPr>
        <w:t xml:space="preserve"> </w:t>
      </w:r>
      <w:r w:rsidR="00883EC8">
        <w:rPr>
          <w:w w:val="95"/>
        </w:rPr>
        <w:t>clusters</w:t>
      </w:r>
      <w:r w:rsidR="00883EC8">
        <w:rPr>
          <w:spacing w:val="30"/>
          <w:w w:val="93"/>
        </w:rPr>
        <w:t xml:space="preserve"> </w:t>
      </w:r>
      <w:r w:rsidR="00883EC8">
        <w:rPr>
          <w:spacing w:val="-2"/>
        </w:rPr>
        <w:t>containing</w:t>
      </w:r>
      <w:r w:rsidR="00883EC8">
        <w:rPr>
          <w:spacing w:val="-22"/>
        </w:rPr>
        <w:t xml:space="preserve"> </w:t>
      </w:r>
      <w:r w:rsidR="00883EC8">
        <w:t>molecules</w:t>
      </w:r>
      <w:r w:rsidR="00883EC8">
        <w:rPr>
          <w:spacing w:val="-21"/>
        </w:rPr>
        <w:t xml:space="preserve"> </w:t>
      </w:r>
      <w:r w:rsidR="00883EC8">
        <w:rPr>
          <w:spacing w:val="-2"/>
        </w:rPr>
        <w:t>significan</w:t>
      </w:r>
      <w:r w:rsidR="00883EC8">
        <w:rPr>
          <w:spacing w:val="-1"/>
        </w:rPr>
        <w:t>tly</w:t>
      </w:r>
      <w:r w:rsidR="00883EC8">
        <w:rPr>
          <w:spacing w:val="-21"/>
        </w:rPr>
        <w:t xml:space="preserve"> </w:t>
      </w:r>
      <w:r w:rsidR="00883EC8">
        <w:t>larger</w:t>
      </w:r>
      <w:r w:rsidR="00883EC8">
        <w:rPr>
          <w:spacing w:val="-21"/>
        </w:rPr>
        <w:t xml:space="preserve"> </w:t>
      </w:r>
      <w:r w:rsidR="00883EC8">
        <w:t>or</w:t>
      </w:r>
      <w:r w:rsidR="00883EC8">
        <w:rPr>
          <w:spacing w:val="-21"/>
        </w:rPr>
        <w:t xml:space="preserve"> </w:t>
      </w:r>
      <w:r w:rsidR="00883EC8">
        <w:t>smaller</w:t>
      </w:r>
      <w:r w:rsidR="00883EC8">
        <w:rPr>
          <w:spacing w:val="-20"/>
        </w:rPr>
        <w:t xml:space="preserve"> </w:t>
      </w:r>
      <w:r w:rsidR="00883EC8">
        <w:t>than</w:t>
      </w:r>
      <w:r w:rsidR="00883EC8">
        <w:rPr>
          <w:spacing w:val="-21"/>
        </w:rPr>
        <w:t xml:space="preserve"> </w:t>
      </w:r>
      <w:r w:rsidR="00883EC8">
        <w:t>the</w:t>
      </w:r>
      <w:r w:rsidR="00883EC8">
        <w:rPr>
          <w:spacing w:val="-21"/>
        </w:rPr>
        <w:t xml:space="preserve"> </w:t>
      </w:r>
      <w:r w:rsidR="00883EC8">
        <w:t>query</w:t>
      </w:r>
      <w:r w:rsidR="00883EC8">
        <w:rPr>
          <w:spacing w:val="-21"/>
        </w:rPr>
        <w:t xml:space="preserve"> </w:t>
      </w:r>
      <w:r w:rsidR="00883EC8">
        <w:t>need</w:t>
      </w:r>
      <w:r w:rsidR="00883EC8">
        <w:rPr>
          <w:spacing w:val="-21"/>
        </w:rPr>
        <w:t xml:space="preserve"> </w:t>
      </w:r>
      <w:r w:rsidR="00883EC8">
        <w:t>not</w:t>
      </w:r>
      <w:r w:rsidR="00883EC8">
        <w:rPr>
          <w:spacing w:val="24"/>
          <w:w w:val="95"/>
        </w:rPr>
        <w:t xml:space="preserve"> </w:t>
      </w:r>
      <w:r w:rsidR="00883EC8">
        <w:rPr>
          <w:spacing w:val="3"/>
        </w:rPr>
        <w:t>be</w:t>
      </w:r>
      <w:r w:rsidR="00883EC8">
        <w:rPr>
          <w:spacing w:val="-23"/>
        </w:rPr>
        <w:t xml:space="preserve"> </w:t>
      </w:r>
      <w:r w:rsidR="00883EC8">
        <w:rPr>
          <w:spacing w:val="-2"/>
        </w:rPr>
        <w:t>searched</w:t>
      </w:r>
      <w:r w:rsidR="00883EC8">
        <w:rPr>
          <w:spacing w:val="-23"/>
        </w:rPr>
        <w:t xml:space="preserve"> </w:t>
      </w:r>
      <w:r w:rsidR="00883EC8">
        <w:t>at</w:t>
      </w:r>
      <w:r w:rsidR="00883EC8">
        <w:rPr>
          <w:spacing w:val="-23"/>
        </w:rPr>
        <w:t xml:space="preserve"> </w:t>
      </w:r>
      <w:r w:rsidR="00883EC8">
        <w:t>all.</w:t>
      </w:r>
      <w:r w:rsidR="00883EC8">
        <w:rPr>
          <w:spacing w:val="-1"/>
        </w:rPr>
        <w:t xml:space="preserve"> </w:t>
      </w:r>
    </w:p>
    <w:p w14:paraId="43758ED3" w14:textId="0090CEE7" w:rsidR="00283DE0" w:rsidRDefault="00883EC8" w:rsidP="003B0178">
      <w:pPr>
        <w:pStyle w:val="BodyText"/>
        <w:keepLines/>
        <w:tabs>
          <w:tab w:val="left" w:pos="5837"/>
        </w:tabs>
        <w:spacing w:line="381" w:lineRule="auto"/>
        <w:ind w:right="528" w:firstLine="351"/>
        <w:rPr>
          <w:w w:val="95"/>
        </w:rPr>
      </w:pPr>
      <w:r>
        <w:t>The</w:t>
      </w:r>
      <w:r>
        <w:rPr>
          <w:spacing w:val="-23"/>
        </w:rPr>
        <w:t xml:space="preserve"> </w:t>
      </w:r>
      <w:r>
        <w:t>time</w:t>
      </w:r>
      <w:r>
        <w:rPr>
          <w:spacing w:val="-22"/>
        </w:rPr>
        <w:t xml:space="preserve"> </w:t>
      </w:r>
      <w:r>
        <w:t>required</w:t>
      </w:r>
      <w:r>
        <w:rPr>
          <w:spacing w:val="-23"/>
        </w:rPr>
        <w:t xml:space="preserve"> </w:t>
      </w:r>
      <w:r>
        <w:t>to</w:t>
      </w:r>
      <w:r>
        <w:rPr>
          <w:spacing w:val="-23"/>
        </w:rPr>
        <w:t xml:space="preserve"> </w:t>
      </w:r>
      <w:r>
        <w:t>cluster</w:t>
      </w:r>
      <w:r>
        <w:rPr>
          <w:spacing w:val="-22"/>
        </w:rPr>
        <w:t xml:space="preserve"> </w:t>
      </w:r>
      <w:r>
        <w:t>a</w:t>
      </w:r>
      <w:r>
        <w:rPr>
          <w:spacing w:val="-23"/>
        </w:rPr>
        <w:t xml:space="preserve"> </w:t>
      </w:r>
      <w:r>
        <w:t>large</w:t>
      </w:r>
      <w:r>
        <w:rPr>
          <w:spacing w:val="-23"/>
        </w:rPr>
        <w:t xml:space="preserve"> </w:t>
      </w:r>
      <w:r>
        <w:t>database</w:t>
      </w:r>
      <w:r>
        <w:rPr>
          <w:spacing w:val="-22"/>
        </w:rPr>
        <w:t xml:space="preserve"> </w:t>
      </w:r>
      <w:r>
        <w:rPr>
          <w:spacing w:val="-3"/>
        </w:rPr>
        <w:t>such</w:t>
      </w:r>
      <w:r>
        <w:rPr>
          <w:spacing w:val="-23"/>
        </w:rPr>
        <w:t xml:space="preserve"> </w:t>
      </w:r>
      <w:r>
        <w:t>as</w:t>
      </w:r>
      <w:r>
        <w:rPr>
          <w:spacing w:val="-23"/>
        </w:rPr>
        <w:t xml:space="preserve"> </w:t>
      </w:r>
      <w:r w:rsidR="00974D7B">
        <w:t>Pub</w:t>
      </w:r>
      <w:r>
        <w:t>Chem</w:t>
      </w:r>
      <w:r>
        <w:rPr>
          <w:spacing w:val="-19"/>
        </w:rPr>
        <w:t xml:space="preserve"> </w:t>
      </w:r>
      <w:r>
        <w:t>is,</w:t>
      </w:r>
      <w:r>
        <w:rPr>
          <w:spacing w:val="-18"/>
        </w:rPr>
        <w:t xml:space="preserve"> </w:t>
      </w:r>
      <w:r>
        <w:t>nonetheless,</w:t>
      </w:r>
      <w:r>
        <w:rPr>
          <w:spacing w:val="-17"/>
        </w:rPr>
        <w:t xml:space="preserve"> </w:t>
      </w:r>
      <w:r>
        <w:rPr>
          <w:spacing w:val="-2"/>
        </w:rPr>
        <w:t>significan</w:t>
      </w:r>
      <w:r>
        <w:rPr>
          <w:spacing w:val="-1"/>
        </w:rPr>
        <w:t>t;</w:t>
      </w:r>
      <w:r>
        <w:rPr>
          <w:spacing w:val="-16"/>
        </w:rPr>
        <w:t xml:space="preserve"> </w:t>
      </w:r>
      <w:r>
        <w:t>clustering</w:t>
      </w:r>
      <w:r>
        <w:rPr>
          <w:spacing w:val="-18"/>
        </w:rPr>
        <w:t xml:space="preserve"> </w:t>
      </w:r>
      <w:r>
        <w:t>the</w:t>
      </w:r>
      <w:r>
        <w:rPr>
          <w:spacing w:val="-19"/>
        </w:rPr>
        <w:t xml:space="preserve"> </w:t>
      </w:r>
      <w:r>
        <w:t>306GB</w:t>
      </w:r>
      <w:r>
        <w:rPr>
          <w:spacing w:val="-19"/>
        </w:rPr>
        <w:t xml:space="preserve"> </w:t>
      </w:r>
      <w:r>
        <w:t>PubChem</w:t>
      </w:r>
      <w:r>
        <w:rPr>
          <w:spacing w:val="-18"/>
        </w:rPr>
        <w:t xml:space="preserve"> </w:t>
      </w:r>
      <w:r>
        <w:t>required</w:t>
      </w:r>
      <w:r>
        <w:rPr>
          <w:spacing w:val="27"/>
          <w:w w:val="92"/>
        </w:rPr>
        <w:t xml:space="preserve"> </w:t>
      </w:r>
      <w:r>
        <w:rPr>
          <w:spacing w:val="-2"/>
        </w:rPr>
        <w:t>approximately</w:t>
      </w:r>
      <w:r>
        <w:rPr>
          <w:spacing w:val="-31"/>
        </w:rPr>
        <w:t xml:space="preserve"> </w:t>
      </w:r>
      <w:r>
        <w:t>400</w:t>
      </w:r>
      <w:r>
        <w:rPr>
          <w:spacing w:val="-30"/>
        </w:rPr>
        <w:t xml:space="preserve"> </w:t>
      </w:r>
      <w:r>
        <w:t>hours</w:t>
      </w:r>
      <w:r>
        <w:rPr>
          <w:spacing w:val="-30"/>
        </w:rPr>
        <w:t xml:space="preserve"> </w:t>
      </w:r>
      <w:r>
        <w:t>on</w:t>
      </w:r>
      <w:r>
        <w:rPr>
          <w:spacing w:val="-30"/>
        </w:rPr>
        <w:t xml:space="preserve"> </w:t>
      </w:r>
      <w:r>
        <w:t>a</w:t>
      </w:r>
      <w:r>
        <w:rPr>
          <w:spacing w:val="-30"/>
        </w:rPr>
        <w:t xml:space="preserve"> </w:t>
      </w:r>
      <w:r>
        <w:t>12-core</w:t>
      </w:r>
      <w:r>
        <w:rPr>
          <w:spacing w:val="-31"/>
        </w:rPr>
        <w:t xml:space="preserve"> </w:t>
      </w:r>
      <w:r>
        <w:t>Xeon</w:t>
      </w:r>
      <w:r>
        <w:rPr>
          <w:spacing w:val="-30"/>
        </w:rPr>
        <w:t xml:space="preserve"> </w:t>
      </w:r>
      <w:r>
        <w:t>X5690</w:t>
      </w:r>
      <w:r>
        <w:rPr>
          <w:spacing w:val="-30"/>
        </w:rPr>
        <w:t xml:space="preserve"> </w:t>
      </w:r>
      <w:r>
        <w:t>running</w:t>
      </w:r>
      <w:r>
        <w:rPr>
          <w:spacing w:val="-30"/>
        </w:rPr>
        <w:t xml:space="preserve"> </w:t>
      </w:r>
      <w:r>
        <w:t>at</w:t>
      </w:r>
      <w:r>
        <w:rPr>
          <w:spacing w:val="-30"/>
        </w:rPr>
        <w:t xml:space="preserve"> </w:t>
      </w:r>
      <w:r>
        <w:t>3.47GHz,</w:t>
      </w:r>
      <w:r>
        <w:rPr>
          <w:spacing w:val="-30"/>
        </w:rPr>
        <w:t xml:space="preserve"> </w:t>
      </w:r>
      <w:r>
        <w:t>and</w:t>
      </w:r>
      <w:r>
        <w:rPr>
          <w:spacing w:val="27"/>
          <w:w w:val="94"/>
        </w:rPr>
        <w:t xml:space="preserve"> </w:t>
      </w:r>
      <w:r>
        <w:t>required</w:t>
      </w:r>
      <w:r>
        <w:rPr>
          <w:spacing w:val="-16"/>
        </w:rPr>
        <w:t xml:space="preserve"> </w:t>
      </w:r>
      <w:r>
        <w:t>128GB</w:t>
      </w:r>
      <w:r>
        <w:rPr>
          <w:spacing w:val="-14"/>
        </w:rPr>
        <w:t xml:space="preserve"> </w:t>
      </w:r>
      <w:r>
        <w:t>RAM.</w:t>
      </w:r>
      <w:r>
        <w:rPr>
          <w:spacing w:val="-14"/>
        </w:rPr>
        <w:t xml:space="preserve"> </w:t>
      </w:r>
      <w:r>
        <w:rPr>
          <w:spacing w:val="-4"/>
        </w:rPr>
        <w:t>However,</w:t>
      </w:r>
      <w:r>
        <w:rPr>
          <w:spacing w:val="-15"/>
        </w:rPr>
        <w:t xml:space="preserve"> </w:t>
      </w:r>
      <w:r>
        <w:t>this</w:t>
      </w:r>
      <w:r>
        <w:rPr>
          <w:spacing w:val="-14"/>
        </w:rPr>
        <w:t xml:space="preserve"> </w:t>
      </w:r>
      <w:r>
        <w:t>database</w:t>
      </w:r>
      <w:r>
        <w:rPr>
          <w:spacing w:val="-15"/>
        </w:rPr>
        <w:t xml:space="preserve"> </w:t>
      </w:r>
      <w:r>
        <w:t>can</w:t>
      </w:r>
      <w:r>
        <w:rPr>
          <w:spacing w:val="-15"/>
        </w:rPr>
        <w:t xml:space="preserve"> </w:t>
      </w:r>
      <w:r>
        <w:t>easily</w:t>
      </w:r>
      <w:r>
        <w:rPr>
          <w:spacing w:val="-14"/>
        </w:rPr>
        <w:t xml:space="preserve"> </w:t>
      </w:r>
      <w:r>
        <w:rPr>
          <w:spacing w:val="3"/>
        </w:rPr>
        <w:t>be</w:t>
      </w:r>
      <w:r>
        <w:rPr>
          <w:spacing w:val="-14"/>
        </w:rPr>
        <w:t xml:space="preserve"> </w:t>
      </w:r>
      <w:r>
        <w:t>appended</w:t>
      </w:r>
      <w:r>
        <w:rPr>
          <w:spacing w:val="-15"/>
        </w:rPr>
        <w:t xml:space="preserve"> </w:t>
      </w:r>
      <w:r>
        <w:t>to</w:t>
      </w:r>
      <w:r>
        <w:rPr>
          <w:spacing w:val="-14"/>
        </w:rPr>
        <w:t xml:space="preserve"> </w:t>
      </w:r>
      <w:r>
        <w:t>as</w:t>
      </w:r>
      <w:r>
        <w:rPr>
          <w:spacing w:val="29"/>
          <w:w w:val="93"/>
        </w:rPr>
        <w:t xml:space="preserve"> </w:t>
      </w:r>
      <w:r>
        <w:t>new</w:t>
      </w:r>
      <w:r>
        <w:rPr>
          <w:spacing w:val="-10"/>
        </w:rPr>
        <w:t xml:space="preserve"> </w:t>
      </w:r>
      <w:r>
        <w:t>molecules</w:t>
      </w:r>
      <w:r>
        <w:rPr>
          <w:spacing w:val="-11"/>
        </w:rPr>
        <w:t xml:space="preserve"> </w:t>
      </w:r>
      <w:r>
        <w:rPr>
          <w:spacing w:val="1"/>
        </w:rPr>
        <w:t>become</w:t>
      </w:r>
      <w:r>
        <w:rPr>
          <w:spacing w:val="-9"/>
        </w:rPr>
        <w:t xml:space="preserve"> </w:t>
      </w:r>
      <w:r>
        <w:rPr>
          <w:spacing w:val="-3"/>
        </w:rPr>
        <w:t>a</w:t>
      </w:r>
      <w:r>
        <w:rPr>
          <w:spacing w:val="-2"/>
        </w:rPr>
        <w:t>v</w:t>
      </w:r>
      <w:r>
        <w:rPr>
          <w:spacing w:val="-3"/>
        </w:rPr>
        <w:t>ailable,</w:t>
      </w:r>
      <w:r>
        <w:rPr>
          <w:spacing w:val="-9"/>
        </w:rPr>
        <w:t xml:space="preserve"> </w:t>
      </w:r>
      <w:r>
        <w:t>and</w:t>
      </w:r>
      <w:r>
        <w:rPr>
          <w:spacing w:val="-10"/>
        </w:rPr>
        <w:t xml:space="preserve"> </w:t>
      </w:r>
      <w:r>
        <w:t>the</w:t>
      </w:r>
      <w:r>
        <w:rPr>
          <w:spacing w:val="-9"/>
        </w:rPr>
        <w:t xml:space="preserve"> </w:t>
      </w:r>
      <w:r>
        <w:t>clustering</w:t>
      </w:r>
      <w:r>
        <w:rPr>
          <w:spacing w:val="-9"/>
        </w:rPr>
        <w:t xml:space="preserve"> </w:t>
      </w:r>
      <w:r>
        <w:t>time</w:t>
      </w:r>
      <w:r>
        <w:rPr>
          <w:spacing w:val="-10"/>
        </w:rPr>
        <w:t xml:space="preserve"> </w:t>
      </w:r>
      <w:r>
        <w:t>can</w:t>
      </w:r>
      <w:r>
        <w:rPr>
          <w:spacing w:val="-10"/>
        </w:rPr>
        <w:t xml:space="preserve"> </w:t>
      </w:r>
      <w:r>
        <w:rPr>
          <w:spacing w:val="3"/>
        </w:rPr>
        <w:t>be</w:t>
      </w:r>
      <w:r>
        <w:rPr>
          <w:spacing w:val="-10"/>
        </w:rPr>
        <w:t xml:space="preserve"> </w:t>
      </w:r>
      <w:r>
        <w:t>amortized</w:t>
      </w:r>
      <w:r>
        <w:rPr>
          <w:spacing w:val="21"/>
          <w:w w:val="94"/>
        </w:rPr>
        <w:t xml:space="preserve"> </w:t>
      </w:r>
      <w:r>
        <w:rPr>
          <w:spacing w:val="-5"/>
        </w:rPr>
        <w:t>o</w:t>
      </w:r>
      <w:r>
        <w:rPr>
          <w:spacing w:val="-4"/>
        </w:rPr>
        <w:t>v</w:t>
      </w:r>
      <w:r>
        <w:rPr>
          <w:spacing w:val="-5"/>
        </w:rPr>
        <w:t>er</w:t>
      </w:r>
      <w:r>
        <w:rPr>
          <w:spacing w:val="-16"/>
        </w:rPr>
        <w:t xml:space="preserve"> </w:t>
      </w:r>
      <w:r>
        <w:t>future</w:t>
      </w:r>
      <w:r>
        <w:rPr>
          <w:spacing w:val="-15"/>
        </w:rPr>
        <w:t xml:space="preserve"> </w:t>
      </w:r>
      <w:r>
        <w:t>queries.</w:t>
      </w:r>
      <w:r>
        <w:rPr>
          <w:spacing w:val="3"/>
        </w:rPr>
        <w:t xml:space="preserve"> </w:t>
      </w:r>
      <w:r>
        <w:t>It</w:t>
      </w:r>
      <w:r>
        <w:rPr>
          <w:spacing w:val="-15"/>
        </w:rPr>
        <w:t xml:space="preserve"> </w:t>
      </w:r>
      <w:r>
        <w:t>is</w:t>
      </w:r>
      <w:r>
        <w:rPr>
          <w:spacing w:val="-16"/>
        </w:rPr>
        <w:t xml:space="preserve"> </w:t>
      </w:r>
      <w:r>
        <w:rPr>
          <w:spacing w:val="-3"/>
        </w:rPr>
        <w:t>worth</w:t>
      </w:r>
      <w:r>
        <w:rPr>
          <w:spacing w:val="-15"/>
        </w:rPr>
        <w:t xml:space="preserve"> </w:t>
      </w:r>
      <w:r>
        <w:t>noting</w:t>
      </w:r>
      <w:r>
        <w:rPr>
          <w:spacing w:val="-16"/>
        </w:rPr>
        <w:t xml:space="preserve"> </w:t>
      </w:r>
      <w:r>
        <w:t>that</w:t>
      </w:r>
      <w:r>
        <w:rPr>
          <w:spacing w:val="-15"/>
        </w:rPr>
        <w:t xml:space="preserve"> </w:t>
      </w:r>
      <w:r>
        <w:t>this</w:t>
      </w:r>
      <w:r>
        <w:rPr>
          <w:spacing w:val="-15"/>
        </w:rPr>
        <w:t xml:space="preserve"> </w:t>
      </w:r>
      <w:r w:rsidR="00394BF8">
        <w:t>pre</w:t>
      </w:r>
      <w:r>
        <w:t>processing</w:t>
      </w:r>
      <w:r>
        <w:rPr>
          <w:spacing w:val="-15"/>
        </w:rPr>
        <w:t xml:space="preserve"> </w:t>
      </w:r>
      <w:r>
        <w:t>of</w:t>
      </w:r>
      <w:r>
        <w:rPr>
          <w:spacing w:val="-16"/>
        </w:rPr>
        <w:t xml:space="preserve"> </w:t>
      </w:r>
      <w:r>
        <w:t>molecular</w:t>
      </w:r>
      <w:r>
        <w:rPr>
          <w:spacing w:val="25"/>
          <w:w w:val="93"/>
        </w:rPr>
        <w:t xml:space="preserve"> </w:t>
      </w:r>
      <w:r>
        <w:t>graphs</w:t>
      </w:r>
      <w:r>
        <w:rPr>
          <w:spacing w:val="2"/>
        </w:rPr>
        <w:t xml:space="preserve"> </w:t>
      </w:r>
      <w:r>
        <w:t>can</w:t>
      </w:r>
      <w:r>
        <w:rPr>
          <w:spacing w:val="3"/>
        </w:rPr>
        <w:t xml:space="preserve"> </w:t>
      </w:r>
      <w:r>
        <w:t>cause</w:t>
      </w:r>
      <w:r>
        <w:rPr>
          <w:spacing w:val="3"/>
        </w:rPr>
        <w:t xml:space="preserve"> </w:t>
      </w:r>
      <w:r>
        <w:t>the</w:t>
      </w:r>
      <w:r>
        <w:rPr>
          <w:spacing w:val="4"/>
        </w:rPr>
        <w:t xml:space="preserve"> </w:t>
      </w:r>
      <w:r>
        <w:t>triangle</w:t>
      </w:r>
      <w:r>
        <w:rPr>
          <w:spacing w:val="2"/>
        </w:rPr>
        <w:t xml:space="preserve"> </w:t>
      </w:r>
      <w:r>
        <w:rPr>
          <w:spacing w:val="-2"/>
        </w:rPr>
        <w:t>inequalit</w:t>
      </w:r>
      <w:r>
        <w:rPr>
          <w:spacing w:val="-1"/>
        </w:rPr>
        <w:t>y</w:t>
      </w:r>
      <w:r>
        <w:rPr>
          <w:spacing w:val="3"/>
        </w:rPr>
        <w:t xml:space="preserve"> </w:t>
      </w:r>
      <w:r>
        <w:t>to</w:t>
      </w:r>
      <w:r>
        <w:rPr>
          <w:spacing w:val="3"/>
        </w:rPr>
        <w:t xml:space="preserve"> be</w:t>
      </w:r>
      <w:r>
        <w:rPr>
          <w:spacing w:val="2"/>
        </w:rPr>
        <w:t xml:space="preserve"> </w:t>
      </w:r>
      <w:r>
        <w:t>violated;</w:t>
      </w:r>
      <w:r>
        <w:rPr>
          <w:spacing w:val="9"/>
        </w:rPr>
        <w:t xml:space="preserve"> </w:t>
      </w:r>
      <w:r>
        <w:t>while</w:t>
      </w:r>
      <w:r>
        <w:rPr>
          <w:spacing w:val="4"/>
        </w:rPr>
        <w:t xml:space="preserve"> </w:t>
      </w:r>
      <w:r>
        <w:t>the</w:t>
      </w:r>
      <w:r>
        <w:rPr>
          <w:spacing w:val="3"/>
        </w:rPr>
        <w:t xml:space="preserve"> </w:t>
      </w:r>
      <w:r>
        <w:t>distance</w:t>
      </w:r>
      <w:r>
        <w:rPr>
          <w:spacing w:val="23"/>
          <w:w w:val="94"/>
        </w:rPr>
        <w:t xml:space="preserve"> </w:t>
      </w:r>
      <w:r>
        <w:t>function</w:t>
      </w:r>
      <w:r>
        <w:rPr>
          <w:spacing w:val="-8"/>
        </w:rPr>
        <w:t xml:space="preserve"> </w:t>
      </w:r>
      <w:r>
        <w:t>is</w:t>
      </w:r>
      <w:r>
        <w:rPr>
          <w:spacing w:val="-8"/>
        </w:rPr>
        <w:t xml:space="preserve"> </w:t>
      </w:r>
      <w:r>
        <w:t>a</w:t>
      </w:r>
      <w:r>
        <w:rPr>
          <w:spacing w:val="-9"/>
        </w:rPr>
        <w:t xml:space="preserve"> </w:t>
      </w:r>
      <w:r>
        <w:t>metric,</w:t>
      </w:r>
      <w:r>
        <w:rPr>
          <w:spacing w:val="-7"/>
        </w:rPr>
        <w:t xml:space="preserve"> </w:t>
      </w:r>
      <w:r>
        <w:t>the</w:t>
      </w:r>
      <w:r>
        <w:rPr>
          <w:spacing w:val="-9"/>
        </w:rPr>
        <w:t xml:space="preserve"> </w:t>
      </w:r>
      <w:r>
        <w:t>clustering</w:t>
      </w:r>
      <w:r>
        <w:rPr>
          <w:spacing w:val="-7"/>
        </w:rPr>
        <w:t xml:space="preserve"> </w:t>
      </w:r>
      <w:r>
        <w:rPr>
          <w:spacing w:val="1"/>
        </w:rPr>
        <w:t>does</w:t>
      </w:r>
      <w:r>
        <w:rPr>
          <w:spacing w:val="-8"/>
        </w:rPr>
        <w:t xml:space="preserve"> </w:t>
      </w:r>
      <w:r>
        <w:t>not</w:t>
      </w:r>
      <w:r>
        <w:rPr>
          <w:spacing w:val="-8"/>
        </w:rPr>
        <w:t xml:space="preserve"> </w:t>
      </w:r>
      <w:r>
        <w:t>respect</w:t>
      </w:r>
      <w:r>
        <w:rPr>
          <w:spacing w:val="-9"/>
        </w:rPr>
        <w:t xml:space="preserve"> </w:t>
      </w:r>
      <w:r>
        <w:t>that</w:t>
      </w:r>
      <w:r>
        <w:rPr>
          <w:spacing w:val="-8"/>
        </w:rPr>
        <w:t xml:space="preserve"> </w:t>
      </w:r>
      <w:r>
        <w:t>metric.</w:t>
      </w:r>
      <w:r>
        <w:rPr>
          <w:spacing w:val="14"/>
        </w:rPr>
        <w:t xml:space="preserve"> </w:t>
      </w:r>
      <w:r>
        <w:t>Ammolite</w:t>
      </w:r>
      <w:r>
        <w:rPr>
          <w:spacing w:val="28"/>
          <w:w w:val="95"/>
        </w:rPr>
        <w:t xml:space="preserve"> </w:t>
      </w:r>
      <w:r>
        <w:t>can</w:t>
      </w:r>
      <w:r>
        <w:rPr>
          <w:spacing w:val="-11"/>
        </w:rPr>
        <w:t xml:space="preserve"> </w:t>
      </w:r>
      <w:r>
        <w:rPr>
          <w:spacing w:val="3"/>
        </w:rPr>
        <w:t>be</w:t>
      </w:r>
      <w:r>
        <w:rPr>
          <w:spacing w:val="-11"/>
        </w:rPr>
        <w:t xml:space="preserve"> </w:t>
      </w:r>
      <w:r>
        <w:t>readily</w:t>
      </w:r>
      <w:r>
        <w:rPr>
          <w:spacing w:val="-11"/>
        </w:rPr>
        <w:t xml:space="preserve"> </w:t>
      </w:r>
      <w:r>
        <w:t>plugged</w:t>
      </w:r>
      <w:r>
        <w:rPr>
          <w:spacing w:val="-11"/>
        </w:rPr>
        <w:t xml:space="preserve"> </w:t>
      </w:r>
      <w:r>
        <w:rPr>
          <w:spacing w:val="-3"/>
        </w:rPr>
        <w:t>into</w:t>
      </w:r>
      <w:r>
        <w:rPr>
          <w:spacing w:val="-11"/>
        </w:rPr>
        <w:t xml:space="preserve"> </w:t>
      </w:r>
      <w:r>
        <w:t>existing</w:t>
      </w:r>
      <w:r>
        <w:rPr>
          <w:spacing w:val="-10"/>
        </w:rPr>
        <w:t xml:space="preserve"> </w:t>
      </w:r>
      <w:r>
        <w:t>analysis</w:t>
      </w:r>
      <w:r>
        <w:rPr>
          <w:spacing w:val="-12"/>
        </w:rPr>
        <w:t xml:space="preserve"> </w:t>
      </w:r>
      <w:r>
        <w:t>pipelines</w:t>
      </w:r>
      <w:r>
        <w:rPr>
          <w:spacing w:val="-11"/>
        </w:rPr>
        <w:t xml:space="preserve"> </w:t>
      </w:r>
      <w:r>
        <w:t>for</w:t>
      </w:r>
      <w:r>
        <w:rPr>
          <w:spacing w:val="-11"/>
        </w:rPr>
        <w:t xml:space="preserve"> </w:t>
      </w:r>
      <w:r>
        <w:t>high-throughput</w:t>
      </w:r>
      <w:r>
        <w:rPr>
          <w:spacing w:val="28"/>
          <w:w w:val="94"/>
        </w:rPr>
        <w:t xml:space="preserve"> </w:t>
      </w:r>
      <w:r>
        <w:rPr>
          <w:w w:val="95"/>
        </w:rPr>
        <w:t>drug</w:t>
      </w:r>
      <w:r>
        <w:rPr>
          <w:spacing w:val="-15"/>
          <w:w w:val="95"/>
        </w:rPr>
        <w:t xml:space="preserve"> </w:t>
      </w:r>
      <w:r>
        <w:rPr>
          <w:w w:val="95"/>
        </w:rPr>
        <w:t>screening.</w:t>
      </w:r>
    </w:p>
    <w:p w14:paraId="4F043D1C" w14:textId="0B37320A" w:rsidR="00394BF8" w:rsidRDefault="00394BF8" w:rsidP="003B0178">
      <w:pPr>
        <w:pStyle w:val="BodyText"/>
        <w:spacing w:line="382" w:lineRule="auto"/>
        <w:ind w:left="490" w:right="533" w:firstLine="346"/>
      </w:pPr>
      <w:r>
        <w:t>Our</w:t>
      </w:r>
      <w:r>
        <w:rPr>
          <w:spacing w:val="3"/>
        </w:rPr>
        <w:t xml:space="preserve"> </w:t>
      </w:r>
      <w:r>
        <w:rPr>
          <w:spacing w:val="-2"/>
        </w:rPr>
        <w:t>entropy-scaling</w:t>
      </w:r>
      <w:r>
        <w:rPr>
          <w:spacing w:val="2"/>
        </w:rPr>
        <w:t xml:space="preserve"> </w:t>
      </w:r>
      <w:r>
        <w:rPr>
          <w:spacing w:val="-2"/>
        </w:rPr>
        <w:t>framework</w:t>
      </w:r>
      <w:r>
        <w:rPr>
          <w:spacing w:val="4"/>
        </w:rPr>
        <w:t xml:space="preserve"> </w:t>
      </w:r>
      <w:r>
        <w:t>can</w:t>
      </w:r>
      <w:r>
        <w:rPr>
          <w:spacing w:val="3"/>
        </w:rPr>
        <w:t xml:space="preserve"> be </w:t>
      </w:r>
      <w:r>
        <w:t>applied</w:t>
      </w:r>
      <w:r>
        <w:rPr>
          <w:spacing w:val="4"/>
        </w:rPr>
        <w:t xml:space="preserve"> </w:t>
      </w:r>
      <w:r>
        <w:t>to</w:t>
      </w:r>
      <w:r>
        <w:rPr>
          <w:spacing w:val="3"/>
        </w:rPr>
        <w:t xml:space="preserve"> </w:t>
      </w:r>
      <w:r>
        <w:t>PubChem</w:t>
      </w:r>
      <w:r>
        <w:rPr>
          <w:spacing w:val="4"/>
        </w:rPr>
        <w:t xml:space="preserve"> </w:t>
      </w:r>
      <w:r>
        <w:t>because</w:t>
      </w:r>
      <w:r>
        <w:rPr>
          <w:spacing w:val="3"/>
        </w:rPr>
        <w:t xml:space="preserve"> </w:t>
      </w:r>
      <w:r>
        <w:t>it</w:t>
      </w:r>
      <w:r>
        <w:rPr>
          <w:spacing w:val="22"/>
          <w:w w:val="101"/>
        </w:rPr>
        <w:t xml:space="preserve"> </w:t>
      </w:r>
      <w:r>
        <w:t>has</w:t>
      </w:r>
      <w:r>
        <w:rPr>
          <w:spacing w:val="-22"/>
        </w:rPr>
        <w:t xml:space="preserve"> </w:t>
      </w:r>
      <w:r>
        <w:rPr>
          <w:spacing w:val="1"/>
        </w:rPr>
        <w:t>both</w:t>
      </w:r>
      <w:r>
        <w:rPr>
          <w:spacing w:val="-22"/>
        </w:rPr>
        <w:t xml:space="preserve"> </w:t>
      </w:r>
      <w:r>
        <w:rPr>
          <w:spacing w:val="-3"/>
        </w:rPr>
        <w:t>low</w:t>
      </w:r>
      <w:r>
        <w:rPr>
          <w:spacing w:val="-23"/>
        </w:rPr>
        <w:t xml:space="preserve"> </w:t>
      </w:r>
      <w:r>
        <w:t>fractal</w:t>
      </w:r>
      <w:r>
        <w:rPr>
          <w:spacing w:val="-21"/>
        </w:rPr>
        <w:t xml:space="preserve"> </w:t>
      </w:r>
      <w:r>
        <w:t>dimension</w:t>
      </w:r>
      <w:r>
        <w:rPr>
          <w:spacing w:val="-22"/>
        </w:rPr>
        <w:t xml:space="preserve"> </w:t>
      </w:r>
      <w:r>
        <w:t>and</w:t>
      </w:r>
      <w:r>
        <w:rPr>
          <w:spacing w:val="-22"/>
        </w:rPr>
        <w:t xml:space="preserve"> </w:t>
      </w:r>
      <w:r>
        <w:rPr>
          <w:spacing w:val="-4"/>
        </w:rPr>
        <w:t>low</w:t>
      </w:r>
      <w:r>
        <w:rPr>
          <w:spacing w:val="-22"/>
        </w:rPr>
        <w:t xml:space="preserve"> </w:t>
      </w:r>
      <w:r>
        <w:t>metric</w:t>
      </w:r>
      <w:r>
        <w:rPr>
          <w:spacing w:val="-22"/>
        </w:rPr>
        <w:t xml:space="preserve"> </w:t>
      </w:r>
      <w:r>
        <w:rPr>
          <w:spacing w:val="-6"/>
        </w:rPr>
        <w:t>entrop</w:t>
      </w:r>
      <w:r>
        <w:rPr>
          <w:spacing w:val="-5"/>
        </w:rPr>
        <w:t>y</w:t>
      </w:r>
      <w:r>
        <w:rPr>
          <w:spacing w:val="-6"/>
        </w:rPr>
        <w:t xml:space="preserve">. </w:t>
      </w:r>
      <w:r>
        <w:t>In</w:t>
      </w:r>
      <w:r>
        <w:rPr>
          <w:spacing w:val="-22"/>
        </w:rPr>
        <w:t xml:space="preserve"> </w:t>
      </w:r>
      <w:r>
        <w:t>particular,</w:t>
      </w:r>
      <w:r>
        <w:rPr>
          <w:spacing w:val="-22"/>
        </w:rPr>
        <w:t xml:space="preserve"> </w:t>
      </w:r>
      <w:r>
        <w:rPr>
          <w:spacing w:val="-5"/>
        </w:rPr>
        <w:t>we</w:t>
      </w:r>
      <w:r>
        <w:rPr>
          <w:spacing w:val="-22"/>
        </w:rPr>
        <w:t xml:space="preserve"> </w:t>
      </w:r>
      <w:r>
        <w:t>determined</w:t>
      </w:r>
      <w:r>
        <w:rPr>
          <w:spacing w:val="-31"/>
        </w:rPr>
        <w:t xml:space="preserve"> </w:t>
      </w:r>
      <w:r>
        <w:t>the</w:t>
      </w:r>
      <w:r>
        <w:rPr>
          <w:spacing w:val="-29"/>
        </w:rPr>
        <w:t xml:space="preserve"> </w:t>
      </w:r>
      <w:r>
        <w:t>mean</w:t>
      </w:r>
      <w:r>
        <w:rPr>
          <w:spacing w:val="-30"/>
        </w:rPr>
        <w:t xml:space="preserve"> </w:t>
      </w:r>
      <w:r>
        <w:rPr>
          <w:spacing w:val="1"/>
        </w:rPr>
        <w:t>local</w:t>
      </w:r>
      <w:r>
        <w:rPr>
          <w:spacing w:val="-30"/>
        </w:rPr>
        <w:t xml:space="preserve"> </w:t>
      </w:r>
      <w:r>
        <w:t>fractal</w:t>
      </w:r>
      <w:r>
        <w:rPr>
          <w:spacing w:val="-29"/>
        </w:rPr>
        <w:t xml:space="preserve"> </w:t>
      </w:r>
      <w:r>
        <w:t>dimension</w:t>
      </w:r>
      <w:r>
        <w:rPr>
          <w:spacing w:val="-30"/>
        </w:rPr>
        <w:t xml:space="preserve"> </w:t>
      </w:r>
      <w:r>
        <w:t>of</w:t>
      </w:r>
      <w:r>
        <w:rPr>
          <w:spacing w:val="-30"/>
        </w:rPr>
        <w:t xml:space="preserve"> </w:t>
      </w:r>
      <w:r>
        <w:t>PubChem</w:t>
      </w:r>
      <w:r>
        <w:rPr>
          <w:spacing w:val="-30"/>
        </w:rPr>
        <w:t xml:space="preserve"> </w:t>
      </w:r>
      <w:r>
        <w:t>to</w:t>
      </w:r>
      <w:r>
        <w:rPr>
          <w:spacing w:val="-29"/>
        </w:rPr>
        <w:t xml:space="preserve"> </w:t>
      </w:r>
      <w:r>
        <w:rPr>
          <w:spacing w:val="3"/>
        </w:rPr>
        <w:t>be</w:t>
      </w:r>
      <w:r>
        <w:rPr>
          <w:spacing w:val="-30"/>
        </w:rPr>
        <w:t xml:space="preserve"> </w:t>
      </w:r>
      <w:r>
        <w:rPr>
          <w:spacing w:val="-2"/>
        </w:rPr>
        <w:t>approximately</w:t>
      </w:r>
      <w:r>
        <w:t xml:space="preserve"> </w:t>
      </w:r>
      <w:r>
        <w:rPr>
          <w:w w:val="95"/>
        </w:rPr>
        <w:t>0.2</w:t>
      </w:r>
      <w:r>
        <w:rPr>
          <w:spacing w:val="-5"/>
          <w:w w:val="95"/>
        </w:rPr>
        <w:t xml:space="preserve"> </w:t>
      </w:r>
      <w:r>
        <w:rPr>
          <w:w w:val="95"/>
        </w:rPr>
        <w:t>in</w:t>
      </w:r>
      <w:r>
        <w:rPr>
          <w:spacing w:val="-4"/>
          <w:w w:val="95"/>
        </w:rPr>
        <w:t xml:space="preserve"> </w:t>
      </w:r>
      <w:r>
        <w:rPr>
          <w:w w:val="95"/>
        </w:rPr>
        <w:t>the</w:t>
      </w:r>
      <w:r>
        <w:rPr>
          <w:spacing w:val="-4"/>
          <w:w w:val="95"/>
        </w:rPr>
        <w:t xml:space="preserve"> </w:t>
      </w:r>
      <w:r>
        <w:rPr>
          <w:w w:val="95"/>
        </w:rPr>
        <w:t>neighborhood</w:t>
      </w:r>
      <w:r>
        <w:rPr>
          <w:spacing w:val="-4"/>
          <w:w w:val="95"/>
        </w:rPr>
        <w:t xml:space="preserve"> </w:t>
      </w:r>
      <w:r>
        <w:rPr>
          <w:spacing w:val="-1"/>
          <w:w w:val="95"/>
        </w:rPr>
        <w:t>betw</w:t>
      </w:r>
      <w:r>
        <w:rPr>
          <w:spacing w:val="-2"/>
          <w:w w:val="95"/>
        </w:rPr>
        <w:t>een</w:t>
      </w:r>
      <w:r>
        <w:rPr>
          <w:spacing w:val="-4"/>
          <w:w w:val="95"/>
        </w:rPr>
        <w:t xml:space="preserve"> </w:t>
      </w:r>
      <w:r>
        <w:rPr>
          <w:w w:val="95"/>
        </w:rPr>
        <w:t>0.2</w:t>
      </w:r>
      <w:r>
        <w:rPr>
          <w:spacing w:val="-5"/>
          <w:w w:val="95"/>
        </w:rPr>
        <w:t xml:space="preserve"> </w:t>
      </w:r>
      <w:r>
        <w:rPr>
          <w:w w:val="95"/>
        </w:rPr>
        <w:t>and</w:t>
      </w:r>
      <w:r>
        <w:rPr>
          <w:spacing w:val="-4"/>
          <w:w w:val="95"/>
        </w:rPr>
        <w:t xml:space="preserve"> </w:t>
      </w:r>
      <w:r>
        <w:rPr>
          <w:w w:val="95"/>
        </w:rPr>
        <w:t>0.4</w:t>
      </w:r>
      <w:r>
        <w:rPr>
          <w:spacing w:val="-4"/>
          <w:w w:val="95"/>
        </w:rPr>
        <w:t xml:space="preserve"> </w:t>
      </w:r>
      <w:r>
        <w:rPr>
          <w:spacing w:val="-3"/>
          <w:w w:val="95"/>
        </w:rPr>
        <w:t>T</w:t>
      </w:r>
      <w:r>
        <w:rPr>
          <w:spacing w:val="-4"/>
          <w:w w:val="95"/>
        </w:rPr>
        <w:t xml:space="preserve">animoto </w:t>
      </w:r>
      <w:r>
        <w:rPr>
          <w:w w:val="95"/>
        </w:rPr>
        <w:t>distance,</w:t>
      </w:r>
      <w:r>
        <w:rPr>
          <w:spacing w:val="-3"/>
          <w:w w:val="95"/>
        </w:rPr>
        <w:t xml:space="preserve"> </w:t>
      </w:r>
      <w:r>
        <w:rPr>
          <w:w w:val="95"/>
        </w:rPr>
        <w:t>and</w:t>
      </w:r>
      <w:r>
        <w:rPr>
          <w:spacing w:val="-4"/>
          <w:w w:val="95"/>
        </w:rPr>
        <w:t xml:space="preserve"> </w:t>
      </w:r>
      <w:r>
        <w:rPr>
          <w:spacing w:val="-1"/>
          <w:w w:val="95"/>
        </w:rPr>
        <w:t>approx</w:t>
      </w:r>
      <w:r>
        <w:t>imately</w:t>
      </w:r>
      <w:r>
        <w:rPr>
          <w:spacing w:val="-27"/>
        </w:rPr>
        <w:t xml:space="preserve"> </w:t>
      </w:r>
      <w:r>
        <w:t>1.9</w:t>
      </w:r>
      <w:r>
        <w:rPr>
          <w:spacing w:val="-26"/>
        </w:rPr>
        <w:t xml:space="preserve"> </w:t>
      </w:r>
      <w:r>
        <w:t>in</w:t>
      </w:r>
      <w:r>
        <w:rPr>
          <w:spacing w:val="-26"/>
        </w:rPr>
        <w:t xml:space="preserve"> </w:t>
      </w:r>
      <w:r>
        <w:t>the</w:t>
      </w:r>
      <w:r>
        <w:rPr>
          <w:spacing w:val="-26"/>
        </w:rPr>
        <w:t xml:space="preserve"> </w:t>
      </w:r>
      <w:r>
        <w:t>neighborhood</w:t>
      </w:r>
      <w:r>
        <w:rPr>
          <w:spacing w:val="-26"/>
        </w:rPr>
        <w:t xml:space="preserve"> </w:t>
      </w:r>
      <w:r>
        <w:rPr>
          <w:spacing w:val="-3"/>
        </w:rPr>
        <w:t>between</w:t>
      </w:r>
      <w:r>
        <w:rPr>
          <w:spacing w:val="-26"/>
        </w:rPr>
        <w:t xml:space="preserve"> </w:t>
      </w:r>
      <w:r>
        <w:t>0.4</w:t>
      </w:r>
      <w:r>
        <w:rPr>
          <w:spacing w:val="-27"/>
        </w:rPr>
        <w:t xml:space="preserve"> </w:t>
      </w:r>
      <w:r>
        <w:t>and</w:t>
      </w:r>
      <w:r>
        <w:rPr>
          <w:spacing w:val="-26"/>
        </w:rPr>
        <w:t xml:space="preserve"> </w:t>
      </w:r>
      <w:r>
        <w:t>0.5.</w:t>
      </w:r>
      <w:r>
        <w:rPr>
          <w:spacing w:val="-11"/>
        </w:rPr>
        <w:t xml:space="preserve"> </w:t>
      </w:r>
      <w:r>
        <w:lastRenderedPageBreak/>
        <w:t>The</w:t>
      </w:r>
      <w:r>
        <w:rPr>
          <w:spacing w:val="-27"/>
        </w:rPr>
        <w:t xml:space="preserve"> </w:t>
      </w:r>
      <w:r>
        <w:t>expected</w:t>
      </w:r>
      <w:r>
        <w:rPr>
          <w:spacing w:val="-26"/>
        </w:rPr>
        <w:t xml:space="preserve"> </w:t>
      </w:r>
      <w:r>
        <w:t>speedup</w:t>
      </w:r>
      <w:r>
        <w:rPr>
          <w:spacing w:val="58"/>
          <w:w w:val="92"/>
        </w:rPr>
        <w:t xml:space="preserve"> </w:t>
      </w:r>
      <w:r>
        <w:t>is</w:t>
      </w:r>
      <w:r>
        <w:rPr>
          <w:spacing w:val="-4"/>
        </w:rPr>
        <w:t xml:space="preserve"> </w:t>
      </w:r>
      <w:r>
        <w:t>measured</w:t>
      </w:r>
      <w:r>
        <w:rPr>
          <w:spacing w:val="-4"/>
        </w:rPr>
        <w:t xml:space="preserve"> b</w:t>
      </w:r>
      <w:r>
        <w:rPr>
          <w:spacing w:val="-3"/>
        </w:rPr>
        <w:t xml:space="preserve">y </w:t>
      </w:r>
      <w:r>
        <w:t>the</w:t>
      </w:r>
      <w:r>
        <w:rPr>
          <w:spacing w:val="-3"/>
        </w:rPr>
        <w:t xml:space="preserve"> </w:t>
      </w:r>
      <w:r>
        <w:t>ratio</w:t>
      </w:r>
      <w:r>
        <w:rPr>
          <w:spacing w:val="-4"/>
        </w:rPr>
        <w:t xml:space="preserve"> </w:t>
      </w:r>
      <w:r>
        <w:t>of</w:t>
      </w:r>
      <w:r>
        <w:rPr>
          <w:spacing w:val="-3"/>
        </w:rPr>
        <w:t xml:space="preserve"> </w:t>
      </w:r>
      <w:r>
        <w:t>database</w:t>
      </w:r>
      <w:r>
        <w:rPr>
          <w:spacing w:val="-3"/>
        </w:rPr>
        <w:t xml:space="preserve"> </w:t>
      </w:r>
      <w:r>
        <w:t>size</w:t>
      </w:r>
      <w:r>
        <w:rPr>
          <w:spacing w:val="-4"/>
        </w:rPr>
        <w:t xml:space="preserve"> </w:t>
      </w:r>
      <w:r>
        <w:t>to</w:t>
      </w:r>
      <w:r>
        <w:rPr>
          <w:spacing w:val="-3"/>
        </w:rPr>
        <w:t xml:space="preserve"> </w:t>
      </w:r>
      <w:r>
        <w:t>metric</w:t>
      </w:r>
      <w:r>
        <w:rPr>
          <w:spacing w:val="-3"/>
        </w:rPr>
        <w:t xml:space="preserve"> </w:t>
      </w:r>
      <w:r>
        <w:rPr>
          <w:spacing w:val="-6"/>
        </w:rPr>
        <w:t>entrop</w:t>
      </w:r>
      <w:r>
        <w:rPr>
          <w:spacing w:val="-5"/>
        </w:rPr>
        <w:t>y</w:t>
      </w:r>
      <w:r>
        <w:rPr>
          <w:spacing w:val="-6"/>
        </w:rPr>
        <w:t>,</w:t>
      </w:r>
      <w:r>
        <w:rPr>
          <w:spacing w:val="-2"/>
        </w:rPr>
        <w:t xml:space="preserve"> </w:t>
      </w:r>
      <w:r>
        <w:rPr>
          <w:spacing w:val="-3"/>
        </w:rPr>
        <w:t>which</w:t>
      </w:r>
      <w:r>
        <w:rPr>
          <w:spacing w:val="-4"/>
        </w:rPr>
        <w:t xml:space="preserve"> </w:t>
      </w:r>
      <w:r>
        <w:t>for</w:t>
      </w:r>
      <w:r>
        <w:rPr>
          <w:spacing w:val="-2"/>
        </w:rPr>
        <w:t xml:space="preserve"> </w:t>
      </w:r>
      <w:r>
        <w:t>PubChem</w:t>
      </w:r>
      <w:r>
        <w:rPr>
          <w:spacing w:val="3"/>
        </w:rPr>
        <w:t xml:space="preserve"> </w:t>
      </w:r>
      <w:r>
        <w:t>is</w:t>
      </w:r>
      <w:r>
        <w:rPr>
          <w:spacing w:val="4"/>
        </w:rPr>
        <w:t xml:space="preserve"> </w:t>
      </w:r>
      <w:r>
        <w:rPr>
          <w:spacing w:val="-2"/>
        </w:rPr>
        <w:t>approximately</w:t>
      </w:r>
      <w:r>
        <w:rPr>
          <w:spacing w:val="3"/>
        </w:rPr>
        <w:t xml:space="preserve"> </w:t>
      </w:r>
      <w:r>
        <w:t>11:1.</w:t>
      </w:r>
      <w:r>
        <w:rPr>
          <w:spacing w:val="33"/>
        </w:rPr>
        <w:t xml:space="preserve"> </w:t>
      </w:r>
      <w:r>
        <w:t>This</w:t>
      </w:r>
      <w:r>
        <w:rPr>
          <w:spacing w:val="3"/>
        </w:rPr>
        <w:t xml:space="preserve"> </w:t>
      </w:r>
      <w:r>
        <w:t>is</w:t>
      </w:r>
      <w:r>
        <w:rPr>
          <w:spacing w:val="4"/>
        </w:rPr>
        <w:t xml:space="preserve"> </w:t>
      </w:r>
      <w:r>
        <w:t>not</w:t>
      </w:r>
      <w:r>
        <w:rPr>
          <w:spacing w:val="3"/>
        </w:rPr>
        <w:t xml:space="preserve"> </w:t>
      </w:r>
      <w:r>
        <w:t>taking</w:t>
      </w:r>
      <w:r>
        <w:rPr>
          <w:spacing w:val="4"/>
        </w:rPr>
        <w:t xml:space="preserve"> </w:t>
      </w:r>
      <w:r>
        <w:rPr>
          <w:spacing w:val="-3"/>
        </w:rPr>
        <w:t>into</w:t>
      </w:r>
      <w:r>
        <w:rPr>
          <w:spacing w:val="4"/>
        </w:rPr>
        <w:t xml:space="preserve"> </w:t>
      </w:r>
      <w:r>
        <w:rPr>
          <w:spacing w:val="-2"/>
        </w:rPr>
        <w:t>accoun</w:t>
      </w:r>
      <w:r>
        <w:rPr>
          <w:spacing w:val="-1"/>
        </w:rPr>
        <w:t>t</w:t>
      </w:r>
      <w:r>
        <w:rPr>
          <w:spacing w:val="3"/>
        </w:rPr>
        <w:t xml:space="preserve"> </w:t>
      </w:r>
      <w:r>
        <w:t>the</w:t>
      </w:r>
      <w:r>
        <w:rPr>
          <w:spacing w:val="4"/>
        </w:rPr>
        <w:t xml:space="preserve"> </w:t>
      </w:r>
      <w:r>
        <w:t>clustering</w:t>
      </w:r>
      <w:r>
        <w:rPr>
          <w:spacing w:val="28"/>
          <w:w w:val="94"/>
        </w:rPr>
        <w:t xml:space="preserve"> </w:t>
      </w:r>
      <w:r>
        <w:t>according</w:t>
      </w:r>
      <w:r>
        <w:rPr>
          <w:spacing w:val="-31"/>
        </w:rPr>
        <w:t xml:space="preserve"> </w:t>
      </w:r>
      <w:r>
        <w:t>to</w:t>
      </w:r>
      <w:r>
        <w:rPr>
          <w:spacing w:val="-29"/>
        </w:rPr>
        <w:t xml:space="preserve"> </w:t>
      </w:r>
      <w:r>
        <w:t>molecule</w:t>
      </w:r>
      <w:r>
        <w:rPr>
          <w:spacing w:val="-30"/>
        </w:rPr>
        <w:t xml:space="preserve"> </w:t>
      </w:r>
      <w:r>
        <w:t>size,</w:t>
      </w:r>
      <w:r>
        <w:rPr>
          <w:spacing w:val="-30"/>
        </w:rPr>
        <w:t xml:space="preserve"> </w:t>
      </w:r>
      <w:r>
        <w:rPr>
          <w:spacing w:val="-3"/>
        </w:rPr>
        <w:t>which</w:t>
      </w:r>
      <w:r>
        <w:rPr>
          <w:spacing w:val="-30"/>
        </w:rPr>
        <w:t xml:space="preserve"> </w:t>
      </w:r>
      <w:r>
        <w:t>further</w:t>
      </w:r>
      <w:r>
        <w:rPr>
          <w:spacing w:val="-29"/>
        </w:rPr>
        <w:t xml:space="preserve"> </w:t>
      </w:r>
      <w:r>
        <w:t>reduces</w:t>
      </w:r>
      <w:r>
        <w:rPr>
          <w:spacing w:val="-30"/>
        </w:rPr>
        <w:t xml:space="preserve"> </w:t>
      </w:r>
      <w:r>
        <w:t>the</w:t>
      </w:r>
      <w:r>
        <w:rPr>
          <w:spacing w:val="-30"/>
        </w:rPr>
        <w:t xml:space="preserve"> </w:t>
      </w:r>
      <w:r>
        <w:rPr>
          <w:spacing w:val="-2"/>
        </w:rPr>
        <w:t>search</w:t>
      </w:r>
      <w:r>
        <w:rPr>
          <w:spacing w:val="-29"/>
        </w:rPr>
        <w:t xml:space="preserve"> </w:t>
      </w:r>
      <w:r>
        <w:t>space.</w:t>
      </w:r>
    </w:p>
    <w:p w14:paraId="0F997BAD" w14:textId="67787903" w:rsidR="00394BF8" w:rsidRDefault="00394BF8" w:rsidP="003B0178">
      <w:pPr>
        <w:pStyle w:val="BodyText"/>
        <w:keepLines/>
        <w:spacing w:line="381" w:lineRule="auto"/>
        <w:ind w:right="529" w:firstLine="351"/>
      </w:pPr>
      <w:r>
        <w:t>Because</w:t>
      </w:r>
      <w:r>
        <w:rPr>
          <w:spacing w:val="-13"/>
        </w:rPr>
        <w:t xml:space="preserve"> </w:t>
      </w:r>
      <w:r>
        <w:t>SMSD</w:t>
      </w:r>
      <w:r>
        <w:rPr>
          <w:spacing w:val="-13"/>
        </w:rPr>
        <w:t xml:space="preserve"> </w:t>
      </w:r>
      <w:r>
        <w:t>is</w:t>
      </w:r>
      <w:r>
        <w:rPr>
          <w:spacing w:val="-14"/>
        </w:rPr>
        <w:t xml:space="preserve"> </w:t>
      </w:r>
      <w:r>
        <w:t>not</w:t>
      </w:r>
      <w:r>
        <w:rPr>
          <w:spacing w:val="-12"/>
        </w:rPr>
        <w:t xml:space="preserve"> </w:t>
      </w:r>
      <w:r>
        <w:t>computationally</w:t>
      </w:r>
      <w:r>
        <w:rPr>
          <w:spacing w:val="-12"/>
        </w:rPr>
        <w:t xml:space="preserve"> </w:t>
      </w:r>
      <w:r>
        <w:t>tractable</w:t>
      </w:r>
      <w:r>
        <w:rPr>
          <w:spacing w:val="-13"/>
        </w:rPr>
        <w:t xml:space="preserve"> </w:t>
      </w:r>
      <w:r>
        <w:t>on</w:t>
      </w:r>
      <w:r>
        <w:rPr>
          <w:spacing w:val="-13"/>
        </w:rPr>
        <w:t xml:space="preserve"> </w:t>
      </w:r>
      <w:r>
        <w:t>the</w:t>
      </w:r>
      <w:r>
        <w:rPr>
          <w:spacing w:val="-13"/>
        </w:rPr>
        <w:t xml:space="preserve"> </w:t>
      </w:r>
      <w:r>
        <w:rPr>
          <w:spacing w:val="-2"/>
        </w:rPr>
        <w:t>entire</w:t>
      </w:r>
      <w:r>
        <w:rPr>
          <w:spacing w:val="-14"/>
        </w:rPr>
        <w:t xml:space="preserve"> </w:t>
      </w:r>
      <w:r>
        <w:t>PubChem</w:t>
      </w:r>
      <w:r>
        <w:rPr>
          <w:spacing w:val="20"/>
          <w:w w:val="97"/>
        </w:rPr>
        <w:t xml:space="preserve"> </w:t>
      </w:r>
      <w:r>
        <w:t>database,</w:t>
      </w:r>
      <w:r>
        <w:rPr>
          <w:spacing w:val="10"/>
        </w:rPr>
        <w:t xml:space="preserve"> </w:t>
      </w:r>
      <w:r>
        <w:rPr>
          <w:spacing w:val="-5"/>
        </w:rPr>
        <w:t>we</w:t>
      </w:r>
      <w:r>
        <w:rPr>
          <w:spacing w:val="6"/>
        </w:rPr>
        <w:t xml:space="preserve"> </w:t>
      </w:r>
      <w:r>
        <w:rPr>
          <w:spacing w:val="-2"/>
        </w:rPr>
        <w:t>benchmarked</w:t>
      </w:r>
      <w:r>
        <w:rPr>
          <w:spacing w:val="7"/>
        </w:rPr>
        <w:t xml:space="preserve"> </w:t>
      </w:r>
      <w:r>
        <w:t>Ammolite</w:t>
      </w:r>
      <w:r>
        <w:rPr>
          <w:spacing w:val="8"/>
        </w:rPr>
        <w:t xml:space="preserve"> </w:t>
      </w:r>
      <w:r>
        <w:t>against</w:t>
      </w:r>
      <w:r>
        <w:rPr>
          <w:spacing w:val="6"/>
        </w:rPr>
        <w:t xml:space="preserve"> </w:t>
      </w:r>
      <w:r>
        <w:t>SMSD</w:t>
      </w:r>
      <w:r>
        <w:rPr>
          <w:spacing w:val="7"/>
        </w:rPr>
        <w:t xml:space="preserve"> </w:t>
      </w:r>
      <w:r>
        <w:t>on</w:t>
      </w:r>
      <w:r>
        <w:rPr>
          <w:spacing w:val="7"/>
        </w:rPr>
        <w:t xml:space="preserve"> </w:t>
      </w:r>
      <w:r>
        <w:t>a</w:t>
      </w:r>
      <w:r>
        <w:rPr>
          <w:spacing w:val="7"/>
        </w:rPr>
        <w:t xml:space="preserve"> </w:t>
      </w:r>
      <w:r>
        <w:t>subset</w:t>
      </w:r>
      <w:r>
        <w:rPr>
          <w:spacing w:val="7"/>
        </w:rPr>
        <w:t xml:space="preserve"> </w:t>
      </w:r>
      <w:r>
        <w:t>of</w:t>
      </w:r>
      <w:r>
        <w:rPr>
          <w:spacing w:val="7"/>
        </w:rPr>
        <w:t xml:space="preserve"> </w:t>
      </w:r>
      <w:r>
        <w:t>1</w:t>
      </w:r>
      <w:r>
        <w:rPr>
          <w:spacing w:val="7"/>
        </w:rPr>
        <w:t xml:space="preserve"> </w:t>
      </w:r>
      <w:r>
        <w:t>mil-</w:t>
      </w:r>
      <w:r>
        <w:rPr>
          <w:spacing w:val="25"/>
          <w:w w:val="91"/>
        </w:rPr>
        <w:t xml:space="preserve"> </w:t>
      </w:r>
      <w:r>
        <w:t>lion</w:t>
      </w:r>
      <w:r>
        <w:rPr>
          <w:spacing w:val="10"/>
        </w:rPr>
        <w:t xml:space="preserve"> </w:t>
      </w:r>
      <w:r>
        <w:t>molecules</w:t>
      </w:r>
      <w:r>
        <w:rPr>
          <w:spacing w:val="10"/>
        </w:rPr>
        <w:t xml:space="preserve"> </w:t>
      </w:r>
      <w:r>
        <w:t>from</w:t>
      </w:r>
      <w:r>
        <w:rPr>
          <w:spacing w:val="11"/>
        </w:rPr>
        <w:t xml:space="preserve"> </w:t>
      </w:r>
      <w:r>
        <w:t>PubChem.</w:t>
      </w:r>
      <w:r>
        <w:rPr>
          <w:spacing w:val="11"/>
        </w:rPr>
        <w:t xml:space="preserve"> </w:t>
      </w:r>
      <w:r>
        <w:t>Since</w:t>
      </w:r>
      <w:r>
        <w:rPr>
          <w:spacing w:val="10"/>
        </w:rPr>
        <w:t xml:space="preserve"> </w:t>
      </w:r>
      <w:r>
        <w:t>SMSD’s</w:t>
      </w:r>
      <w:r>
        <w:rPr>
          <w:spacing w:val="10"/>
        </w:rPr>
        <w:t xml:space="preserve"> </w:t>
      </w:r>
      <w:r>
        <w:t>running</w:t>
      </w:r>
      <w:r>
        <w:rPr>
          <w:spacing w:val="11"/>
        </w:rPr>
        <w:t xml:space="preserve"> </w:t>
      </w:r>
      <w:r>
        <w:t>time</w:t>
      </w:r>
      <w:r>
        <w:rPr>
          <w:spacing w:val="11"/>
        </w:rPr>
        <w:t xml:space="preserve"> </w:t>
      </w:r>
      <w:r>
        <w:t>should</w:t>
      </w:r>
      <w:r>
        <w:rPr>
          <w:spacing w:val="11"/>
        </w:rPr>
        <w:t xml:space="preserve"> </w:t>
      </w:r>
      <w:r>
        <w:t>scale</w:t>
      </w:r>
      <w:r>
        <w:rPr>
          <w:w w:val="93"/>
        </w:rPr>
        <w:t xml:space="preserve"> </w:t>
      </w:r>
      <w:r>
        <w:t>linearly</w:t>
      </w:r>
      <w:r>
        <w:rPr>
          <w:spacing w:val="-4"/>
        </w:rPr>
        <w:t xml:space="preserve"> </w:t>
      </w:r>
      <w:r>
        <w:t>with</w:t>
      </w:r>
      <w:r>
        <w:rPr>
          <w:spacing w:val="-2"/>
        </w:rPr>
        <w:t xml:space="preserve"> </w:t>
      </w:r>
      <w:r>
        <w:t>the</w:t>
      </w:r>
      <w:r>
        <w:rPr>
          <w:spacing w:val="-3"/>
        </w:rPr>
        <w:t xml:space="preserve"> </w:t>
      </w:r>
      <w:r>
        <w:t>size</w:t>
      </w:r>
      <w:r>
        <w:rPr>
          <w:spacing w:val="-3"/>
        </w:rPr>
        <w:t xml:space="preserve"> </w:t>
      </w:r>
      <w:r>
        <w:t>of</w:t>
      </w:r>
      <w:r>
        <w:rPr>
          <w:spacing w:val="-3"/>
        </w:rPr>
        <w:t xml:space="preserve"> </w:t>
      </w:r>
      <w:r>
        <w:t>the</w:t>
      </w:r>
      <w:r>
        <w:rPr>
          <w:spacing w:val="-3"/>
        </w:rPr>
        <w:t xml:space="preserve"> </w:t>
      </w:r>
      <w:r>
        <w:t>database,</w:t>
      </w:r>
      <w:r>
        <w:rPr>
          <w:spacing w:val="-2"/>
        </w:rPr>
        <w:t xml:space="preserve"> </w:t>
      </w:r>
      <w:r>
        <w:rPr>
          <w:spacing w:val="-5"/>
        </w:rPr>
        <w:t>we</w:t>
      </w:r>
      <w:r>
        <w:rPr>
          <w:spacing w:val="-3"/>
        </w:rPr>
        <w:t xml:space="preserve"> </w:t>
      </w:r>
      <w:r>
        <w:t>extrapolated</w:t>
      </w:r>
      <w:r>
        <w:rPr>
          <w:spacing w:val="-3"/>
        </w:rPr>
        <w:t xml:space="preserve"> </w:t>
      </w:r>
      <w:r>
        <w:t>the</w:t>
      </w:r>
      <w:r>
        <w:rPr>
          <w:spacing w:val="-3"/>
        </w:rPr>
        <w:t xml:space="preserve"> </w:t>
      </w:r>
      <w:r>
        <w:t>running</w:t>
      </w:r>
      <w:r>
        <w:rPr>
          <w:spacing w:val="-3"/>
        </w:rPr>
        <w:t xml:space="preserve"> </w:t>
      </w:r>
      <w:r>
        <w:t>time</w:t>
      </w:r>
      <w:r>
        <w:rPr>
          <w:spacing w:val="-3"/>
        </w:rPr>
        <w:t xml:space="preserve"> </w:t>
      </w:r>
      <w:r>
        <w:t>of</w:t>
      </w:r>
    </w:p>
    <w:p w14:paraId="6FB28F3D" w14:textId="4D7C828A" w:rsidR="00CD793C" w:rsidRPr="00CD793C" w:rsidRDefault="00394BF8" w:rsidP="00CD793C">
      <w:pPr>
        <w:pStyle w:val="BodyText"/>
        <w:keepLines/>
        <w:spacing w:before="59" w:line="381" w:lineRule="auto"/>
        <w:ind w:right="525"/>
        <w:rPr>
          <w:spacing w:val="17"/>
        </w:rPr>
      </w:pPr>
      <w:r>
        <w:t>SMSD</w:t>
      </w:r>
      <w:r>
        <w:rPr>
          <w:spacing w:val="16"/>
        </w:rPr>
        <w:t xml:space="preserve"> </w:t>
      </w:r>
      <w:r>
        <w:t>to</w:t>
      </w:r>
      <w:r>
        <w:rPr>
          <w:spacing w:val="17"/>
        </w:rPr>
        <w:t xml:space="preserve"> </w:t>
      </w:r>
      <w:r>
        <w:t>the</w:t>
      </w:r>
      <w:r>
        <w:rPr>
          <w:spacing w:val="17"/>
        </w:rPr>
        <w:t xml:space="preserve"> </w:t>
      </w:r>
      <w:r>
        <w:rPr>
          <w:spacing w:val="-2"/>
        </w:rPr>
        <w:t>entire</w:t>
      </w:r>
      <w:r>
        <w:rPr>
          <w:spacing w:val="16"/>
        </w:rPr>
        <w:t xml:space="preserve"> </w:t>
      </w:r>
      <w:r>
        <w:t>PubChem</w:t>
      </w:r>
      <w:r>
        <w:rPr>
          <w:spacing w:val="17"/>
        </w:rPr>
        <w:t xml:space="preserve"> </w:t>
      </w:r>
      <w:r>
        <w:t>database.</w:t>
      </w:r>
      <w:r>
        <w:rPr>
          <w:spacing w:val="17"/>
        </w:rPr>
        <w:t xml:space="preserve"> </w:t>
      </w:r>
      <w:r w:rsidR="00CD793C" w:rsidRPr="00CD793C">
        <w:rPr>
          <w:spacing w:val="17"/>
        </w:rPr>
        <w:t xml:space="preserve">Benchmarking Ammolite and SMSD required 60GB RAM and used 12 threads, </w:t>
      </w:r>
      <w:r w:rsidR="00AC3404">
        <w:rPr>
          <w:spacing w:val="17"/>
        </w:rPr>
        <w:t>al</w:t>
      </w:r>
      <w:r w:rsidR="00CD793C" w:rsidRPr="00CD793C">
        <w:rPr>
          <w:spacing w:val="17"/>
        </w:rPr>
        <w:t>though</w:t>
      </w:r>
    </w:p>
    <w:p w14:paraId="6C832E8A" w14:textId="65916057" w:rsidR="00394BF8" w:rsidRDefault="00CD793C" w:rsidP="00CD793C">
      <w:pPr>
        <w:pStyle w:val="BodyText"/>
        <w:keepLines/>
        <w:spacing w:before="59" w:line="381" w:lineRule="auto"/>
        <w:ind w:right="525"/>
      </w:pPr>
      <w:r w:rsidRPr="00CD793C">
        <w:rPr>
          <w:spacing w:val="17"/>
        </w:rPr>
        <w:t>Ammolite's s</w:t>
      </w:r>
      <w:r>
        <w:rPr>
          <w:spacing w:val="17"/>
        </w:rPr>
        <w:t xml:space="preserve">earch, used normally, requires </w:t>
      </w:r>
      <w:r>
        <w:rPr>
          <w:i/>
          <w:spacing w:val="17"/>
        </w:rPr>
        <w:t>&lt;</w:t>
      </w:r>
      <w:r w:rsidRPr="002439B9">
        <w:rPr>
          <w:i/>
          <w:spacing w:val="17"/>
        </w:rPr>
        <w:t>20</w:t>
      </w:r>
      <w:r w:rsidRPr="00CD793C">
        <w:rPr>
          <w:spacing w:val="17"/>
        </w:rPr>
        <w:t>GB RAM.</w:t>
      </w:r>
      <w:r>
        <w:rPr>
          <w:spacing w:val="17"/>
        </w:rPr>
        <w:t xml:space="preserve"> </w:t>
      </w:r>
      <w:r w:rsidR="00394BF8">
        <w:rPr>
          <w:spacing w:val="-7"/>
        </w:rPr>
        <w:t>F</w:t>
      </w:r>
      <w:r w:rsidR="00394BF8">
        <w:rPr>
          <w:spacing w:val="-8"/>
        </w:rPr>
        <w:t>or</w:t>
      </w:r>
      <w:r w:rsidR="00394BF8">
        <w:rPr>
          <w:spacing w:val="17"/>
        </w:rPr>
        <w:t xml:space="preserve"> </w:t>
      </w:r>
      <w:r w:rsidR="00394BF8">
        <w:t>these</w:t>
      </w:r>
      <w:r w:rsidR="00394BF8">
        <w:rPr>
          <w:spacing w:val="16"/>
        </w:rPr>
        <w:t xml:space="preserve"> </w:t>
      </w:r>
      <w:r w:rsidR="00394BF8">
        <w:t>benchmarks,</w:t>
      </w:r>
      <w:r w:rsidR="00394BF8">
        <w:rPr>
          <w:spacing w:val="22"/>
        </w:rPr>
        <w:t xml:space="preserve"> </w:t>
      </w:r>
      <w:r w:rsidR="00394BF8">
        <w:rPr>
          <w:spacing w:val="-5"/>
        </w:rPr>
        <w:t>we</w:t>
      </w:r>
      <w:r w:rsidR="00394BF8">
        <w:rPr>
          <w:spacing w:val="16"/>
        </w:rPr>
        <w:t xml:space="preserve"> </w:t>
      </w:r>
      <w:r w:rsidR="00394BF8">
        <w:t>used</w:t>
      </w:r>
      <w:r w:rsidR="00394BF8">
        <w:rPr>
          <w:spacing w:val="22"/>
          <w:w w:val="92"/>
        </w:rPr>
        <w:t xml:space="preserve"> </w:t>
      </w:r>
      <w:r w:rsidR="00394BF8">
        <w:t>fi</w:t>
      </w:r>
      <w:r w:rsidR="00394BF8">
        <w:rPr>
          <w:spacing w:val="19"/>
        </w:rPr>
        <w:t>v</w:t>
      </w:r>
      <w:r w:rsidR="00394BF8">
        <w:t>e</w:t>
      </w:r>
      <w:r w:rsidR="00394BF8">
        <w:rPr>
          <w:spacing w:val="19"/>
        </w:rPr>
        <w:t xml:space="preserve"> </w:t>
      </w:r>
      <w:r w:rsidR="00394BF8">
        <w:rPr>
          <w:spacing w:val="-2"/>
        </w:rPr>
        <w:t>randomly-chosen</w:t>
      </w:r>
      <w:r w:rsidR="00394BF8">
        <w:rPr>
          <w:spacing w:val="18"/>
        </w:rPr>
        <w:t xml:space="preserve"> </w:t>
      </w:r>
      <w:r w:rsidR="00394BF8">
        <w:t>query</w:t>
      </w:r>
      <w:r w:rsidR="00394BF8">
        <w:rPr>
          <w:spacing w:val="20"/>
        </w:rPr>
        <w:t xml:space="preserve"> </w:t>
      </w:r>
      <w:r w:rsidR="00394BF8">
        <w:t>molecules</w:t>
      </w:r>
      <w:r w:rsidR="00394BF8">
        <w:rPr>
          <w:spacing w:val="19"/>
        </w:rPr>
        <w:t xml:space="preserve"> </w:t>
      </w:r>
      <w:r w:rsidR="00394BF8">
        <w:t>with</w:t>
      </w:r>
      <w:r w:rsidR="00394BF8">
        <w:rPr>
          <w:spacing w:val="19"/>
        </w:rPr>
        <w:t xml:space="preserve"> </w:t>
      </w:r>
      <w:r w:rsidR="00394BF8">
        <w:t>at</w:t>
      </w:r>
      <w:r w:rsidR="00394BF8">
        <w:rPr>
          <w:spacing w:val="19"/>
        </w:rPr>
        <w:t xml:space="preserve"> </w:t>
      </w:r>
      <w:r w:rsidR="00394BF8">
        <w:t>least</w:t>
      </w:r>
      <w:r w:rsidR="00394BF8">
        <w:rPr>
          <w:spacing w:val="19"/>
        </w:rPr>
        <w:t xml:space="preserve"> </w:t>
      </w:r>
      <w:r w:rsidR="00394BF8">
        <w:rPr>
          <w:spacing w:val="-5"/>
        </w:rPr>
        <w:t>t</w:t>
      </w:r>
      <w:r w:rsidR="00394BF8">
        <w:rPr>
          <w:spacing w:val="-6"/>
        </w:rPr>
        <w:t>wo</w:t>
      </w:r>
      <w:r w:rsidR="00394BF8">
        <w:rPr>
          <w:spacing w:val="20"/>
        </w:rPr>
        <w:t xml:space="preserve"> </w:t>
      </w:r>
      <w:r w:rsidR="00394BF8">
        <w:t>rings</w:t>
      </w:r>
      <w:r w:rsidR="00394BF8">
        <w:rPr>
          <w:spacing w:val="19"/>
        </w:rPr>
        <w:t xml:space="preserve"> </w:t>
      </w:r>
      <w:r w:rsidR="00394BF8">
        <w:t>(PubChem</w:t>
      </w:r>
      <w:r w:rsidR="00394BF8">
        <w:rPr>
          <w:spacing w:val="21"/>
          <w:w w:val="98"/>
        </w:rPr>
        <w:t xml:space="preserve"> </w:t>
      </w:r>
      <w:r w:rsidR="00394BF8">
        <w:t>IDs</w:t>
      </w:r>
      <w:r w:rsidR="00394BF8">
        <w:rPr>
          <w:spacing w:val="-21"/>
        </w:rPr>
        <w:t xml:space="preserve"> </w:t>
      </w:r>
      <w:r w:rsidR="00394BF8">
        <w:t>1504670,</w:t>
      </w:r>
      <w:r w:rsidR="00394BF8">
        <w:rPr>
          <w:spacing w:val="-19"/>
        </w:rPr>
        <w:t xml:space="preserve"> </w:t>
      </w:r>
      <w:r w:rsidR="00394BF8">
        <w:t>19170294,</w:t>
      </w:r>
      <w:r w:rsidR="00394BF8">
        <w:rPr>
          <w:spacing w:val="-19"/>
        </w:rPr>
        <w:t xml:space="preserve"> </w:t>
      </w:r>
      <w:r w:rsidR="00394BF8">
        <w:t>28250541,</w:t>
      </w:r>
      <w:r w:rsidR="00394BF8">
        <w:rPr>
          <w:spacing w:val="-19"/>
        </w:rPr>
        <w:t xml:space="preserve"> </w:t>
      </w:r>
      <w:r w:rsidR="00394BF8">
        <w:t>4559889,</w:t>
      </w:r>
      <w:r w:rsidR="00394BF8">
        <w:rPr>
          <w:spacing w:val="-19"/>
        </w:rPr>
        <w:t xml:space="preserve"> </w:t>
      </w:r>
      <w:r w:rsidR="00394BF8">
        <w:t>and</w:t>
      </w:r>
      <w:r w:rsidR="00394BF8">
        <w:rPr>
          <w:spacing w:val="-20"/>
        </w:rPr>
        <w:t xml:space="preserve"> </w:t>
      </w:r>
      <w:r w:rsidR="00394BF8">
        <w:t>55484477),</w:t>
      </w:r>
      <w:r w:rsidR="00394BF8">
        <w:rPr>
          <w:spacing w:val="-19"/>
        </w:rPr>
        <w:t xml:space="preserve"> </w:t>
      </w:r>
      <w:r w:rsidR="00394BF8">
        <w:t>as</w:t>
      </w:r>
      <w:r w:rsidR="00394BF8">
        <w:rPr>
          <w:spacing w:val="-21"/>
        </w:rPr>
        <w:t xml:space="preserve"> </w:t>
      </w:r>
      <w:r w:rsidR="00394BF8">
        <w:rPr>
          <w:spacing w:val="-3"/>
        </w:rPr>
        <w:t>well</w:t>
      </w:r>
      <w:r w:rsidR="00394BF8">
        <w:rPr>
          <w:spacing w:val="-21"/>
        </w:rPr>
        <w:t xml:space="preserve"> </w:t>
      </w:r>
      <w:r w:rsidR="00394BF8">
        <w:t>as</w:t>
      </w:r>
      <w:r w:rsidR="00394BF8">
        <w:rPr>
          <w:spacing w:val="-21"/>
        </w:rPr>
        <w:t xml:space="preserve"> </w:t>
      </w:r>
      <w:r w:rsidR="00394BF8">
        <w:t xml:space="preserve">five </w:t>
      </w:r>
      <w:r w:rsidR="00394BF8">
        <w:rPr>
          <w:spacing w:val="-1"/>
          <w:w w:val="95"/>
        </w:rPr>
        <w:t>medically-interesting</w:t>
      </w:r>
      <w:r w:rsidR="00394BF8">
        <w:rPr>
          <w:spacing w:val="-22"/>
          <w:w w:val="95"/>
        </w:rPr>
        <w:t xml:space="preserve"> </w:t>
      </w:r>
      <w:r w:rsidR="00394BF8">
        <w:rPr>
          <w:w w:val="95"/>
        </w:rPr>
        <w:t>molecules</w:t>
      </w:r>
      <w:r w:rsidR="00394BF8">
        <w:rPr>
          <w:spacing w:val="-21"/>
          <w:w w:val="95"/>
        </w:rPr>
        <w:t xml:space="preserve"> </w:t>
      </w:r>
      <w:r w:rsidR="00394BF8">
        <w:rPr>
          <w:spacing w:val="-2"/>
          <w:w w:val="95"/>
        </w:rPr>
        <w:t>c</w:t>
      </w:r>
      <w:r w:rsidR="00394BF8">
        <w:rPr>
          <w:spacing w:val="-3"/>
          <w:w w:val="95"/>
        </w:rPr>
        <w:t>hosen</w:t>
      </w:r>
      <w:r w:rsidR="00394BF8">
        <w:rPr>
          <w:spacing w:val="-21"/>
          <w:w w:val="95"/>
        </w:rPr>
        <w:t xml:space="preserve"> </w:t>
      </w:r>
      <w:r w:rsidR="00394BF8">
        <w:rPr>
          <w:spacing w:val="-4"/>
          <w:w w:val="95"/>
        </w:rPr>
        <w:t>by</w:t>
      </w:r>
      <w:r w:rsidR="00394BF8">
        <w:rPr>
          <w:spacing w:val="-21"/>
          <w:w w:val="95"/>
        </w:rPr>
        <w:t xml:space="preserve"> </w:t>
      </w:r>
      <w:r w:rsidR="00394BF8">
        <w:rPr>
          <w:w w:val="95"/>
        </w:rPr>
        <w:t>hand</w:t>
      </w:r>
      <w:r w:rsidR="00394BF8">
        <w:rPr>
          <w:spacing w:val="-21"/>
          <w:w w:val="95"/>
        </w:rPr>
        <w:t xml:space="preserve"> </w:t>
      </w:r>
      <w:r w:rsidR="00394BF8">
        <w:rPr>
          <w:w w:val="95"/>
        </w:rPr>
        <w:t>(adenosine</w:t>
      </w:r>
      <w:r w:rsidR="00394BF8">
        <w:rPr>
          <w:spacing w:val="-21"/>
          <w:w w:val="95"/>
        </w:rPr>
        <w:t xml:space="preserve"> </w:t>
      </w:r>
      <w:r w:rsidR="00394BF8">
        <w:rPr>
          <w:w w:val="95"/>
        </w:rPr>
        <w:t>triphosphate,</w:t>
      </w:r>
      <w:r w:rsidR="00394BF8">
        <w:rPr>
          <w:spacing w:val="-18"/>
          <w:w w:val="95"/>
        </w:rPr>
        <w:t xml:space="preserve"> </w:t>
      </w:r>
      <w:r w:rsidR="00394BF8">
        <w:rPr>
          <w:w w:val="95"/>
        </w:rPr>
        <w:t>clin</w:t>
      </w:r>
      <w:r w:rsidR="00394BF8">
        <w:rPr>
          <w:spacing w:val="-2"/>
        </w:rPr>
        <w:t>damycin,</w:t>
      </w:r>
      <w:r w:rsidR="00394BF8">
        <w:rPr>
          <w:spacing w:val="-22"/>
        </w:rPr>
        <w:t xml:space="preserve"> </w:t>
      </w:r>
      <w:r w:rsidR="00394BF8">
        <w:rPr>
          <w:spacing w:val="-2"/>
        </w:rPr>
        <w:t>erythromycin,</w:t>
      </w:r>
      <w:r w:rsidR="00394BF8">
        <w:rPr>
          <w:spacing w:val="-21"/>
        </w:rPr>
        <w:t xml:space="preserve"> </w:t>
      </w:r>
      <w:r w:rsidR="00394BF8">
        <w:t>teixobactin,</w:t>
      </w:r>
      <w:r w:rsidR="00394BF8">
        <w:rPr>
          <w:spacing w:val="-20"/>
        </w:rPr>
        <w:t xml:space="preserve"> </w:t>
      </w:r>
      <w:r w:rsidR="00394BF8">
        <w:t>and</w:t>
      </w:r>
      <w:r w:rsidR="00394BF8">
        <w:rPr>
          <w:spacing w:val="-21"/>
        </w:rPr>
        <w:t xml:space="preserve"> </w:t>
      </w:r>
      <w:r w:rsidR="00394BF8">
        <w:t>thalidomide).</w:t>
      </w:r>
      <w:r w:rsidR="00394BF8">
        <w:rPr>
          <w:spacing w:val="-8"/>
        </w:rPr>
        <w:t xml:space="preserve"> </w:t>
      </w:r>
      <w:r w:rsidR="00394BF8">
        <w:rPr>
          <w:spacing w:val="-10"/>
        </w:rPr>
        <w:t>W</w:t>
      </w:r>
      <w:r w:rsidR="00394BF8">
        <w:rPr>
          <w:spacing w:val="-12"/>
        </w:rPr>
        <w:t>e</w:t>
      </w:r>
      <w:r w:rsidR="00394BF8">
        <w:rPr>
          <w:spacing w:val="-21"/>
        </w:rPr>
        <w:t xml:space="preserve"> </w:t>
      </w:r>
      <w:r w:rsidR="00394BF8">
        <w:t>also</w:t>
      </w:r>
      <w:r w:rsidR="00394BF8">
        <w:rPr>
          <w:spacing w:val="-20"/>
        </w:rPr>
        <w:t xml:space="preserve"> </w:t>
      </w:r>
      <w:r w:rsidR="00394BF8">
        <w:t>used</w:t>
      </w:r>
      <w:r w:rsidR="00394BF8">
        <w:rPr>
          <w:spacing w:val="-21"/>
        </w:rPr>
        <w:t xml:space="preserve"> </w:t>
      </w:r>
      <w:r w:rsidR="00394BF8">
        <w:t>SMSD</w:t>
      </w:r>
      <w:r w:rsidR="00394BF8">
        <w:rPr>
          <w:spacing w:val="20"/>
          <w:w w:val="97"/>
        </w:rPr>
        <w:t xml:space="preserve"> </w:t>
      </w:r>
      <w:r w:rsidR="00394BF8">
        <w:t>as</w:t>
      </w:r>
      <w:r w:rsidR="00394BF8">
        <w:rPr>
          <w:spacing w:val="-15"/>
        </w:rPr>
        <w:t xml:space="preserve"> </w:t>
      </w:r>
      <w:r w:rsidR="00394BF8">
        <w:t>a</w:t>
      </w:r>
      <w:r w:rsidR="00394BF8">
        <w:rPr>
          <w:spacing w:val="-15"/>
        </w:rPr>
        <w:t xml:space="preserve"> </w:t>
      </w:r>
      <w:r w:rsidR="00394BF8">
        <w:t>gold</w:t>
      </w:r>
      <w:r w:rsidR="00394BF8">
        <w:rPr>
          <w:spacing w:val="-14"/>
        </w:rPr>
        <w:t xml:space="preserve"> </w:t>
      </w:r>
      <w:r w:rsidR="00394BF8">
        <w:t>standard</w:t>
      </w:r>
      <w:r w:rsidR="00394BF8">
        <w:rPr>
          <w:spacing w:val="-14"/>
        </w:rPr>
        <w:t xml:space="preserve"> </w:t>
      </w:r>
      <w:r w:rsidR="00394BF8">
        <w:t>against</w:t>
      </w:r>
      <w:r w:rsidR="00394BF8">
        <w:rPr>
          <w:spacing w:val="-14"/>
        </w:rPr>
        <w:t xml:space="preserve"> </w:t>
      </w:r>
      <w:r w:rsidR="00394BF8">
        <w:rPr>
          <w:spacing w:val="-3"/>
        </w:rPr>
        <w:t>which</w:t>
      </w:r>
      <w:r w:rsidR="00394BF8">
        <w:rPr>
          <w:spacing w:val="-15"/>
        </w:rPr>
        <w:t xml:space="preserve"> </w:t>
      </w:r>
      <w:r w:rsidR="00394BF8">
        <w:rPr>
          <w:spacing w:val="-5"/>
        </w:rPr>
        <w:t>we</w:t>
      </w:r>
      <w:r w:rsidR="00394BF8">
        <w:rPr>
          <w:spacing w:val="-14"/>
        </w:rPr>
        <w:t xml:space="preserve"> </w:t>
      </w:r>
      <w:r w:rsidR="00394BF8">
        <w:t>measured</w:t>
      </w:r>
      <w:r w:rsidR="00394BF8">
        <w:rPr>
          <w:spacing w:val="-15"/>
        </w:rPr>
        <w:t xml:space="preserve"> </w:t>
      </w:r>
      <w:r w:rsidR="00394BF8">
        <w:t>Ammolite’s</w:t>
      </w:r>
      <w:r w:rsidR="00394BF8">
        <w:rPr>
          <w:spacing w:val="-14"/>
        </w:rPr>
        <w:t xml:space="preserve"> </w:t>
      </w:r>
      <w:r w:rsidR="00394BF8">
        <w:t xml:space="preserve">recall. </w:t>
      </w:r>
    </w:p>
    <w:p w14:paraId="45E5A741" w14:textId="45A1C95A" w:rsidR="00B43BDA" w:rsidRDefault="00394BF8" w:rsidP="003B0178">
      <w:pPr>
        <w:pStyle w:val="BodyText"/>
        <w:spacing w:line="379" w:lineRule="auto"/>
        <w:ind w:left="490" w:right="533" w:firstLine="230"/>
        <w:rPr>
          <w:spacing w:val="-3"/>
        </w:rPr>
      </w:pPr>
      <w:r>
        <w:t>Ammolite</w:t>
      </w:r>
      <w:r>
        <w:rPr>
          <w:spacing w:val="9"/>
        </w:rPr>
        <w:t xml:space="preserve"> </w:t>
      </w:r>
      <w:r>
        <w:rPr>
          <w:spacing w:val="-3"/>
        </w:rPr>
        <w:t>achieves</w:t>
      </w:r>
      <w:r>
        <w:rPr>
          <w:spacing w:val="7"/>
        </w:rPr>
        <w:t xml:space="preserve"> </w:t>
      </w:r>
      <w:r>
        <w:t>an</w:t>
      </w:r>
      <w:r>
        <w:rPr>
          <w:spacing w:val="8"/>
        </w:rPr>
        <w:t xml:space="preserve"> </w:t>
      </w:r>
      <w:r>
        <w:rPr>
          <w:spacing w:val="-3"/>
        </w:rPr>
        <w:t>a</w:t>
      </w:r>
      <w:r>
        <w:rPr>
          <w:spacing w:val="-2"/>
        </w:rPr>
        <w:t>v</w:t>
      </w:r>
      <w:r>
        <w:rPr>
          <w:spacing w:val="-3"/>
        </w:rPr>
        <w:t>erage</w:t>
      </w:r>
      <w:r>
        <w:rPr>
          <w:spacing w:val="8"/>
        </w:rPr>
        <w:t xml:space="preserve"> </w:t>
      </w:r>
      <w:r>
        <w:t>of</w:t>
      </w:r>
      <w:r>
        <w:rPr>
          <w:spacing w:val="7"/>
        </w:rPr>
        <w:t xml:space="preserve"> </w:t>
      </w:r>
      <w:r>
        <w:t>92.5%</w:t>
      </w:r>
      <w:r>
        <w:rPr>
          <w:spacing w:val="8"/>
        </w:rPr>
        <w:t xml:space="preserve"> </w:t>
      </w:r>
      <w:r>
        <w:t>recall</w:t>
      </w:r>
      <w:r>
        <w:rPr>
          <w:spacing w:val="8"/>
        </w:rPr>
        <w:t xml:space="preserve"> </w:t>
      </w:r>
      <w:r>
        <w:t>with</w:t>
      </w:r>
      <w:r>
        <w:rPr>
          <w:spacing w:val="8"/>
        </w:rPr>
        <w:t xml:space="preserve"> </w:t>
      </w:r>
      <w:r>
        <w:t>respect</w:t>
      </w:r>
      <w:r>
        <w:rPr>
          <w:spacing w:val="7"/>
        </w:rPr>
        <w:t xml:space="preserve"> </w:t>
      </w:r>
      <w:r>
        <w:t>to</w:t>
      </w:r>
      <w:r>
        <w:rPr>
          <w:spacing w:val="29"/>
          <w:w w:val="97"/>
        </w:rPr>
        <w:t xml:space="preserve"> </w:t>
      </w:r>
      <w:r>
        <w:t>SMSD</w:t>
      </w:r>
      <w:r w:rsidR="00F70FBE">
        <w:t xml:space="preserve"> (Table 1a)</w:t>
      </w:r>
      <w:r>
        <w:t>.</w:t>
      </w:r>
      <w:r>
        <w:rPr>
          <w:spacing w:val="3"/>
        </w:rPr>
        <w:t xml:space="preserve"> </w:t>
      </w:r>
      <w:r>
        <w:t>This</w:t>
      </w:r>
      <w:r>
        <w:rPr>
          <w:spacing w:val="3"/>
        </w:rPr>
        <w:t xml:space="preserve"> </w:t>
      </w:r>
      <w:r>
        <w:t>recall</w:t>
      </w:r>
      <w:r>
        <w:rPr>
          <w:spacing w:val="4"/>
        </w:rPr>
        <w:t xml:space="preserve"> </w:t>
      </w:r>
      <w:r>
        <w:t>is</w:t>
      </w:r>
      <w:r>
        <w:rPr>
          <w:spacing w:val="3"/>
        </w:rPr>
        <w:t xml:space="preserve"> </w:t>
      </w:r>
      <w:r>
        <w:rPr>
          <w:spacing w:val="-2"/>
        </w:rPr>
        <w:t>brough</w:t>
      </w:r>
      <w:r>
        <w:rPr>
          <w:spacing w:val="-1"/>
        </w:rPr>
        <w:t>t</w:t>
      </w:r>
      <w:r>
        <w:rPr>
          <w:spacing w:val="3"/>
        </w:rPr>
        <w:t xml:space="preserve"> </w:t>
      </w:r>
      <w:r>
        <w:rPr>
          <w:spacing w:val="-3"/>
        </w:rPr>
        <w:t>down</w:t>
      </w:r>
      <w:r>
        <w:rPr>
          <w:spacing w:val="3"/>
        </w:rPr>
        <w:t xml:space="preserve"> </w:t>
      </w:r>
      <w:r>
        <w:rPr>
          <w:spacing w:val="-4"/>
        </w:rPr>
        <w:t>b</w:t>
      </w:r>
      <w:r>
        <w:rPr>
          <w:spacing w:val="-3"/>
        </w:rPr>
        <w:t>y</w:t>
      </w:r>
      <w:r>
        <w:rPr>
          <w:spacing w:val="3"/>
        </w:rPr>
        <w:t xml:space="preserve"> </w:t>
      </w:r>
      <w:r>
        <w:t>one</w:t>
      </w:r>
      <w:r>
        <w:rPr>
          <w:spacing w:val="3"/>
        </w:rPr>
        <w:t xml:space="preserve"> </w:t>
      </w:r>
      <w:r>
        <w:rPr>
          <w:spacing w:val="1"/>
        </w:rPr>
        <w:t>poorly-performing</w:t>
      </w:r>
      <w:r>
        <w:rPr>
          <w:spacing w:val="5"/>
        </w:rPr>
        <w:t xml:space="preserve"> </w:t>
      </w:r>
      <w:r>
        <w:t>compound,</w:t>
      </w:r>
      <w:r>
        <w:rPr>
          <w:spacing w:val="30"/>
          <w:w w:val="93"/>
        </w:rPr>
        <w:t xml:space="preserve"> </w:t>
      </w:r>
      <w:r>
        <w:t>PubChem</w:t>
      </w:r>
      <w:r>
        <w:rPr>
          <w:spacing w:val="1"/>
        </w:rPr>
        <w:t xml:space="preserve"> </w:t>
      </w:r>
      <w:r>
        <w:t>ID</w:t>
      </w:r>
      <w:r>
        <w:rPr>
          <w:spacing w:val="1"/>
        </w:rPr>
        <w:t xml:space="preserve"> </w:t>
      </w:r>
      <w:r>
        <w:t>1504670,</w:t>
      </w:r>
      <w:r>
        <w:rPr>
          <w:spacing w:val="5"/>
        </w:rPr>
        <w:t xml:space="preserve"> </w:t>
      </w:r>
      <w:r>
        <w:t>with</w:t>
      </w:r>
      <w:r>
        <w:rPr>
          <w:spacing w:val="2"/>
        </w:rPr>
        <w:t xml:space="preserve"> </w:t>
      </w:r>
      <w:r>
        <w:t>only</w:t>
      </w:r>
      <w:r>
        <w:rPr>
          <w:spacing w:val="1"/>
        </w:rPr>
        <w:t xml:space="preserve"> </w:t>
      </w:r>
      <w:r>
        <w:t>62.5%</w:t>
      </w:r>
      <w:r>
        <w:rPr>
          <w:spacing w:val="1"/>
        </w:rPr>
        <w:t xml:space="preserve"> </w:t>
      </w:r>
      <w:r>
        <w:t>recall,</w:t>
      </w:r>
      <w:r>
        <w:rPr>
          <w:spacing w:val="5"/>
        </w:rPr>
        <w:t xml:space="preserve"> </w:t>
      </w:r>
      <w:r>
        <w:t>but</w:t>
      </w:r>
      <w:r>
        <w:rPr>
          <w:spacing w:val="1"/>
        </w:rPr>
        <w:t xml:space="preserve"> </w:t>
      </w:r>
      <w:r>
        <w:t>is</w:t>
      </w:r>
      <w:r>
        <w:rPr>
          <w:spacing w:val="1"/>
        </w:rPr>
        <w:t xml:space="preserve"> </w:t>
      </w:r>
      <w:r>
        <w:t>otherwise</w:t>
      </w:r>
      <w:r>
        <w:rPr>
          <w:spacing w:val="1"/>
        </w:rPr>
        <w:t xml:space="preserve"> </w:t>
      </w:r>
      <w:r>
        <w:rPr>
          <w:spacing w:val="-5"/>
        </w:rPr>
        <w:t>o</w:t>
      </w:r>
      <w:r>
        <w:rPr>
          <w:spacing w:val="-4"/>
        </w:rPr>
        <w:t>v</w:t>
      </w:r>
      <w:r>
        <w:rPr>
          <w:spacing w:val="-5"/>
        </w:rPr>
        <w:t>er</w:t>
      </w:r>
      <w:r>
        <w:rPr>
          <w:spacing w:val="1"/>
        </w:rPr>
        <w:t xml:space="preserve"> </w:t>
      </w:r>
      <w:r>
        <w:t>80%.</w:t>
      </w:r>
      <w:r>
        <w:rPr>
          <w:spacing w:val="23"/>
          <w:w w:val="89"/>
        </w:rPr>
        <w:t xml:space="preserve"> </w:t>
      </w:r>
      <w:r>
        <w:rPr>
          <w:spacing w:val="-2"/>
        </w:rPr>
        <w:t>F</w:t>
      </w:r>
      <w:r>
        <w:rPr>
          <w:spacing w:val="-3"/>
        </w:rPr>
        <w:t>urthermore,</w:t>
      </w:r>
      <w:r>
        <w:rPr>
          <w:spacing w:val="-11"/>
        </w:rPr>
        <w:t xml:space="preserve"> </w:t>
      </w:r>
      <w:r>
        <w:t>Ammolite’s</w:t>
      </w:r>
      <w:r>
        <w:rPr>
          <w:spacing w:val="-9"/>
        </w:rPr>
        <w:t xml:space="preserve"> </w:t>
      </w:r>
      <w:r>
        <w:rPr>
          <w:spacing w:val="1"/>
        </w:rPr>
        <w:t>speed</w:t>
      </w:r>
      <w:r>
        <w:rPr>
          <w:spacing w:val="-10"/>
        </w:rPr>
        <w:t xml:space="preserve"> </w:t>
      </w:r>
      <w:r>
        <w:t>gains</w:t>
      </w:r>
      <w:r>
        <w:rPr>
          <w:spacing w:val="-11"/>
        </w:rPr>
        <w:t xml:space="preserve"> </w:t>
      </w:r>
      <w:r w:rsidR="00B43BDA">
        <w:t>with</w:t>
      </w:r>
      <w:r>
        <w:rPr>
          <w:spacing w:val="-9"/>
        </w:rPr>
        <w:t xml:space="preserve"> </w:t>
      </w:r>
      <w:r>
        <w:t>respect</w:t>
      </w:r>
      <w:r>
        <w:rPr>
          <w:spacing w:val="-11"/>
        </w:rPr>
        <w:t xml:space="preserve"> </w:t>
      </w:r>
      <w:r>
        <w:t>to</w:t>
      </w:r>
      <w:r>
        <w:rPr>
          <w:spacing w:val="30"/>
          <w:w w:val="97"/>
        </w:rPr>
        <w:t xml:space="preserve"> </w:t>
      </w:r>
      <w:r>
        <w:t>SMSD</w:t>
      </w:r>
      <w:r>
        <w:rPr>
          <w:spacing w:val="-16"/>
        </w:rPr>
        <w:t xml:space="preserve"> </w:t>
      </w:r>
      <w:r>
        <w:rPr>
          <w:spacing w:val="-3"/>
        </w:rPr>
        <w:t>grow</w:t>
      </w:r>
      <w:r>
        <w:rPr>
          <w:spacing w:val="-15"/>
        </w:rPr>
        <w:t xml:space="preserve"> </w:t>
      </w:r>
      <w:r>
        <w:t>as</w:t>
      </w:r>
      <w:r>
        <w:rPr>
          <w:spacing w:val="-15"/>
        </w:rPr>
        <w:t xml:space="preserve"> </w:t>
      </w:r>
      <w:r>
        <w:t>the</w:t>
      </w:r>
      <w:r>
        <w:rPr>
          <w:spacing w:val="-16"/>
        </w:rPr>
        <w:t xml:space="preserve"> </w:t>
      </w:r>
      <w:r>
        <w:t>database</w:t>
      </w:r>
      <w:r>
        <w:rPr>
          <w:spacing w:val="-15"/>
        </w:rPr>
        <w:t xml:space="preserve"> </w:t>
      </w:r>
      <w:r w:rsidR="00B43BDA">
        <w:rPr>
          <w:spacing w:val="-3"/>
        </w:rPr>
        <w:t>grows</w:t>
      </w:r>
      <w:r w:rsidR="00F70FBE">
        <w:rPr>
          <w:spacing w:val="-3"/>
        </w:rPr>
        <w:t xml:space="preserve"> (Table 1b)</w:t>
      </w:r>
      <w:r w:rsidR="00B43BDA">
        <w:rPr>
          <w:spacing w:val="-3"/>
        </w:rPr>
        <w:t>.</w:t>
      </w:r>
    </w:p>
    <w:p w14:paraId="7FABEE91" w14:textId="77777777" w:rsidR="003805B6" w:rsidRDefault="003805B6" w:rsidP="003B0178">
      <w:pPr>
        <w:pStyle w:val="Heading2"/>
        <w:rPr>
          <w:w w:val="95"/>
        </w:rPr>
      </w:pPr>
    </w:p>
    <w:p w14:paraId="2D0E2C61" w14:textId="77777777" w:rsidR="00B43BDA" w:rsidRDefault="00B43BDA" w:rsidP="003B0178">
      <w:pPr>
        <w:pStyle w:val="Heading2"/>
        <w:rPr>
          <w:w w:val="95"/>
        </w:rPr>
      </w:pPr>
      <w:r>
        <w:rPr>
          <w:w w:val="95"/>
        </w:rPr>
        <w:t>Application</w:t>
      </w:r>
      <w:r>
        <w:rPr>
          <w:spacing w:val="50"/>
          <w:w w:val="95"/>
        </w:rPr>
        <w:t xml:space="preserve"> </w:t>
      </w:r>
      <w:r>
        <w:rPr>
          <w:w w:val="95"/>
        </w:rPr>
        <w:t>to</w:t>
      </w:r>
      <w:r>
        <w:rPr>
          <w:spacing w:val="52"/>
          <w:w w:val="95"/>
        </w:rPr>
        <w:t xml:space="preserve"> </w:t>
      </w:r>
      <w:r>
        <w:rPr>
          <w:w w:val="95"/>
        </w:rPr>
        <w:t>metagenomics</w:t>
      </w:r>
    </w:p>
    <w:p w14:paraId="2AA8699C" w14:textId="77777777" w:rsidR="00B43BDA" w:rsidRDefault="00B43BDA" w:rsidP="003B0178">
      <w:pPr>
        <w:pStyle w:val="Heading2"/>
        <w:ind w:left="0" w:firstLine="490"/>
        <w:rPr>
          <w:b w:val="0"/>
          <w:bCs w:val="0"/>
        </w:rPr>
      </w:pPr>
    </w:p>
    <w:p w14:paraId="7BCD623D" w14:textId="5F27959E" w:rsidR="00B43BDA" w:rsidRDefault="00B43BDA" w:rsidP="003B0178">
      <w:pPr>
        <w:pStyle w:val="BodyText"/>
        <w:spacing w:line="379" w:lineRule="auto"/>
        <w:ind w:left="490" w:right="533" w:firstLine="230"/>
        <w:rPr>
          <w:spacing w:val="-1"/>
          <w:w w:val="95"/>
        </w:rPr>
      </w:pPr>
      <w:r>
        <w:t>Metagenomics</w:t>
      </w:r>
      <w:r>
        <w:rPr>
          <w:spacing w:val="-34"/>
        </w:rPr>
        <w:t xml:space="preserve"> </w:t>
      </w:r>
      <w:r>
        <w:t>is</w:t>
      </w:r>
      <w:r>
        <w:rPr>
          <w:spacing w:val="-34"/>
        </w:rPr>
        <w:t xml:space="preserve"> </w:t>
      </w:r>
      <w:r>
        <w:t>the</w:t>
      </w:r>
      <w:r>
        <w:rPr>
          <w:spacing w:val="-34"/>
        </w:rPr>
        <w:t xml:space="preserve"> </w:t>
      </w:r>
      <w:r>
        <w:t>study</w:t>
      </w:r>
      <w:r>
        <w:rPr>
          <w:spacing w:val="-34"/>
        </w:rPr>
        <w:t xml:space="preserve"> </w:t>
      </w:r>
      <w:r>
        <w:t>of</w:t>
      </w:r>
      <w:r>
        <w:rPr>
          <w:spacing w:val="-34"/>
        </w:rPr>
        <w:t xml:space="preserve"> </w:t>
      </w:r>
      <w:r>
        <w:t>genomic</w:t>
      </w:r>
      <w:r>
        <w:rPr>
          <w:spacing w:val="-34"/>
        </w:rPr>
        <w:t xml:space="preserve"> </w:t>
      </w:r>
      <w:r>
        <w:t>data</w:t>
      </w:r>
      <w:r>
        <w:rPr>
          <w:spacing w:val="-34"/>
        </w:rPr>
        <w:t xml:space="preserve"> </w:t>
      </w:r>
      <w:r>
        <w:t>sequenced</w:t>
      </w:r>
      <w:r>
        <w:rPr>
          <w:spacing w:val="-34"/>
        </w:rPr>
        <w:t xml:space="preserve"> </w:t>
      </w:r>
      <w:r>
        <w:t>directly</w:t>
      </w:r>
      <w:r>
        <w:rPr>
          <w:spacing w:val="-34"/>
        </w:rPr>
        <w:t xml:space="preserve"> </w:t>
      </w:r>
      <w:r>
        <w:t>from</w:t>
      </w:r>
      <w:r>
        <w:rPr>
          <w:spacing w:val="-34"/>
        </w:rPr>
        <w:t xml:space="preserve"> </w:t>
      </w:r>
      <w:r>
        <w:rPr>
          <w:spacing w:val="-3"/>
        </w:rPr>
        <w:t>envi</w:t>
      </w:r>
      <w:r>
        <w:rPr>
          <w:spacing w:val="-2"/>
        </w:rPr>
        <w:t>ronmen</w:t>
      </w:r>
      <w:r>
        <w:rPr>
          <w:spacing w:val="-1"/>
        </w:rPr>
        <w:t>tal</w:t>
      </w:r>
      <w:r>
        <w:rPr>
          <w:spacing w:val="-33"/>
        </w:rPr>
        <w:t xml:space="preserve"> </w:t>
      </w:r>
      <w:r>
        <w:t>samples.</w:t>
      </w:r>
      <w:r>
        <w:rPr>
          <w:spacing w:val="-21"/>
        </w:rPr>
        <w:t xml:space="preserve"> </w:t>
      </w:r>
      <w:r>
        <w:t>It</w:t>
      </w:r>
      <w:r>
        <w:rPr>
          <w:spacing w:val="-32"/>
        </w:rPr>
        <w:t xml:space="preserve"> </w:t>
      </w:r>
      <w:r>
        <w:t>has</w:t>
      </w:r>
      <w:r>
        <w:rPr>
          <w:spacing w:val="-33"/>
        </w:rPr>
        <w:t xml:space="preserve"> </w:t>
      </w:r>
      <w:r>
        <w:t>led</w:t>
      </w:r>
      <w:r>
        <w:rPr>
          <w:spacing w:val="-33"/>
        </w:rPr>
        <w:t xml:space="preserve"> </w:t>
      </w:r>
      <w:r>
        <w:t>to</w:t>
      </w:r>
      <w:r>
        <w:rPr>
          <w:spacing w:val="-32"/>
        </w:rPr>
        <w:t xml:space="preserve"> </w:t>
      </w:r>
      <w:r>
        <w:rPr>
          <w:spacing w:val="-3"/>
        </w:rPr>
        <w:t>impro</w:t>
      </w:r>
      <w:r>
        <w:rPr>
          <w:spacing w:val="-2"/>
        </w:rPr>
        <w:t>v</w:t>
      </w:r>
      <w:r>
        <w:rPr>
          <w:spacing w:val="-3"/>
        </w:rPr>
        <w:t>ed</w:t>
      </w:r>
      <w:r>
        <w:rPr>
          <w:spacing w:val="-33"/>
        </w:rPr>
        <w:t xml:space="preserve"> </w:t>
      </w:r>
      <w:r>
        <w:t>understanding</w:t>
      </w:r>
      <w:r>
        <w:rPr>
          <w:spacing w:val="-32"/>
        </w:rPr>
        <w:t xml:space="preserve"> </w:t>
      </w:r>
      <w:r>
        <w:t>of</w:t>
      </w:r>
      <w:r>
        <w:rPr>
          <w:spacing w:val="-33"/>
        </w:rPr>
        <w:t xml:space="preserve"> </w:t>
      </w:r>
      <w:r>
        <w:rPr>
          <w:spacing w:val="-3"/>
        </w:rPr>
        <w:t>how</w:t>
      </w:r>
      <w:r>
        <w:rPr>
          <w:spacing w:val="-32"/>
        </w:rPr>
        <w:t xml:space="preserve"> </w:t>
      </w:r>
      <w:r>
        <w:t>ecosystems</w:t>
      </w:r>
      <w:r>
        <w:rPr>
          <w:spacing w:val="26"/>
          <w:w w:val="93"/>
        </w:rPr>
        <w:t xml:space="preserve"> </w:t>
      </w:r>
      <w:r>
        <w:rPr>
          <w:spacing w:val="-3"/>
        </w:rPr>
        <w:t>reco</w:t>
      </w:r>
      <w:r>
        <w:rPr>
          <w:spacing w:val="-2"/>
        </w:rPr>
        <w:t>v</w:t>
      </w:r>
      <w:r>
        <w:rPr>
          <w:spacing w:val="-3"/>
        </w:rPr>
        <w:t>er</w:t>
      </w:r>
      <w:r>
        <w:rPr>
          <w:spacing w:val="2"/>
        </w:rPr>
        <w:t xml:space="preserve"> </w:t>
      </w:r>
      <w:r>
        <w:t>from</w:t>
      </w:r>
      <w:r>
        <w:rPr>
          <w:spacing w:val="3"/>
        </w:rPr>
        <w:t xml:space="preserve"> </w:t>
      </w:r>
      <w:r>
        <w:rPr>
          <w:spacing w:val="-3"/>
        </w:rPr>
        <w:t>environmen</w:t>
      </w:r>
      <w:r>
        <w:rPr>
          <w:spacing w:val="-2"/>
        </w:rPr>
        <w:t>tal</w:t>
      </w:r>
      <w:r>
        <w:rPr>
          <w:spacing w:val="3"/>
        </w:rPr>
        <w:t xml:space="preserve"> </w:t>
      </w:r>
      <w:r>
        <w:t>damage</w:t>
      </w:r>
      <w:r>
        <w:rPr>
          <w:spacing w:val="3"/>
        </w:rPr>
        <w:t xml:space="preserve"> </w:t>
      </w:r>
      <w:r>
        <w:rPr>
          <w:spacing w:val="-2"/>
        </w:rPr>
        <w:t>(T</w:t>
      </w:r>
      <w:r>
        <w:rPr>
          <w:spacing w:val="-3"/>
        </w:rPr>
        <w:t>yson</w:t>
      </w:r>
      <w:r>
        <w:rPr>
          <w:spacing w:val="3"/>
        </w:rPr>
        <w:t xml:space="preserve"> </w:t>
      </w:r>
      <w:r>
        <w:t>et</w:t>
      </w:r>
      <w:r>
        <w:rPr>
          <w:spacing w:val="3"/>
        </w:rPr>
        <w:t xml:space="preserve"> </w:t>
      </w:r>
      <w:r>
        <w:t>al.,</w:t>
      </w:r>
      <w:r>
        <w:rPr>
          <w:spacing w:val="2"/>
        </w:rPr>
        <w:t xml:space="preserve"> </w:t>
      </w:r>
      <w:r>
        <w:t>2004)</w:t>
      </w:r>
      <w:r>
        <w:rPr>
          <w:spacing w:val="3"/>
        </w:rPr>
        <w:t xml:space="preserve"> </w:t>
      </w:r>
      <w:r>
        <w:t>and</w:t>
      </w:r>
      <w:r>
        <w:rPr>
          <w:spacing w:val="3"/>
        </w:rPr>
        <w:t xml:space="preserve"> </w:t>
      </w:r>
      <w:r>
        <w:rPr>
          <w:spacing w:val="-3"/>
        </w:rPr>
        <w:t>how</w:t>
      </w:r>
      <w:r>
        <w:rPr>
          <w:spacing w:val="2"/>
        </w:rPr>
        <w:t xml:space="preserve"> </w:t>
      </w:r>
      <w:r>
        <w:t>the</w:t>
      </w:r>
      <w:r>
        <w:rPr>
          <w:spacing w:val="3"/>
        </w:rPr>
        <w:t xml:space="preserve"> </w:t>
      </w:r>
      <w:r>
        <w:rPr>
          <w:spacing w:val="-3"/>
        </w:rPr>
        <w:t>hu</w:t>
      </w:r>
      <w:r>
        <w:t>man</w:t>
      </w:r>
      <w:r>
        <w:rPr>
          <w:spacing w:val="-10"/>
        </w:rPr>
        <w:t xml:space="preserve"> </w:t>
      </w:r>
      <w:r>
        <w:t>gut</w:t>
      </w:r>
      <w:r>
        <w:rPr>
          <w:spacing w:val="-9"/>
        </w:rPr>
        <w:t xml:space="preserve"> </w:t>
      </w:r>
      <w:r>
        <w:t>responds</w:t>
      </w:r>
      <w:r>
        <w:rPr>
          <w:spacing w:val="-9"/>
        </w:rPr>
        <w:t xml:space="preserve"> </w:t>
      </w:r>
      <w:r>
        <w:t>to</w:t>
      </w:r>
      <w:r>
        <w:rPr>
          <w:spacing w:val="-9"/>
        </w:rPr>
        <w:t xml:space="preserve"> </w:t>
      </w:r>
      <w:r>
        <w:t>diet</w:t>
      </w:r>
      <w:r>
        <w:rPr>
          <w:spacing w:val="-9"/>
        </w:rPr>
        <w:t xml:space="preserve"> </w:t>
      </w:r>
      <w:r>
        <w:t>and</w:t>
      </w:r>
      <w:r>
        <w:rPr>
          <w:spacing w:val="-9"/>
        </w:rPr>
        <w:t xml:space="preserve"> </w:t>
      </w:r>
      <w:r>
        <w:t>infection</w:t>
      </w:r>
      <w:r>
        <w:rPr>
          <w:spacing w:val="-10"/>
        </w:rPr>
        <w:t xml:space="preserve"> </w:t>
      </w:r>
      <w:r>
        <w:rPr>
          <w:spacing w:val="-2"/>
        </w:rPr>
        <w:t>(</w:t>
      </w:r>
      <w:r>
        <w:rPr>
          <w:spacing w:val="-3"/>
        </w:rPr>
        <w:t>David</w:t>
      </w:r>
      <w:r>
        <w:rPr>
          <w:spacing w:val="-9"/>
        </w:rPr>
        <w:t xml:space="preserve"> </w:t>
      </w:r>
      <w:r>
        <w:t>et</w:t>
      </w:r>
      <w:r>
        <w:rPr>
          <w:spacing w:val="-9"/>
        </w:rPr>
        <w:t xml:space="preserve"> </w:t>
      </w:r>
      <w:r>
        <w:t>al.,</w:t>
      </w:r>
      <w:r>
        <w:rPr>
          <w:spacing w:val="-9"/>
        </w:rPr>
        <w:t xml:space="preserve"> </w:t>
      </w:r>
      <w:r>
        <w:rPr>
          <w:spacing w:val="-2"/>
        </w:rPr>
        <w:t>2014</w:t>
      </w:r>
      <w:r>
        <w:rPr>
          <w:spacing w:val="-1"/>
        </w:rPr>
        <w:t>).</w:t>
      </w:r>
      <w:r>
        <w:rPr>
          <w:spacing w:val="13"/>
        </w:rPr>
        <w:t xml:space="preserve"> </w:t>
      </w:r>
      <w:r>
        <w:lastRenderedPageBreak/>
        <w:t>Metagenomics</w:t>
      </w:r>
      <w:r>
        <w:rPr>
          <w:spacing w:val="31"/>
          <w:w w:val="93"/>
        </w:rPr>
        <w:t xml:space="preserve"> </w:t>
      </w:r>
      <w:r>
        <w:t>has</w:t>
      </w:r>
      <w:r>
        <w:rPr>
          <w:spacing w:val="3"/>
        </w:rPr>
        <w:t xml:space="preserve"> </w:t>
      </w:r>
      <w:r>
        <w:rPr>
          <w:spacing w:val="-3"/>
        </w:rPr>
        <w:t>even</w:t>
      </w:r>
      <w:r>
        <w:rPr>
          <w:spacing w:val="4"/>
        </w:rPr>
        <w:t xml:space="preserve"> </w:t>
      </w:r>
      <w:r>
        <w:rPr>
          <w:spacing w:val="-2"/>
        </w:rPr>
        <w:t>provided</w:t>
      </w:r>
      <w:r>
        <w:rPr>
          <w:spacing w:val="4"/>
        </w:rPr>
        <w:t xml:space="preserve"> </w:t>
      </w:r>
      <w:r>
        <w:t>some</w:t>
      </w:r>
      <w:r>
        <w:rPr>
          <w:spacing w:val="5"/>
        </w:rPr>
        <w:t xml:space="preserve"> </w:t>
      </w:r>
      <w:r>
        <w:t>surprising</w:t>
      </w:r>
      <w:r>
        <w:rPr>
          <w:spacing w:val="5"/>
        </w:rPr>
        <w:t xml:space="preserve"> </w:t>
      </w:r>
      <w:r>
        <w:rPr>
          <w:spacing w:val="-2"/>
        </w:rPr>
        <w:t>insigh</w:t>
      </w:r>
      <w:r>
        <w:rPr>
          <w:spacing w:val="-1"/>
        </w:rPr>
        <w:t>ts</w:t>
      </w:r>
      <w:r>
        <w:rPr>
          <w:spacing w:val="4"/>
        </w:rPr>
        <w:t xml:space="preserve"> </w:t>
      </w:r>
      <w:r>
        <w:rPr>
          <w:spacing w:val="-3"/>
        </w:rPr>
        <w:t>into</w:t>
      </w:r>
      <w:r>
        <w:rPr>
          <w:spacing w:val="4"/>
        </w:rPr>
        <w:t xml:space="preserve"> </w:t>
      </w:r>
      <w:r>
        <w:t>disorders</w:t>
      </w:r>
      <w:r>
        <w:rPr>
          <w:spacing w:val="4"/>
        </w:rPr>
        <w:t xml:space="preserve"> </w:t>
      </w:r>
      <w:r>
        <w:rPr>
          <w:spacing w:val="-3"/>
        </w:rPr>
        <w:t>such</w:t>
      </w:r>
      <w:r>
        <w:rPr>
          <w:spacing w:val="3"/>
        </w:rPr>
        <w:t xml:space="preserve"> </w:t>
      </w:r>
      <w:r>
        <w:t>as</w:t>
      </w:r>
      <w:r>
        <w:rPr>
          <w:spacing w:val="4"/>
        </w:rPr>
        <w:t xml:space="preserve"> </w:t>
      </w:r>
      <w:r>
        <w:t>Autism</w:t>
      </w:r>
      <w:r>
        <w:rPr>
          <w:spacing w:val="29"/>
          <w:w w:val="97"/>
        </w:rPr>
        <w:t xml:space="preserve"> </w:t>
      </w:r>
      <w:r>
        <w:rPr>
          <w:w w:val="95"/>
        </w:rPr>
        <w:t>Spectrum</w:t>
      </w:r>
      <w:r>
        <w:rPr>
          <w:spacing w:val="14"/>
          <w:w w:val="95"/>
        </w:rPr>
        <w:t xml:space="preserve"> </w:t>
      </w:r>
      <w:r>
        <w:rPr>
          <w:w w:val="95"/>
        </w:rPr>
        <w:t>Disorder</w:t>
      </w:r>
      <w:r>
        <w:rPr>
          <w:spacing w:val="13"/>
          <w:w w:val="95"/>
        </w:rPr>
        <w:t xml:space="preserve"> </w:t>
      </w:r>
      <w:r>
        <w:rPr>
          <w:spacing w:val="-2"/>
          <w:w w:val="95"/>
        </w:rPr>
        <w:t>(MacFab</w:t>
      </w:r>
      <w:r>
        <w:rPr>
          <w:spacing w:val="-3"/>
          <w:w w:val="95"/>
        </w:rPr>
        <w:t>e</w:t>
      </w:r>
      <w:r>
        <w:rPr>
          <w:spacing w:val="-2"/>
          <w:w w:val="95"/>
        </w:rPr>
        <w:t>,</w:t>
      </w:r>
      <w:r>
        <w:rPr>
          <w:spacing w:val="14"/>
          <w:w w:val="95"/>
        </w:rPr>
        <w:t xml:space="preserve"> </w:t>
      </w:r>
      <w:r>
        <w:rPr>
          <w:spacing w:val="-2"/>
          <w:w w:val="95"/>
        </w:rPr>
        <w:t>2012</w:t>
      </w:r>
      <w:r>
        <w:rPr>
          <w:spacing w:val="-1"/>
          <w:w w:val="95"/>
        </w:rPr>
        <w:t>).</w:t>
      </w:r>
    </w:p>
    <w:p w14:paraId="0CA3A804" w14:textId="4A36288A" w:rsidR="00B43BDA" w:rsidRDefault="00B43BDA" w:rsidP="003B0178">
      <w:pPr>
        <w:pStyle w:val="BodyText"/>
        <w:spacing w:line="379" w:lineRule="auto"/>
        <w:ind w:left="490" w:right="533" w:firstLine="230"/>
        <w:rPr>
          <w:spacing w:val="-1"/>
          <w:w w:val="95"/>
        </w:rPr>
      </w:pPr>
      <w:r w:rsidRPr="00B43BDA">
        <w:rPr>
          <w:spacing w:val="-1"/>
          <w:w w:val="95"/>
        </w:rPr>
        <w:t xml:space="preserve">BLASTX (Altschul et al., 1990) is widely used in metagenomics to map reads to protein databases such as KEGG (Kanehisa &amp; Goto, 2000) and NCBI’s NR (Sayers et al., 2011). This mapping is additionally used as a primitive in pipelines such as MetaPhlAn (Segata et al., 2012), PICRUSt (Langille et al., 2013), and MEGAN (Huson et al., 2011) to determine the microbial composition of a sequenced sample. Unfortunately, BLASTX’s run time requirements scale linearly with the product of the size of the full read dataset and the targeted protein database, and thus each year require exponentially more runtime to process the exponentially </w:t>
      </w:r>
      <w:r>
        <w:rPr>
          <w:spacing w:val="-1"/>
          <w:w w:val="95"/>
        </w:rPr>
        <w:t>growing read data. These compu</w:t>
      </w:r>
      <w:r w:rsidRPr="00B43BDA">
        <w:rPr>
          <w:spacing w:val="-1"/>
          <w:w w:val="95"/>
        </w:rPr>
        <w:t>tational challenges are at present a barrier to widespread use of metagenomic data throughout biotechnology, which constr</w:t>
      </w:r>
      <w:r>
        <w:rPr>
          <w:spacing w:val="-1"/>
          <w:w w:val="95"/>
        </w:rPr>
        <w:t>ains genomic medicine and envi</w:t>
      </w:r>
      <w:r w:rsidRPr="00B43BDA">
        <w:rPr>
          <w:spacing w:val="-1"/>
          <w:w w:val="95"/>
        </w:rPr>
        <w:t>ronmental genomics (Frank &amp; Pace, 2008). For example, Mackelprang et al. (2011) reported that using BLASTX to map 246 million reads against KEGG required 800,000 CPU hours at a supercomputing center.</w:t>
      </w:r>
    </w:p>
    <w:p w14:paraId="7D715E37" w14:textId="1F49C7B6" w:rsidR="00B43BDA" w:rsidRDefault="00B43BDA" w:rsidP="003B0178">
      <w:pPr>
        <w:pStyle w:val="BodyText"/>
        <w:spacing w:line="379" w:lineRule="auto"/>
        <w:ind w:left="490" w:right="533" w:firstLine="230"/>
        <w:rPr>
          <w:w w:val="95"/>
        </w:rPr>
      </w:pPr>
      <w:r>
        <w:t>Although</w:t>
      </w:r>
      <w:r>
        <w:rPr>
          <w:spacing w:val="5"/>
        </w:rPr>
        <w:t xml:space="preserve"> </w:t>
      </w:r>
      <w:r>
        <w:t>this</w:t>
      </w:r>
      <w:r>
        <w:rPr>
          <w:spacing w:val="5"/>
        </w:rPr>
        <w:t xml:space="preserve"> </w:t>
      </w:r>
      <w:r>
        <w:t>is</w:t>
      </w:r>
      <w:r>
        <w:rPr>
          <w:spacing w:val="5"/>
        </w:rPr>
        <w:t xml:space="preserve"> </w:t>
      </w:r>
      <w:r>
        <w:t>a</w:t>
      </w:r>
      <w:r>
        <w:rPr>
          <w:spacing w:val="5"/>
        </w:rPr>
        <w:t xml:space="preserve"> </w:t>
      </w:r>
      <w:r>
        <w:t>problem</w:t>
      </w:r>
      <w:r>
        <w:rPr>
          <w:spacing w:val="4"/>
        </w:rPr>
        <w:t xml:space="preserve"> </w:t>
      </w:r>
      <w:r>
        <w:t>already</w:t>
      </w:r>
      <w:r>
        <w:rPr>
          <w:spacing w:val="5"/>
        </w:rPr>
        <w:t xml:space="preserve"> </w:t>
      </w:r>
      <w:r>
        <w:t>for</w:t>
      </w:r>
      <w:r>
        <w:rPr>
          <w:spacing w:val="5"/>
        </w:rPr>
        <w:t xml:space="preserve"> </w:t>
      </w:r>
      <w:r>
        <w:rPr>
          <w:spacing w:val="2"/>
        </w:rPr>
        <w:t>major</w:t>
      </w:r>
      <w:r>
        <w:rPr>
          <w:spacing w:val="5"/>
        </w:rPr>
        <w:t xml:space="preserve"> </w:t>
      </w:r>
      <w:r>
        <w:rPr>
          <w:spacing w:val="-2"/>
        </w:rPr>
        <w:t>research</w:t>
      </w:r>
      <w:r>
        <w:rPr>
          <w:spacing w:val="5"/>
        </w:rPr>
        <w:t xml:space="preserve"> </w:t>
      </w:r>
      <w:r>
        <w:rPr>
          <w:spacing w:val="-2"/>
        </w:rPr>
        <w:t>centers,</w:t>
      </w:r>
      <w:r>
        <w:rPr>
          <w:spacing w:val="7"/>
        </w:rPr>
        <w:t xml:space="preserve"> </w:t>
      </w:r>
      <w:r>
        <w:t>it</w:t>
      </w:r>
      <w:r>
        <w:rPr>
          <w:spacing w:val="5"/>
        </w:rPr>
        <w:t xml:space="preserve"> </w:t>
      </w:r>
      <w:r>
        <w:t>is</w:t>
      </w:r>
      <w:r>
        <w:rPr>
          <w:spacing w:val="5"/>
        </w:rPr>
        <w:t xml:space="preserve"> </w:t>
      </w:r>
      <w:r w:rsidR="00A60AEC">
        <w:t>es</w:t>
      </w:r>
      <w:r>
        <w:t>pecially</w:t>
      </w:r>
      <w:r>
        <w:rPr>
          <w:spacing w:val="-21"/>
        </w:rPr>
        <w:t xml:space="preserve"> </w:t>
      </w:r>
      <w:r>
        <w:t>limiting</w:t>
      </w:r>
      <w:r>
        <w:rPr>
          <w:spacing w:val="-22"/>
        </w:rPr>
        <w:t xml:space="preserve"> </w:t>
      </w:r>
      <w:r>
        <w:t>for</w:t>
      </w:r>
      <w:r>
        <w:rPr>
          <w:spacing w:val="-22"/>
        </w:rPr>
        <w:t xml:space="preserve"> </w:t>
      </w:r>
      <w:r>
        <w:t>on-site</w:t>
      </w:r>
      <w:r>
        <w:rPr>
          <w:spacing w:val="-22"/>
        </w:rPr>
        <w:t xml:space="preserve"> </w:t>
      </w:r>
      <w:r>
        <w:t>analyses</w:t>
      </w:r>
      <w:r>
        <w:rPr>
          <w:spacing w:val="-22"/>
        </w:rPr>
        <w:t xml:space="preserve"> </w:t>
      </w:r>
      <w:r>
        <w:t>in</w:t>
      </w:r>
      <w:r>
        <w:rPr>
          <w:spacing w:val="-21"/>
        </w:rPr>
        <w:t xml:space="preserve"> </w:t>
      </w:r>
      <w:r>
        <w:t>more</w:t>
      </w:r>
      <w:r>
        <w:rPr>
          <w:spacing w:val="-22"/>
        </w:rPr>
        <w:t xml:space="preserve"> </w:t>
      </w:r>
      <w:r>
        <w:t>remote</w:t>
      </w:r>
      <w:r>
        <w:rPr>
          <w:spacing w:val="-22"/>
        </w:rPr>
        <w:t xml:space="preserve"> </w:t>
      </w:r>
      <w:r>
        <w:t>locations.</w:t>
      </w:r>
      <w:r>
        <w:rPr>
          <w:spacing w:val="-7"/>
        </w:rPr>
        <w:t xml:space="preserve"> </w:t>
      </w:r>
      <w:r>
        <w:t>In</w:t>
      </w:r>
      <w:r>
        <w:rPr>
          <w:spacing w:val="-22"/>
        </w:rPr>
        <w:t xml:space="preserve"> </w:t>
      </w:r>
      <w:r>
        <w:rPr>
          <w:spacing w:val="-2"/>
        </w:rPr>
        <w:t>surveying</w:t>
      </w:r>
      <w:r>
        <w:rPr>
          <w:spacing w:val="30"/>
          <w:w w:val="94"/>
        </w:rPr>
        <w:t xml:space="preserve"> </w:t>
      </w:r>
      <w:r>
        <w:t>the</w:t>
      </w:r>
      <w:r>
        <w:rPr>
          <w:spacing w:val="-21"/>
        </w:rPr>
        <w:t xml:space="preserve"> </w:t>
      </w:r>
      <w:r>
        <w:t>2014</w:t>
      </w:r>
      <w:r>
        <w:rPr>
          <w:spacing w:val="-20"/>
        </w:rPr>
        <w:t xml:space="preserve"> </w:t>
      </w:r>
      <w:r>
        <w:rPr>
          <w:spacing w:val="1"/>
        </w:rPr>
        <w:t>Ebola</w:t>
      </w:r>
      <w:r>
        <w:rPr>
          <w:spacing w:val="-20"/>
        </w:rPr>
        <w:t xml:space="preserve"> </w:t>
      </w:r>
      <w:r>
        <w:t>outbreak,</w:t>
      </w:r>
      <w:r>
        <w:rPr>
          <w:spacing w:val="-20"/>
        </w:rPr>
        <w:t xml:space="preserve"> </w:t>
      </w:r>
      <w:r>
        <w:rPr>
          <w:spacing w:val="-2"/>
        </w:rPr>
        <w:t>scientists</w:t>
      </w:r>
      <w:r>
        <w:rPr>
          <w:spacing w:val="-20"/>
        </w:rPr>
        <w:t xml:space="preserve"> </w:t>
      </w:r>
      <w:r>
        <w:rPr>
          <w:spacing w:val="-2"/>
        </w:rPr>
        <w:t>physically</w:t>
      </w:r>
      <w:r>
        <w:rPr>
          <w:spacing w:val="-21"/>
        </w:rPr>
        <w:t xml:space="preserve"> </w:t>
      </w:r>
      <w:r>
        <w:rPr>
          <w:spacing w:val="1"/>
        </w:rPr>
        <w:t>shipped</w:t>
      </w:r>
      <w:r>
        <w:rPr>
          <w:spacing w:val="-20"/>
        </w:rPr>
        <w:t xml:space="preserve"> </w:t>
      </w:r>
      <w:r>
        <w:t>samples</w:t>
      </w:r>
      <w:r>
        <w:rPr>
          <w:spacing w:val="-20"/>
        </w:rPr>
        <w:t xml:space="preserve"> </w:t>
      </w:r>
      <w:r>
        <w:t>on</w:t>
      </w:r>
      <w:r>
        <w:rPr>
          <w:spacing w:val="-20"/>
        </w:rPr>
        <w:t xml:space="preserve"> </w:t>
      </w:r>
      <w:r>
        <w:t>dry</w:t>
      </w:r>
      <w:r>
        <w:rPr>
          <w:spacing w:val="-20"/>
        </w:rPr>
        <w:t xml:space="preserve"> </w:t>
      </w:r>
      <w:r>
        <w:t>ice</w:t>
      </w:r>
      <w:r>
        <w:rPr>
          <w:spacing w:val="-21"/>
        </w:rPr>
        <w:t xml:space="preserve"> </w:t>
      </w:r>
      <w:r>
        <w:t>to</w:t>
      </w:r>
      <w:r>
        <w:rPr>
          <w:spacing w:val="29"/>
          <w:w w:val="97"/>
        </w:rPr>
        <w:t xml:space="preserve"> </w:t>
      </w:r>
      <w:r>
        <w:rPr>
          <w:spacing w:val="-3"/>
        </w:rPr>
        <w:t>Harvard</w:t>
      </w:r>
      <w:r>
        <w:rPr>
          <w:spacing w:val="-17"/>
        </w:rPr>
        <w:t xml:space="preserve"> </w:t>
      </w:r>
      <w:r>
        <w:t>for</w:t>
      </w:r>
      <w:r>
        <w:rPr>
          <w:spacing w:val="-15"/>
        </w:rPr>
        <w:t xml:space="preserve"> </w:t>
      </w:r>
      <w:r>
        <w:t>sequencing</w:t>
      </w:r>
      <w:r>
        <w:rPr>
          <w:spacing w:val="-16"/>
        </w:rPr>
        <w:t xml:space="preserve"> </w:t>
      </w:r>
      <w:r>
        <w:t>and</w:t>
      </w:r>
      <w:r>
        <w:rPr>
          <w:spacing w:val="-16"/>
        </w:rPr>
        <w:t xml:space="preserve"> </w:t>
      </w:r>
      <w:r>
        <w:t>analysis</w:t>
      </w:r>
      <w:r>
        <w:rPr>
          <w:spacing w:val="-16"/>
        </w:rPr>
        <w:t xml:space="preserve"> </w:t>
      </w:r>
      <w:r>
        <w:rPr>
          <w:spacing w:val="-1"/>
        </w:rPr>
        <w:t>(</w:t>
      </w:r>
      <w:r>
        <w:rPr>
          <w:spacing w:val="-2"/>
        </w:rPr>
        <w:t>Gire</w:t>
      </w:r>
      <w:r>
        <w:rPr>
          <w:spacing w:val="-16"/>
        </w:rPr>
        <w:t xml:space="preserve"> </w:t>
      </w:r>
      <w:r>
        <w:t>et</w:t>
      </w:r>
      <w:r>
        <w:rPr>
          <w:spacing w:val="-16"/>
        </w:rPr>
        <w:t xml:space="preserve"> </w:t>
      </w:r>
      <w:r>
        <w:t>al.,</w:t>
      </w:r>
      <w:r>
        <w:rPr>
          <w:spacing w:val="-17"/>
        </w:rPr>
        <w:t xml:space="preserve"> </w:t>
      </w:r>
      <w:r>
        <w:rPr>
          <w:spacing w:val="-2"/>
        </w:rPr>
        <w:t>2014</w:t>
      </w:r>
      <w:r>
        <w:rPr>
          <w:spacing w:val="-1"/>
        </w:rPr>
        <w:t>).</w:t>
      </w:r>
      <w:r>
        <w:t xml:space="preserve"> </w:t>
      </w:r>
      <w:r>
        <w:rPr>
          <w:spacing w:val="-2"/>
        </w:rPr>
        <w:t>Ev</w:t>
      </w:r>
      <w:r>
        <w:rPr>
          <w:spacing w:val="-3"/>
        </w:rPr>
        <w:t>en</w:t>
      </w:r>
      <w:r>
        <w:rPr>
          <w:spacing w:val="-16"/>
        </w:rPr>
        <w:t xml:space="preserve"> </w:t>
      </w:r>
      <w:r>
        <w:t>as</w:t>
      </w:r>
      <w:r>
        <w:rPr>
          <w:spacing w:val="-16"/>
        </w:rPr>
        <w:t xml:space="preserve"> </w:t>
      </w:r>
      <w:r>
        <w:t>sequencers</w:t>
      </w:r>
      <w:r>
        <w:rPr>
          <w:spacing w:val="25"/>
          <w:w w:val="91"/>
        </w:rPr>
        <w:t xml:space="preserve"> </w:t>
      </w:r>
      <w:r>
        <w:rPr>
          <w:spacing w:val="1"/>
        </w:rPr>
        <w:t>become</w:t>
      </w:r>
      <w:r>
        <w:rPr>
          <w:spacing w:val="-4"/>
        </w:rPr>
        <w:t xml:space="preserve"> </w:t>
      </w:r>
      <w:r>
        <w:t>more</w:t>
      </w:r>
      <w:r>
        <w:rPr>
          <w:spacing w:val="-4"/>
        </w:rPr>
        <w:t xml:space="preserve"> </w:t>
      </w:r>
      <w:r>
        <w:t>mobile</w:t>
      </w:r>
      <w:r>
        <w:rPr>
          <w:spacing w:val="-4"/>
        </w:rPr>
        <w:t xml:space="preserve"> </w:t>
      </w:r>
      <w:r>
        <w:t>and</w:t>
      </w:r>
      <w:r>
        <w:rPr>
          <w:spacing w:val="-4"/>
        </w:rPr>
        <w:t xml:space="preserve"> </w:t>
      </w:r>
      <w:r>
        <w:t>can</w:t>
      </w:r>
      <w:r>
        <w:rPr>
          <w:spacing w:val="-3"/>
        </w:rPr>
        <w:t xml:space="preserve"> </w:t>
      </w:r>
      <w:r>
        <w:rPr>
          <w:spacing w:val="-2"/>
        </w:rPr>
        <w:t>th</w:t>
      </w:r>
      <w:r>
        <w:rPr>
          <w:spacing w:val="-3"/>
        </w:rPr>
        <w:t>us</w:t>
      </w:r>
      <w:r>
        <w:rPr>
          <w:spacing w:val="-5"/>
        </w:rPr>
        <w:t xml:space="preserve"> </w:t>
      </w:r>
      <w:r>
        <w:rPr>
          <w:spacing w:val="3"/>
        </w:rPr>
        <w:t>be</w:t>
      </w:r>
      <w:r>
        <w:rPr>
          <w:spacing w:val="-3"/>
        </w:rPr>
        <w:t xml:space="preserve"> </w:t>
      </w:r>
      <w:r>
        <w:rPr>
          <w:spacing w:val="-2"/>
        </w:rPr>
        <w:t>brough</w:t>
      </w:r>
      <w:r>
        <w:rPr>
          <w:spacing w:val="-1"/>
        </w:rPr>
        <w:t>t</w:t>
      </w:r>
      <w:r>
        <w:rPr>
          <w:spacing w:val="-4"/>
        </w:rPr>
        <w:t xml:space="preserve"> </w:t>
      </w:r>
      <w:r>
        <w:t>on-site,</w:t>
      </w:r>
      <w:r>
        <w:rPr>
          <w:spacing w:val="-2"/>
        </w:rPr>
        <w:t xml:space="preserve"> </w:t>
      </w:r>
      <w:r>
        <w:rPr>
          <w:spacing w:val="-3"/>
        </w:rPr>
        <w:t>lack</w:t>
      </w:r>
      <w:r>
        <w:rPr>
          <w:spacing w:val="-4"/>
        </w:rPr>
        <w:t xml:space="preserve"> </w:t>
      </w:r>
      <w:r>
        <w:t>of</w:t>
      </w:r>
      <w:r>
        <w:rPr>
          <w:spacing w:val="-4"/>
        </w:rPr>
        <w:t xml:space="preserve"> </w:t>
      </w:r>
      <w:r>
        <w:t>fast</w:t>
      </w:r>
      <w:r>
        <w:rPr>
          <w:spacing w:val="-4"/>
        </w:rPr>
        <w:t xml:space="preserve"> </w:t>
      </w:r>
      <w:r>
        <w:rPr>
          <w:spacing w:val="-2"/>
        </w:rPr>
        <w:t>Internet</w:t>
      </w:r>
      <w:r>
        <w:rPr>
          <w:spacing w:val="26"/>
          <w:w w:val="95"/>
        </w:rPr>
        <w:t xml:space="preserve"> </w:t>
      </w:r>
      <w:r>
        <w:t>connections</w:t>
      </w:r>
      <w:r>
        <w:rPr>
          <w:spacing w:val="-12"/>
        </w:rPr>
        <w:t xml:space="preserve"> </w:t>
      </w:r>
      <w:r>
        <w:t>in</w:t>
      </w:r>
      <w:r>
        <w:rPr>
          <w:spacing w:val="-13"/>
        </w:rPr>
        <w:t xml:space="preserve"> </w:t>
      </w:r>
      <w:r>
        <w:t>remote</w:t>
      </w:r>
      <w:r>
        <w:rPr>
          <w:spacing w:val="-12"/>
        </w:rPr>
        <w:t xml:space="preserve"> </w:t>
      </w:r>
      <w:r>
        <w:t>areas</w:t>
      </w:r>
      <w:r>
        <w:rPr>
          <w:spacing w:val="-13"/>
        </w:rPr>
        <w:t xml:space="preserve"> </w:t>
      </w:r>
      <w:r>
        <w:t>can</w:t>
      </w:r>
      <w:r>
        <w:rPr>
          <w:spacing w:val="-13"/>
        </w:rPr>
        <w:t xml:space="preserve"> </w:t>
      </w:r>
      <w:r>
        <w:rPr>
          <w:spacing w:val="-3"/>
        </w:rPr>
        <w:t>make</w:t>
      </w:r>
      <w:r>
        <w:rPr>
          <w:spacing w:val="-12"/>
        </w:rPr>
        <w:t xml:space="preserve"> </w:t>
      </w:r>
      <w:r>
        <w:t>it</w:t>
      </w:r>
      <w:r>
        <w:rPr>
          <w:spacing w:val="-13"/>
        </w:rPr>
        <w:t xml:space="preserve"> </w:t>
      </w:r>
      <w:r>
        <w:t>impossible</w:t>
      </w:r>
      <w:r>
        <w:rPr>
          <w:spacing w:val="-12"/>
        </w:rPr>
        <w:t xml:space="preserve"> </w:t>
      </w:r>
      <w:r>
        <w:t>to</w:t>
      </w:r>
      <w:r>
        <w:rPr>
          <w:spacing w:val="-13"/>
        </w:rPr>
        <w:t xml:space="preserve"> </w:t>
      </w:r>
      <w:r>
        <w:rPr>
          <w:spacing w:val="-2"/>
        </w:rPr>
        <w:t>centralize</w:t>
      </w:r>
      <w:r>
        <w:rPr>
          <w:spacing w:val="-13"/>
        </w:rPr>
        <w:t xml:space="preserve"> </w:t>
      </w:r>
      <w:r>
        <w:t>and</w:t>
      </w:r>
      <w:r>
        <w:rPr>
          <w:spacing w:val="-12"/>
        </w:rPr>
        <w:t xml:space="preserve"> </w:t>
      </w:r>
      <w:r>
        <w:rPr>
          <w:spacing w:val="1"/>
        </w:rPr>
        <w:t>expe</w:t>
      </w:r>
      <w:r>
        <w:t>dite</w:t>
      </w:r>
      <w:r>
        <w:rPr>
          <w:spacing w:val="-8"/>
        </w:rPr>
        <w:t xml:space="preserve"> </w:t>
      </w:r>
      <w:r>
        <w:t>processing</w:t>
      </w:r>
      <w:r>
        <w:rPr>
          <w:spacing w:val="-8"/>
        </w:rPr>
        <w:t xml:space="preserve"> </w:t>
      </w:r>
      <w:r>
        <w:t>(viz.:</w:t>
      </w:r>
      <w:r>
        <w:rPr>
          <w:spacing w:val="18"/>
        </w:rPr>
        <w:t xml:space="preserve"> </w:t>
      </w:r>
      <w:r>
        <w:t>the</w:t>
      </w:r>
      <w:r>
        <w:rPr>
          <w:spacing w:val="-8"/>
        </w:rPr>
        <w:t xml:space="preserve"> </w:t>
      </w:r>
      <w:r>
        <w:t xml:space="preserve">cloud); </w:t>
      </w:r>
      <w:r>
        <w:rPr>
          <w:spacing w:val="1"/>
        </w:rPr>
        <w:t>local</w:t>
      </w:r>
      <w:r>
        <w:rPr>
          <w:spacing w:val="-8"/>
        </w:rPr>
        <w:t xml:space="preserve"> </w:t>
      </w:r>
      <w:r>
        <w:t>processing</w:t>
      </w:r>
      <w:r>
        <w:rPr>
          <w:spacing w:val="-8"/>
        </w:rPr>
        <w:t xml:space="preserve"> </w:t>
      </w:r>
      <w:r>
        <w:t>on</w:t>
      </w:r>
      <w:r>
        <w:rPr>
          <w:spacing w:val="-8"/>
        </w:rPr>
        <w:t xml:space="preserve"> </w:t>
      </w:r>
      <w:r>
        <w:t>resource-constrained</w:t>
      </w:r>
      <w:r>
        <w:rPr>
          <w:spacing w:val="26"/>
          <w:w w:val="92"/>
        </w:rPr>
        <w:t xml:space="preserve"> </w:t>
      </w:r>
      <w:r>
        <w:rPr>
          <w:spacing w:val="-2"/>
        </w:rPr>
        <w:t>machines</w:t>
      </w:r>
      <w:r>
        <w:rPr>
          <w:spacing w:val="-9"/>
        </w:rPr>
        <w:t xml:space="preserve"> </w:t>
      </w:r>
      <w:r>
        <w:t>remains</w:t>
      </w:r>
      <w:r>
        <w:rPr>
          <w:spacing w:val="-9"/>
        </w:rPr>
        <w:t xml:space="preserve"> </w:t>
      </w:r>
      <w:r>
        <w:rPr>
          <w:spacing w:val="-2"/>
        </w:rPr>
        <w:t>essen</w:t>
      </w:r>
      <w:r>
        <w:rPr>
          <w:spacing w:val="-1"/>
        </w:rPr>
        <w:t>tial.</w:t>
      </w:r>
      <w:r>
        <w:rPr>
          <w:spacing w:val="22"/>
        </w:rPr>
        <w:t xml:space="preserve"> </w:t>
      </w:r>
      <w:r>
        <w:rPr>
          <w:spacing w:val="-2"/>
        </w:rPr>
        <w:t>Th</w:t>
      </w:r>
      <w:r>
        <w:rPr>
          <w:spacing w:val="-3"/>
        </w:rPr>
        <w:t>us,</w:t>
      </w:r>
      <w:r>
        <w:rPr>
          <w:spacing w:val="-6"/>
        </w:rPr>
        <w:t xml:space="preserve"> </w:t>
      </w:r>
      <w:r>
        <w:t>a</w:t>
      </w:r>
      <w:r>
        <w:rPr>
          <w:spacing w:val="-8"/>
        </w:rPr>
        <w:t xml:space="preserve"> </w:t>
      </w:r>
      <w:r>
        <w:t>better-scaling</w:t>
      </w:r>
      <w:r>
        <w:rPr>
          <w:spacing w:val="-8"/>
        </w:rPr>
        <w:t xml:space="preserve"> </w:t>
      </w:r>
      <w:r>
        <w:t>and</w:t>
      </w:r>
      <w:r>
        <w:rPr>
          <w:spacing w:val="-8"/>
        </w:rPr>
        <w:t xml:space="preserve"> </w:t>
      </w:r>
      <w:r>
        <w:t>accurate</w:t>
      </w:r>
      <w:r>
        <w:rPr>
          <w:spacing w:val="-8"/>
        </w:rPr>
        <w:t xml:space="preserve"> </w:t>
      </w:r>
      <w:r>
        <w:rPr>
          <w:spacing w:val="-1"/>
        </w:rPr>
        <w:t>v</w:t>
      </w:r>
      <w:r>
        <w:rPr>
          <w:spacing w:val="-2"/>
        </w:rPr>
        <w:t>ersion</w:t>
      </w:r>
      <w:r>
        <w:rPr>
          <w:spacing w:val="-8"/>
        </w:rPr>
        <w:t xml:space="preserve"> </w:t>
      </w:r>
      <w:r>
        <w:t>of</w:t>
      </w:r>
      <w:r>
        <w:rPr>
          <w:spacing w:val="31"/>
          <w:w w:val="90"/>
        </w:rPr>
        <w:t xml:space="preserve"> </w:t>
      </w:r>
      <w:r>
        <w:t>BLASTX</w:t>
      </w:r>
      <w:r>
        <w:rPr>
          <w:spacing w:val="23"/>
        </w:rPr>
        <w:t xml:space="preserve"> </w:t>
      </w:r>
      <w:r>
        <w:t>raises</w:t>
      </w:r>
      <w:r>
        <w:rPr>
          <w:spacing w:val="22"/>
        </w:rPr>
        <w:t xml:space="preserve"> </w:t>
      </w:r>
      <w:r>
        <w:t>the</w:t>
      </w:r>
      <w:r>
        <w:rPr>
          <w:spacing w:val="23"/>
        </w:rPr>
        <w:t xml:space="preserve"> </w:t>
      </w:r>
      <w:r>
        <w:rPr>
          <w:spacing w:val="-2"/>
        </w:rPr>
        <w:t>possibilit</w:t>
      </w:r>
      <w:r>
        <w:rPr>
          <w:spacing w:val="-1"/>
        </w:rPr>
        <w:t>y</w:t>
      </w:r>
      <w:r>
        <w:rPr>
          <w:spacing w:val="23"/>
        </w:rPr>
        <w:t xml:space="preserve"> </w:t>
      </w:r>
      <w:r>
        <w:t>of</w:t>
      </w:r>
      <w:r>
        <w:rPr>
          <w:spacing w:val="23"/>
        </w:rPr>
        <w:t xml:space="preserve"> </w:t>
      </w:r>
      <w:r>
        <w:t>not</w:t>
      </w:r>
      <w:r>
        <w:rPr>
          <w:spacing w:val="23"/>
        </w:rPr>
        <w:t xml:space="preserve"> </w:t>
      </w:r>
      <w:r>
        <w:t>only</w:t>
      </w:r>
      <w:r>
        <w:rPr>
          <w:spacing w:val="23"/>
        </w:rPr>
        <w:t xml:space="preserve"> </w:t>
      </w:r>
      <w:r>
        <w:t>faster</w:t>
      </w:r>
      <w:r>
        <w:rPr>
          <w:spacing w:val="23"/>
        </w:rPr>
        <w:t xml:space="preserve"> </w:t>
      </w:r>
      <w:r>
        <w:t>computing</w:t>
      </w:r>
      <w:r>
        <w:rPr>
          <w:spacing w:val="25"/>
        </w:rPr>
        <w:t xml:space="preserve"> </w:t>
      </w:r>
      <w:r>
        <w:t>for</w:t>
      </w:r>
      <w:r>
        <w:rPr>
          <w:spacing w:val="23"/>
        </w:rPr>
        <w:t xml:space="preserve"> </w:t>
      </w:r>
      <w:r>
        <w:t>large</w:t>
      </w:r>
      <w:r>
        <w:rPr>
          <w:spacing w:val="23"/>
        </w:rPr>
        <w:t xml:space="preserve"> </w:t>
      </w:r>
      <w:r>
        <w:t>re-</w:t>
      </w:r>
      <w:r>
        <w:rPr>
          <w:spacing w:val="20"/>
          <w:w w:val="89"/>
        </w:rPr>
        <w:t xml:space="preserve"> </w:t>
      </w:r>
      <w:r>
        <w:rPr>
          <w:spacing w:val="-2"/>
          <w:w w:val="95"/>
        </w:rPr>
        <w:t>search</w:t>
      </w:r>
      <w:r>
        <w:rPr>
          <w:spacing w:val="-10"/>
          <w:w w:val="95"/>
        </w:rPr>
        <w:t xml:space="preserve"> </w:t>
      </w:r>
      <w:r>
        <w:rPr>
          <w:spacing w:val="-2"/>
          <w:w w:val="95"/>
        </w:rPr>
        <w:t>cen</w:t>
      </w:r>
      <w:r>
        <w:rPr>
          <w:spacing w:val="-1"/>
          <w:w w:val="95"/>
        </w:rPr>
        <w:t>ters,</w:t>
      </w:r>
      <w:r>
        <w:rPr>
          <w:spacing w:val="-6"/>
          <w:w w:val="95"/>
        </w:rPr>
        <w:t xml:space="preserve"> </w:t>
      </w:r>
      <w:r>
        <w:rPr>
          <w:w w:val="95"/>
        </w:rPr>
        <w:t>but</w:t>
      </w:r>
      <w:r>
        <w:rPr>
          <w:spacing w:val="-9"/>
          <w:w w:val="95"/>
        </w:rPr>
        <w:t xml:space="preserve"> </w:t>
      </w:r>
      <w:r>
        <w:rPr>
          <w:w w:val="95"/>
        </w:rPr>
        <w:t>also</w:t>
      </w:r>
      <w:r>
        <w:rPr>
          <w:spacing w:val="-9"/>
          <w:w w:val="95"/>
        </w:rPr>
        <w:t xml:space="preserve"> </w:t>
      </w:r>
      <w:r>
        <w:rPr>
          <w:w w:val="95"/>
        </w:rPr>
        <w:t>of</w:t>
      </w:r>
      <w:r>
        <w:rPr>
          <w:spacing w:val="-9"/>
          <w:w w:val="95"/>
        </w:rPr>
        <w:t xml:space="preserve"> </w:t>
      </w:r>
      <w:r>
        <w:rPr>
          <w:w w:val="95"/>
        </w:rPr>
        <w:t>performing</w:t>
      </w:r>
      <w:r>
        <w:rPr>
          <w:spacing w:val="-8"/>
          <w:w w:val="95"/>
        </w:rPr>
        <w:t xml:space="preserve"> </w:t>
      </w:r>
      <w:r>
        <w:rPr>
          <w:spacing w:val="-2"/>
          <w:w w:val="95"/>
        </w:rPr>
        <w:t>en</w:t>
      </w:r>
      <w:r>
        <w:rPr>
          <w:spacing w:val="-1"/>
          <w:w w:val="95"/>
        </w:rPr>
        <w:t>tirely</w:t>
      </w:r>
      <w:r>
        <w:rPr>
          <w:spacing w:val="-9"/>
          <w:w w:val="95"/>
        </w:rPr>
        <w:t xml:space="preserve"> </w:t>
      </w:r>
      <w:r>
        <w:rPr>
          <w:w w:val="95"/>
        </w:rPr>
        <w:t>on-site</w:t>
      </w:r>
      <w:r>
        <w:rPr>
          <w:spacing w:val="-10"/>
          <w:w w:val="95"/>
        </w:rPr>
        <w:t xml:space="preserve"> </w:t>
      </w:r>
      <w:r>
        <w:rPr>
          <w:w w:val="95"/>
        </w:rPr>
        <w:t>sequencing</w:t>
      </w:r>
      <w:r>
        <w:rPr>
          <w:spacing w:val="-8"/>
          <w:w w:val="95"/>
        </w:rPr>
        <w:t xml:space="preserve"> </w:t>
      </w:r>
      <w:r>
        <w:rPr>
          <w:w w:val="95"/>
        </w:rPr>
        <w:t>and</w:t>
      </w:r>
      <w:r>
        <w:rPr>
          <w:spacing w:val="-8"/>
          <w:w w:val="95"/>
        </w:rPr>
        <w:t xml:space="preserve"> </w:t>
      </w:r>
      <w:r>
        <w:rPr>
          <w:w w:val="95"/>
        </w:rPr>
        <w:t>desktop</w:t>
      </w:r>
      <w:r>
        <w:rPr>
          <w:spacing w:val="29"/>
          <w:w w:val="94"/>
        </w:rPr>
        <w:t xml:space="preserve"> </w:t>
      </w:r>
      <w:r>
        <w:rPr>
          <w:w w:val="95"/>
        </w:rPr>
        <w:t>metagenomic</w:t>
      </w:r>
      <w:r>
        <w:rPr>
          <w:spacing w:val="-17"/>
          <w:w w:val="95"/>
        </w:rPr>
        <w:t xml:space="preserve"> </w:t>
      </w:r>
      <w:r>
        <w:rPr>
          <w:w w:val="95"/>
        </w:rPr>
        <w:t>analyses.</w:t>
      </w:r>
    </w:p>
    <w:p w14:paraId="0F88CD17" w14:textId="559D400C" w:rsidR="003805B6" w:rsidRDefault="00B43BDA" w:rsidP="003B0178">
      <w:pPr>
        <w:pStyle w:val="BodyText"/>
        <w:keepLines/>
        <w:spacing w:line="381" w:lineRule="auto"/>
        <w:ind w:right="527" w:firstLine="351"/>
        <w:rPr>
          <w:spacing w:val="-3"/>
        </w:rPr>
      </w:pPr>
      <w:r>
        <w:rPr>
          <w:spacing w:val="-4"/>
        </w:rPr>
        <w:lastRenderedPageBreak/>
        <w:t>Recen</w:t>
      </w:r>
      <w:r>
        <w:rPr>
          <w:spacing w:val="-3"/>
        </w:rPr>
        <w:t>tly,</w:t>
      </w:r>
      <w:r>
        <w:rPr>
          <w:spacing w:val="12"/>
        </w:rPr>
        <w:t xml:space="preserve"> </w:t>
      </w:r>
      <w:r>
        <w:rPr>
          <w:spacing w:val="-2"/>
        </w:rPr>
        <w:t>approaches</w:t>
      </w:r>
      <w:r>
        <w:rPr>
          <w:spacing w:val="9"/>
        </w:rPr>
        <w:t xml:space="preserve"> </w:t>
      </w:r>
      <w:r>
        <w:rPr>
          <w:spacing w:val="-3"/>
        </w:rPr>
        <w:t>such</w:t>
      </w:r>
      <w:r>
        <w:rPr>
          <w:spacing w:val="10"/>
        </w:rPr>
        <w:t xml:space="preserve"> </w:t>
      </w:r>
      <w:r>
        <w:t>as</w:t>
      </w:r>
      <w:r>
        <w:rPr>
          <w:spacing w:val="9"/>
        </w:rPr>
        <w:t xml:space="preserve"> </w:t>
      </w:r>
      <w:r>
        <w:rPr>
          <w:spacing w:val="-2"/>
        </w:rPr>
        <w:t>RapSearch2</w:t>
      </w:r>
      <w:r>
        <w:rPr>
          <w:spacing w:val="10"/>
        </w:rPr>
        <w:t xml:space="preserve"> </w:t>
      </w:r>
      <w:r>
        <w:rPr>
          <w:spacing w:val="-1"/>
        </w:rPr>
        <w:t>(</w:t>
      </w:r>
      <w:r>
        <w:rPr>
          <w:spacing w:val="-2"/>
        </w:rPr>
        <w:t>Zhao</w:t>
      </w:r>
      <w:r>
        <w:rPr>
          <w:spacing w:val="9"/>
        </w:rPr>
        <w:t xml:space="preserve"> </w:t>
      </w:r>
      <w:r>
        <w:t>et</w:t>
      </w:r>
      <w:r>
        <w:rPr>
          <w:spacing w:val="10"/>
        </w:rPr>
        <w:t xml:space="preserve"> </w:t>
      </w:r>
      <w:r>
        <w:t>al.,</w:t>
      </w:r>
      <w:r>
        <w:rPr>
          <w:spacing w:val="9"/>
        </w:rPr>
        <w:t xml:space="preserve"> </w:t>
      </w:r>
      <w:r>
        <w:rPr>
          <w:spacing w:val="-2"/>
        </w:rPr>
        <w:t>2012</w:t>
      </w:r>
      <w:r>
        <w:rPr>
          <w:spacing w:val="-1"/>
        </w:rPr>
        <w:t>)</w:t>
      </w:r>
      <w:r>
        <w:rPr>
          <w:spacing w:val="10"/>
        </w:rPr>
        <w:t xml:space="preserve"> </w:t>
      </w:r>
      <w:r>
        <w:t>and</w:t>
      </w:r>
      <w:r>
        <w:rPr>
          <w:spacing w:val="9"/>
        </w:rPr>
        <w:t xml:space="preserve"> </w:t>
      </w:r>
      <w:r>
        <w:t>Diamond</w:t>
      </w:r>
      <w:r>
        <w:rPr>
          <w:spacing w:val="3"/>
        </w:rPr>
        <w:t xml:space="preserve"> </w:t>
      </w:r>
      <w:r>
        <w:rPr>
          <w:spacing w:val="-1"/>
        </w:rPr>
        <w:t>(Buc</w:t>
      </w:r>
      <w:r>
        <w:rPr>
          <w:spacing w:val="-2"/>
        </w:rPr>
        <w:t>hfi</w:t>
      </w:r>
      <w:r w:rsidR="00A60AEC">
        <w:rPr>
          <w:spacing w:val="-2"/>
        </w:rPr>
        <w:t>nk</w:t>
      </w:r>
      <w:r>
        <w:rPr>
          <w:spacing w:val="22"/>
        </w:rPr>
        <w:t xml:space="preserve"> </w:t>
      </w:r>
      <w:r>
        <w:t>et</w:t>
      </w:r>
      <w:r>
        <w:rPr>
          <w:spacing w:val="3"/>
        </w:rPr>
        <w:t xml:space="preserve"> </w:t>
      </w:r>
      <w:r>
        <w:t>al.,</w:t>
      </w:r>
      <w:r>
        <w:rPr>
          <w:spacing w:val="3"/>
        </w:rPr>
        <w:t xml:space="preserve"> </w:t>
      </w:r>
      <w:r>
        <w:rPr>
          <w:spacing w:val="-2"/>
        </w:rPr>
        <w:t>2015</w:t>
      </w:r>
      <w:r>
        <w:rPr>
          <w:spacing w:val="-1"/>
        </w:rPr>
        <w:t>)</w:t>
      </w:r>
      <w:r>
        <w:rPr>
          <w:spacing w:val="3"/>
        </w:rPr>
        <w:t xml:space="preserve"> </w:t>
      </w:r>
      <w:r>
        <w:rPr>
          <w:spacing w:val="-5"/>
        </w:rPr>
        <w:t>ha</w:t>
      </w:r>
      <w:r>
        <w:rPr>
          <w:spacing w:val="-4"/>
        </w:rPr>
        <w:t>v</w:t>
      </w:r>
      <w:r>
        <w:rPr>
          <w:spacing w:val="-5"/>
        </w:rPr>
        <w:t>e</w:t>
      </w:r>
      <w:r>
        <w:rPr>
          <w:spacing w:val="3"/>
        </w:rPr>
        <w:t xml:space="preserve"> </w:t>
      </w:r>
      <w:r>
        <w:rPr>
          <w:spacing w:val="-2"/>
        </w:rPr>
        <w:t>provided</w:t>
      </w:r>
      <w:r>
        <w:rPr>
          <w:spacing w:val="3"/>
        </w:rPr>
        <w:t xml:space="preserve"> </w:t>
      </w:r>
      <w:r>
        <w:t>faster</w:t>
      </w:r>
      <w:r>
        <w:rPr>
          <w:spacing w:val="3"/>
        </w:rPr>
        <w:t xml:space="preserve"> </w:t>
      </w:r>
      <w:r>
        <w:rPr>
          <w:spacing w:val="-2"/>
        </w:rPr>
        <w:t>alternatives</w:t>
      </w:r>
      <w:r>
        <w:rPr>
          <w:spacing w:val="3"/>
        </w:rPr>
        <w:t xml:space="preserve"> </w:t>
      </w:r>
      <w:r>
        <w:t>to</w:t>
      </w:r>
      <w:r>
        <w:rPr>
          <w:spacing w:val="3"/>
        </w:rPr>
        <w:t xml:space="preserve"> </w:t>
      </w:r>
      <w:r>
        <w:t>BLASTX.</w:t>
      </w:r>
      <w:r>
        <w:rPr>
          <w:spacing w:val="31"/>
          <w:w w:val="104"/>
        </w:rPr>
        <w:t xml:space="preserve"> </w:t>
      </w:r>
      <w:r>
        <w:rPr>
          <w:spacing w:val="-10"/>
        </w:rPr>
        <w:t>W</w:t>
      </w:r>
      <w:r>
        <w:rPr>
          <w:spacing w:val="-12"/>
        </w:rPr>
        <w:t>e</w:t>
      </w:r>
      <w:r>
        <w:rPr>
          <w:spacing w:val="-8"/>
        </w:rPr>
        <w:t xml:space="preserve"> </w:t>
      </w:r>
      <w:r>
        <w:rPr>
          <w:spacing w:val="-5"/>
        </w:rPr>
        <w:t>ha</w:t>
      </w:r>
      <w:r>
        <w:rPr>
          <w:spacing w:val="-4"/>
        </w:rPr>
        <w:t>v</w:t>
      </w:r>
      <w:r>
        <w:rPr>
          <w:spacing w:val="-5"/>
        </w:rPr>
        <w:t>e</w:t>
      </w:r>
      <w:r>
        <w:rPr>
          <w:spacing w:val="-8"/>
        </w:rPr>
        <w:t xml:space="preserve"> </w:t>
      </w:r>
      <w:r>
        <w:t>applied</w:t>
      </w:r>
      <w:r>
        <w:rPr>
          <w:spacing w:val="-7"/>
        </w:rPr>
        <w:t xml:space="preserve"> </w:t>
      </w:r>
      <w:r>
        <w:t>our</w:t>
      </w:r>
      <w:r>
        <w:rPr>
          <w:spacing w:val="-8"/>
        </w:rPr>
        <w:t xml:space="preserve"> </w:t>
      </w:r>
      <w:r>
        <w:rPr>
          <w:spacing w:val="-2"/>
        </w:rPr>
        <w:t>entropy-scaling</w:t>
      </w:r>
      <w:r>
        <w:rPr>
          <w:spacing w:val="-8"/>
        </w:rPr>
        <w:t xml:space="preserve"> </w:t>
      </w:r>
      <w:r>
        <w:rPr>
          <w:spacing w:val="-2"/>
        </w:rPr>
        <w:t>framework</w:t>
      </w:r>
      <w:r>
        <w:rPr>
          <w:spacing w:val="-7"/>
        </w:rPr>
        <w:t xml:space="preserve"> </w:t>
      </w:r>
      <w:r>
        <w:t>to</w:t>
      </w:r>
      <w:r>
        <w:rPr>
          <w:spacing w:val="-7"/>
        </w:rPr>
        <w:t xml:space="preserve"> </w:t>
      </w:r>
      <w:r>
        <w:t>the</w:t>
      </w:r>
      <w:r>
        <w:rPr>
          <w:spacing w:val="-8"/>
        </w:rPr>
        <w:t xml:space="preserve"> </w:t>
      </w:r>
      <w:r>
        <w:t>problem</w:t>
      </w:r>
      <w:r>
        <w:rPr>
          <w:spacing w:val="-7"/>
        </w:rPr>
        <w:t xml:space="preserve"> </w:t>
      </w:r>
      <w:r>
        <w:t>of</w:t>
      </w:r>
      <w:r>
        <w:rPr>
          <w:spacing w:val="-7"/>
        </w:rPr>
        <w:t xml:space="preserve"> </w:t>
      </w:r>
      <w:r>
        <w:t>metage</w:t>
      </w:r>
      <w:r>
        <w:rPr>
          <w:w w:val="95"/>
        </w:rPr>
        <w:t>nomic</w:t>
      </w:r>
      <w:r>
        <w:rPr>
          <w:spacing w:val="-1"/>
          <w:w w:val="95"/>
        </w:rPr>
        <w:t xml:space="preserve"> </w:t>
      </w:r>
      <w:r>
        <w:rPr>
          <w:spacing w:val="-2"/>
          <w:w w:val="95"/>
        </w:rPr>
        <w:t>search</w:t>
      </w:r>
      <w:r>
        <w:rPr>
          <w:w w:val="95"/>
        </w:rPr>
        <w:t xml:space="preserve"> and demonstrate</w:t>
      </w:r>
      <w:r>
        <w:rPr>
          <w:spacing w:val="-1"/>
          <w:w w:val="95"/>
        </w:rPr>
        <w:t xml:space="preserve"> </w:t>
      </w:r>
      <w:r>
        <w:rPr>
          <w:w w:val="95"/>
        </w:rPr>
        <w:t>MICA, a</w:t>
      </w:r>
      <w:r>
        <w:rPr>
          <w:spacing w:val="-1"/>
          <w:w w:val="95"/>
        </w:rPr>
        <w:t xml:space="preserve"> </w:t>
      </w:r>
      <w:r>
        <w:rPr>
          <w:spacing w:val="1"/>
          <w:w w:val="95"/>
        </w:rPr>
        <w:t>method</w:t>
      </w:r>
      <w:r>
        <w:rPr>
          <w:w w:val="95"/>
        </w:rPr>
        <w:t xml:space="preserve"> whose </w:t>
      </w:r>
      <w:r>
        <w:rPr>
          <w:spacing w:val="-2"/>
          <w:w w:val="95"/>
        </w:rPr>
        <w:t>softw</w:t>
      </w:r>
      <w:r>
        <w:rPr>
          <w:spacing w:val="-3"/>
          <w:w w:val="95"/>
        </w:rPr>
        <w:t>are</w:t>
      </w:r>
      <w:r>
        <w:rPr>
          <w:w w:val="95"/>
        </w:rPr>
        <w:t xml:space="preserve"> </w:t>
      </w:r>
      <w:r>
        <w:rPr>
          <w:spacing w:val="-2"/>
          <w:w w:val="95"/>
        </w:rPr>
        <w:t>implemen</w:t>
      </w:r>
      <w:r>
        <w:rPr>
          <w:spacing w:val="-1"/>
          <w:w w:val="95"/>
        </w:rPr>
        <w:t>ta</w:t>
      </w:r>
      <w:r>
        <w:t>tion</w:t>
      </w:r>
      <w:r>
        <w:rPr>
          <w:spacing w:val="-11"/>
        </w:rPr>
        <w:t xml:space="preserve"> </w:t>
      </w:r>
      <w:r>
        <w:rPr>
          <w:spacing w:val="-2"/>
        </w:rPr>
        <w:t>provides</w:t>
      </w:r>
      <w:r>
        <w:rPr>
          <w:spacing w:val="-11"/>
        </w:rPr>
        <w:t xml:space="preserve"> </w:t>
      </w:r>
      <w:r>
        <w:t>an</w:t>
      </w:r>
      <w:r>
        <w:rPr>
          <w:spacing w:val="-10"/>
        </w:rPr>
        <w:t xml:space="preserve"> </w:t>
      </w:r>
      <w:r>
        <w:t>acceleration</w:t>
      </w:r>
      <w:r>
        <w:rPr>
          <w:spacing w:val="-11"/>
        </w:rPr>
        <w:t xml:space="preserve"> </w:t>
      </w:r>
      <w:r>
        <w:t>of</w:t>
      </w:r>
      <w:r>
        <w:rPr>
          <w:spacing w:val="-10"/>
        </w:rPr>
        <w:t xml:space="preserve"> </w:t>
      </w:r>
      <w:r>
        <w:t>DIAMOND</w:t>
      </w:r>
      <w:r>
        <w:rPr>
          <w:spacing w:val="-11"/>
        </w:rPr>
        <w:t xml:space="preserve"> </w:t>
      </w:r>
      <w:r>
        <w:rPr>
          <w:spacing w:val="-4"/>
        </w:rPr>
        <w:t>b</w:t>
      </w:r>
      <w:r>
        <w:rPr>
          <w:spacing w:val="-3"/>
        </w:rPr>
        <w:t>y</w:t>
      </w:r>
      <w:r>
        <w:rPr>
          <w:spacing w:val="-11"/>
        </w:rPr>
        <w:t xml:space="preserve"> </w:t>
      </w:r>
      <w:r>
        <w:t>a</w:t>
      </w:r>
      <w:r>
        <w:rPr>
          <w:spacing w:val="-11"/>
        </w:rPr>
        <w:t xml:space="preserve"> </w:t>
      </w:r>
      <w:r>
        <w:t>factor</w:t>
      </w:r>
      <w:r>
        <w:rPr>
          <w:spacing w:val="-10"/>
        </w:rPr>
        <w:t xml:space="preserve"> </w:t>
      </w:r>
      <w:r>
        <w:t>of</w:t>
      </w:r>
      <w:r>
        <w:rPr>
          <w:spacing w:val="-10"/>
        </w:rPr>
        <w:t xml:space="preserve"> </w:t>
      </w:r>
      <w:r>
        <w:t>3.5,</w:t>
      </w:r>
      <w:r>
        <w:rPr>
          <w:spacing w:val="-10"/>
        </w:rPr>
        <w:t xml:space="preserve"> </w:t>
      </w:r>
      <w:r>
        <w:t>and</w:t>
      </w:r>
      <w:r>
        <w:rPr>
          <w:spacing w:val="-11"/>
        </w:rPr>
        <w:t xml:space="preserve"> </w:t>
      </w:r>
      <w:r>
        <w:t>BLASTX</w:t>
      </w:r>
      <w:r>
        <w:rPr>
          <w:spacing w:val="22"/>
          <w:w w:val="104"/>
        </w:rPr>
        <w:t xml:space="preserve"> </w:t>
      </w:r>
      <w:r>
        <w:rPr>
          <w:spacing w:val="-4"/>
        </w:rPr>
        <w:t>b</w:t>
      </w:r>
      <w:r>
        <w:rPr>
          <w:spacing w:val="-3"/>
        </w:rPr>
        <w:t>y</w:t>
      </w:r>
      <w:r>
        <w:rPr>
          <w:spacing w:val="-31"/>
        </w:rPr>
        <w:t xml:space="preserve"> </w:t>
      </w:r>
      <w:r>
        <w:t>a</w:t>
      </w:r>
      <w:r>
        <w:rPr>
          <w:spacing w:val="-31"/>
        </w:rPr>
        <w:t xml:space="preserve"> </w:t>
      </w:r>
      <w:r>
        <w:t>factor</w:t>
      </w:r>
      <w:r>
        <w:rPr>
          <w:spacing w:val="-30"/>
        </w:rPr>
        <w:t xml:space="preserve"> </w:t>
      </w:r>
      <w:r>
        <w:t>of</w:t>
      </w:r>
      <w:r>
        <w:rPr>
          <w:spacing w:val="-31"/>
        </w:rPr>
        <w:t xml:space="preserve"> </w:t>
      </w:r>
      <w:r>
        <w:t>up</w:t>
      </w:r>
      <w:r>
        <w:rPr>
          <w:spacing w:val="-30"/>
        </w:rPr>
        <w:t xml:space="preserve"> </w:t>
      </w:r>
      <w:r>
        <w:t>to</w:t>
      </w:r>
      <w:r>
        <w:rPr>
          <w:spacing w:val="-31"/>
        </w:rPr>
        <w:t xml:space="preserve"> </w:t>
      </w:r>
      <w:r w:rsidRPr="003805B6">
        <w:t>3700</w:t>
      </w:r>
      <w:r>
        <w:t>.</w:t>
      </w:r>
      <w:r>
        <w:rPr>
          <w:spacing w:val="-11"/>
        </w:rPr>
        <w:t xml:space="preserve"> </w:t>
      </w:r>
      <w:r>
        <w:t>This</w:t>
      </w:r>
      <w:r>
        <w:rPr>
          <w:spacing w:val="-30"/>
        </w:rPr>
        <w:t xml:space="preserve"> </w:t>
      </w:r>
      <w:r>
        <w:t>application</w:t>
      </w:r>
      <w:r>
        <w:rPr>
          <w:spacing w:val="-31"/>
        </w:rPr>
        <w:t xml:space="preserve"> </w:t>
      </w:r>
      <w:r>
        <w:t>illustrates</w:t>
      </w:r>
      <w:r>
        <w:rPr>
          <w:spacing w:val="-31"/>
        </w:rPr>
        <w:t xml:space="preserve"> </w:t>
      </w:r>
      <w:r>
        <w:t>the</w:t>
      </w:r>
      <w:r>
        <w:rPr>
          <w:spacing w:val="-31"/>
        </w:rPr>
        <w:t xml:space="preserve"> </w:t>
      </w:r>
      <w:r>
        <w:rPr>
          <w:spacing w:val="-2"/>
        </w:rPr>
        <w:t>poten</w:t>
      </w:r>
      <w:r>
        <w:rPr>
          <w:spacing w:val="-1"/>
        </w:rPr>
        <w:t>tial</w:t>
      </w:r>
      <w:r>
        <w:rPr>
          <w:spacing w:val="-31"/>
        </w:rPr>
        <w:t xml:space="preserve"> </w:t>
      </w:r>
      <w:r>
        <w:t>of</w:t>
      </w:r>
      <w:r>
        <w:rPr>
          <w:spacing w:val="-30"/>
        </w:rPr>
        <w:t xml:space="preserve"> </w:t>
      </w:r>
      <w:r>
        <w:rPr>
          <w:spacing w:val="-3"/>
        </w:rPr>
        <w:t>entropy-</w:t>
      </w:r>
      <w:r>
        <w:rPr>
          <w:w w:val="95"/>
        </w:rPr>
        <w:t>scaling</w:t>
      </w:r>
      <w:r>
        <w:rPr>
          <w:spacing w:val="11"/>
          <w:w w:val="95"/>
        </w:rPr>
        <w:t xml:space="preserve"> </w:t>
      </w:r>
      <w:r>
        <w:rPr>
          <w:spacing w:val="-1"/>
          <w:w w:val="95"/>
        </w:rPr>
        <w:t>frameworks,</w:t>
      </w:r>
      <w:r>
        <w:rPr>
          <w:spacing w:val="12"/>
          <w:w w:val="95"/>
        </w:rPr>
        <w:t xml:space="preserve"> </w:t>
      </w:r>
      <w:r>
        <w:rPr>
          <w:w w:val="95"/>
        </w:rPr>
        <w:t>while</w:t>
      </w:r>
      <w:r>
        <w:rPr>
          <w:spacing w:val="11"/>
          <w:w w:val="95"/>
        </w:rPr>
        <w:t xml:space="preserve"> </w:t>
      </w:r>
      <w:r>
        <w:rPr>
          <w:spacing w:val="-2"/>
          <w:w w:val="95"/>
        </w:rPr>
        <w:t>pro</w:t>
      </w:r>
      <w:r>
        <w:rPr>
          <w:spacing w:val="-1"/>
          <w:w w:val="95"/>
        </w:rPr>
        <w:t>viding</w:t>
      </w:r>
      <w:r>
        <w:rPr>
          <w:spacing w:val="11"/>
          <w:w w:val="95"/>
        </w:rPr>
        <w:t xml:space="preserve"> </w:t>
      </w:r>
      <w:r>
        <w:rPr>
          <w:w w:val="95"/>
        </w:rPr>
        <w:t>a</w:t>
      </w:r>
      <w:r>
        <w:rPr>
          <w:spacing w:val="11"/>
          <w:w w:val="95"/>
        </w:rPr>
        <w:t xml:space="preserve"> </w:t>
      </w:r>
      <w:r>
        <w:rPr>
          <w:w w:val="95"/>
        </w:rPr>
        <w:t>useful</w:t>
      </w:r>
      <w:r>
        <w:rPr>
          <w:spacing w:val="10"/>
          <w:w w:val="95"/>
        </w:rPr>
        <w:t xml:space="preserve"> </w:t>
      </w:r>
      <w:r>
        <w:rPr>
          <w:w w:val="95"/>
        </w:rPr>
        <w:t>to</w:t>
      </w:r>
      <w:r>
        <w:rPr>
          <w:spacing w:val="1"/>
          <w:w w:val="95"/>
        </w:rPr>
        <w:t>ol</w:t>
      </w:r>
      <w:r>
        <w:rPr>
          <w:spacing w:val="11"/>
          <w:w w:val="95"/>
        </w:rPr>
        <w:t xml:space="preserve"> </w:t>
      </w:r>
      <w:r>
        <w:rPr>
          <w:w w:val="95"/>
        </w:rPr>
        <w:t>for</w:t>
      </w:r>
      <w:r>
        <w:rPr>
          <w:spacing w:val="12"/>
          <w:w w:val="95"/>
        </w:rPr>
        <w:t xml:space="preserve"> </w:t>
      </w:r>
      <w:r w:rsidRPr="00956361">
        <w:t>metagenomic</w:t>
      </w:r>
      <w:r>
        <w:rPr>
          <w:spacing w:val="10"/>
          <w:w w:val="95"/>
        </w:rPr>
        <w:t xml:space="preserve"> </w:t>
      </w:r>
      <w:r>
        <w:rPr>
          <w:spacing w:val="-2"/>
          <w:w w:val="95"/>
        </w:rPr>
        <w:t>researc</w:t>
      </w:r>
      <w:r>
        <w:rPr>
          <w:spacing w:val="-1"/>
          <w:w w:val="95"/>
        </w:rPr>
        <w:t xml:space="preserve">h. </w:t>
      </w:r>
      <w:r>
        <w:t>It</w:t>
      </w:r>
      <w:r>
        <w:rPr>
          <w:spacing w:val="-15"/>
        </w:rPr>
        <w:t xml:space="preserve"> </w:t>
      </w:r>
      <w:r>
        <w:t>can</w:t>
      </w:r>
      <w:r>
        <w:rPr>
          <w:spacing w:val="-15"/>
        </w:rPr>
        <w:t xml:space="preserve"> </w:t>
      </w:r>
      <w:r>
        <w:rPr>
          <w:spacing w:val="3"/>
        </w:rPr>
        <w:t>be</w:t>
      </w:r>
      <w:r>
        <w:rPr>
          <w:spacing w:val="-14"/>
        </w:rPr>
        <w:t xml:space="preserve"> </w:t>
      </w:r>
      <w:r>
        <w:t>readily</w:t>
      </w:r>
      <w:r>
        <w:rPr>
          <w:spacing w:val="-15"/>
        </w:rPr>
        <w:t xml:space="preserve"> </w:t>
      </w:r>
      <w:r>
        <w:t>plugged</w:t>
      </w:r>
      <w:r>
        <w:rPr>
          <w:spacing w:val="-15"/>
        </w:rPr>
        <w:t xml:space="preserve"> </w:t>
      </w:r>
      <w:r>
        <w:rPr>
          <w:spacing w:val="-3"/>
        </w:rPr>
        <w:t>into</w:t>
      </w:r>
      <w:r>
        <w:rPr>
          <w:spacing w:val="-15"/>
        </w:rPr>
        <w:t xml:space="preserve"> </w:t>
      </w:r>
      <w:r>
        <w:t>existing</w:t>
      </w:r>
      <w:r>
        <w:rPr>
          <w:spacing w:val="-13"/>
        </w:rPr>
        <w:t xml:space="preserve"> </w:t>
      </w:r>
      <w:r>
        <w:t>analysis</w:t>
      </w:r>
      <w:r>
        <w:rPr>
          <w:spacing w:val="-15"/>
        </w:rPr>
        <w:t xml:space="preserve"> </w:t>
      </w:r>
      <w:r>
        <w:t>pipelines</w:t>
      </w:r>
      <w:r>
        <w:rPr>
          <w:spacing w:val="-15"/>
        </w:rPr>
        <w:t xml:space="preserve"> </w:t>
      </w:r>
      <w:r>
        <w:t>(e.g.,</w:t>
      </w:r>
      <w:r>
        <w:rPr>
          <w:spacing w:val="-14"/>
        </w:rPr>
        <w:t xml:space="preserve"> </w:t>
      </w:r>
      <w:r>
        <w:t>for</w:t>
      </w:r>
      <w:r>
        <w:rPr>
          <w:spacing w:val="-14"/>
        </w:rPr>
        <w:t xml:space="preserve"> </w:t>
      </w:r>
      <w:r>
        <w:t>microbial</w:t>
      </w:r>
      <w:r>
        <w:rPr>
          <w:spacing w:val="28"/>
          <w:w w:val="93"/>
        </w:rPr>
        <w:t xml:space="preserve"> </w:t>
      </w:r>
      <w:r>
        <w:t>composition</w:t>
      </w:r>
      <w:r>
        <w:rPr>
          <w:spacing w:val="-25"/>
        </w:rPr>
        <w:t xml:space="preserve"> </w:t>
      </w:r>
      <w:r>
        <w:t>analysis</w:t>
      </w:r>
      <w:r>
        <w:rPr>
          <w:spacing w:val="-24"/>
        </w:rPr>
        <w:t xml:space="preserve"> </w:t>
      </w:r>
      <w:r>
        <w:t>using</w:t>
      </w:r>
      <w:r>
        <w:rPr>
          <w:spacing w:val="-24"/>
        </w:rPr>
        <w:t xml:space="preserve"> </w:t>
      </w:r>
      <w:r>
        <w:t>MEGAN).</w:t>
      </w:r>
      <w:r>
        <w:rPr>
          <w:spacing w:val="-24"/>
        </w:rPr>
        <w:t xml:space="preserve"> </w:t>
      </w:r>
      <w:r>
        <w:t>MICA</w:t>
      </w:r>
      <w:r>
        <w:rPr>
          <w:spacing w:val="-25"/>
        </w:rPr>
        <w:t xml:space="preserve"> </w:t>
      </w:r>
      <w:r>
        <w:t>clustering</w:t>
      </w:r>
      <w:r>
        <w:rPr>
          <w:spacing w:val="-23"/>
        </w:rPr>
        <w:t xml:space="preserve"> </w:t>
      </w:r>
      <w:r>
        <w:t>of</w:t>
      </w:r>
      <w:r>
        <w:rPr>
          <w:spacing w:val="-25"/>
        </w:rPr>
        <w:t xml:space="preserve"> </w:t>
      </w:r>
      <w:r>
        <w:t>the</w:t>
      </w:r>
      <w:r>
        <w:rPr>
          <w:spacing w:val="-24"/>
        </w:rPr>
        <w:t xml:space="preserve"> </w:t>
      </w:r>
      <w:r w:rsidRPr="003805B6">
        <w:t>September 17, 2014 NCBI  NR database</w:t>
      </w:r>
      <w:r>
        <w:rPr>
          <w:spacing w:val="-36"/>
        </w:rPr>
        <w:t xml:space="preserve">  (</w:t>
      </w:r>
      <w:r w:rsidR="00956361" w:rsidRPr="00956361">
        <w:t xml:space="preserve">containing </w:t>
      </w:r>
      <w:r w:rsidRPr="00956361">
        <w:t xml:space="preserve"> 49.3 million sequences)</w:t>
      </w:r>
      <w:r>
        <w:rPr>
          <w:spacing w:val="-36"/>
        </w:rPr>
        <w:t xml:space="preserve">  </w:t>
      </w:r>
      <w:r w:rsidRPr="003805B6">
        <w:t>required 39 hours on a 12-core Xeon X5690 running at</w:t>
      </w:r>
      <w:r>
        <w:rPr>
          <w:spacing w:val="-22"/>
        </w:rPr>
        <w:t xml:space="preserve"> </w:t>
      </w:r>
      <w:r w:rsidRPr="003805B6">
        <w:t>3.47GHz; it used approximately 84GB of resident memory</w:t>
      </w:r>
      <w:r>
        <w:rPr>
          <w:spacing w:val="-3"/>
        </w:rPr>
        <w:t>.</w:t>
      </w:r>
    </w:p>
    <w:p w14:paraId="4595FBD3" w14:textId="4DCB3D27" w:rsidR="003805B6" w:rsidRPr="00D3774A" w:rsidRDefault="003805B6" w:rsidP="003B0178">
      <w:pPr>
        <w:pStyle w:val="BodyText"/>
        <w:keepLines/>
        <w:spacing w:line="381" w:lineRule="auto"/>
        <w:ind w:right="527" w:firstLine="224"/>
        <w:sectPr w:rsidR="003805B6" w:rsidRPr="00D3774A">
          <w:footerReference w:type="default" r:id="rId14"/>
          <w:pgSz w:w="12240" w:h="15840"/>
          <w:pgMar w:top="1500" w:right="1720" w:bottom="1960" w:left="1720" w:header="0" w:footer="1776" w:gutter="0"/>
          <w:cols w:space="720"/>
        </w:sectPr>
      </w:pPr>
      <w:r>
        <w:t>Our</w:t>
      </w:r>
      <w:r>
        <w:rPr>
          <w:spacing w:val="-37"/>
        </w:rPr>
        <w:t xml:space="preserve"> </w:t>
      </w:r>
      <w:r>
        <w:rPr>
          <w:spacing w:val="-2"/>
        </w:rPr>
        <w:t>entropy-scaling</w:t>
      </w:r>
      <w:r>
        <w:rPr>
          <w:spacing w:val="-36"/>
        </w:rPr>
        <w:t xml:space="preserve"> </w:t>
      </w:r>
      <w:r>
        <w:rPr>
          <w:spacing w:val="-2"/>
        </w:rPr>
        <w:t>framework</w:t>
      </w:r>
      <w:r>
        <w:rPr>
          <w:spacing w:val="-36"/>
        </w:rPr>
        <w:t xml:space="preserve"> </w:t>
      </w:r>
      <w:r>
        <w:t>can</w:t>
      </w:r>
      <w:r>
        <w:rPr>
          <w:spacing w:val="-36"/>
        </w:rPr>
        <w:t xml:space="preserve"> </w:t>
      </w:r>
      <w:r>
        <w:rPr>
          <w:spacing w:val="3"/>
        </w:rPr>
        <w:t>be</w:t>
      </w:r>
      <w:r>
        <w:rPr>
          <w:spacing w:val="-36"/>
        </w:rPr>
        <w:t xml:space="preserve"> </w:t>
      </w:r>
      <w:r>
        <w:t>applied</w:t>
      </w:r>
      <w:r>
        <w:rPr>
          <w:spacing w:val="-36"/>
        </w:rPr>
        <w:t xml:space="preserve"> </w:t>
      </w:r>
      <w:r>
        <w:t>to</w:t>
      </w:r>
      <w:r>
        <w:rPr>
          <w:spacing w:val="-36"/>
        </w:rPr>
        <w:t xml:space="preserve"> </w:t>
      </w:r>
      <w:r>
        <w:t>the</w:t>
      </w:r>
      <w:r>
        <w:rPr>
          <w:spacing w:val="-36"/>
        </w:rPr>
        <w:t xml:space="preserve"> </w:t>
      </w:r>
      <w:r>
        <w:t>NCBI’s</w:t>
      </w:r>
      <w:r>
        <w:rPr>
          <w:spacing w:val="-36"/>
        </w:rPr>
        <w:t xml:space="preserve"> </w:t>
      </w:r>
      <w:r>
        <w:t>NR</w:t>
      </w:r>
      <w:r>
        <w:rPr>
          <w:spacing w:val="-37"/>
        </w:rPr>
        <w:t xml:space="preserve"> </w:t>
      </w:r>
      <w:r>
        <w:t>database</w:t>
      </w:r>
      <w:r>
        <w:rPr>
          <w:spacing w:val="25"/>
          <w:w w:val="95"/>
        </w:rPr>
        <w:t xml:space="preserve"> </w:t>
      </w:r>
      <w:r>
        <w:t>because</w:t>
      </w:r>
      <w:r>
        <w:rPr>
          <w:spacing w:val="-31"/>
        </w:rPr>
        <w:t xml:space="preserve"> </w:t>
      </w:r>
      <w:r>
        <w:t>it,</w:t>
      </w:r>
      <w:r>
        <w:rPr>
          <w:spacing w:val="-29"/>
        </w:rPr>
        <w:t xml:space="preserve"> </w:t>
      </w:r>
      <w:r>
        <w:rPr>
          <w:spacing w:val="-3"/>
        </w:rPr>
        <w:t>like</w:t>
      </w:r>
      <w:r>
        <w:rPr>
          <w:spacing w:val="-31"/>
        </w:rPr>
        <w:t xml:space="preserve"> </w:t>
      </w:r>
      <w:r>
        <w:t>PubChem,</w:t>
      </w:r>
      <w:r>
        <w:rPr>
          <w:spacing w:val="-29"/>
        </w:rPr>
        <w:t xml:space="preserve"> </w:t>
      </w:r>
      <w:r>
        <w:t>exhibits</w:t>
      </w:r>
      <w:r>
        <w:rPr>
          <w:spacing w:val="-29"/>
        </w:rPr>
        <w:t xml:space="preserve"> </w:t>
      </w:r>
      <w:r>
        <w:rPr>
          <w:spacing w:val="-4"/>
        </w:rPr>
        <w:t>low</w:t>
      </w:r>
      <w:r>
        <w:rPr>
          <w:spacing w:val="-31"/>
        </w:rPr>
        <w:t xml:space="preserve"> </w:t>
      </w:r>
      <w:r>
        <w:t>fractal</w:t>
      </w:r>
      <w:r>
        <w:rPr>
          <w:spacing w:val="-30"/>
        </w:rPr>
        <w:t xml:space="preserve"> </w:t>
      </w:r>
      <w:r>
        <w:t>dimension</w:t>
      </w:r>
      <w:r>
        <w:rPr>
          <w:spacing w:val="-31"/>
        </w:rPr>
        <w:t xml:space="preserve"> </w:t>
      </w:r>
      <w:r>
        <w:t>and</w:t>
      </w:r>
      <w:r>
        <w:rPr>
          <w:spacing w:val="-30"/>
        </w:rPr>
        <w:t xml:space="preserve"> </w:t>
      </w:r>
      <w:r>
        <w:t>metric</w:t>
      </w:r>
      <w:r>
        <w:rPr>
          <w:spacing w:val="-31"/>
        </w:rPr>
        <w:t xml:space="preserve"> </w:t>
      </w:r>
      <w:r>
        <w:rPr>
          <w:spacing w:val="-6"/>
        </w:rPr>
        <w:t>entrop</w:t>
      </w:r>
      <w:r>
        <w:rPr>
          <w:spacing w:val="-5"/>
        </w:rPr>
        <w:t>y</w:t>
      </w:r>
      <w:r>
        <w:rPr>
          <w:spacing w:val="-6"/>
        </w:rPr>
        <w:t>.</w:t>
      </w:r>
      <w:r>
        <w:rPr>
          <w:spacing w:val="35"/>
          <w:w w:val="99"/>
        </w:rPr>
        <w:t xml:space="preserve"> </w:t>
      </w:r>
      <w:r>
        <w:rPr>
          <w:spacing w:val="-10"/>
        </w:rPr>
        <w:t>W</w:t>
      </w:r>
      <w:r>
        <w:rPr>
          <w:spacing w:val="-12"/>
        </w:rPr>
        <w:t>e</w:t>
      </w:r>
      <w:r>
        <w:rPr>
          <w:spacing w:val="-30"/>
        </w:rPr>
        <w:t xml:space="preserve"> </w:t>
      </w:r>
      <w:r>
        <w:t>determined</w:t>
      </w:r>
      <w:r>
        <w:rPr>
          <w:spacing w:val="-30"/>
        </w:rPr>
        <w:t xml:space="preserve"> </w:t>
      </w:r>
      <w:r>
        <w:t>the</w:t>
      </w:r>
      <w:r>
        <w:rPr>
          <w:spacing w:val="-29"/>
        </w:rPr>
        <w:t xml:space="preserve"> </w:t>
      </w:r>
      <w:r>
        <w:t>mean</w:t>
      </w:r>
      <w:r>
        <w:rPr>
          <w:spacing w:val="-29"/>
        </w:rPr>
        <w:t xml:space="preserve"> </w:t>
      </w:r>
      <w:r>
        <w:rPr>
          <w:spacing w:val="1"/>
        </w:rPr>
        <w:t>local</w:t>
      </w:r>
      <w:r>
        <w:rPr>
          <w:spacing w:val="-29"/>
        </w:rPr>
        <w:t xml:space="preserve"> </w:t>
      </w:r>
      <w:r>
        <w:t>fractal</w:t>
      </w:r>
      <w:r>
        <w:rPr>
          <w:spacing w:val="-29"/>
        </w:rPr>
        <w:t xml:space="preserve"> </w:t>
      </w:r>
      <w:r>
        <w:t>dimension</w:t>
      </w:r>
      <w:r>
        <w:rPr>
          <w:spacing w:val="-29"/>
        </w:rPr>
        <w:t xml:space="preserve"> </w:t>
      </w:r>
      <w:r>
        <w:t>of</w:t>
      </w:r>
      <w:r>
        <w:rPr>
          <w:spacing w:val="-29"/>
        </w:rPr>
        <w:t xml:space="preserve"> </w:t>
      </w:r>
      <w:r>
        <w:t>the</w:t>
      </w:r>
      <w:r>
        <w:rPr>
          <w:spacing w:val="-30"/>
        </w:rPr>
        <w:t xml:space="preserve"> </w:t>
      </w:r>
      <w:r>
        <w:t>NCBI’s</w:t>
      </w:r>
      <w:r>
        <w:rPr>
          <w:spacing w:val="-29"/>
        </w:rPr>
        <w:t xml:space="preserve"> </w:t>
      </w:r>
      <w:r>
        <w:t>NR</w:t>
      </w:r>
      <w:r>
        <w:rPr>
          <w:spacing w:val="-29"/>
        </w:rPr>
        <w:t xml:space="preserve"> </w:t>
      </w:r>
      <w:r>
        <w:t>database,</w:t>
      </w:r>
      <w:r>
        <w:rPr>
          <w:spacing w:val="21"/>
          <w:w w:val="96"/>
        </w:rPr>
        <w:t xml:space="preserve"> </w:t>
      </w:r>
      <w:r>
        <w:t xml:space="preserve">using sequence </w:t>
      </w:r>
      <w:r>
        <w:rPr>
          <w:spacing w:val="-3"/>
        </w:rPr>
        <w:t>iden</w:t>
      </w:r>
      <w:r>
        <w:rPr>
          <w:spacing w:val="-2"/>
        </w:rPr>
        <w:t>tity</w:t>
      </w:r>
      <w:r>
        <w:rPr>
          <w:spacing w:val="1"/>
        </w:rPr>
        <w:t xml:space="preserve"> </w:t>
      </w:r>
      <w:r>
        <w:t xml:space="preserve">of </w:t>
      </w:r>
      <w:r>
        <w:rPr>
          <w:spacing w:val="-2"/>
        </w:rPr>
        <w:t>alignmen</w:t>
      </w:r>
      <w:r>
        <w:rPr>
          <w:spacing w:val="-1"/>
        </w:rPr>
        <w:t>t</w:t>
      </w:r>
      <w:r>
        <w:t xml:space="preserve"> as a</w:t>
      </w:r>
      <w:r>
        <w:rPr>
          <w:spacing w:val="1"/>
        </w:rPr>
        <w:t xml:space="preserve"> </w:t>
      </w:r>
      <w:r>
        <w:t>distance function,</w:t>
      </w:r>
      <w:r>
        <w:rPr>
          <w:spacing w:val="4"/>
        </w:rPr>
        <w:t xml:space="preserve"> </w:t>
      </w:r>
      <w:r>
        <w:t>to</w:t>
      </w:r>
      <w:r>
        <w:rPr>
          <w:spacing w:val="1"/>
        </w:rPr>
        <w:t xml:space="preserve"> </w:t>
      </w:r>
      <w:r>
        <w:rPr>
          <w:spacing w:val="3"/>
        </w:rPr>
        <w:t>be</w:t>
      </w:r>
      <w:r>
        <w:t xml:space="preserve"> </w:t>
      </w:r>
      <w:r>
        <w:rPr>
          <w:spacing w:val="-2"/>
        </w:rPr>
        <w:t>approx</w:t>
      </w:r>
      <w:r>
        <w:t>imately</w:t>
      </w:r>
      <w:r>
        <w:rPr>
          <w:spacing w:val="5"/>
        </w:rPr>
        <w:t xml:space="preserve"> </w:t>
      </w:r>
      <w:r>
        <w:t>1.6</w:t>
      </w:r>
      <w:r>
        <w:rPr>
          <w:spacing w:val="7"/>
        </w:rPr>
        <w:t xml:space="preserve"> </w:t>
      </w:r>
      <w:r>
        <w:t>in</w:t>
      </w:r>
      <w:r>
        <w:rPr>
          <w:spacing w:val="6"/>
        </w:rPr>
        <w:t xml:space="preserve"> </w:t>
      </w:r>
      <w:r>
        <w:t>the</w:t>
      </w:r>
      <w:r>
        <w:rPr>
          <w:spacing w:val="6"/>
        </w:rPr>
        <w:t xml:space="preserve"> </w:t>
      </w:r>
      <w:r>
        <w:t>neighborhood</w:t>
      </w:r>
      <w:r>
        <w:rPr>
          <w:spacing w:val="6"/>
        </w:rPr>
        <w:t xml:space="preserve"> </w:t>
      </w:r>
      <w:r>
        <w:rPr>
          <w:spacing w:val="-3"/>
        </w:rPr>
        <w:t>between</w:t>
      </w:r>
      <w:r>
        <w:rPr>
          <w:spacing w:val="6"/>
        </w:rPr>
        <w:t xml:space="preserve"> </w:t>
      </w:r>
      <w:r>
        <w:t>70%</w:t>
      </w:r>
      <w:r>
        <w:rPr>
          <w:spacing w:val="6"/>
        </w:rPr>
        <w:t xml:space="preserve"> </w:t>
      </w:r>
      <w:r>
        <w:t>and</w:t>
      </w:r>
      <w:r>
        <w:rPr>
          <w:spacing w:val="6"/>
        </w:rPr>
        <w:t xml:space="preserve"> </w:t>
      </w:r>
      <w:r>
        <w:t>80%</w:t>
      </w:r>
      <w:r>
        <w:rPr>
          <w:spacing w:val="7"/>
        </w:rPr>
        <w:t xml:space="preserve"> </w:t>
      </w:r>
      <w:r>
        <w:t>protein</w:t>
      </w:r>
      <w:r>
        <w:rPr>
          <w:spacing w:val="5"/>
        </w:rPr>
        <w:t xml:space="preserve"> </w:t>
      </w:r>
      <w:r>
        <w:t>sequence</w:t>
      </w:r>
      <w:r>
        <w:rPr>
          <w:spacing w:val="34"/>
          <w:w w:val="91"/>
        </w:rPr>
        <w:t xml:space="preserve"> </w:t>
      </w:r>
      <w:r>
        <w:rPr>
          <w:spacing w:val="-5"/>
        </w:rPr>
        <w:t>iden</w:t>
      </w:r>
      <w:r>
        <w:rPr>
          <w:spacing w:val="-4"/>
        </w:rPr>
        <w:t>tity</w:t>
      </w:r>
      <w:r>
        <w:rPr>
          <w:spacing w:val="-5"/>
        </w:rPr>
        <w:t>.</w:t>
      </w:r>
      <w:r>
        <w:rPr>
          <w:spacing w:val="37"/>
        </w:rPr>
        <w:t xml:space="preserve"> </w:t>
      </w:r>
      <w:r>
        <w:t>The</w:t>
      </w:r>
      <w:r>
        <w:rPr>
          <w:spacing w:val="3"/>
        </w:rPr>
        <w:t xml:space="preserve"> </w:t>
      </w:r>
      <w:r>
        <w:t>ratio</w:t>
      </w:r>
      <w:r>
        <w:rPr>
          <w:spacing w:val="4"/>
        </w:rPr>
        <w:t xml:space="preserve"> </w:t>
      </w:r>
      <w:r>
        <w:t>of</w:t>
      </w:r>
      <w:r>
        <w:rPr>
          <w:spacing w:val="4"/>
        </w:rPr>
        <w:t xml:space="preserve"> </w:t>
      </w:r>
      <w:r>
        <w:t>database</w:t>
      </w:r>
      <w:r>
        <w:rPr>
          <w:spacing w:val="4"/>
        </w:rPr>
        <w:t xml:space="preserve"> </w:t>
      </w:r>
      <w:r>
        <w:t>size</w:t>
      </w:r>
      <w:r>
        <w:rPr>
          <w:spacing w:val="3"/>
        </w:rPr>
        <w:t xml:space="preserve"> </w:t>
      </w:r>
      <w:r>
        <w:t>to</w:t>
      </w:r>
      <w:r>
        <w:rPr>
          <w:spacing w:val="4"/>
        </w:rPr>
        <w:t xml:space="preserve"> </w:t>
      </w:r>
      <w:r>
        <w:t>metric</w:t>
      </w:r>
      <w:r>
        <w:rPr>
          <w:spacing w:val="4"/>
        </w:rPr>
        <w:t xml:space="preserve"> </w:t>
      </w:r>
      <w:r>
        <w:rPr>
          <w:spacing w:val="-6"/>
        </w:rPr>
        <w:t>entrop</w:t>
      </w:r>
      <w:r>
        <w:rPr>
          <w:spacing w:val="-5"/>
        </w:rPr>
        <w:t>y</w:t>
      </w:r>
      <w:r>
        <w:rPr>
          <w:spacing w:val="-6"/>
        </w:rPr>
        <w:t>,</w:t>
      </w:r>
      <w:r>
        <w:rPr>
          <w:spacing w:val="6"/>
        </w:rPr>
        <w:t xml:space="preserve"> </w:t>
      </w:r>
      <w:r>
        <w:rPr>
          <w:spacing w:val="-3"/>
        </w:rPr>
        <w:t>which</w:t>
      </w:r>
      <w:r>
        <w:rPr>
          <w:spacing w:val="4"/>
        </w:rPr>
        <w:t xml:space="preserve"> </w:t>
      </w:r>
      <w:r>
        <w:rPr>
          <w:spacing w:val="-3"/>
        </w:rPr>
        <w:t>gives</w:t>
      </w:r>
      <w:r>
        <w:rPr>
          <w:spacing w:val="3"/>
        </w:rPr>
        <w:t xml:space="preserve"> </w:t>
      </w:r>
      <w:r>
        <w:t>an</w:t>
      </w:r>
      <w:r>
        <w:rPr>
          <w:spacing w:val="4"/>
        </w:rPr>
        <w:t xml:space="preserve"> </w:t>
      </w:r>
      <w:r>
        <w:t>indicator</w:t>
      </w:r>
      <w:r>
        <w:rPr>
          <w:spacing w:val="1"/>
        </w:rPr>
        <w:t xml:space="preserve"> </w:t>
      </w:r>
      <w:r>
        <w:t>of expected</w:t>
      </w:r>
      <w:r>
        <w:rPr>
          <w:spacing w:val="1"/>
        </w:rPr>
        <w:t xml:space="preserve"> </w:t>
      </w:r>
      <w:r>
        <w:t>speedup,</w:t>
      </w:r>
      <w:r>
        <w:rPr>
          <w:spacing w:val="3"/>
        </w:rPr>
        <w:t xml:space="preserve"> </w:t>
      </w:r>
      <w:r>
        <w:t>is</w:t>
      </w:r>
      <w:r>
        <w:rPr>
          <w:spacing w:val="1"/>
        </w:rPr>
        <w:t xml:space="preserve"> </w:t>
      </w:r>
      <w:r>
        <w:rPr>
          <w:spacing w:val="-2"/>
        </w:rPr>
        <w:t>approximately</w:t>
      </w:r>
      <w:r>
        <w:t xml:space="preserve"> 30:1.</w:t>
      </w:r>
      <w:r>
        <w:rPr>
          <w:spacing w:val="38"/>
        </w:rPr>
        <w:t xml:space="preserve"> </w:t>
      </w:r>
      <w:r>
        <w:t>Indeed,</w:t>
      </w:r>
      <w:r>
        <w:rPr>
          <w:spacing w:val="3"/>
        </w:rPr>
        <w:t xml:space="preserve"> </w:t>
      </w:r>
      <w:r>
        <w:t>the</w:t>
      </w:r>
      <w:r>
        <w:rPr>
          <w:spacing w:val="1"/>
        </w:rPr>
        <w:t xml:space="preserve"> </w:t>
      </w:r>
      <w:r>
        <w:t>notion that</w:t>
      </w:r>
      <w:r>
        <w:rPr>
          <w:spacing w:val="36"/>
        </w:rPr>
        <w:t xml:space="preserve"> </w:t>
      </w:r>
      <w:r>
        <w:t>protein</w:t>
      </w:r>
      <w:r>
        <w:rPr>
          <w:spacing w:val="-22"/>
        </w:rPr>
        <w:t xml:space="preserve"> </w:t>
      </w:r>
      <w:r>
        <w:t>sequence</w:t>
      </w:r>
      <w:r>
        <w:rPr>
          <w:spacing w:val="-21"/>
        </w:rPr>
        <w:t xml:space="preserve"> </w:t>
      </w:r>
      <w:r>
        <w:t>space</w:t>
      </w:r>
      <w:r>
        <w:rPr>
          <w:spacing w:val="-22"/>
        </w:rPr>
        <w:t xml:space="preserve"> </w:t>
      </w:r>
      <w:r>
        <w:t>exhibits</w:t>
      </w:r>
      <w:r>
        <w:rPr>
          <w:spacing w:val="-21"/>
        </w:rPr>
        <w:t xml:space="preserve"> </w:t>
      </w:r>
      <w:r>
        <w:t>structure,</w:t>
      </w:r>
      <w:r>
        <w:rPr>
          <w:spacing w:val="-20"/>
        </w:rPr>
        <w:t xml:space="preserve"> </w:t>
      </w:r>
      <w:r>
        <w:t>and</w:t>
      </w:r>
      <w:r>
        <w:rPr>
          <w:spacing w:val="-22"/>
        </w:rPr>
        <w:t xml:space="preserve"> </w:t>
      </w:r>
      <w:r>
        <w:t>lends</w:t>
      </w:r>
      <w:r>
        <w:rPr>
          <w:spacing w:val="-22"/>
        </w:rPr>
        <w:t xml:space="preserve"> </w:t>
      </w:r>
      <w:r>
        <w:t>itself</w:t>
      </w:r>
      <w:r>
        <w:rPr>
          <w:spacing w:val="-21"/>
        </w:rPr>
        <w:t xml:space="preserve"> </w:t>
      </w:r>
      <w:r>
        <w:t>to</w:t>
      </w:r>
      <w:r>
        <w:rPr>
          <w:spacing w:val="-22"/>
        </w:rPr>
        <w:t xml:space="preserve"> </w:t>
      </w:r>
      <w:r>
        <w:t>clustering,</w:t>
      </w:r>
      <w:r>
        <w:rPr>
          <w:spacing w:val="-20"/>
        </w:rPr>
        <w:t xml:space="preserve"> </w:t>
      </w:r>
      <w:r>
        <w:t>has</w:t>
      </w:r>
      <w:r>
        <w:rPr>
          <w:w w:val="93"/>
        </w:rPr>
        <w:t xml:space="preserve"> </w:t>
      </w:r>
      <w:r>
        <w:rPr>
          <w:spacing w:val="-2"/>
        </w:rPr>
        <w:t>preceden</w:t>
      </w:r>
      <w:r>
        <w:rPr>
          <w:spacing w:val="-1"/>
        </w:rPr>
        <w:t>t</w:t>
      </w:r>
      <w:r>
        <w:rPr>
          <w:spacing w:val="-15"/>
        </w:rPr>
        <w:t xml:space="preserve"> </w:t>
      </w:r>
      <w:r>
        <w:t>(Linial</w:t>
      </w:r>
      <w:r>
        <w:rPr>
          <w:spacing w:val="-14"/>
        </w:rPr>
        <w:t xml:space="preserve"> </w:t>
      </w:r>
      <w:r>
        <w:t>et</w:t>
      </w:r>
      <w:r>
        <w:rPr>
          <w:spacing w:val="-15"/>
        </w:rPr>
        <w:t xml:space="preserve"> </w:t>
      </w:r>
      <w:r>
        <w:t>al.,</w:t>
      </w:r>
      <w:r>
        <w:rPr>
          <w:spacing w:val="-14"/>
        </w:rPr>
        <w:t xml:space="preserve"> </w:t>
      </w:r>
      <w:r w:rsidR="00D3774A">
        <w:t>1997).</w:t>
      </w:r>
    </w:p>
    <w:p w14:paraId="1172C6EE" w14:textId="244BA1E4" w:rsidR="00283DE0" w:rsidRDefault="00283DE0" w:rsidP="003B0178">
      <w:pPr>
        <w:pStyle w:val="BodyText"/>
        <w:keepLines/>
        <w:spacing w:line="381" w:lineRule="auto"/>
        <w:ind w:left="0" w:right="528"/>
      </w:pPr>
    </w:p>
    <w:p w14:paraId="7B464D0F" w14:textId="413EDC0C" w:rsidR="00283DE0" w:rsidRDefault="00641826" w:rsidP="003B0178">
      <w:pPr>
        <w:pStyle w:val="BodyText"/>
        <w:keepLines/>
        <w:spacing w:line="381" w:lineRule="auto"/>
        <w:ind w:right="529" w:firstLine="351"/>
      </w:pPr>
      <w:r>
        <w:rPr>
          <w:spacing w:val="-9"/>
        </w:rPr>
        <w:t>T</w:t>
      </w:r>
      <w:r>
        <w:rPr>
          <w:spacing w:val="-12"/>
        </w:rPr>
        <w:t>o</w:t>
      </w:r>
      <w:r>
        <w:rPr>
          <w:spacing w:val="30"/>
        </w:rPr>
        <w:t xml:space="preserve"> </w:t>
      </w:r>
      <w:r>
        <w:rPr>
          <w:spacing w:val="-3"/>
        </w:rPr>
        <w:t>evaluate</w:t>
      </w:r>
      <w:r>
        <w:rPr>
          <w:spacing w:val="29"/>
        </w:rPr>
        <w:t xml:space="preserve"> </w:t>
      </w:r>
      <w:r>
        <w:t>the</w:t>
      </w:r>
      <w:r>
        <w:rPr>
          <w:spacing w:val="30"/>
        </w:rPr>
        <w:t xml:space="preserve"> </w:t>
      </w:r>
      <w:r w:rsidR="00D3774A">
        <w:t>run</w:t>
      </w:r>
      <w:r>
        <w:t>time</w:t>
      </w:r>
      <w:r>
        <w:rPr>
          <w:spacing w:val="30"/>
        </w:rPr>
        <w:t xml:space="preserve"> </w:t>
      </w:r>
      <w:r>
        <w:t>performance</w:t>
      </w:r>
      <w:r>
        <w:rPr>
          <w:spacing w:val="31"/>
        </w:rPr>
        <w:t xml:space="preserve"> </w:t>
      </w:r>
      <w:r>
        <w:t>of</w:t>
      </w:r>
      <w:r>
        <w:rPr>
          <w:spacing w:val="30"/>
        </w:rPr>
        <w:t xml:space="preserve"> </w:t>
      </w:r>
      <w:r>
        <w:t>MICA,</w:t>
      </w:r>
      <w:r>
        <w:rPr>
          <w:spacing w:val="31"/>
        </w:rPr>
        <w:t xml:space="preserve"> </w:t>
      </w:r>
      <w:r>
        <w:rPr>
          <w:spacing w:val="-5"/>
        </w:rPr>
        <w:t>we</w:t>
      </w:r>
      <w:r>
        <w:rPr>
          <w:spacing w:val="30"/>
        </w:rPr>
        <w:t xml:space="preserve"> </w:t>
      </w:r>
      <w:r>
        <w:t>tested</w:t>
      </w:r>
      <w:r>
        <w:rPr>
          <w:spacing w:val="29"/>
        </w:rPr>
        <w:t xml:space="preserve"> </w:t>
      </w:r>
      <w:r>
        <w:t>it</w:t>
      </w:r>
      <w:r>
        <w:rPr>
          <w:spacing w:val="30"/>
        </w:rPr>
        <w:t xml:space="preserve"> </w:t>
      </w:r>
      <w:r>
        <w:t>against</w:t>
      </w:r>
      <w:r>
        <w:rPr>
          <w:spacing w:val="21"/>
          <w:w w:val="95"/>
        </w:rPr>
        <w:t xml:space="preserve"> </w:t>
      </w:r>
      <w:r>
        <w:t>BLASTX,</w:t>
      </w:r>
      <w:r>
        <w:rPr>
          <w:spacing w:val="27"/>
        </w:rPr>
        <w:t xml:space="preserve"> </w:t>
      </w:r>
      <w:r>
        <w:rPr>
          <w:spacing w:val="-2"/>
        </w:rPr>
        <w:t>RapSearch2</w:t>
      </w:r>
      <w:r>
        <w:rPr>
          <w:spacing w:val="27"/>
        </w:rPr>
        <w:t xml:space="preserve"> </w:t>
      </w:r>
      <w:r>
        <w:t>(Zhao</w:t>
      </w:r>
      <w:r>
        <w:rPr>
          <w:spacing w:val="28"/>
        </w:rPr>
        <w:t xml:space="preserve"> </w:t>
      </w:r>
      <w:r>
        <w:t>et</w:t>
      </w:r>
      <w:r>
        <w:rPr>
          <w:spacing w:val="27"/>
        </w:rPr>
        <w:t xml:space="preserve"> </w:t>
      </w:r>
      <w:r>
        <w:t>al.,</w:t>
      </w:r>
      <w:r>
        <w:rPr>
          <w:spacing w:val="28"/>
        </w:rPr>
        <w:t xml:space="preserve"> </w:t>
      </w:r>
      <w:r>
        <w:rPr>
          <w:spacing w:val="-2"/>
        </w:rPr>
        <w:t>2012</w:t>
      </w:r>
      <w:r>
        <w:rPr>
          <w:spacing w:val="-1"/>
        </w:rPr>
        <w:t>)</w:t>
      </w:r>
      <w:r>
        <w:rPr>
          <w:spacing w:val="28"/>
        </w:rPr>
        <w:t xml:space="preserve"> </w:t>
      </w:r>
      <w:r>
        <w:t>and</w:t>
      </w:r>
      <w:r>
        <w:rPr>
          <w:spacing w:val="27"/>
        </w:rPr>
        <w:t xml:space="preserve"> </w:t>
      </w:r>
      <w:r>
        <w:t>Diamond</w:t>
      </w:r>
      <w:r>
        <w:rPr>
          <w:spacing w:val="28"/>
        </w:rPr>
        <w:t xml:space="preserve"> </w:t>
      </w:r>
      <w:r>
        <w:rPr>
          <w:spacing w:val="-2"/>
        </w:rPr>
        <w:t>(</w:t>
      </w:r>
      <w:r>
        <w:rPr>
          <w:spacing w:val="-3"/>
        </w:rPr>
        <w:t>Buchfi</w:t>
      </w:r>
      <w:r w:rsidR="00D16A04">
        <w:rPr>
          <w:spacing w:val="-3"/>
        </w:rPr>
        <w:t>nk</w:t>
      </w:r>
      <w:r>
        <w:t xml:space="preserve"> et</w:t>
      </w:r>
      <w:r>
        <w:rPr>
          <w:spacing w:val="28"/>
        </w:rPr>
        <w:t xml:space="preserve"> </w:t>
      </w:r>
      <w:r>
        <w:t>al.,</w:t>
      </w:r>
      <w:r>
        <w:rPr>
          <w:spacing w:val="27"/>
          <w:w w:val="99"/>
        </w:rPr>
        <w:t xml:space="preserve"> </w:t>
      </w:r>
      <w:r>
        <w:rPr>
          <w:w w:val="95"/>
        </w:rPr>
        <w:t>2015).</w:t>
      </w:r>
      <w:r>
        <w:rPr>
          <w:spacing w:val="29"/>
          <w:w w:val="95"/>
        </w:rPr>
        <w:t xml:space="preserve"> </w:t>
      </w:r>
      <w:r>
        <w:rPr>
          <w:w w:val="95"/>
        </w:rPr>
        <w:t>On</w:t>
      </w:r>
      <w:r>
        <w:rPr>
          <w:spacing w:val="-8"/>
          <w:w w:val="95"/>
        </w:rPr>
        <w:t xml:space="preserve"> </w:t>
      </w:r>
      <w:r w:rsidRPr="003805B6">
        <w:t>fi</w:t>
      </w:r>
      <w:r w:rsidR="003805B6" w:rsidRPr="003805B6">
        <w:t>v</w:t>
      </w:r>
      <w:r w:rsidRPr="003805B6">
        <w:t>e</w:t>
      </w:r>
      <w:r>
        <w:rPr>
          <w:spacing w:val="-9"/>
          <w:w w:val="95"/>
        </w:rPr>
        <w:t xml:space="preserve"> </w:t>
      </w:r>
      <w:r>
        <w:rPr>
          <w:w w:val="95"/>
        </w:rPr>
        <w:t>read</w:t>
      </w:r>
      <w:r>
        <w:rPr>
          <w:spacing w:val="-8"/>
          <w:w w:val="95"/>
        </w:rPr>
        <w:t xml:space="preserve"> </w:t>
      </w:r>
      <w:r>
        <w:rPr>
          <w:w w:val="95"/>
        </w:rPr>
        <w:t>sets</w:t>
      </w:r>
      <w:r>
        <w:rPr>
          <w:spacing w:val="-8"/>
          <w:w w:val="95"/>
        </w:rPr>
        <w:t xml:space="preserve"> </w:t>
      </w:r>
      <w:r>
        <w:rPr>
          <w:w w:val="95"/>
        </w:rPr>
        <w:t>(ERR335622,</w:t>
      </w:r>
      <w:r>
        <w:rPr>
          <w:spacing w:val="-4"/>
          <w:w w:val="95"/>
        </w:rPr>
        <w:t xml:space="preserve"> </w:t>
      </w:r>
      <w:r>
        <w:rPr>
          <w:w w:val="95"/>
        </w:rPr>
        <w:t>ERR335625,</w:t>
      </w:r>
      <w:r>
        <w:rPr>
          <w:spacing w:val="-2"/>
          <w:w w:val="95"/>
        </w:rPr>
        <w:t xml:space="preserve"> </w:t>
      </w:r>
      <w:r>
        <w:rPr>
          <w:w w:val="95"/>
        </w:rPr>
        <w:t>ERR335631,</w:t>
      </w:r>
      <w:r>
        <w:rPr>
          <w:spacing w:val="-3"/>
          <w:w w:val="95"/>
        </w:rPr>
        <w:t xml:space="preserve"> </w:t>
      </w:r>
      <w:r>
        <w:rPr>
          <w:w w:val="95"/>
        </w:rPr>
        <w:t>ERR335635,</w:t>
      </w:r>
    </w:p>
    <w:p w14:paraId="5F1BDD08" w14:textId="77777777" w:rsidR="00133DAA" w:rsidRDefault="00641826" w:rsidP="003B0178">
      <w:pPr>
        <w:pStyle w:val="BodyText"/>
        <w:keepLines/>
        <w:spacing w:line="382" w:lineRule="auto"/>
        <w:ind w:left="490" w:right="533"/>
        <w:rPr>
          <w:spacing w:val="17"/>
        </w:rPr>
      </w:pPr>
      <w:r>
        <w:t>ERR335636)</w:t>
      </w:r>
      <w:r>
        <w:rPr>
          <w:spacing w:val="-27"/>
        </w:rPr>
        <w:t xml:space="preserve"> </w:t>
      </w:r>
      <w:r w:rsidR="004511F8" w:rsidRPr="003805B6">
        <w:t>tota</w:t>
      </w:r>
      <w:r w:rsidRPr="003805B6">
        <w:t>ling 207,623 151-nucleotide</w:t>
      </w:r>
      <w:r>
        <w:rPr>
          <w:spacing w:val="-27"/>
        </w:rPr>
        <w:t xml:space="preserve"> </w:t>
      </w:r>
      <w:r>
        <w:t>reads</w:t>
      </w:r>
      <w:r>
        <w:rPr>
          <w:spacing w:val="-28"/>
        </w:rPr>
        <w:t xml:space="preserve"> </w:t>
      </w:r>
      <w:r>
        <w:t>from</w:t>
      </w:r>
      <w:r>
        <w:rPr>
          <w:spacing w:val="-27"/>
        </w:rPr>
        <w:t xml:space="preserve"> </w:t>
      </w:r>
      <w:r>
        <w:t>the</w:t>
      </w:r>
      <w:r>
        <w:rPr>
          <w:spacing w:val="-27"/>
        </w:rPr>
        <w:t xml:space="preserve"> </w:t>
      </w:r>
      <w:r>
        <w:t>American</w:t>
      </w:r>
      <w:r>
        <w:rPr>
          <w:spacing w:val="-27"/>
        </w:rPr>
        <w:t xml:space="preserve"> </w:t>
      </w:r>
      <w:r>
        <w:t>Gut</w:t>
      </w:r>
      <w:r>
        <w:rPr>
          <w:spacing w:val="27"/>
          <w:w w:val="102"/>
        </w:rPr>
        <w:t xml:space="preserve"> </w:t>
      </w:r>
      <w:r>
        <w:t>Microbiome</w:t>
      </w:r>
      <w:r>
        <w:rPr>
          <w:spacing w:val="-20"/>
        </w:rPr>
        <w:t xml:space="preserve"> </w:t>
      </w:r>
      <w:r>
        <w:rPr>
          <w:spacing w:val="1"/>
        </w:rPr>
        <w:t>project,</w:t>
      </w:r>
      <w:r>
        <w:rPr>
          <w:spacing w:val="-20"/>
        </w:rPr>
        <w:t xml:space="preserve"> </w:t>
      </w:r>
      <w:r>
        <w:rPr>
          <w:spacing w:val="-5"/>
        </w:rPr>
        <w:t>we</w:t>
      </w:r>
      <w:r>
        <w:rPr>
          <w:spacing w:val="-21"/>
        </w:rPr>
        <w:t xml:space="preserve"> </w:t>
      </w:r>
      <w:r>
        <w:t>found</w:t>
      </w:r>
      <w:r>
        <w:rPr>
          <w:spacing w:val="-20"/>
        </w:rPr>
        <w:t xml:space="preserve"> </w:t>
      </w:r>
      <w:r>
        <w:t>that</w:t>
      </w:r>
      <w:r>
        <w:rPr>
          <w:spacing w:val="-20"/>
        </w:rPr>
        <w:t xml:space="preserve"> </w:t>
      </w:r>
      <w:r>
        <w:t>MICA</w:t>
      </w:r>
      <w:r>
        <w:rPr>
          <w:spacing w:val="-21"/>
        </w:rPr>
        <w:t xml:space="preserve"> </w:t>
      </w:r>
      <w:r>
        <w:rPr>
          <w:spacing w:val="-2"/>
        </w:rPr>
        <w:t>provides</w:t>
      </w:r>
      <w:r>
        <w:rPr>
          <w:spacing w:val="-21"/>
        </w:rPr>
        <w:t xml:space="preserve"> </w:t>
      </w:r>
      <w:r>
        <w:t>measurable</w:t>
      </w:r>
      <w:r>
        <w:rPr>
          <w:spacing w:val="-21"/>
        </w:rPr>
        <w:t xml:space="preserve"> </w:t>
      </w:r>
      <w:r>
        <w:rPr>
          <w:spacing w:val="-2"/>
        </w:rPr>
        <w:t>runtime</w:t>
      </w:r>
      <w:r>
        <w:rPr>
          <w:spacing w:val="-20"/>
        </w:rPr>
        <w:t xml:space="preserve"> </w:t>
      </w:r>
      <w:r w:rsidR="00172092">
        <w:t>im</w:t>
      </w:r>
      <w:r>
        <w:rPr>
          <w:spacing w:val="-3"/>
        </w:rPr>
        <w:t>pro</w:t>
      </w:r>
      <w:r>
        <w:rPr>
          <w:spacing w:val="-2"/>
        </w:rPr>
        <w:t>v</w:t>
      </w:r>
      <w:r>
        <w:rPr>
          <w:spacing w:val="-3"/>
        </w:rPr>
        <w:t>ements</w:t>
      </w:r>
      <w:r>
        <w:rPr>
          <w:spacing w:val="19"/>
        </w:rPr>
        <w:t xml:space="preserve"> </w:t>
      </w:r>
      <w:r>
        <w:rPr>
          <w:spacing w:val="-5"/>
        </w:rPr>
        <w:t>o</w:t>
      </w:r>
      <w:r>
        <w:rPr>
          <w:spacing w:val="-4"/>
        </w:rPr>
        <w:t>v</w:t>
      </w:r>
      <w:r>
        <w:rPr>
          <w:spacing w:val="-5"/>
        </w:rPr>
        <w:t>er</w:t>
      </w:r>
      <w:r>
        <w:rPr>
          <w:spacing w:val="20"/>
        </w:rPr>
        <w:t xml:space="preserve"> </w:t>
      </w:r>
      <w:r>
        <w:t>DIAMOND</w:t>
      </w:r>
      <w:r>
        <w:rPr>
          <w:spacing w:val="20"/>
        </w:rPr>
        <w:t xml:space="preserve"> </w:t>
      </w:r>
      <w:r>
        <w:t>with</w:t>
      </w:r>
      <w:r>
        <w:rPr>
          <w:spacing w:val="20"/>
        </w:rPr>
        <w:t xml:space="preserve"> </w:t>
      </w:r>
      <w:r>
        <w:t>no</w:t>
      </w:r>
      <w:r>
        <w:rPr>
          <w:spacing w:val="20"/>
        </w:rPr>
        <w:t xml:space="preserve"> </w:t>
      </w:r>
      <w:r>
        <w:t>further</w:t>
      </w:r>
      <w:r>
        <w:rPr>
          <w:spacing w:val="21"/>
        </w:rPr>
        <w:t xml:space="preserve"> </w:t>
      </w:r>
      <w:r>
        <w:t>loss</w:t>
      </w:r>
      <w:r>
        <w:rPr>
          <w:spacing w:val="19"/>
        </w:rPr>
        <w:t xml:space="preserve"> </w:t>
      </w:r>
      <w:r>
        <w:t>in</w:t>
      </w:r>
      <w:r>
        <w:rPr>
          <w:spacing w:val="20"/>
        </w:rPr>
        <w:t xml:space="preserve"> </w:t>
      </w:r>
      <w:r>
        <w:t>accuracy</w:t>
      </w:r>
      <w:r>
        <w:rPr>
          <w:spacing w:val="19"/>
        </w:rPr>
        <w:t xml:space="preserve"> </w:t>
      </w:r>
      <w:r>
        <w:rPr>
          <w:spacing w:val="-4"/>
        </w:rPr>
        <w:t>(T</w:t>
      </w:r>
      <w:r>
        <w:rPr>
          <w:spacing w:val="-5"/>
        </w:rPr>
        <w:t>able</w:t>
      </w:r>
      <w:r>
        <w:rPr>
          <w:spacing w:val="19"/>
        </w:rPr>
        <w:t xml:space="preserve"> </w:t>
      </w:r>
      <w:r>
        <w:rPr>
          <w:spacing w:val="-2"/>
        </w:rPr>
        <w:t>2a</w:t>
      </w:r>
      <w:r>
        <w:rPr>
          <w:spacing w:val="-1"/>
        </w:rPr>
        <w:t>),</w:t>
      </w:r>
      <w:r>
        <w:rPr>
          <w:spacing w:val="21"/>
        </w:rPr>
        <w:t xml:space="preserve"> </w:t>
      </w:r>
      <w:r>
        <w:t>and</w:t>
      </w:r>
      <w:r>
        <w:rPr>
          <w:spacing w:val="16"/>
        </w:rPr>
        <w:t xml:space="preserve"> </w:t>
      </w:r>
      <w:r>
        <w:rPr>
          <w:spacing w:val="-2"/>
        </w:rPr>
        <w:t>substan</w:t>
      </w:r>
      <w:r>
        <w:rPr>
          <w:spacing w:val="-1"/>
        </w:rPr>
        <w:t>tial</w:t>
      </w:r>
      <w:r>
        <w:rPr>
          <w:spacing w:val="17"/>
        </w:rPr>
        <w:t xml:space="preserve"> </w:t>
      </w:r>
      <w:r>
        <w:rPr>
          <w:spacing w:val="-2"/>
        </w:rPr>
        <w:t>runtime</w:t>
      </w:r>
      <w:r>
        <w:rPr>
          <w:spacing w:val="16"/>
        </w:rPr>
        <w:t xml:space="preserve"> </w:t>
      </w:r>
      <w:r>
        <w:rPr>
          <w:spacing w:val="-3"/>
        </w:rPr>
        <w:t>impro</w:t>
      </w:r>
      <w:r>
        <w:rPr>
          <w:spacing w:val="-2"/>
        </w:rPr>
        <w:t>v</w:t>
      </w:r>
      <w:r>
        <w:rPr>
          <w:spacing w:val="-3"/>
        </w:rPr>
        <w:t>ements</w:t>
      </w:r>
      <w:r>
        <w:rPr>
          <w:spacing w:val="17"/>
        </w:rPr>
        <w:t xml:space="preserve"> </w:t>
      </w:r>
      <w:r>
        <w:rPr>
          <w:spacing w:val="-5"/>
        </w:rPr>
        <w:t>o</w:t>
      </w:r>
      <w:r>
        <w:rPr>
          <w:spacing w:val="-4"/>
        </w:rPr>
        <w:t>v</w:t>
      </w:r>
      <w:r>
        <w:rPr>
          <w:spacing w:val="-5"/>
        </w:rPr>
        <w:t>er</w:t>
      </w:r>
      <w:r>
        <w:rPr>
          <w:spacing w:val="16"/>
        </w:rPr>
        <w:t xml:space="preserve"> </w:t>
      </w:r>
      <w:r>
        <w:t>BLASTX.</w:t>
      </w:r>
      <w:r>
        <w:rPr>
          <w:spacing w:val="18"/>
        </w:rPr>
        <w:t xml:space="preserve"> </w:t>
      </w:r>
      <w:r>
        <w:rPr>
          <w:spacing w:val="-4"/>
        </w:rPr>
        <w:t>Notably</w:t>
      </w:r>
      <w:r>
        <w:rPr>
          <w:spacing w:val="-3"/>
        </w:rPr>
        <w:t>,</w:t>
      </w:r>
      <w:r>
        <w:rPr>
          <w:spacing w:val="22"/>
        </w:rPr>
        <w:t xml:space="preserve"> </w:t>
      </w:r>
      <w:r>
        <w:t>the</w:t>
      </w:r>
      <w:r>
        <w:rPr>
          <w:spacing w:val="16"/>
        </w:rPr>
        <w:t xml:space="preserve"> </w:t>
      </w:r>
      <w:r>
        <w:t>mean</w:t>
      </w:r>
      <w:r>
        <w:rPr>
          <w:spacing w:val="39"/>
          <w:w w:val="92"/>
        </w:rPr>
        <w:t xml:space="preserve"> </w:t>
      </w:r>
      <w:r>
        <w:t>running</w:t>
      </w:r>
      <w:r>
        <w:rPr>
          <w:spacing w:val="-18"/>
        </w:rPr>
        <w:t xml:space="preserve"> </w:t>
      </w:r>
      <w:r>
        <w:t>time</w:t>
      </w:r>
      <w:r>
        <w:rPr>
          <w:spacing w:val="-18"/>
        </w:rPr>
        <w:t xml:space="preserve"> </w:t>
      </w:r>
      <w:r>
        <w:t>for</w:t>
      </w:r>
      <w:r>
        <w:rPr>
          <w:spacing w:val="-18"/>
        </w:rPr>
        <w:t xml:space="preserve"> </w:t>
      </w:r>
      <w:r>
        <w:t>BLASTX</w:t>
      </w:r>
      <w:r>
        <w:rPr>
          <w:spacing w:val="-18"/>
        </w:rPr>
        <w:t xml:space="preserve"> </w:t>
      </w:r>
      <w:r>
        <w:rPr>
          <w:spacing w:val="-4"/>
        </w:rPr>
        <w:t>was</w:t>
      </w:r>
      <w:r>
        <w:rPr>
          <w:spacing w:val="-18"/>
        </w:rPr>
        <w:t xml:space="preserve"> </w:t>
      </w:r>
      <w:r>
        <w:t>58,215</w:t>
      </w:r>
      <w:r>
        <w:rPr>
          <w:spacing w:val="-18"/>
        </w:rPr>
        <w:t xml:space="preserve"> </w:t>
      </w:r>
      <w:r>
        <w:rPr>
          <w:spacing w:val="-2"/>
        </w:rPr>
        <w:t>minutes,</w:t>
      </w:r>
      <w:r>
        <w:rPr>
          <w:spacing w:val="-18"/>
        </w:rPr>
        <w:t xml:space="preserve"> </w:t>
      </w:r>
      <w:r>
        <w:t>while</w:t>
      </w:r>
      <w:r>
        <w:rPr>
          <w:spacing w:val="-17"/>
        </w:rPr>
        <w:t xml:space="preserve"> </w:t>
      </w:r>
      <w:r>
        <w:t>MICA</w:t>
      </w:r>
      <w:r>
        <w:rPr>
          <w:spacing w:val="-18"/>
        </w:rPr>
        <w:t xml:space="preserve"> </w:t>
      </w:r>
      <w:r>
        <w:rPr>
          <w:spacing w:val="1"/>
        </w:rPr>
        <w:t>took</w:t>
      </w:r>
      <w:r>
        <w:rPr>
          <w:spacing w:val="-18"/>
        </w:rPr>
        <w:t xml:space="preserve"> </w:t>
      </w:r>
      <w:r>
        <w:t>an</w:t>
      </w:r>
      <w:r>
        <w:rPr>
          <w:spacing w:val="-18"/>
        </w:rPr>
        <w:t xml:space="preserve"> </w:t>
      </w:r>
      <w:r>
        <w:rPr>
          <w:spacing w:val="-3"/>
        </w:rPr>
        <w:t>a</w:t>
      </w:r>
      <w:r>
        <w:rPr>
          <w:spacing w:val="-2"/>
        </w:rPr>
        <w:t>v</w:t>
      </w:r>
      <w:r>
        <w:rPr>
          <w:spacing w:val="-3"/>
        </w:rPr>
        <w:t>erage</w:t>
      </w:r>
      <w:r>
        <w:rPr>
          <w:spacing w:val="27"/>
          <w:w w:val="92"/>
        </w:rPr>
        <w:t xml:space="preserve"> </w:t>
      </w:r>
      <w:r>
        <w:t>of</w:t>
      </w:r>
      <w:r>
        <w:rPr>
          <w:spacing w:val="-5"/>
        </w:rPr>
        <w:t xml:space="preserve"> </w:t>
      </w:r>
      <w:r>
        <w:t>15.6</w:t>
      </w:r>
      <w:r>
        <w:rPr>
          <w:spacing w:val="-4"/>
        </w:rPr>
        <w:t xml:space="preserve"> </w:t>
      </w:r>
      <w:r>
        <w:rPr>
          <w:spacing w:val="-2"/>
        </w:rPr>
        <w:t>minutes,</w:t>
      </w:r>
      <w:r>
        <w:rPr>
          <w:spacing w:val="-4"/>
        </w:rPr>
        <w:t xml:space="preserve"> </w:t>
      </w:r>
      <w:r>
        <w:t>a</w:t>
      </w:r>
      <w:r>
        <w:rPr>
          <w:spacing w:val="-5"/>
        </w:rPr>
        <w:t xml:space="preserve"> </w:t>
      </w:r>
      <w:r>
        <w:t>speedup</w:t>
      </w:r>
      <w:r>
        <w:rPr>
          <w:spacing w:val="-3"/>
        </w:rPr>
        <w:t xml:space="preserve"> </w:t>
      </w:r>
      <w:r>
        <w:t>of</w:t>
      </w:r>
      <w:r>
        <w:rPr>
          <w:spacing w:val="-5"/>
        </w:rPr>
        <w:t xml:space="preserve"> </w:t>
      </w:r>
      <w:r>
        <w:t>3,724x.</w:t>
      </w:r>
      <w:r>
        <w:rPr>
          <w:spacing w:val="20"/>
        </w:rPr>
        <w:t xml:space="preserve"> </w:t>
      </w:r>
      <w:r>
        <w:t>MICA</w:t>
      </w:r>
      <w:r>
        <w:rPr>
          <w:spacing w:val="-5"/>
        </w:rPr>
        <w:t xml:space="preserve"> </w:t>
      </w:r>
      <w:r>
        <w:t>uses</w:t>
      </w:r>
      <w:r>
        <w:rPr>
          <w:spacing w:val="-4"/>
        </w:rPr>
        <w:t xml:space="preserve"> </w:t>
      </w:r>
      <w:r>
        <w:t>DIAMOND</w:t>
      </w:r>
      <w:r>
        <w:rPr>
          <w:spacing w:val="-5"/>
        </w:rPr>
        <w:t xml:space="preserve"> </w:t>
      </w:r>
      <w:r>
        <w:t>for</w:t>
      </w:r>
      <w:r>
        <w:rPr>
          <w:spacing w:val="-4"/>
        </w:rPr>
        <w:t xml:space="preserve"> </w:t>
      </w:r>
      <w:r>
        <w:t>its</w:t>
      </w:r>
      <w:r>
        <w:rPr>
          <w:spacing w:val="-5"/>
        </w:rPr>
        <w:t xml:space="preserve"> </w:t>
      </w:r>
      <w:r>
        <w:t>coarse</w:t>
      </w:r>
      <w:r>
        <w:rPr>
          <w:spacing w:val="28"/>
          <w:w w:val="92"/>
        </w:rPr>
        <w:t xml:space="preserve"> </w:t>
      </w:r>
      <w:r>
        <w:rPr>
          <w:spacing w:val="-2"/>
        </w:rPr>
        <w:t>search,</w:t>
      </w:r>
      <w:r>
        <w:rPr>
          <w:spacing w:val="-5"/>
        </w:rPr>
        <w:t xml:space="preserve"> </w:t>
      </w:r>
      <w:r>
        <w:t>and</w:t>
      </w:r>
      <w:r>
        <w:rPr>
          <w:spacing w:val="-4"/>
        </w:rPr>
        <w:t xml:space="preserve"> </w:t>
      </w:r>
      <w:r>
        <w:t>can</w:t>
      </w:r>
      <w:r>
        <w:rPr>
          <w:spacing w:val="-4"/>
        </w:rPr>
        <w:t xml:space="preserve"> </w:t>
      </w:r>
      <w:r>
        <w:t>use</w:t>
      </w:r>
      <w:r>
        <w:rPr>
          <w:spacing w:val="-5"/>
        </w:rPr>
        <w:t xml:space="preserve"> </w:t>
      </w:r>
      <w:r>
        <w:t>either</w:t>
      </w:r>
      <w:r>
        <w:rPr>
          <w:spacing w:val="-5"/>
        </w:rPr>
        <w:t xml:space="preserve"> </w:t>
      </w:r>
      <w:r>
        <w:t>DIAMOND</w:t>
      </w:r>
      <w:r>
        <w:rPr>
          <w:spacing w:val="-5"/>
        </w:rPr>
        <w:t xml:space="preserve"> </w:t>
      </w:r>
      <w:r>
        <w:t>or</w:t>
      </w:r>
      <w:r>
        <w:rPr>
          <w:spacing w:val="-4"/>
        </w:rPr>
        <w:t xml:space="preserve"> </w:t>
      </w:r>
      <w:r>
        <w:t>BLASTX</w:t>
      </w:r>
      <w:r>
        <w:rPr>
          <w:spacing w:val="-4"/>
        </w:rPr>
        <w:t xml:space="preserve"> </w:t>
      </w:r>
      <w:r>
        <w:t>for</w:t>
      </w:r>
      <w:r>
        <w:rPr>
          <w:spacing w:val="-4"/>
        </w:rPr>
        <w:t xml:space="preserve"> </w:t>
      </w:r>
      <w:r>
        <w:t>its</w:t>
      </w:r>
      <w:r>
        <w:rPr>
          <w:spacing w:val="-5"/>
        </w:rPr>
        <w:t xml:space="preserve"> </w:t>
      </w:r>
      <w:r>
        <w:t>fi</w:t>
      </w:r>
      <w:r w:rsidR="002134DD">
        <w:t>ne</w:t>
      </w:r>
      <w:r>
        <w:rPr>
          <w:spacing w:val="52"/>
        </w:rPr>
        <w:t xml:space="preserve"> </w:t>
      </w:r>
      <w:r>
        <w:rPr>
          <w:spacing w:val="-2"/>
        </w:rPr>
        <w:t>search.</w:t>
      </w:r>
      <w:r>
        <w:rPr>
          <w:spacing w:val="17"/>
        </w:rPr>
        <w:t xml:space="preserve"> </w:t>
      </w:r>
    </w:p>
    <w:p w14:paraId="7E47A225" w14:textId="6AB65491" w:rsidR="003805B6" w:rsidRDefault="003805B6" w:rsidP="002439B9">
      <w:pPr>
        <w:pStyle w:val="BodyText"/>
        <w:keepLines/>
        <w:spacing w:line="382" w:lineRule="auto"/>
        <w:ind w:left="490" w:right="533" w:firstLine="230"/>
      </w:pPr>
      <w:r>
        <w:rPr>
          <w:spacing w:val="-10"/>
        </w:rPr>
        <w:t>W</w:t>
      </w:r>
      <w:r>
        <w:rPr>
          <w:spacing w:val="-12"/>
        </w:rPr>
        <w:t>e</w:t>
      </w:r>
      <w:r>
        <w:rPr>
          <w:spacing w:val="36"/>
          <w:w w:val="89"/>
        </w:rPr>
        <w:t xml:space="preserve"> </w:t>
      </w:r>
      <w:r>
        <w:t>also</w:t>
      </w:r>
      <w:r>
        <w:rPr>
          <w:spacing w:val="-4"/>
        </w:rPr>
        <w:t xml:space="preserve"> </w:t>
      </w:r>
      <w:r>
        <w:rPr>
          <w:spacing w:val="-3"/>
        </w:rPr>
        <w:t xml:space="preserve">evaluated </w:t>
      </w:r>
      <w:r>
        <w:t>MICA</w:t>
      </w:r>
      <w:r>
        <w:rPr>
          <w:spacing w:val="-3"/>
        </w:rPr>
        <w:t xml:space="preserve"> </w:t>
      </w:r>
      <w:r>
        <w:t>using</w:t>
      </w:r>
      <w:r>
        <w:rPr>
          <w:spacing w:val="-3"/>
        </w:rPr>
        <w:t xml:space="preserve"> </w:t>
      </w:r>
      <w:r>
        <w:t>BLASTX</w:t>
      </w:r>
      <w:r>
        <w:rPr>
          <w:spacing w:val="-3"/>
        </w:rPr>
        <w:t xml:space="preserve"> </w:t>
      </w:r>
      <w:r>
        <w:t>for</w:t>
      </w:r>
      <w:r>
        <w:rPr>
          <w:spacing w:val="-3"/>
        </w:rPr>
        <w:t xml:space="preserve"> </w:t>
      </w:r>
      <w:r w:rsidR="00133DAA">
        <w:rPr>
          <w:spacing w:val="-3"/>
        </w:rPr>
        <w:t xml:space="preserve">both </w:t>
      </w:r>
      <w:r>
        <w:t>the</w:t>
      </w:r>
      <w:r>
        <w:rPr>
          <w:spacing w:val="-3"/>
        </w:rPr>
        <w:t xml:space="preserve"> </w:t>
      </w:r>
      <w:r w:rsidRPr="00233997">
        <w:t>coarse</w:t>
      </w:r>
      <w:r w:rsidR="00233997">
        <w:rPr>
          <w:spacing w:val="-3"/>
        </w:rPr>
        <w:t xml:space="preserve"> </w:t>
      </w:r>
      <w:r>
        <w:t>and</w:t>
      </w:r>
      <w:r>
        <w:rPr>
          <w:spacing w:val="-3"/>
        </w:rPr>
        <w:t xml:space="preserve"> </w:t>
      </w:r>
      <w:r>
        <w:t>the</w:t>
      </w:r>
      <w:r>
        <w:rPr>
          <w:spacing w:val="-3"/>
        </w:rPr>
        <w:t xml:space="preserve"> </w:t>
      </w:r>
      <w:r>
        <w:t>fine</w:t>
      </w:r>
      <w:r>
        <w:rPr>
          <w:spacing w:val="54"/>
        </w:rPr>
        <w:t xml:space="preserve"> </w:t>
      </w:r>
      <w:r>
        <w:rPr>
          <w:spacing w:val="-2"/>
        </w:rPr>
        <w:t>search;</w:t>
      </w:r>
      <w:r>
        <w:rPr>
          <w:spacing w:val="-3"/>
        </w:rPr>
        <w:t xml:space="preserve"> </w:t>
      </w:r>
      <w:r>
        <w:t>this</w:t>
      </w:r>
      <w:r>
        <w:rPr>
          <w:spacing w:val="26"/>
          <w:w w:val="95"/>
        </w:rPr>
        <w:t xml:space="preserve"> </w:t>
      </w:r>
      <w:r>
        <w:rPr>
          <w:spacing w:val="-2"/>
        </w:rPr>
        <w:t>approach</w:t>
      </w:r>
      <w:r>
        <w:rPr>
          <w:spacing w:val="-7"/>
        </w:rPr>
        <w:t xml:space="preserve"> </w:t>
      </w:r>
      <w:r>
        <w:t>performed</w:t>
      </w:r>
      <w:r>
        <w:rPr>
          <w:spacing w:val="-6"/>
        </w:rPr>
        <w:t xml:space="preserve"> </w:t>
      </w:r>
      <w:r>
        <w:rPr>
          <w:spacing w:val="-2"/>
        </w:rPr>
        <w:t>sligh</w:t>
      </w:r>
      <w:r>
        <w:rPr>
          <w:spacing w:val="-1"/>
        </w:rPr>
        <w:t>tly</w:t>
      </w:r>
      <w:r>
        <w:rPr>
          <w:spacing w:val="-6"/>
        </w:rPr>
        <w:t xml:space="preserve"> </w:t>
      </w:r>
      <w:r>
        <w:rPr>
          <w:spacing w:val="-4"/>
        </w:rPr>
        <w:t>slower</w:t>
      </w:r>
      <w:r>
        <w:rPr>
          <w:spacing w:val="-7"/>
        </w:rPr>
        <w:t xml:space="preserve"> </w:t>
      </w:r>
      <w:r>
        <w:t>than</w:t>
      </w:r>
      <w:r>
        <w:rPr>
          <w:spacing w:val="-6"/>
        </w:rPr>
        <w:t xml:space="preserve"> </w:t>
      </w:r>
      <w:r>
        <w:t>DIAMOND,</w:t>
      </w:r>
      <w:r>
        <w:rPr>
          <w:spacing w:val="-7"/>
        </w:rPr>
        <w:t xml:space="preserve"> </w:t>
      </w:r>
      <w:r>
        <w:t>requiring</w:t>
      </w:r>
      <w:r>
        <w:rPr>
          <w:spacing w:val="-7"/>
        </w:rPr>
        <w:t xml:space="preserve"> </w:t>
      </w:r>
      <w:r>
        <w:t>an</w:t>
      </w:r>
      <w:r>
        <w:rPr>
          <w:spacing w:val="-6"/>
        </w:rPr>
        <w:t xml:space="preserve"> </w:t>
      </w:r>
      <w:r>
        <w:rPr>
          <w:spacing w:val="-3"/>
        </w:rPr>
        <w:t>a</w:t>
      </w:r>
      <w:r>
        <w:rPr>
          <w:spacing w:val="-2"/>
        </w:rPr>
        <w:t>v</w:t>
      </w:r>
      <w:r>
        <w:rPr>
          <w:spacing w:val="-3"/>
        </w:rPr>
        <w:t>erage</w:t>
      </w:r>
      <w:r>
        <w:rPr>
          <w:spacing w:val="29"/>
          <w:w w:val="92"/>
        </w:rPr>
        <w:t xml:space="preserve"> </w:t>
      </w:r>
      <w:r>
        <w:t>of</w:t>
      </w:r>
      <w:r>
        <w:rPr>
          <w:spacing w:val="-19"/>
        </w:rPr>
        <w:t xml:space="preserve"> </w:t>
      </w:r>
      <w:r>
        <w:t>89</w:t>
      </w:r>
      <w:r>
        <w:rPr>
          <w:spacing w:val="-19"/>
        </w:rPr>
        <w:t xml:space="preserve"> </w:t>
      </w:r>
      <w:r>
        <w:rPr>
          <w:spacing w:val="-2"/>
        </w:rPr>
        <w:t>minutes,</w:t>
      </w:r>
      <w:r>
        <w:rPr>
          <w:spacing w:val="-19"/>
        </w:rPr>
        <w:t xml:space="preserve"> </w:t>
      </w:r>
      <w:r>
        <w:t>though</w:t>
      </w:r>
      <w:r>
        <w:rPr>
          <w:spacing w:val="-18"/>
        </w:rPr>
        <w:t xml:space="preserve"> </w:t>
      </w:r>
      <w:r>
        <w:t>it</w:t>
      </w:r>
      <w:r>
        <w:rPr>
          <w:spacing w:val="-19"/>
        </w:rPr>
        <w:t xml:space="preserve"> </w:t>
      </w:r>
      <w:r>
        <w:rPr>
          <w:spacing w:val="-4"/>
        </w:rPr>
        <w:t>was</w:t>
      </w:r>
      <w:r>
        <w:rPr>
          <w:spacing w:val="-19"/>
        </w:rPr>
        <w:t xml:space="preserve"> </w:t>
      </w:r>
      <w:r>
        <w:t>somewhat</w:t>
      </w:r>
      <w:r>
        <w:rPr>
          <w:spacing w:val="-18"/>
        </w:rPr>
        <w:t xml:space="preserve"> </w:t>
      </w:r>
      <w:r>
        <w:t>more</w:t>
      </w:r>
      <w:r>
        <w:rPr>
          <w:spacing w:val="-18"/>
        </w:rPr>
        <w:t xml:space="preserve"> </w:t>
      </w:r>
      <w:r>
        <w:t>accurate,</w:t>
      </w:r>
      <w:r>
        <w:rPr>
          <w:spacing w:val="-19"/>
        </w:rPr>
        <w:t xml:space="preserve"> </w:t>
      </w:r>
      <w:r>
        <w:t>at</w:t>
      </w:r>
      <w:r>
        <w:rPr>
          <w:spacing w:val="-19"/>
        </w:rPr>
        <w:t xml:space="preserve"> </w:t>
      </w:r>
      <w:r>
        <w:t>95.9%</w:t>
      </w:r>
      <w:r>
        <w:rPr>
          <w:spacing w:val="-19"/>
        </w:rPr>
        <w:t xml:space="preserve"> </w:t>
      </w:r>
      <w:r>
        <w:t>recall</w:t>
      </w:r>
      <w:r>
        <w:rPr>
          <w:spacing w:val="-19"/>
        </w:rPr>
        <w:t xml:space="preserve"> </w:t>
      </w:r>
      <w:r>
        <w:t>compared</w:t>
      </w:r>
      <w:r>
        <w:rPr>
          <w:spacing w:val="2"/>
        </w:rPr>
        <w:t xml:space="preserve"> </w:t>
      </w:r>
      <w:r>
        <w:t>to</w:t>
      </w:r>
      <w:r>
        <w:rPr>
          <w:spacing w:val="2"/>
        </w:rPr>
        <w:t xml:space="preserve"> </w:t>
      </w:r>
      <w:r>
        <w:t>DIAMOND’s</w:t>
      </w:r>
      <w:r>
        <w:rPr>
          <w:spacing w:val="2"/>
        </w:rPr>
        <w:t xml:space="preserve"> </w:t>
      </w:r>
      <w:r>
        <w:t>90.4%</w:t>
      </w:r>
      <w:r>
        <w:rPr>
          <w:spacing w:val="3"/>
        </w:rPr>
        <w:t xml:space="preserve"> </w:t>
      </w:r>
      <w:r>
        <w:t>recall.</w:t>
      </w:r>
      <w:r>
        <w:rPr>
          <w:spacing w:val="31"/>
        </w:rPr>
        <w:t xml:space="preserve"> </w:t>
      </w:r>
      <w:r>
        <w:t>MICA</w:t>
      </w:r>
      <w:r>
        <w:rPr>
          <w:spacing w:val="2"/>
        </w:rPr>
        <w:t xml:space="preserve"> </w:t>
      </w:r>
      <w:r>
        <w:t>using</w:t>
      </w:r>
      <w:r>
        <w:rPr>
          <w:spacing w:val="2"/>
        </w:rPr>
        <w:t xml:space="preserve"> </w:t>
      </w:r>
      <w:r>
        <w:t>BLASTX</w:t>
      </w:r>
      <w:r>
        <w:rPr>
          <w:spacing w:val="3"/>
        </w:rPr>
        <w:t xml:space="preserve"> </w:t>
      </w:r>
      <w:r>
        <w:t>for</w:t>
      </w:r>
      <w:r>
        <w:rPr>
          <w:spacing w:val="2"/>
        </w:rPr>
        <w:t xml:space="preserve"> </w:t>
      </w:r>
      <w:r>
        <w:rPr>
          <w:spacing w:val="1"/>
        </w:rPr>
        <w:t>both</w:t>
      </w:r>
      <w:r>
        <w:rPr>
          <w:spacing w:val="3"/>
        </w:rPr>
        <w:t xml:space="preserve"> </w:t>
      </w:r>
      <w:r>
        <w:t>coarse</w:t>
      </w:r>
      <w:r>
        <w:rPr>
          <w:spacing w:val="22"/>
          <w:w w:val="92"/>
        </w:rPr>
        <w:t xml:space="preserve"> </w:t>
      </w:r>
      <w:r>
        <w:t>and</w:t>
      </w:r>
      <w:r>
        <w:rPr>
          <w:spacing w:val="-14"/>
        </w:rPr>
        <w:t xml:space="preserve"> </w:t>
      </w:r>
      <w:r>
        <w:t>fine</w:t>
      </w:r>
      <w:r w:rsidR="00233997">
        <w:rPr>
          <w:spacing w:val="56"/>
        </w:rPr>
        <w:t xml:space="preserve"> </w:t>
      </w:r>
      <w:r>
        <w:rPr>
          <w:spacing w:val="-2"/>
        </w:rPr>
        <w:t>search</w:t>
      </w:r>
      <w:r>
        <w:rPr>
          <w:spacing w:val="-14"/>
        </w:rPr>
        <w:t xml:space="preserve"> </w:t>
      </w:r>
      <w:r>
        <w:t>relied</w:t>
      </w:r>
      <w:r>
        <w:rPr>
          <w:spacing w:val="-13"/>
        </w:rPr>
        <w:t xml:space="preserve"> </w:t>
      </w:r>
      <w:r>
        <w:t>on</w:t>
      </w:r>
      <w:r>
        <w:rPr>
          <w:spacing w:val="-14"/>
        </w:rPr>
        <w:t xml:space="preserve"> </w:t>
      </w:r>
      <w:r>
        <w:t>a</w:t>
      </w:r>
      <w:r>
        <w:rPr>
          <w:spacing w:val="-13"/>
        </w:rPr>
        <w:t xml:space="preserve"> </w:t>
      </w:r>
      <w:r>
        <w:t>query-side</w:t>
      </w:r>
      <w:r>
        <w:rPr>
          <w:spacing w:val="-13"/>
        </w:rPr>
        <w:t xml:space="preserve"> </w:t>
      </w:r>
      <w:r>
        <w:t>clustering</w:t>
      </w:r>
      <w:r>
        <w:rPr>
          <w:spacing w:val="-13"/>
        </w:rPr>
        <w:t xml:space="preserve"> </w:t>
      </w:r>
      <w:r>
        <w:t>(discussed</w:t>
      </w:r>
      <w:r>
        <w:rPr>
          <w:spacing w:val="-14"/>
        </w:rPr>
        <w:t xml:space="preserve"> </w:t>
      </w:r>
      <w:r>
        <w:t>in</w:t>
      </w:r>
      <w:r>
        <w:rPr>
          <w:spacing w:val="-13"/>
        </w:rPr>
        <w:t xml:space="preserve"> </w:t>
      </w:r>
      <w:r>
        <w:rPr>
          <w:spacing w:val="-2"/>
        </w:rPr>
        <w:t>Supplemen</w:t>
      </w:r>
      <w:r>
        <w:rPr>
          <w:spacing w:val="-1"/>
        </w:rPr>
        <w:t>tal</w:t>
      </w:r>
      <w:r>
        <w:rPr>
          <w:spacing w:val="25"/>
        </w:rPr>
        <w:t xml:space="preserve"> </w:t>
      </w:r>
      <w:r>
        <w:t>Methods);</w:t>
      </w:r>
      <w:r>
        <w:rPr>
          <w:spacing w:val="-3"/>
        </w:rPr>
        <w:t xml:space="preserve"> </w:t>
      </w:r>
      <w:r>
        <w:rPr>
          <w:spacing w:val="-5"/>
        </w:rPr>
        <w:t>we</w:t>
      </w:r>
      <w:r>
        <w:rPr>
          <w:spacing w:val="-7"/>
        </w:rPr>
        <w:t xml:space="preserve"> </w:t>
      </w:r>
      <w:r>
        <w:t>note</w:t>
      </w:r>
      <w:r>
        <w:rPr>
          <w:spacing w:val="-7"/>
        </w:rPr>
        <w:t xml:space="preserve"> </w:t>
      </w:r>
      <w:r>
        <w:t>that</w:t>
      </w:r>
      <w:r>
        <w:rPr>
          <w:spacing w:val="-7"/>
        </w:rPr>
        <w:t xml:space="preserve"> </w:t>
      </w:r>
      <w:r>
        <w:t>the</w:t>
      </w:r>
      <w:r>
        <w:rPr>
          <w:spacing w:val="-6"/>
        </w:rPr>
        <w:t xml:space="preserve"> </w:t>
      </w:r>
      <w:r>
        <w:t>time</w:t>
      </w:r>
      <w:r>
        <w:rPr>
          <w:spacing w:val="-7"/>
        </w:rPr>
        <w:t xml:space="preserve"> </w:t>
      </w:r>
      <w:r>
        <w:rPr>
          <w:spacing w:val="-2"/>
        </w:rPr>
        <w:t>spen</w:t>
      </w:r>
      <w:r>
        <w:rPr>
          <w:spacing w:val="-1"/>
        </w:rPr>
        <w:t>t</w:t>
      </w:r>
      <w:r>
        <w:rPr>
          <w:spacing w:val="-7"/>
        </w:rPr>
        <w:t xml:space="preserve"> </w:t>
      </w:r>
      <w:r>
        <w:t>performing</w:t>
      </w:r>
      <w:r>
        <w:rPr>
          <w:spacing w:val="-6"/>
        </w:rPr>
        <w:t xml:space="preserve"> </w:t>
      </w:r>
      <w:r>
        <w:t>query-side</w:t>
      </w:r>
      <w:r>
        <w:rPr>
          <w:spacing w:val="-7"/>
        </w:rPr>
        <w:t xml:space="preserve"> </w:t>
      </w:r>
      <w:r>
        <w:t>clustering</w:t>
      </w:r>
      <w:r>
        <w:rPr>
          <w:spacing w:val="-6"/>
        </w:rPr>
        <w:t xml:space="preserve"> </w:t>
      </w:r>
      <w:r>
        <w:t>is</w:t>
      </w:r>
      <w:r>
        <w:rPr>
          <w:spacing w:val="36"/>
          <w:w w:val="90"/>
        </w:rPr>
        <w:t xml:space="preserve"> </w:t>
      </w:r>
      <w:r>
        <w:t>included</w:t>
      </w:r>
      <w:r>
        <w:rPr>
          <w:spacing w:val="-18"/>
        </w:rPr>
        <w:t xml:space="preserve"> </w:t>
      </w:r>
      <w:r>
        <w:t>for</w:t>
      </w:r>
      <w:r>
        <w:rPr>
          <w:spacing w:val="-17"/>
        </w:rPr>
        <w:t xml:space="preserve"> </w:t>
      </w:r>
      <w:r>
        <w:t>here;</w:t>
      </w:r>
      <w:r>
        <w:rPr>
          <w:spacing w:val="-17"/>
        </w:rPr>
        <w:t xml:space="preserve"> </w:t>
      </w:r>
      <w:r>
        <w:t>without</w:t>
      </w:r>
      <w:r>
        <w:rPr>
          <w:spacing w:val="-16"/>
        </w:rPr>
        <w:t xml:space="preserve"> </w:t>
      </w:r>
      <w:r>
        <w:t>query-side</w:t>
      </w:r>
      <w:r>
        <w:rPr>
          <w:spacing w:val="-17"/>
        </w:rPr>
        <w:t xml:space="preserve"> </w:t>
      </w:r>
      <w:r>
        <w:t>clustering,</w:t>
      </w:r>
      <w:r>
        <w:rPr>
          <w:spacing w:val="-16"/>
        </w:rPr>
        <w:t xml:space="preserve"> </w:t>
      </w:r>
      <w:r>
        <w:t>this</w:t>
      </w:r>
      <w:r>
        <w:rPr>
          <w:spacing w:val="-17"/>
        </w:rPr>
        <w:t xml:space="preserve"> </w:t>
      </w:r>
      <w:r>
        <w:rPr>
          <w:spacing w:val="-3"/>
        </w:rPr>
        <w:t>v</w:t>
      </w:r>
      <w:r>
        <w:rPr>
          <w:spacing w:val="-4"/>
        </w:rPr>
        <w:t>arian</w:t>
      </w:r>
      <w:r>
        <w:rPr>
          <w:spacing w:val="-3"/>
        </w:rPr>
        <w:t>t</w:t>
      </w:r>
      <w:r>
        <w:rPr>
          <w:spacing w:val="-17"/>
        </w:rPr>
        <w:t xml:space="preserve"> </w:t>
      </w:r>
      <w:r>
        <w:t>of</w:t>
      </w:r>
      <w:r>
        <w:rPr>
          <w:spacing w:val="-17"/>
        </w:rPr>
        <w:t xml:space="preserve"> </w:t>
      </w:r>
      <w:r>
        <w:t>MICA</w:t>
      </w:r>
      <w:r>
        <w:rPr>
          <w:spacing w:val="-17"/>
        </w:rPr>
        <w:t xml:space="preserve"> </w:t>
      </w:r>
      <w:r>
        <w:rPr>
          <w:spacing w:val="-2"/>
        </w:rPr>
        <w:t>tak</w:t>
      </w:r>
      <w:r>
        <w:rPr>
          <w:spacing w:val="-3"/>
        </w:rPr>
        <w:t>es</w:t>
      </w:r>
      <w:r>
        <w:rPr>
          <w:spacing w:val="25"/>
          <w:w w:val="89"/>
        </w:rPr>
        <w:t xml:space="preserve"> </w:t>
      </w:r>
      <w:r>
        <w:t>2,278</w:t>
      </w:r>
      <w:r>
        <w:rPr>
          <w:spacing w:val="-14"/>
        </w:rPr>
        <w:t xml:space="preserve"> </w:t>
      </w:r>
      <w:r>
        <w:rPr>
          <w:spacing w:val="-2"/>
        </w:rPr>
        <w:t>minutes,</w:t>
      </w:r>
      <w:r>
        <w:rPr>
          <w:spacing w:val="-14"/>
        </w:rPr>
        <w:t xml:space="preserve"> </w:t>
      </w:r>
      <w:r>
        <w:t>a</w:t>
      </w:r>
      <w:r>
        <w:rPr>
          <w:spacing w:val="-13"/>
        </w:rPr>
        <w:t xml:space="preserve"> </w:t>
      </w:r>
      <w:r>
        <w:t>speedup</w:t>
      </w:r>
      <w:r>
        <w:rPr>
          <w:spacing w:val="-13"/>
        </w:rPr>
        <w:t xml:space="preserve"> </w:t>
      </w:r>
      <w:r>
        <w:t>of</w:t>
      </w:r>
      <w:r>
        <w:rPr>
          <w:spacing w:val="-14"/>
        </w:rPr>
        <w:t xml:space="preserve"> </w:t>
      </w:r>
      <w:r>
        <w:t>25x</w:t>
      </w:r>
      <w:r>
        <w:rPr>
          <w:spacing w:val="-13"/>
        </w:rPr>
        <w:t xml:space="preserve"> </w:t>
      </w:r>
      <w:r>
        <w:rPr>
          <w:spacing w:val="-5"/>
        </w:rPr>
        <w:t>o</w:t>
      </w:r>
      <w:r>
        <w:rPr>
          <w:spacing w:val="-4"/>
        </w:rPr>
        <w:t>v</w:t>
      </w:r>
      <w:r>
        <w:rPr>
          <w:spacing w:val="-5"/>
        </w:rPr>
        <w:t>er</w:t>
      </w:r>
      <w:r>
        <w:rPr>
          <w:spacing w:val="-13"/>
        </w:rPr>
        <w:t xml:space="preserve"> </w:t>
      </w:r>
      <w:r>
        <w:t>BLASTX.</w:t>
      </w:r>
    </w:p>
    <w:p w14:paraId="244C1D5B" w14:textId="13B9F663" w:rsidR="00283DE0" w:rsidRDefault="00233997" w:rsidP="003B0178">
      <w:pPr>
        <w:pStyle w:val="BodyText"/>
        <w:keepLines/>
        <w:spacing w:line="382" w:lineRule="auto"/>
        <w:ind w:left="490" w:right="533" w:firstLine="230"/>
      </w:pPr>
      <w:r>
        <w:t>MICA</w:t>
      </w:r>
      <w:r>
        <w:rPr>
          <w:spacing w:val="26"/>
        </w:rPr>
        <w:t xml:space="preserve"> </w:t>
      </w:r>
      <w:r>
        <w:t>accelerates</w:t>
      </w:r>
      <w:r>
        <w:rPr>
          <w:spacing w:val="26"/>
        </w:rPr>
        <w:t xml:space="preserve"> </w:t>
      </w:r>
      <w:r>
        <w:t>DIAMOND</w:t>
      </w:r>
      <w:r>
        <w:rPr>
          <w:spacing w:val="26"/>
        </w:rPr>
        <w:t xml:space="preserve"> </w:t>
      </w:r>
      <w:r>
        <w:t>with</w:t>
      </w:r>
      <w:r>
        <w:rPr>
          <w:spacing w:val="27"/>
        </w:rPr>
        <w:t xml:space="preserve"> </w:t>
      </w:r>
      <w:r>
        <w:t>no</w:t>
      </w:r>
      <w:r>
        <w:rPr>
          <w:spacing w:val="27"/>
        </w:rPr>
        <w:t xml:space="preserve"> </w:t>
      </w:r>
      <w:r>
        <w:t>further</w:t>
      </w:r>
      <w:r>
        <w:rPr>
          <w:spacing w:val="24"/>
          <w:w w:val="94"/>
        </w:rPr>
        <w:t xml:space="preserve"> </w:t>
      </w:r>
      <w:r>
        <w:t>loss</w:t>
      </w:r>
      <w:r>
        <w:rPr>
          <w:spacing w:val="-14"/>
        </w:rPr>
        <w:t xml:space="preserve"> </w:t>
      </w:r>
      <w:r>
        <w:t>in</w:t>
      </w:r>
      <w:r>
        <w:rPr>
          <w:spacing w:val="-14"/>
        </w:rPr>
        <w:t xml:space="preserve"> </w:t>
      </w:r>
      <w:r>
        <w:t>accuracy:</w:t>
      </w:r>
      <w:r>
        <w:rPr>
          <w:spacing w:val="4"/>
        </w:rPr>
        <w:t xml:space="preserve"> </w:t>
      </w:r>
      <w:r>
        <w:t>90.4%</w:t>
      </w:r>
      <w:r>
        <w:rPr>
          <w:spacing w:val="-14"/>
        </w:rPr>
        <w:t xml:space="preserve"> </w:t>
      </w:r>
      <w:r>
        <w:t>compared</w:t>
      </w:r>
      <w:r>
        <w:rPr>
          <w:spacing w:val="-13"/>
        </w:rPr>
        <w:t xml:space="preserve"> </w:t>
      </w:r>
      <w:r>
        <w:t>to</w:t>
      </w:r>
      <w:r>
        <w:rPr>
          <w:spacing w:val="-14"/>
        </w:rPr>
        <w:t xml:space="preserve"> </w:t>
      </w:r>
      <w:r>
        <w:t>unaccelerated</w:t>
      </w:r>
      <w:r>
        <w:rPr>
          <w:spacing w:val="-14"/>
        </w:rPr>
        <w:t xml:space="preserve"> </w:t>
      </w:r>
      <w:r>
        <w:t>BLASTX</w:t>
      </w:r>
      <w:r w:rsidR="00133DAA">
        <w:t xml:space="preserve"> (Table 2b)</w:t>
      </w:r>
      <w:r>
        <w:t>.</w:t>
      </w:r>
      <w:r>
        <w:rPr>
          <w:spacing w:val="-13"/>
        </w:rPr>
        <w:t xml:space="preserve"> </w:t>
      </w:r>
      <w:r>
        <w:t>Experiments</w:t>
      </w:r>
      <w:r>
        <w:rPr>
          <w:spacing w:val="21"/>
          <w:w w:val="98"/>
        </w:rPr>
        <w:t xml:space="preserve"> </w:t>
      </w:r>
      <w:r>
        <w:rPr>
          <w:spacing w:val="-2"/>
        </w:rPr>
        <w:t>v</w:t>
      </w:r>
      <w:r>
        <w:rPr>
          <w:spacing w:val="-3"/>
        </w:rPr>
        <w:t>alidating</w:t>
      </w:r>
      <w:r>
        <w:rPr>
          <w:spacing w:val="14"/>
        </w:rPr>
        <w:t xml:space="preserve"> </w:t>
      </w:r>
      <w:r>
        <w:t>accuracy</w:t>
      </w:r>
      <w:r>
        <w:rPr>
          <w:spacing w:val="15"/>
        </w:rPr>
        <w:t xml:space="preserve"> </w:t>
      </w:r>
      <w:r>
        <w:t>treated</w:t>
      </w:r>
      <w:r>
        <w:rPr>
          <w:spacing w:val="14"/>
        </w:rPr>
        <w:t xml:space="preserve"> </w:t>
      </w:r>
      <w:r>
        <w:t>BLASTX</w:t>
      </w:r>
      <w:r>
        <w:rPr>
          <w:spacing w:val="15"/>
        </w:rPr>
        <w:t xml:space="preserve"> </w:t>
      </w:r>
      <w:r>
        <w:t>as</w:t>
      </w:r>
      <w:r>
        <w:rPr>
          <w:spacing w:val="15"/>
        </w:rPr>
        <w:t xml:space="preserve"> </w:t>
      </w:r>
      <w:r>
        <w:t>a</w:t>
      </w:r>
      <w:r>
        <w:rPr>
          <w:spacing w:val="15"/>
        </w:rPr>
        <w:t xml:space="preserve"> </w:t>
      </w:r>
      <w:r>
        <w:t>gold</w:t>
      </w:r>
      <w:r>
        <w:rPr>
          <w:spacing w:val="15"/>
        </w:rPr>
        <w:t xml:space="preserve"> </w:t>
      </w:r>
      <w:r>
        <w:t>standard.</w:t>
      </w:r>
      <w:r>
        <w:rPr>
          <w:spacing w:val="3"/>
        </w:rPr>
        <w:t xml:space="preserve"> </w:t>
      </w:r>
      <w:r>
        <w:t>Since</w:t>
      </w:r>
      <w:r>
        <w:rPr>
          <w:spacing w:val="14"/>
        </w:rPr>
        <w:t xml:space="preserve"> </w:t>
      </w:r>
      <w:r>
        <w:t>MICA</w:t>
      </w:r>
      <w:r>
        <w:rPr>
          <w:spacing w:val="15"/>
        </w:rPr>
        <w:t xml:space="preserve"> </w:t>
      </w:r>
      <w:r>
        <w:t>accelerates</w:t>
      </w:r>
      <w:r>
        <w:rPr>
          <w:spacing w:val="-8"/>
        </w:rPr>
        <w:t xml:space="preserve"> </w:t>
      </w:r>
      <w:r>
        <w:t>DIAMOND</w:t>
      </w:r>
      <w:r>
        <w:rPr>
          <w:spacing w:val="-8"/>
        </w:rPr>
        <w:t xml:space="preserve"> </w:t>
      </w:r>
      <w:r>
        <w:t>using</w:t>
      </w:r>
      <w:r>
        <w:rPr>
          <w:spacing w:val="-8"/>
        </w:rPr>
        <w:t xml:space="preserve"> </w:t>
      </w:r>
      <w:r>
        <w:rPr>
          <w:spacing w:val="-2"/>
        </w:rPr>
        <w:t>entropy-scaling</w:t>
      </w:r>
      <w:r>
        <w:rPr>
          <w:spacing w:val="-9"/>
        </w:rPr>
        <w:t xml:space="preserve"> </w:t>
      </w:r>
      <w:r>
        <w:rPr>
          <w:spacing w:val="-2"/>
        </w:rPr>
        <w:t>techniques,</w:t>
      </w:r>
      <w:r>
        <w:rPr>
          <w:spacing w:val="-5"/>
        </w:rPr>
        <w:t xml:space="preserve"> </w:t>
      </w:r>
      <w:r>
        <w:t>false</w:t>
      </w:r>
      <w:r>
        <w:rPr>
          <w:spacing w:val="-8"/>
        </w:rPr>
        <w:t xml:space="preserve"> </w:t>
      </w:r>
      <w:r>
        <w:rPr>
          <w:spacing w:val="-2"/>
        </w:rPr>
        <w:t>positives</w:t>
      </w:r>
      <w:r>
        <w:rPr>
          <w:spacing w:val="-8"/>
        </w:rPr>
        <w:t xml:space="preserve"> </w:t>
      </w:r>
      <w:r>
        <w:t>with</w:t>
      </w:r>
      <w:r>
        <w:rPr>
          <w:spacing w:val="29"/>
          <w:w w:val="96"/>
        </w:rPr>
        <w:t xml:space="preserve"> </w:t>
      </w:r>
      <w:r>
        <w:t>respect</w:t>
      </w:r>
      <w:r>
        <w:rPr>
          <w:spacing w:val="4"/>
        </w:rPr>
        <w:t xml:space="preserve"> </w:t>
      </w:r>
      <w:r>
        <w:t>to</w:t>
      </w:r>
      <w:r>
        <w:rPr>
          <w:spacing w:val="5"/>
        </w:rPr>
        <w:t xml:space="preserve"> </w:t>
      </w:r>
      <w:r>
        <w:t>DIAMOND</w:t>
      </w:r>
      <w:r>
        <w:rPr>
          <w:spacing w:val="4"/>
        </w:rPr>
        <w:t xml:space="preserve"> </w:t>
      </w:r>
      <w:r>
        <w:t>are</w:t>
      </w:r>
      <w:r>
        <w:rPr>
          <w:spacing w:val="4"/>
        </w:rPr>
        <w:t xml:space="preserve"> </w:t>
      </w:r>
      <w:r>
        <w:t>not</w:t>
      </w:r>
      <w:r>
        <w:rPr>
          <w:spacing w:val="5"/>
        </w:rPr>
        <w:t xml:space="preserve"> </w:t>
      </w:r>
      <w:r>
        <w:t>possible,</w:t>
      </w:r>
      <w:r>
        <w:rPr>
          <w:spacing w:val="7"/>
        </w:rPr>
        <w:t xml:space="preserve"> </w:t>
      </w:r>
      <w:r>
        <w:t>but</w:t>
      </w:r>
      <w:r>
        <w:rPr>
          <w:spacing w:val="4"/>
        </w:rPr>
        <w:t xml:space="preserve"> </w:t>
      </w:r>
      <w:r>
        <w:t>false</w:t>
      </w:r>
      <w:r>
        <w:rPr>
          <w:spacing w:val="5"/>
        </w:rPr>
        <w:t xml:space="preserve"> </w:t>
      </w:r>
      <w:r>
        <w:rPr>
          <w:spacing w:val="-2"/>
        </w:rPr>
        <w:t>negatives</w:t>
      </w:r>
      <w:r>
        <w:rPr>
          <w:spacing w:val="5"/>
        </w:rPr>
        <w:t xml:space="preserve"> </w:t>
      </w:r>
      <w:r>
        <w:t>are.</w:t>
      </w:r>
      <w:r>
        <w:rPr>
          <w:spacing w:val="41"/>
        </w:rPr>
        <w:t xml:space="preserve"> </w:t>
      </w:r>
      <w:r>
        <w:rPr>
          <w:spacing w:val="-10"/>
        </w:rPr>
        <w:t>W</w:t>
      </w:r>
      <w:r>
        <w:rPr>
          <w:spacing w:val="-12"/>
        </w:rPr>
        <w:t>e</w:t>
      </w:r>
      <w:r>
        <w:rPr>
          <w:spacing w:val="5"/>
        </w:rPr>
        <w:t xml:space="preserve"> </w:t>
      </w:r>
      <w:r>
        <w:rPr>
          <w:spacing w:val="1"/>
        </w:rPr>
        <w:t>report</w:t>
      </w:r>
      <w:r>
        <w:rPr>
          <w:spacing w:val="28"/>
          <w:w w:val="96"/>
        </w:rPr>
        <w:t xml:space="preserve"> </w:t>
      </w:r>
      <w:r>
        <w:t>as</w:t>
      </w:r>
      <w:r>
        <w:rPr>
          <w:spacing w:val="-1"/>
        </w:rPr>
        <w:t xml:space="preserve"> </w:t>
      </w:r>
      <w:r>
        <w:t>accuracy</w:t>
      </w:r>
      <w:r>
        <w:rPr>
          <w:spacing w:val="-1"/>
        </w:rPr>
        <w:t xml:space="preserve"> </w:t>
      </w:r>
      <w:r>
        <w:t>the fraction</w:t>
      </w:r>
      <w:r>
        <w:rPr>
          <w:spacing w:val="1"/>
        </w:rPr>
        <w:t xml:space="preserve"> </w:t>
      </w:r>
      <w:r>
        <w:t>of BLASTX hits</w:t>
      </w:r>
      <w:r>
        <w:rPr>
          <w:spacing w:val="-1"/>
        </w:rPr>
        <w:t xml:space="preserve"> </w:t>
      </w:r>
      <w:r>
        <w:t>that are also returned</w:t>
      </w:r>
      <w:r>
        <w:rPr>
          <w:spacing w:val="-1"/>
        </w:rPr>
        <w:t xml:space="preserve"> </w:t>
      </w:r>
      <w:r>
        <w:rPr>
          <w:spacing w:val="-4"/>
        </w:rPr>
        <w:t>b</w:t>
      </w:r>
      <w:r>
        <w:rPr>
          <w:spacing w:val="-3"/>
        </w:rPr>
        <w:t>y</w:t>
      </w:r>
      <w:r>
        <w:t xml:space="preserve"> MICA.</w:t>
      </w:r>
    </w:p>
    <w:p w14:paraId="34B8AD5E" w14:textId="40827473" w:rsidR="00283DE0" w:rsidRDefault="00641826" w:rsidP="003B0178">
      <w:pPr>
        <w:pStyle w:val="BodyText"/>
        <w:keepLines/>
        <w:spacing w:line="381" w:lineRule="auto"/>
        <w:ind w:right="528" w:firstLine="351"/>
      </w:pPr>
      <w:r>
        <w:lastRenderedPageBreak/>
        <w:t>DIAMOND’s</w:t>
      </w:r>
      <w:r>
        <w:rPr>
          <w:spacing w:val="3"/>
        </w:rPr>
        <w:t xml:space="preserve"> </w:t>
      </w:r>
      <w:r>
        <w:rPr>
          <w:spacing w:val="-2"/>
        </w:rPr>
        <w:t>clever</w:t>
      </w:r>
      <w:r>
        <w:rPr>
          <w:spacing w:val="4"/>
        </w:rPr>
        <w:t xml:space="preserve"> </w:t>
      </w:r>
      <w:r>
        <w:t>indexing</w:t>
      </w:r>
      <w:r>
        <w:rPr>
          <w:spacing w:val="4"/>
        </w:rPr>
        <w:t xml:space="preserve"> </w:t>
      </w:r>
      <w:r>
        <w:t>and</w:t>
      </w:r>
      <w:r>
        <w:rPr>
          <w:spacing w:val="4"/>
        </w:rPr>
        <w:t xml:space="preserve"> </w:t>
      </w:r>
      <w:r>
        <w:t>alphabet</w:t>
      </w:r>
      <w:r>
        <w:rPr>
          <w:spacing w:val="5"/>
        </w:rPr>
        <w:t xml:space="preserve"> </w:t>
      </w:r>
      <w:r>
        <w:t>reduction</w:t>
      </w:r>
      <w:r>
        <w:rPr>
          <w:spacing w:val="4"/>
        </w:rPr>
        <w:t xml:space="preserve"> </w:t>
      </w:r>
      <w:r>
        <w:rPr>
          <w:spacing w:val="-2"/>
        </w:rPr>
        <w:t>provide</w:t>
      </w:r>
      <w:r>
        <w:rPr>
          <w:spacing w:val="4"/>
        </w:rPr>
        <w:t xml:space="preserve"> </w:t>
      </w:r>
      <w:r>
        <w:rPr>
          <w:spacing w:val="-2"/>
        </w:rPr>
        <w:t>excellen</w:t>
      </w:r>
      <w:r>
        <w:rPr>
          <w:spacing w:val="-1"/>
        </w:rPr>
        <w:t>t</w:t>
      </w:r>
      <w:r>
        <w:rPr>
          <w:spacing w:val="20"/>
          <w:w w:val="109"/>
        </w:rPr>
        <w:t xml:space="preserve"> </w:t>
      </w:r>
      <w:r w:rsidR="00233997">
        <w:t>run</w:t>
      </w:r>
      <w:r>
        <w:t>time</w:t>
      </w:r>
      <w:r>
        <w:rPr>
          <w:spacing w:val="-7"/>
        </w:rPr>
        <w:t xml:space="preserve"> </w:t>
      </w:r>
      <w:r>
        <w:t>performance</w:t>
      </w:r>
      <w:r>
        <w:rPr>
          <w:spacing w:val="-6"/>
        </w:rPr>
        <w:t xml:space="preserve"> </w:t>
      </w:r>
      <w:r>
        <w:rPr>
          <w:spacing w:val="-4"/>
        </w:rPr>
        <w:t>already</w:t>
      </w:r>
      <w:r>
        <w:rPr>
          <w:spacing w:val="-3"/>
        </w:rPr>
        <w:t>,</w:t>
      </w:r>
      <w:r>
        <w:rPr>
          <w:spacing w:val="-5"/>
        </w:rPr>
        <w:t xml:space="preserve"> </w:t>
      </w:r>
      <w:r>
        <w:t>though</w:t>
      </w:r>
      <w:r>
        <w:rPr>
          <w:spacing w:val="-6"/>
        </w:rPr>
        <w:t xml:space="preserve"> </w:t>
      </w:r>
      <w:r>
        <w:t>its</w:t>
      </w:r>
      <w:r>
        <w:rPr>
          <w:spacing w:val="-7"/>
        </w:rPr>
        <w:t xml:space="preserve"> </w:t>
      </w:r>
      <w:r>
        <w:t>running</w:t>
      </w:r>
      <w:r>
        <w:rPr>
          <w:spacing w:val="-7"/>
        </w:rPr>
        <w:t xml:space="preserve"> </w:t>
      </w:r>
      <w:r>
        <w:t>time</w:t>
      </w:r>
      <w:r>
        <w:rPr>
          <w:spacing w:val="-7"/>
        </w:rPr>
        <w:t xml:space="preserve"> </w:t>
      </w:r>
      <w:r>
        <w:t>still</w:t>
      </w:r>
      <w:r>
        <w:rPr>
          <w:spacing w:val="-6"/>
        </w:rPr>
        <w:t xml:space="preserve"> </w:t>
      </w:r>
      <w:r>
        <w:t>scales</w:t>
      </w:r>
      <w:r>
        <w:rPr>
          <w:spacing w:val="-7"/>
        </w:rPr>
        <w:t xml:space="preserve"> </w:t>
      </w:r>
      <w:r>
        <w:t>linearly</w:t>
      </w:r>
      <w:r>
        <w:rPr>
          <w:spacing w:val="30"/>
          <w:w w:val="94"/>
        </w:rPr>
        <w:t xml:space="preserve"> </w:t>
      </w:r>
      <w:r>
        <w:t>with</w:t>
      </w:r>
      <w:r>
        <w:rPr>
          <w:spacing w:val="19"/>
        </w:rPr>
        <w:t xml:space="preserve"> </w:t>
      </w:r>
      <w:r>
        <w:t>database</w:t>
      </w:r>
      <w:r>
        <w:rPr>
          <w:spacing w:val="19"/>
        </w:rPr>
        <w:t xml:space="preserve"> </w:t>
      </w:r>
      <w:r>
        <w:t>size.</w:t>
      </w:r>
      <w:r>
        <w:rPr>
          <w:spacing w:val="22"/>
        </w:rPr>
        <w:t xml:space="preserve"> </w:t>
      </w:r>
      <w:r>
        <w:t>In</w:t>
      </w:r>
      <w:r>
        <w:rPr>
          <w:spacing w:val="20"/>
        </w:rPr>
        <w:t xml:space="preserve"> </w:t>
      </w:r>
      <w:r>
        <w:rPr>
          <w:spacing w:val="-2"/>
        </w:rPr>
        <w:t>con</w:t>
      </w:r>
      <w:r>
        <w:rPr>
          <w:spacing w:val="-1"/>
        </w:rPr>
        <w:t>trast,</w:t>
      </w:r>
      <w:r>
        <w:rPr>
          <w:spacing w:val="24"/>
        </w:rPr>
        <w:t xml:space="preserve"> </w:t>
      </w:r>
      <w:r>
        <w:t>as</w:t>
      </w:r>
      <w:r>
        <w:rPr>
          <w:spacing w:val="19"/>
        </w:rPr>
        <w:t xml:space="preserve"> </w:t>
      </w:r>
      <w:r>
        <w:t>an</w:t>
      </w:r>
      <w:r>
        <w:rPr>
          <w:spacing w:val="20"/>
        </w:rPr>
        <w:t xml:space="preserve"> </w:t>
      </w:r>
      <w:r>
        <w:rPr>
          <w:spacing w:val="-2"/>
        </w:rPr>
        <w:t>entropy-scaling</w:t>
      </w:r>
      <w:r>
        <w:rPr>
          <w:spacing w:val="18"/>
        </w:rPr>
        <w:t xml:space="preserve"> </w:t>
      </w:r>
      <w:r>
        <w:rPr>
          <w:spacing w:val="-2"/>
        </w:rPr>
        <w:t>search,</w:t>
      </w:r>
      <w:r>
        <w:rPr>
          <w:spacing w:val="25"/>
        </w:rPr>
        <w:t xml:space="preserve"> </w:t>
      </w:r>
      <w:r>
        <w:t>MICA</w:t>
      </w:r>
      <w:r>
        <w:rPr>
          <w:spacing w:val="19"/>
        </w:rPr>
        <w:t xml:space="preserve"> </w:t>
      </w:r>
      <w:r>
        <w:t>will</w:t>
      </w:r>
      <w:r>
        <w:rPr>
          <w:spacing w:val="26"/>
          <w:w w:val="94"/>
        </w:rPr>
        <w:t xml:space="preserve"> </w:t>
      </w:r>
      <w:r w:rsidRPr="00233997">
        <w:t>demonstrate greater acceleration as database sizes grow</w:t>
      </w:r>
      <w:r>
        <w:rPr>
          <w:spacing w:val="-7"/>
          <w:w w:val="95"/>
        </w:rPr>
        <w:t xml:space="preserve"> </w:t>
      </w:r>
      <w:r>
        <w:rPr>
          <w:spacing w:val="-1"/>
          <w:w w:val="95"/>
        </w:rPr>
        <w:t>(Daniels</w:t>
      </w:r>
      <w:r>
        <w:rPr>
          <w:spacing w:val="-7"/>
          <w:w w:val="95"/>
        </w:rPr>
        <w:t xml:space="preserve"> </w:t>
      </w:r>
      <w:r>
        <w:rPr>
          <w:w w:val="95"/>
        </w:rPr>
        <w:t>et</w:t>
      </w:r>
      <w:r>
        <w:rPr>
          <w:spacing w:val="-8"/>
          <w:w w:val="95"/>
        </w:rPr>
        <w:t xml:space="preserve"> </w:t>
      </w:r>
      <w:r>
        <w:rPr>
          <w:w w:val="95"/>
        </w:rPr>
        <w:t>al.,</w:t>
      </w:r>
      <w:r>
        <w:rPr>
          <w:spacing w:val="-7"/>
          <w:w w:val="95"/>
        </w:rPr>
        <w:t xml:space="preserve"> </w:t>
      </w:r>
      <w:r>
        <w:rPr>
          <w:spacing w:val="-2"/>
          <w:w w:val="95"/>
        </w:rPr>
        <w:t>2013</w:t>
      </w:r>
      <w:r>
        <w:rPr>
          <w:spacing w:val="-1"/>
          <w:w w:val="95"/>
        </w:rPr>
        <w:t>).</w:t>
      </w:r>
      <w:r>
        <w:rPr>
          <w:spacing w:val="29"/>
        </w:rPr>
        <w:t xml:space="preserve"> </w:t>
      </w:r>
      <w:r>
        <w:rPr>
          <w:spacing w:val="-3"/>
        </w:rPr>
        <w:t>Moreo</w:t>
      </w:r>
      <w:r>
        <w:rPr>
          <w:spacing w:val="-2"/>
        </w:rPr>
        <w:t>v</w:t>
      </w:r>
      <w:r>
        <w:rPr>
          <w:spacing w:val="-3"/>
        </w:rPr>
        <w:t>er,</w:t>
      </w:r>
      <w:r>
        <w:rPr>
          <w:spacing w:val="-7"/>
        </w:rPr>
        <w:t xml:space="preserve"> </w:t>
      </w:r>
      <w:r>
        <w:t>MICA</w:t>
      </w:r>
      <w:r>
        <w:rPr>
          <w:spacing w:val="-8"/>
        </w:rPr>
        <w:t xml:space="preserve"> </w:t>
      </w:r>
      <w:r>
        <w:t>can</w:t>
      </w:r>
      <w:r>
        <w:rPr>
          <w:spacing w:val="-8"/>
        </w:rPr>
        <w:t xml:space="preserve"> </w:t>
      </w:r>
      <w:r>
        <w:t>use</w:t>
      </w:r>
      <w:r>
        <w:rPr>
          <w:spacing w:val="-8"/>
        </w:rPr>
        <w:t xml:space="preserve"> </w:t>
      </w:r>
      <w:r>
        <w:t>standard</w:t>
      </w:r>
      <w:r>
        <w:rPr>
          <w:spacing w:val="-7"/>
        </w:rPr>
        <w:t xml:space="preserve"> </w:t>
      </w:r>
      <w:r>
        <w:t>BLASTX</w:t>
      </w:r>
      <w:r>
        <w:rPr>
          <w:spacing w:val="-8"/>
        </w:rPr>
        <w:t xml:space="preserve"> </w:t>
      </w:r>
      <w:r>
        <w:t>for</w:t>
      </w:r>
      <w:r>
        <w:rPr>
          <w:spacing w:val="-8"/>
        </w:rPr>
        <w:t xml:space="preserve"> </w:t>
      </w:r>
      <w:r>
        <w:t>its</w:t>
      </w:r>
      <w:r>
        <w:rPr>
          <w:spacing w:val="-8"/>
        </w:rPr>
        <w:t xml:space="preserve"> </w:t>
      </w:r>
      <w:r>
        <w:t>fi</w:t>
      </w:r>
      <w:r w:rsidR="002134DD">
        <w:t>ne</w:t>
      </w:r>
      <w:r>
        <w:rPr>
          <w:spacing w:val="44"/>
        </w:rPr>
        <w:t xml:space="preserve"> </w:t>
      </w:r>
      <w:r>
        <w:rPr>
          <w:spacing w:val="-2"/>
        </w:rPr>
        <w:t>search,</w:t>
      </w:r>
      <w:r>
        <w:rPr>
          <w:spacing w:val="-7"/>
        </w:rPr>
        <w:t xml:space="preserve"> </w:t>
      </w:r>
      <w:r>
        <w:rPr>
          <w:spacing w:val="-3"/>
        </w:rPr>
        <w:t>which</w:t>
      </w:r>
      <w:r>
        <w:rPr>
          <w:spacing w:val="-8"/>
        </w:rPr>
        <w:t xml:space="preserve"> </w:t>
      </w:r>
      <w:r>
        <w:rPr>
          <w:spacing w:val="-3"/>
        </w:rPr>
        <w:t>allows</w:t>
      </w:r>
      <w:r>
        <w:rPr>
          <w:spacing w:val="31"/>
          <w:w w:val="93"/>
        </w:rPr>
        <w:t xml:space="preserve"> </w:t>
      </w:r>
      <w:r>
        <w:t>the</w:t>
      </w:r>
      <w:r>
        <w:rPr>
          <w:spacing w:val="26"/>
        </w:rPr>
        <w:t xml:space="preserve"> </w:t>
      </w:r>
      <w:r>
        <w:t>user</w:t>
      </w:r>
      <w:r>
        <w:rPr>
          <w:spacing w:val="26"/>
        </w:rPr>
        <w:t xml:space="preserve"> </w:t>
      </w:r>
      <w:r>
        <w:t>to</w:t>
      </w:r>
      <w:r>
        <w:rPr>
          <w:spacing w:val="27"/>
        </w:rPr>
        <w:t xml:space="preserve"> </w:t>
      </w:r>
      <w:r>
        <w:t>pass</w:t>
      </w:r>
      <w:r>
        <w:rPr>
          <w:spacing w:val="26"/>
        </w:rPr>
        <w:t xml:space="preserve"> </w:t>
      </w:r>
      <w:r>
        <w:t>arbitrary</w:t>
      </w:r>
      <w:r>
        <w:rPr>
          <w:spacing w:val="27"/>
        </w:rPr>
        <w:t xml:space="preserve"> </w:t>
      </w:r>
      <w:r>
        <w:t>parameters</w:t>
      </w:r>
      <w:r>
        <w:rPr>
          <w:spacing w:val="26"/>
        </w:rPr>
        <w:t xml:space="preserve"> </w:t>
      </w:r>
      <w:r>
        <w:t>to</w:t>
      </w:r>
      <w:r>
        <w:rPr>
          <w:spacing w:val="27"/>
        </w:rPr>
        <w:t xml:space="preserve"> </w:t>
      </w:r>
      <w:r>
        <w:t>the</w:t>
      </w:r>
      <w:r>
        <w:rPr>
          <w:spacing w:val="26"/>
        </w:rPr>
        <w:t xml:space="preserve"> </w:t>
      </w:r>
      <w:r>
        <w:t>underlying</w:t>
      </w:r>
      <w:r>
        <w:rPr>
          <w:spacing w:val="27"/>
        </w:rPr>
        <w:t xml:space="preserve"> </w:t>
      </w:r>
      <w:r>
        <w:t>BLASTX</w:t>
      </w:r>
      <w:r w:rsidR="007045AA">
        <w:t>, b</w:t>
      </w:r>
      <w:r w:rsidR="00AA6B2E">
        <w:t xml:space="preserve">ut </w:t>
      </w:r>
      <w:r w:rsidR="00AA6B2E" w:rsidRPr="004F494A">
        <w:t>which</w:t>
      </w:r>
      <w:r w:rsidR="00133DAA" w:rsidRPr="002439B9">
        <w:rPr>
          <w:spacing w:val="-11"/>
        </w:rPr>
        <w:t xml:space="preserve"> </w:t>
      </w:r>
      <w:r w:rsidR="00133DAA" w:rsidRPr="002439B9">
        <w:t>comes</w:t>
      </w:r>
      <w:r w:rsidR="00133DAA" w:rsidRPr="002439B9">
        <w:rPr>
          <w:spacing w:val="-11"/>
        </w:rPr>
        <w:t xml:space="preserve"> </w:t>
      </w:r>
      <w:r w:rsidR="00133DAA" w:rsidRPr="002439B9">
        <w:t>at</w:t>
      </w:r>
      <w:r w:rsidR="00133DAA" w:rsidRPr="002439B9">
        <w:rPr>
          <w:spacing w:val="-11"/>
        </w:rPr>
        <w:t xml:space="preserve"> </w:t>
      </w:r>
      <w:r w:rsidR="00133DAA" w:rsidRPr="002439B9">
        <w:t>a</w:t>
      </w:r>
      <w:r w:rsidR="00133DAA" w:rsidRPr="002439B9">
        <w:rPr>
          <w:spacing w:val="-11"/>
        </w:rPr>
        <w:t xml:space="preserve"> </w:t>
      </w:r>
      <w:r w:rsidR="00133DAA" w:rsidRPr="002439B9">
        <w:t>small</w:t>
      </w:r>
      <w:r w:rsidR="00133DAA" w:rsidRPr="002439B9">
        <w:rPr>
          <w:spacing w:val="-10"/>
        </w:rPr>
        <w:t xml:space="preserve"> </w:t>
      </w:r>
      <w:r w:rsidR="00133DAA" w:rsidRPr="002439B9">
        <w:t>run-time</w:t>
      </w:r>
      <w:r w:rsidR="00133DAA" w:rsidRPr="002439B9">
        <w:rPr>
          <w:spacing w:val="-11"/>
        </w:rPr>
        <w:t xml:space="preserve"> </w:t>
      </w:r>
      <w:r w:rsidR="00133DAA" w:rsidRPr="002439B9">
        <w:t>penalty</w:t>
      </w:r>
      <w:r w:rsidR="00133DAA" w:rsidRPr="002439B9">
        <w:rPr>
          <w:spacing w:val="-11"/>
        </w:rPr>
        <w:t xml:space="preserve"> </w:t>
      </w:r>
      <w:r w:rsidR="00133DAA" w:rsidRPr="002439B9">
        <w:t>(40%</w:t>
      </w:r>
      <w:r w:rsidR="00133DAA" w:rsidRPr="002439B9">
        <w:rPr>
          <w:spacing w:val="-11"/>
        </w:rPr>
        <w:t xml:space="preserve"> </w:t>
      </w:r>
      <w:r w:rsidR="00133DAA" w:rsidRPr="002439B9">
        <w:t>in</w:t>
      </w:r>
      <w:r w:rsidR="00133DAA" w:rsidRPr="002439B9">
        <w:rPr>
          <w:spacing w:val="-11"/>
        </w:rPr>
        <w:t xml:space="preserve"> </w:t>
      </w:r>
      <w:r w:rsidR="00133DAA" w:rsidRPr="002439B9">
        <w:t>our</w:t>
      </w:r>
      <w:r w:rsidR="00133DAA" w:rsidRPr="002439B9">
        <w:rPr>
          <w:spacing w:val="-11"/>
        </w:rPr>
        <w:t xml:space="preserve"> </w:t>
      </w:r>
      <w:r w:rsidR="00133DAA" w:rsidRPr="002439B9">
        <w:t>testing)</w:t>
      </w:r>
      <w:r w:rsidR="00AA6B2E" w:rsidRPr="002439B9">
        <w:t>.</w:t>
      </w:r>
      <w:r w:rsidR="00133DAA" w:rsidRPr="002439B9">
        <w:rPr>
          <w:spacing w:val="-2"/>
        </w:rPr>
        <w:t xml:space="preserve"> </w:t>
      </w:r>
      <w:r w:rsidR="00AA6B2E" w:rsidRPr="002439B9">
        <w:t>This</w:t>
      </w:r>
      <w:r w:rsidR="00746184">
        <w:t xml:space="preserve"> option</w:t>
      </w:r>
      <w:r w:rsidR="00AA6B2E" w:rsidRPr="002439B9">
        <w:t xml:space="preserve"> </w:t>
      </w:r>
      <w:r w:rsidR="00133DAA" w:rsidRPr="002439B9">
        <w:rPr>
          <w:spacing w:val="-2"/>
        </w:rPr>
        <w:t>allows</w:t>
      </w:r>
      <w:r w:rsidR="00133DAA" w:rsidRPr="002439B9">
        <w:rPr>
          <w:spacing w:val="-1"/>
        </w:rPr>
        <w:t xml:space="preserve"> </w:t>
      </w:r>
      <w:r w:rsidR="00133DAA" w:rsidRPr="002439B9">
        <w:t>for</w:t>
      </w:r>
      <w:r w:rsidR="00133DAA" w:rsidRPr="002439B9">
        <w:rPr>
          <w:spacing w:val="-1"/>
        </w:rPr>
        <w:t xml:space="preserve"> </w:t>
      </w:r>
      <w:r w:rsidR="00133DAA" w:rsidRPr="002439B9">
        <w:t>additional</w:t>
      </w:r>
      <w:r w:rsidR="00133DAA" w:rsidRPr="002439B9">
        <w:rPr>
          <w:spacing w:val="-2"/>
        </w:rPr>
        <w:t xml:space="preserve"> </w:t>
      </w:r>
      <w:r w:rsidR="00133DAA" w:rsidRPr="002439B9">
        <w:t>BLAST</w:t>
      </w:r>
      <w:r w:rsidR="00133DAA" w:rsidRPr="002439B9">
        <w:rPr>
          <w:spacing w:val="-1"/>
        </w:rPr>
        <w:t xml:space="preserve"> </w:t>
      </w:r>
      <w:r w:rsidR="00133DAA" w:rsidRPr="002439B9">
        <w:rPr>
          <w:spacing w:val="-2"/>
        </w:rPr>
        <w:t>argumen</w:t>
      </w:r>
      <w:r w:rsidR="00133DAA" w:rsidRPr="002439B9">
        <w:rPr>
          <w:spacing w:val="-1"/>
        </w:rPr>
        <w:t>ts</w:t>
      </w:r>
      <w:r w:rsidR="00133DAA" w:rsidRPr="002439B9">
        <w:rPr>
          <w:spacing w:val="-2"/>
        </w:rPr>
        <w:t xml:space="preserve"> </w:t>
      </w:r>
      <w:r w:rsidR="00133DAA" w:rsidRPr="002439B9">
        <w:t>that</w:t>
      </w:r>
      <w:r w:rsidR="00133DAA" w:rsidRPr="002439B9">
        <w:rPr>
          <w:spacing w:val="-1"/>
        </w:rPr>
        <w:t xml:space="preserve"> </w:t>
      </w:r>
      <w:r w:rsidR="00133DAA" w:rsidRPr="002439B9">
        <w:t>DIAMOND</w:t>
      </w:r>
      <w:r w:rsidR="00133DAA" w:rsidRPr="002439B9">
        <w:rPr>
          <w:spacing w:val="-3"/>
        </w:rPr>
        <w:t xml:space="preserve"> </w:t>
      </w:r>
      <w:r w:rsidR="00133DAA" w:rsidRPr="002439B9">
        <w:rPr>
          <w:spacing w:val="1"/>
        </w:rPr>
        <w:t>does</w:t>
      </w:r>
      <w:r w:rsidR="00133DAA" w:rsidRPr="002439B9">
        <w:rPr>
          <w:spacing w:val="-1"/>
        </w:rPr>
        <w:t xml:space="preserve"> </w:t>
      </w:r>
      <w:r w:rsidR="00133DAA" w:rsidRPr="002439B9">
        <w:t>not support,</w:t>
      </w:r>
      <w:r w:rsidR="00133DAA" w:rsidRPr="002439B9">
        <w:rPr>
          <w:spacing w:val="2"/>
        </w:rPr>
        <w:t xml:space="preserve"> </w:t>
      </w:r>
      <w:r w:rsidR="00133DAA" w:rsidRPr="002439B9">
        <w:rPr>
          <w:spacing w:val="-3"/>
        </w:rPr>
        <w:t>such</w:t>
      </w:r>
      <w:r w:rsidR="00133DAA" w:rsidRPr="002439B9">
        <w:t xml:space="preserve"> as XML</w:t>
      </w:r>
      <w:r w:rsidR="00133DAA" w:rsidRPr="002439B9">
        <w:rPr>
          <w:spacing w:val="1"/>
        </w:rPr>
        <w:t xml:space="preserve"> </w:t>
      </w:r>
      <w:r w:rsidR="00133DAA" w:rsidRPr="002439B9">
        <w:t>output,</w:t>
      </w:r>
      <w:r w:rsidR="00133DAA" w:rsidRPr="002439B9">
        <w:rPr>
          <w:spacing w:val="2"/>
        </w:rPr>
        <w:t xml:space="preserve"> </w:t>
      </w:r>
      <w:r w:rsidR="00133DAA" w:rsidRPr="002439B9">
        <w:rPr>
          <w:spacing w:val="-3"/>
        </w:rPr>
        <w:t>which</w:t>
      </w:r>
      <w:r w:rsidR="00133DAA" w:rsidRPr="002439B9">
        <w:t xml:space="preserve"> </w:t>
      </w:r>
      <w:r w:rsidR="00133DAA" w:rsidRPr="002439B9">
        <w:rPr>
          <w:spacing w:val="-3"/>
        </w:rPr>
        <w:t>ma</w:t>
      </w:r>
      <w:r w:rsidR="00133DAA" w:rsidRPr="002439B9">
        <w:rPr>
          <w:spacing w:val="-2"/>
        </w:rPr>
        <w:t>y</w:t>
      </w:r>
      <w:r w:rsidR="00133DAA" w:rsidRPr="002439B9">
        <w:t xml:space="preserve"> </w:t>
      </w:r>
      <w:r w:rsidR="00133DAA" w:rsidRPr="002439B9">
        <w:rPr>
          <w:spacing w:val="3"/>
        </w:rPr>
        <w:t>be</w:t>
      </w:r>
      <w:r w:rsidR="00133DAA" w:rsidRPr="002439B9">
        <w:t xml:space="preserve"> useful</w:t>
      </w:r>
      <w:r w:rsidR="00133DAA" w:rsidRPr="002439B9">
        <w:rPr>
          <w:spacing w:val="1"/>
        </w:rPr>
        <w:t xml:space="preserve"> </w:t>
      </w:r>
      <w:r w:rsidR="00133DAA" w:rsidRPr="002439B9">
        <w:t>in some</w:t>
      </w:r>
      <w:r w:rsidR="00133DAA" w:rsidRPr="002439B9">
        <w:rPr>
          <w:spacing w:val="1"/>
        </w:rPr>
        <w:t xml:space="preserve"> </w:t>
      </w:r>
      <w:r w:rsidR="00133DAA" w:rsidRPr="002439B9">
        <w:t>pipelines.</w:t>
      </w:r>
      <w:r w:rsidR="00133DAA">
        <w:rPr>
          <w:spacing w:val="33"/>
        </w:rPr>
        <w:t xml:space="preserve"> </w:t>
      </w:r>
      <w:r>
        <w:rPr>
          <w:spacing w:val="-2"/>
        </w:rPr>
        <w:t>Th</w:t>
      </w:r>
      <w:r>
        <w:rPr>
          <w:spacing w:val="-3"/>
        </w:rPr>
        <w:t>us,</w:t>
      </w:r>
      <w:r>
        <w:rPr>
          <w:spacing w:val="24"/>
          <w:w w:val="93"/>
        </w:rPr>
        <w:t xml:space="preserve"> </w:t>
      </w:r>
      <w:r>
        <w:t>MICA</w:t>
      </w:r>
      <w:r>
        <w:rPr>
          <w:spacing w:val="-10"/>
        </w:rPr>
        <w:t xml:space="preserve"> </w:t>
      </w:r>
      <w:r>
        <w:t>with</w:t>
      </w:r>
      <w:r>
        <w:rPr>
          <w:spacing w:val="-10"/>
        </w:rPr>
        <w:t xml:space="preserve"> </w:t>
      </w:r>
      <w:r>
        <w:t>BLASTX</w:t>
      </w:r>
      <w:r>
        <w:rPr>
          <w:spacing w:val="-10"/>
        </w:rPr>
        <w:t xml:space="preserve"> </w:t>
      </w:r>
      <w:r>
        <w:rPr>
          <w:spacing w:val="-3"/>
        </w:rPr>
        <w:t>ma</w:t>
      </w:r>
      <w:r>
        <w:rPr>
          <w:spacing w:val="-2"/>
        </w:rPr>
        <w:t>y</w:t>
      </w:r>
      <w:r>
        <w:rPr>
          <w:spacing w:val="-9"/>
        </w:rPr>
        <w:t xml:space="preserve"> </w:t>
      </w:r>
      <w:r>
        <w:rPr>
          <w:spacing w:val="3"/>
        </w:rPr>
        <w:t>be</w:t>
      </w:r>
      <w:r>
        <w:rPr>
          <w:spacing w:val="-11"/>
        </w:rPr>
        <w:t xml:space="preserve"> </w:t>
      </w:r>
      <w:r>
        <w:t>suitable</w:t>
      </w:r>
      <w:r>
        <w:rPr>
          <w:spacing w:val="-9"/>
        </w:rPr>
        <w:t xml:space="preserve"> </w:t>
      </w:r>
      <w:r>
        <w:t>for</w:t>
      </w:r>
      <w:r>
        <w:rPr>
          <w:spacing w:val="-9"/>
        </w:rPr>
        <w:t xml:space="preserve"> </w:t>
      </w:r>
      <w:r>
        <w:t>a</w:t>
      </w:r>
      <w:r>
        <w:rPr>
          <w:spacing w:val="-10"/>
        </w:rPr>
        <w:t xml:space="preserve"> </w:t>
      </w:r>
      <w:r>
        <w:t>wider</w:t>
      </w:r>
      <w:r>
        <w:rPr>
          <w:spacing w:val="-10"/>
        </w:rPr>
        <w:t xml:space="preserve"> </w:t>
      </w:r>
      <w:r>
        <w:rPr>
          <w:spacing w:val="-3"/>
        </w:rPr>
        <w:t>v</w:t>
      </w:r>
      <w:r>
        <w:rPr>
          <w:spacing w:val="-4"/>
        </w:rPr>
        <w:t>ariet</w:t>
      </w:r>
      <w:r>
        <w:rPr>
          <w:spacing w:val="-3"/>
        </w:rPr>
        <w:t>y</w:t>
      </w:r>
      <w:r>
        <w:rPr>
          <w:spacing w:val="-9"/>
        </w:rPr>
        <w:t xml:space="preserve"> </w:t>
      </w:r>
      <w:r>
        <w:t>of</w:t>
      </w:r>
      <w:r>
        <w:rPr>
          <w:spacing w:val="-11"/>
        </w:rPr>
        <w:t xml:space="preserve"> </w:t>
      </w:r>
      <w:r>
        <w:t>existing</w:t>
      </w:r>
      <w:r>
        <w:rPr>
          <w:spacing w:val="-9"/>
        </w:rPr>
        <w:t xml:space="preserve"> </w:t>
      </w:r>
      <w:r>
        <w:t>analysis</w:t>
      </w:r>
      <w:r>
        <w:rPr>
          <w:spacing w:val="21"/>
          <w:w w:val="94"/>
        </w:rPr>
        <w:t xml:space="preserve"> </w:t>
      </w:r>
      <w:r>
        <w:t>pipelines.</w:t>
      </w:r>
    </w:p>
    <w:p w14:paraId="2C26BA5A" w14:textId="77777777" w:rsidR="00233997" w:rsidRDefault="00233997" w:rsidP="003B0178">
      <w:pPr>
        <w:pStyle w:val="BodyText"/>
        <w:keepLines/>
        <w:spacing w:line="381" w:lineRule="auto"/>
        <w:ind w:right="528" w:firstLine="351"/>
        <w:sectPr w:rsidR="00233997">
          <w:pgSz w:w="12240" w:h="15840"/>
          <w:pgMar w:top="1500" w:right="1720" w:bottom="1960" w:left="1720" w:header="0" w:footer="1776" w:gutter="0"/>
          <w:cols w:space="720"/>
        </w:sectPr>
      </w:pPr>
    </w:p>
    <w:p w14:paraId="4BCEA4C8" w14:textId="77777777" w:rsidR="00283DE0" w:rsidRDefault="00283DE0" w:rsidP="003B0178">
      <w:pPr>
        <w:keepLines/>
        <w:rPr>
          <w:rFonts w:ascii="Georgia" w:eastAsia="Georgia" w:hAnsi="Georgia" w:cs="Georgia"/>
          <w:sz w:val="20"/>
          <w:szCs w:val="20"/>
        </w:rPr>
      </w:pPr>
    </w:p>
    <w:p w14:paraId="519464D9" w14:textId="77777777" w:rsidR="00283DE0" w:rsidRDefault="00641826" w:rsidP="003B0178">
      <w:pPr>
        <w:pStyle w:val="Heading2"/>
        <w:keepLines/>
        <w:spacing w:before="227"/>
        <w:rPr>
          <w:b w:val="0"/>
          <w:bCs w:val="0"/>
        </w:rPr>
      </w:pPr>
      <w:r>
        <w:t>Application</w:t>
      </w:r>
      <w:r>
        <w:rPr>
          <w:spacing w:val="-28"/>
        </w:rPr>
        <w:t xml:space="preserve"> </w:t>
      </w:r>
      <w:r>
        <w:t>to</w:t>
      </w:r>
      <w:r>
        <w:rPr>
          <w:spacing w:val="-27"/>
        </w:rPr>
        <w:t xml:space="preserve"> </w:t>
      </w:r>
      <w:r>
        <w:t>protein</w:t>
      </w:r>
      <w:r>
        <w:rPr>
          <w:spacing w:val="-26"/>
        </w:rPr>
        <w:t xml:space="preserve"> </w:t>
      </w:r>
      <w:r>
        <w:t>structure</w:t>
      </w:r>
      <w:r>
        <w:rPr>
          <w:spacing w:val="-27"/>
        </w:rPr>
        <w:t xml:space="preserve"> </w:t>
      </w:r>
      <w:r>
        <w:rPr>
          <w:spacing w:val="-3"/>
        </w:rPr>
        <w:t>search</w:t>
      </w:r>
    </w:p>
    <w:p w14:paraId="44EDAAA7" w14:textId="007F816F" w:rsidR="00283DE0" w:rsidRDefault="00641826" w:rsidP="003B0178">
      <w:pPr>
        <w:pStyle w:val="BodyText"/>
        <w:keepLines/>
        <w:tabs>
          <w:tab w:val="left" w:pos="2834"/>
        </w:tabs>
        <w:spacing w:before="211" w:line="381" w:lineRule="auto"/>
        <w:ind w:right="528" w:firstLine="351"/>
      </w:pPr>
      <w:r>
        <w:t>The</w:t>
      </w:r>
      <w:r>
        <w:rPr>
          <w:spacing w:val="-24"/>
        </w:rPr>
        <w:t xml:space="preserve"> </w:t>
      </w:r>
      <w:r>
        <w:t>relationship</w:t>
      </w:r>
      <w:r>
        <w:rPr>
          <w:spacing w:val="-23"/>
        </w:rPr>
        <w:t xml:space="preserve"> </w:t>
      </w:r>
      <w:r>
        <w:rPr>
          <w:spacing w:val="-2"/>
        </w:rPr>
        <w:t>b</w:t>
      </w:r>
      <w:r>
        <w:rPr>
          <w:spacing w:val="-1"/>
        </w:rPr>
        <w:t>et</w:t>
      </w:r>
      <w:r>
        <w:rPr>
          <w:spacing w:val="-2"/>
        </w:rPr>
        <w:t>ween</w:t>
      </w:r>
      <w:r>
        <w:rPr>
          <w:spacing w:val="-24"/>
        </w:rPr>
        <w:t xml:space="preserve"> </w:t>
      </w:r>
      <w:r>
        <w:t>protein</w:t>
      </w:r>
      <w:r>
        <w:rPr>
          <w:spacing w:val="-23"/>
        </w:rPr>
        <w:t xml:space="preserve"> </w:t>
      </w:r>
      <w:r>
        <w:t>structure</w:t>
      </w:r>
      <w:r>
        <w:rPr>
          <w:spacing w:val="-23"/>
        </w:rPr>
        <w:t xml:space="preserve"> </w:t>
      </w:r>
      <w:r>
        <w:t>and</w:t>
      </w:r>
      <w:r>
        <w:rPr>
          <w:spacing w:val="-23"/>
        </w:rPr>
        <w:t xml:space="preserve"> </w:t>
      </w:r>
      <w:r>
        <w:t>function</w:t>
      </w:r>
      <w:r>
        <w:rPr>
          <w:spacing w:val="-23"/>
        </w:rPr>
        <w:t xml:space="preserve"> </w:t>
      </w:r>
      <w:r>
        <w:t>has</w:t>
      </w:r>
      <w:r>
        <w:rPr>
          <w:spacing w:val="-23"/>
        </w:rPr>
        <w:t xml:space="preserve"> </w:t>
      </w:r>
      <w:r>
        <w:rPr>
          <w:spacing w:val="1"/>
        </w:rPr>
        <w:t>been</w:t>
      </w:r>
      <w:r>
        <w:rPr>
          <w:spacing w:val="-24"/>
        </w:rPr>
        <w:t xml:space="preserve"> </w:t>
      </w:r>
      <w:r>
        <w:t>a</w:t>
      </w:r>
      <w:r>
        <w:rPr>
          <w:spacing w:val="-23"/>
        </w:rPr>
        <w:t xml:space="preserve"> </w:t>
      </w:r>
      <w:r w:rsidR="00233997">
        <w:t>sub</w:t>
      </w:r>
      <w:r>
        <w:t>ject</w:t>
      </w:r>
      <w:r>
        <w:rPr>
          <w:spacing w:val="-8"/>
        </w:rPr>
        <w:t xml:space="preserve"> </w:t>
      </w:r>
      <w:r>
        <w:t>of</w:t>
      </w:r>
      <w:r>
        <w:rPr>
          <w:spacing w:val="-7"/>
        </w:rPr>
        <w:t xml:space="preserve"> </w:t>
      </w:r>
      <w:r>
        <w:rPr>
          <w:spacing w:val="-2"/>
        </w:rPr>
        <w:t>intense</w:t>
      </w:r>
      <w:r>
        <w:rPr>
          <w:spacing w:val="-8"/>
        </w:rPr>
        <w:t xml:space="preserve"> </w:t>
      </w:r>
      <w:r>
        <w:t>study</w:t>
      </w:r>
      <w:r>
        <w:rPr>
          <w:spacing w:val="-6"/>
        </w:rPr>
        <w:t xml:space="preserve"> </w:t>
      </w:r>
      <w:r>
        <w:t>for</w:t>
      </w:r>
      <w:r>
        <w:rPr>
          <w:spacing w:val="-7"/>
        </w:rPr>
        <w:t xml:space="preserve"> </w:t>
      </w:r>
      <w:r>
        <w:t>decades,</w:t>
      </w:r>
      <w:r>
        <w:rPr>
          <w:spacing w:val="-8"/>
        </w:rPr>
        <w:t xml:space="preserve"> </w:t>
      </w:r>
      <w:r>
        <w:t>and</w:t>
      </w:r>
      <w:r>
        <w:rPr>
          <w:spacing w:val="-7"/>
        </w:rPr>
        <w:t xml:space="preserve"> </w:t>
      </w:r>
      <w:r>
        <w:t>this</w:t>
      </w:r>
      <w:r>
        <w:rPr>
          <w:spacing w:val="-7"/>
        </w:rPr>
        <w:t xml:space="preserve"> </w:t>
      </w:r>
      <w:r>
        <w:t>strong</w:t>
      </w:r>
      <w:r>
        <w:rPr>
          <w:spacing w:val="-6"/>
        </w:rPr>
        <w:t xml:space="preserve"> </w:t>
      </w:r>
      <w:r>
        <w:t>link</w:t>
      </w:r>
      <w:r>
        <w:rPr>
          <w:spacing w:val="-8"/>
        </w:rPr>
        <w:t xml:space="preserve"> </w:t>
      </w:r>
      <w:r>
        <w:t>has</w:t>
      </w:r>
      <w:r>
        <w:rPr>
          <w:spacing w:val="-7"/>
        </w:rPr>
        <w:t xml:space="preserve"> </w:t>
      </w:r>
      <w:r>
        <w:rPr>
          <w:spacing w:val="1"/>
        </w:rPr>
        <w:t>been</w:t>
      </w:r>
      <w:r>
        <w:rPr>
          <w:spacing w:val="-7"/>
        </w:rPr>
        <w:t xml:space="preserve"> </w:t>
      </w:r>
      <w:r>
        <w:t>used</w:t>
      </w:r>
      <w:r>
        <w:rPr>
          <w:spacing w:val="-7"/>
        </w:rPr>
        <w:t xml:space="preserve"> </w:t>
      </w:r>
      <w:r>
        <w:t>for</w:t>
      </w:r>
      <w:r>
        <w:rPr>
          <w:spacing w:val="-7"/>
        </w:rPr>
        <w:t xml:space="preserve"> </w:t>
      </w:r>
      <w:r>
        <w:t>the</w:t>
      </w:r>
      <w:r>
        <w:rPr>
          <w:spacing w:val="23"/>
          <w:w w:val="95"/>
        </w:rPr>
        <w:t xml:space="preserve"> </w:t>
      </w:r>
      <w:r>
        <w:t>prediction</w:t>
      </w:r>
      <w:r>
        <w:rPr>
          <w:spacing w:val="-24"/>
        </w:rPr>
        <w:t xml:space="preserve"> </w:t>
      </w:r>
      <w:r>
        <w:t>of</w:t>
      </w:r>
      <w:r>
        <w:rPr>
          <w:spacing w:val="-23"/>
        </w:rPr>
        <w:t xml:space="preserve"> </w:t>
      </w:r>
      <w:r>
        <w:t>function</w:t>
      </w:r>
      <w:r>
        <w:rPr>
          <w:spacing w:val="-22"/>
        </w:rPr>
        <w:t xml:space="preserve"> </w:t>
      </w:r>
      <w:r>
        <w:t>from</w:t>
      </w:r>
      <w:r>
        <w:rPr>
          <w:spacing w:val="-22"/>
        </w:rPr>
        <w:t xml:space="preserve"> </w:t>
      </w:r>
      <w:r>
        <w:t>structure</w:t>
      </w:r>
      <w:r>
        <w:rPr>
          <w:spacing w:val="-23"/>
        </w:rPr>
        <w:t xml:space="preserve"> </w:t>
      </w:r>
      <w:r>
        <w:rPr>
          <w:spacing w:val="-1"/>
        </w:rPr>
        <w:t>(</w:t>
      </w:r>
      <w:r>
        <w:rPr>
          <w:spacing w:val="-2"/>
        </w:rPr>
        <w:t>Hegyi</w:t>
      </w:r>
      <w:r>
        <w:rPr>
          <w:spacing w:val="-22"/>
        </w:rPr>
        <w:t xml:space="preserve"> </w:t>
      </w:r>
      <w:r>
        <w:t>&amp;</w:t>
      </w:r>
      <w:r>
        <w:rPr>
          <w:spacing w:val="-23"/>
        </w:rPr>
        <w:t xml:space="preserve"> </w:t>
      </w:r>
      <w:r>
        <w:t>Gerstein,</w:t>
      </w:r>
      <w:r>
        <w:rPr>
          <w:spacing w:val="-22"/>
        </w:rPr>
        <w:t xml:space="preserve"> </w:t>
      </w:r>
      <w:r>
        <w:rPr>
          <w:spacing w:val="-2"/>
        </w:rPr>
        <w:t>1999</w:t>
      </w:r>
      <w:r>
        <w:rPr>
          <w:spacing w:val="-1"/>
        </w:rPr>
        <w:t>).</w:t>
      </w:r>
      <w:r>
        <w:rPr>
          <w:spacing w:val="-11"/>
        </w:rPr>
        <w:t xml:space="preserve"> </w:t>
      </w:r>
      <w:r>
        <w:rPr>
          <w:spacing w:val="-2"/>
        </w:rPr>
        <w:t>Specifically</w:t>
      </w:r>
      <w:r>
        <w:rPr>
          <w:spacing w:val="-1"/>
        </w:rPr>
        <w:t>,</w:t>
      </w:r>
      <w:r>
        <w:rPr>
          <w:spacing w:val="23"/>
          <w:w w:val="99"/>
        </w:rPr>
        <w:t xml:space="preserve"> </w:t>
      </w:r>
      <w:r>
        <w:rPr>
          <w:spacing w:val="-3"/>
        </w:rPr>
        <w:t>given</w:t>
      </w:r>
      <w:r>
        <w:rPr>
          <w:spacing w:val="-22"/>
        </w:rPr>
        <w:t xml:space="preserve"> </w:t>
      </w:r>
      <w:r>
        <w:t>a</w:t>
      </w:r>
      <w:r>
        <w:rPr>
          <w:spacing w:val="-21"/>
        </w:rPr>
        <w:t xml:space="preserve"> </w:t>
      </w:r>
      <w:r>
        <w:t>protein</w:t>
      </w:r>
      <w:r>
        <w:rPr>
          <w:spacing w:val="-21"/>
        </w:rPr>
        <w:t xml:space="preserve"> </w:t>
      </w:r>
      <w:r>
        <w:t>of</w:t>
      </w:r>
      <w:r>
        <w:rPr>
          <w:spacing w:val="-21"/>
        </w:rPr>
        <w:t xml:space="preserve"> </w:t>
      </w:r>
      <w:r>
        <w:rPr>
          <w:spacing w:val="-2"/>
        </w:rPr>
        <w:t>solved</w:t>
      </w:r>
      <w:r>
        <w:rPr>
          <w:spacing w:val="-22"/>
        </w:rPr>
        <w:t xml:space="preserve"> </w:t>
      </w:r>
      <w:r>
        <w:t>(or</w:t>
      </w:r>
      <w:r>
        <w:rPr>
          <w:spacing w:val="-21"/>
        </w:rPr>
        <w:t xml:space="preserve"> </w:t>
      </w:r>
      <w:r>
        <w:t>predicted)</w:t>
      </w:r>
      <w:r>
        <w:rPr>
          <w:spacing w:val="-21"/>
        </w:rPr>
        <w:t xml:space="preserve"> </w:t>
      </w:r>
      <w:r>
        <w:t>structure</w:t>
      </w:r>
      <w:r>
        <w:rPr>
          <w:spacing w:val="-20"/>
        </w:rPr>
        <w:t xml:space="preserve"> </w:t>
      </w:r>
      <w:r>
        <w:t>but</w:t>
      </w:r>
      <w:r>
        <w:rPr>
          <w:spacing w:val="-22"/>
        </w:rPr>
        <w:t xml:space="preserve"> </w:t>
      </w:r>
      <w:r>
        <w:rPr>
          <w:spacing w:val="-2"/>
        </w:rPr>
        <w:t>unknown</w:t>
      </w:r>
      <w:r>
        <w:rPr>
          <w:spacing w:val="-21"/>
        </w:rPr>
        <w:t xml:space="preserve"> </w:t>
      </w:r>
      <w:r>
        <w:t>function</w:t>
      </w:r>
      <w:r w:rsidRPr="00634E55">
        <w:t>, the efficient identifi</w:t>
      </w:r>
      <w:r w:rsidR="00DC1907" w:rsidRPr="00634E55">
        <w:t>cation</w:t>
      </w:r>
      <w:r w:rsidRPr="00634E55">
        <w:tab/>
        <w:t>of structurally similar</w:t>
      </w:r>
      <w:r>
        <w:rPr>
          <w:spacing w:val="16"/>
        </w:rPr>
        <w:t xml:space="preserve"> </w:t>
      </w:r>
      <w:r>
        <w:t>proteins</w:t>
      </w:r>
      <w:r>
        <w:rPr>
          <w:spacing w:val="15"/>
        </w:rPr>
        <w:t xml:space="preserve"> </w:t>
      </w:r>
      <w:r>
        <w:t>in</w:t>
      </w:r>
      <w:r>
        <w:rPr>
          <w:spacing w:val="15"/>
        </w:rPr>
        <w:t xml:space="preserve"> </w:t>
      </w:r>
      <w:r>
        <w:t>the</w:t>
      </w:r>
      <w:r>
        <w:rPr>
          <w:spacing w:val="15"/>
        </w:rPr>
        <w:t xml:space="preserve"> </w:t>
      </w:r>
      <w:r>
        <w:t>Protein</w:t>
      </w:r>
      <w:r>
        <w:rPr>
          <w:spacing w:val="15"/>
        </w:rPr>
        <w:t xml:space="preserve"> </w:t>
      </w:r>
      <w:r>
        <w:t>Data</w:t>
      </w:r>
      <w:r>
        <w:rPr>
          <w:spacing w:val="24"/>
          <w:w w:val="99"/>
        </w:rPr>
        <w:t xml:space="preserve"> </w:t>
      </w:r>
      <w:r>
        <w:t>Bank</w:t>
      </w:r>
      <w:r>
        <w:rPr>
          <w:spacing w:val="-9"/>
        </w:rPr>
        <w:t xml:space="preserve"> </w:t>
      </w:r>
      <w:r>
        <w:t>(PDB)</w:t>
      </w:r>
      <w:r>
        <w:rPr>
          <w:spacing w:val="-10"/>
        </w:rPr>
        <w:t xml:space="preserve"> </w:t>
      </w:r>
      <w:r>
        <w:t>is</w:t>
      </w:r>
      <w:r>
        <w:rPr>
          <w:spacing w:val="-10"/>
        </w:rPr>
        <w:t xml:space="preserve"> </w:t>
      </w:r>
      <w:r>
        <w:t>critical</w:t>
      </w:r>
      <w:r>
        <w:rPr>
          <w:spacing w:val="-8"/>
        </w:rPr>
        <w:t xml:space="preserve"> </w:t>
      </w:r>
      <w:r>
        <w:t>to</w:t>
      </w:r>
      <w:r>
        <w:rPr>
          <w:spacing w:val="-9"/>
        </w:rPr>
        <w:t xml:space="preserve"> </w:t>
      </w:r>
      <w:r>
        <w:t>function</w:t>
      </w:r>
      <w:r>
        <w:rPr>
          <w:spacing w:val="-8"/>
        </w:rPr>
        <w:t xml:space="preserve"> </w:t>
      </w:r>
      <w:r>
        <w:t>prediction.</w:t>
      </w:r>
      <w:r>
        <w:rPr>
          <w:spacing w:val="11"/>
        </w:rPr>
        <w:t xml:space="preserve"> </w:t>
      </w:r>
      <w:r>
        <w:t>Finding</w:t>
      </w:r>
      <w:r>
        <w:rPr>
          <w:spacing w:val="-8"/>
        </w:rPr>
        <w:t xml:space="preserve"> </w:t>
      </w:r>
      <w:r>
        <w:t>structural</w:t>
      </w:r>
      <w:r>
        <w:rPr>
          <w:spacing w:val="-8"/>
        </w:rPr>
        <w:t xml:space="preserve"> </w:t>
      </w:r>
      <w:r>
        <w:rPr>
          <w:spacing w:val="-2"/>
        </w:rPr>
        <w:t>neighbors</w:t>
      </w:r>
      <w:r>
        <w:rPr>
          <w:spacing w:val="28"/>
          <w:w w:val="90"/>
        </w:rPr>
        <w:t xml:space="preserve"> </w:t>
      </w:r>
      <w:r>
        <w:t>can</w:t>
      </w:r>
      <w:r>
        <w:rPr>
          <w:spacing w:val="-32"/>
        </w:rPr>
        <w:t xml:space="preserve"> </w:t>
      </w:r>
      <w:r>
        <w:t>also</w:t>
      </w:r>
      <w:r>
        <w:rPr>
          <w:spacing w:val="-31"/>
        </w:rPr>
        <w:t xml:space="preserve"> </w:t>
      </w:r>
      <w:r>
        <w:rPr>
          <w:spacing w:val="-3"/>
        </w:rPr>
        <w:t>give</w:t>
      </w:r>
      <w:r>
        <w:rPr>
          <w:spacing w:val="-31"/>
        </w:rPr>
        <w:t xml:space="preserve"> </w:t>
      </w:r>
      <w:r>
        <w:rPr>
          <w:spacing w:val="-2"/>
        </w:rPr>
        <w:t>insigh</w:t>
      </w:r>
      <w:r>
        <w:rPr>
          <w:spacing w:val="-1"/>
        </w:rPr>
        <w:t>t</w:t>
      </w:r>
      <w:r>
        <w:rPr>
          <w:spacing w:val="-31"/>
        </w:rPr>
        <w:t xml:space="preserve"> </w:t>
      </w:r>
      <w:r>
        <w:rPr>
          <w:spacing w:val="-3"/>
        </w:rPr>
        <w:t>into</w:t>
      </w:r>
      <w:r>
        <w:rPr>
          <w:spacing w:val="-31"/>
        </w:rPr>
        <w:t xml:space="preserve"> </w:t>
      </w:r>
      <w:r>
        <w:t>the</w:t>
      </w:r>
      <w:r>
        <w:rPr>
          <w:spacing w:val="-31"/>
        </w:rPr>
        <w:t xml:space="preserve"> </w:t>
      </w:r>
      <w:r>
        <w:rPr>
          <w:spacing w:val="-2"/>
        </w:rPr>
        <w:t>evolutionary</w:t>
      </w:r>
      <w:r>
        <w:rPr>
          <w:spacing w:val="-31"/>
        </w:rPr>
        <w:t xml:space="preserve"> </w:t>
      </w:r>
      <w:r>
        <w:t>origins</w:t>
      </w:r>
      <w:r>
        <w:rPr>
          <w:spacing w:val="-31"/>
        </w:rPr>
        <w:t xml:space="preserve"> </w:t>
      </w:r>
      <w:r>
        <w:t>of</w:t>
      </w:r>
      <w:r>
        <w:rPr>
          <w:spacing w:val="-31"/>
        </w:rPr>
        <w:t xml:space="preserve"> </w:t>
      </w:r>
      <w:r>
        <w:t>proteins</w:t>
      </w:r>
      <w:r>
        <w:rPr>
          <w:spacing w:val="-31"/>
        </w:rPr>
        <w:t xml:space="preserve"> </w:t>
      </w:r>
      <w:r>
        <w:t>of</w:t>
      </w:r>
      <w:r>
        <w:rPr>
          <w:spacing w:val="-31"/>
        </w:rPr>
        <w:t xml:space="preserve"> </w:t>
      </w:r>
      <w:r>
        <w:rPr>
          <w:spacing w:val="-2"/>
        </w:rPr>
        <w:t>interest</w:t>
      </w:r>
      <w:r>
        <w:rPr>
          <w:spacing w:val="-32"/>
        </w:rPr>
        <w:t xml:space="preserve"> </w:t>
      </w:r>
      <w:r>
        <w:rPr>
          <w:spacing w:val="-5"/>
        </w:rPr>
        <w:t>(Y</w:t>
      </w:r>
      <w:r>
        <w:rPr>
          <w:spacing w:val="-6"/>
        </w:rPr>
        <w:t>ona</w:t>
      </w:r>
      <w:r>
        <w:rPr>
          <w:spacing w:val="31"/>
          <w:w w:val="92"/>
        </w:rPr>
        <w:t xml:space="preserve"> </w:t>
      </w:r>
      <w:r>
        <w:t>et</w:t>
      </w:r>
      <w:r>
        <w:rPr>
          <w:spacing w:val="-16"/>
        </w:rPr>
        <w:t xml:space="preserve"> </w:t>
      </w:r>
      <w:r>
        <w:t>al.,</w:t>
      </w:r>
      <w:r>
        <w:rPr>
          <w:spacing w:val="-15"/>
        </w:rPr>
        <w:t xml:space="preserve"> </w:t>
      </w:r>
      <w:r>
        <w:rPr>
          <w:spacing w:val="-2"/>
        </w:rPr>
        <w:t>1999;</w:t>
      </w:r>
      <w:r>
        <w:rPr>
          <w:spacing w:val="-15"/>
        </w:rPr>
        <w:t xml:space="preserve"> </w:t>
      </w:r>
      <w:r>
        <w:rPr>
          <w:spacing w:val="-3"/>
        </w:rPr>
        <w:t>Nepomn</w:t>
      </w:r>
      <w:r>
        <w:rPr>
          <w:spacing w:val="-2"/>
        </w:rPr>
        <w:t>y</w:t>
      </w:r>
      <w:r>
        <w:rPr>
          <w:spacing w:val="-3"/>
        </w:rPr>
        <w:t>achiy</w:t>
      </w:r>
      <w:r>
        <w:rPr>
          <w:spacing w:val="-16"/>
        </w:rPr>
        <w:t xml:space="preserve"> </w:t>
      </w:r>
      <w:r>
        <w:t>et</w:t>
      </w:r>
      <w:r>
        <w:rPr>
          <w:spacing w:val="-15"/>
        </w:rPr>
        <w:t xml:space="preserve"> </w:t>
      </w:r>
      <w:r>
        <w:rPr>
          <w:spacing w:val="-2"/>
        </w:rPr>
        <w:t>al.</w:t>
      </w:r>
      <w:r>
        <w:rPr>
          <w:spacing w:val="-1"/>
        </w:rPr>
        <w:t>,</w:t>
      </w:r>
      <w:r>
        <w:rPr>
          <w:spacing w:val="-15"/>
        </w:rPr>
        <w:t xml:space="preserve"> </w:t>
      </w:r>
      <w:r>
        <w:rPr>
          <w:spacing w:val="-2"/>
        </w:rPr>
        <w:t>2014</w:t>
      </w:r>
      <w:r>
        <w:rPr>
          <w:spacing w:val="-1"/>
        </w:rPr>
        <w:t>).</w:t>
      </w:r>
    </w:p>
    <w:p w14:paraId="4D182376" w14:textId="6ACD8874" w:rsidR="00634E55" w:rsidRDefault="00641826" w:rsidP="003B0178">
      <w:pPr>
        <w:pStyle w:val="BodyText"/>
        <w:keepLines/>
        <w:tabs>
          <w:tab w:val="left" w:pos="3458"/>
        </w:tabs>
        <w:spacing w:line="381" w:lineRule="auto"/>
        <w:ind w:right="528" w:firstLine="351"/>
        <w:sectPr w:rsidR="00634E55">
          <w:pgSz w:w="12240" w:h="15840"/>
          <w:pgMar w:top="1500" w:right="1720" w:bottom="1960" w:left="1720" w:header="0" w:footer="1776" w:gutter="0"/>
          <w:cols w:space="720"/>
        </w:sectPr>
      </w:pPr>
      <w:r>
        <w:t>One</w:t>
      </w:r>
      <w:r>
        <w:rPr>
          <w:spacing w:val="-5"/>
        </w:rPr>
        <w:t xml:space="preserve"> </w:t>
      </w:r>
      <w:r>
        <w:rPr>
          <w:spacing w:val="-2"/>
        </w:rPr>
        <w:t>approach</w:t>
      </w:r>
      <w:r>
        <w:rPr>
          <w:spacing w:val="-4"/>
        </w:rPr>
        <w:t xml:space="preserve"> </w:t>
      </w:r>
      <w:r>
        <w:t>to</w:t>
      </w:r>
      <w:r>
        <w:rPr>
          <w:spacing w:val="-4"/>
        </w:rPr>
        <w:t xml:space="preserve"> </w:t>
      </w:r>
      <w:r>
        <w:t>fi</w:t>
      </w:r>
      <w:r w:rsidR="00DC1907">
        <w:t>nding</w:t>
      </w:r>
      <w:r>
        <w:tab/>
        <w:t>structural</w:t>
      </w:r>
      <w:r>
        <w:rPr>
          <w:spacing w:val="3"/>
        </w:rPr>
        <w:t xml:space="preserve"> </w:t>
      </w:r>
      <w:r>
        <w:rPr>
          <w:spacing w:val="-2"/>
        </w:rPr>
        <w:t>neighbors</w:t>
      </w:r>
      <w:r>
        <w:rPr>
          <w:spacing w:val="1"/>
        </w:rPr>
        <w:t xml:space="preserve"> </w:t>
      </w:r>
      <w:r>
        <w:t>is</w:t>
      </w:r>
      <w:r>
        <w:rPr>
          <w:spacing w:val="1"/>
        </w:rPr>
        <w:t xml:space="preserve"> </w:t>
      </w:r>
      <w:r>
        <w:t>to</w:t>
      </w:r>
      <w:r>
        <w:rPr>
          <w:spacing w:val="1"/>
        </w:rPr>
        <w:t xml:space="preserve"> </w:t>
      </w:r>
      <w:r>
        <w:t>attempt</w:t>
      </w:r>
      <w:r>
        <w:rPr>
          <w:spacing w:val="1"/>
        </w:rPr>
        <w:t xml:space="preserve"> </w:t>
      </w:r>
      <w:r>
        <w:t>to</w:t>
      </w:r>
      <w:r>
        <w:rPr>
          <w:spacing w:val="1"/>
        </w:rPr>
        <w:t xml:space="preserve"> </w:t>
      </w:r>
      <w:r>
        <w:t>align</w:t>
      </w:r>
      <w:r>
        <w:rPr>
          <w:spacing w:val="2"/>
        </w:rPr>
        <w:t xml:space="preserve"> </w:t>
      </w:r>
      <w:r>
        <w:t>the</w:t>
      </w:r>
      <w:r>
        <w:rPr>
          <w:spacing w:val="29"/>
          <w:w w:val="95"/>
        </w:rPr>
        <w:t xml:space="preserve"> </w:t>
      </w:r>
      <w:r>
        <w:t>query</w:t>
      </w:r>
      <w:r>
        <w:rPr>
          <w:spacing w:val="1"/>
        </w:rPr>
        <w:t xml:space="preserve"> </w:t>
      </w:r>
      <w:r>
        <w:t>protein</w:t>
      </w:r>
      <w:r>
        <w:rPr>
          <w:spacing w:val="2"/>
        </w:rPr>
        <w:t xml:space="preserve"> </w:t>
      </w:r>
      <w:r>
        <w:t>to</w:t>
      </w:r>
      <w:r>
        <w:rPr>
          <w:spacing w:val="1"/>
        </w:rPr>
        <w:t xml:space="preserve"> </w:t>
      </w:r>
      <w:r>
        <w:t>all</w:t>
      </w:r>
      <w:r>
        <w:rPr>
          <w:spacing w:val="2"/>
        </w:rPr>
        <w:t xml:space="preserve"> </w:t>
      </w:r>
      <w:r>
        <w:t>the</w:t>
      </w:r>
      <w:r>
        <w:rPr>
          <w:spacing w:val="1"/>
        </w:rPr>
        <w:t xml:space="preserve"> </w:t>
      </w:r>
      <w:r>
        <w:rPr>
          <w:spacing w:val="-2"/>
        </w:rPr>
        <w:t>entries</w:t>
      </w:r>
      <w:r>
        <w:rPr>
          <w:spacing w:val="1"/>
        </w:rPr>
        <w:t xml:space="preserve"> </w:t>
      </w:r>
      <w:r>
        <w:t>in</w:t>
      </w:r>
      <w:r>
        <w:rPr>
          <w:spacing w:val="2"/>
        </w:rPr>
        <w:t xml:space="preserve"> </w:t>
      </w:r>
      <w:r>
        <w:t>the</w:t>
      </w:r>
      <w:r>
        <w:rPr>
          <w:spacing w:val="1"/>
        </w:rPr>
        <w:t xml:space="preserve"> </w:t>
      </w:r>
      <w:r>
        <w:t>PDB</w:t>
      </w:r>
      <w:r>
        <w:rPr>
          <w:spacing w:val="2"/>
        </w:rPr>
        <w:t xml:space="preserve"> </w:t>
      </w:r>
      <w:r>
        <w:t>using</w:t>
      </w:r>
      <w:r>
        <w:rPr>
          <w:spacing w:val="1"/>
        </w:rPr>
        <w:t xml:space="preserve"> </w:t>
      </w:r>
      <w:r>
        <w:t>a</w:t>
      </w:r>
      <w:r>
        <w:rPr>
          <w:spacing w:val="2"/>
        </w:rPr>
        <w:t xml:space="preserve"> </w:t>
      </w:r>
      <w:r>
        <w:t>structural</w:t>
      </w:r>
      <w:r>
        <w:rPr>
          <w:spacing w:val="3"/>
        </w:rPr>
        <w:t xml:space="preserve"> </w:t>
      </w:r>
      <w:r>
        <w:t>aligner,</w:t>
      </w:r>
      <w:r>
        <w:rPr>
          <w:spacing w:val="2"/>
        </w:rPr>
        <w:t xml:space="preserve"> </w:t>
      </w:r>
      <w:r>
        <w:rPr>
          <w:spacing w:val="-3"/>
        </w:rPr>
        <w:t>such</w:t>
      </w:r>
      <w:r>
        <w:rPr>
          <w:spacing w:val="23"/>
          <w:w w:val="92"/>
        </w:rPr>
        <w:t xml:space="preserve"> </w:t>
      </w:r>
      <w:r>
        <w:t>as</w:t>
      </w:r>
      <w:r>
        <w:rPr>
          <w:spacing w:val="24"/>
        </w:rPr>
        <w:t xml:space="preserve"> </w:t>
      </w:r>
      <w:r>
        <w:rPr>
          <w:spacing w:val="-4"/>
        </w:rPr>
        <w:t>STRUCTAL</w:t>
      </w:r>
      <w:r>
        <w:rPr>
          <w:spacing w:val="24"/>
        </w:rPr>
        <w:t xml:space="preserve"> </w:t>
      </w:r>
      <w:r>
        <w:t>(Subbiah</w:t>
      </w:r>
      <w:r>
        <w:rPr>
          <w:spacing w:val="24"/>
        </w:rPr>
        <w:t xml:space="preserve"> </w:t>
      </w:r>
      <w:r>
        <w:t>et</w:t>
      </w:r>
      <w:r>
        <w:rPr>
          <w:spacing w:val="25"/>
        </w:rPr>
        <w:t xml:space="preserve"> </w:t>
      </w:r>
      <w:r>
        <w:t>al.,</w:t>
      </w:r>
      <w:r>
        <w:rPr>
          <w:spacing w:val="24"/>
        </w:rPr>
        <w:t xml:space="preserve"> </w:t>
      </w:r>
      <w:r>
        <w:t>1993),</w:t>
      </w:r>
      <w:r>
        <w:rPr>
          <w:spacing w:val="28"/>
        </w:rPr>
        <w:t xml:space="preserve"> </w:t>
      </w:r>
      <w:r>
        <w:t>ICE</w:t>
      </w:r>
      <w:r>
        <w:rPr>
          <w:spacing w:val="25"/>
        </w:rPr>
        <w:t xml:space="preserve"> </w:t>
      </w:r>
      <w:r>
        <w:rPr>
          <w:spacing w:val="-2"/>
        </w:rPr>
        <w:t>(</w:t>
      </w:r>
      <w:r>
        <w:rPr>
          <w:spacing w:val="-3"/>
        </w:rPr>
        <w:t>Shindyalo</w:t>
      </w:r>
      <w:r>
        <w:rPr>
          <w:spacing w:val="-2"/>
        </w:rPr>
        <w:t>v</w:t>
      </w:r>
      <w:r>
        <w:rPr>
          <w:spacing w:val="24"/>
        </w:rPr>
        <w:t xml:space="preserve"> </w:t>
      </w:r>
      <w:r>
        <w:t>&amp;</w:t>
      </w:r>
      <w:r>
        <w:rPr>
          <w:spacing w:val="24"/>
        </w:rPr>
        <w:t xml:space="preserve"> </w:t>
      </w:r>
      <w:r>
        <w:t>Bourne,</w:t>
      </w:r>
      <w:r>
        <w:rPr>
          <w:spacing w:val="25"/>
        </w:rPr>
        <w:t xml:space="preserve"> </w:t>
      </w:r>
      <w:r>
        <w:rPr>
          <w:spacing w:val="-2"/>
        </w:rPr>
        <w:t>1998</w:t>
      </w:r>
      <w:r>
        <w:rPr>
          <w:spacing w:val="-1"/>
        </w:rPr>
        <w:t>),</w:t>
      </w:r>
      <w:r>
        <w:rPr>
          <w:spacing w:val="37"/>
        </w:rPr>
        <w:t xml:space="preserve"> </w:t>
      </w:r>
      <w:r>
        <w:t>or</w:t>
      </w:r>
      <w:r>
        <w:rPr>
          <w:spacing w:val="-17"/>
        </w:rPr>
        <w:t xml:space="preserve"> </w:t>
      </w:r>
      <w:r>
        <w:t>Matt</w:t>
      </w:r>
      <w:r>
        <w:rPr>
          <w:spacing w:val="-16"/>
        </w:rPr>
        <w:t xml:space="preserve"> </w:t>
      </w:r>
      <w:r>
        <w:rPr>
          <w:spacing w:val="-1"/>
        </w:rPr>
        <w:t>(</w:t>
      </w:r>
      <w:r>
        <w:rPr>
          <w:spacing w:val="-2"/>
        </w:rPr>
        <w:t>Menke</w:t>
      </w:r>
      <w:r>
        <w:rPr>
          <w:spacing w:val="-17"/>
        </w:rPr>
        <w:t xml:space="preserve"> </w:t>
      </w:r>
      <w:r>
        <w:t>et</w:t>
      </w:r>
      <w:r>
        <w:rPr>
          <w:spacing w:val="-17"/>
        </w:rPr>
        <w:t xml:space="preserve"> </w:t>
      </w:r>
      <w:r>
        <w:t>al.,</w:t>
      </w:r>
      <w:r>
        <w:rPr>
          <w:spacing w:val="-16"/>
        </w:rPr>
        <w:t xml:space="preserve"> </w:t>
      </w:r>
      <w:r>
        <w:rPr>
          <w:spacing w:val="-2"/>
        </w:rPr>
        <w:t>2008</w:t>
      </w:r>
      <w:r>
        <w:rPr>
          <w:spacing w:val="-1"/>
        </w:rPr>
        <w:t xml:space="preserve">). </w:t>
      </w:r>
      <w:r>
        <w:rPr>
          <w:spacing w:val="-4"/>
        </w:rPr>
        <w:t>However,</w:t>
      </w:r>
      <w:r>
        <w:rPr>
          <w:spacing w:val="-17"/>
        </w:rPr>
        <w:t xml:space="preserve"> </w:t>
      </w:r>
      <w:r>
        <w:t>performing</w:t>
      </w:r>
      <w:r>
        <w:rPr>
          <w:spacing w:val="-16"/>
        </w:rPr>
        <w:t xml:space="preserve"> </w:t>
      </w:r>
      <w:r>
        <w:t>a</w:t>
      </w:r>
      <w:r>
        <w:rPr>
          <w:spacing w:val="-16"/>
        </w:rPr>
        <w:t xml:space="preserve"> </w:t>
      </w:r>
      <w:r>
        <w:t>full</w:t>
      </w:r>
      <w:r>
        <w:rPr>
          <w:spacing w:val="-17"/>
        </w:rPr>
        <w:t xml:space="preserve"> </w:t>
      </w:r>
      <w:r>
        <w:rPr>
          <w:spacing w:val="-2"/>
        </w:rPr>
        <w:t>alignmen</w:t>
      </w:r>
      <w:r>
        <w:rPr>
          <w:spacing w:val="-1"/>
        </w:rPr>
        <w:t>t</w:t>
      </w:r>
      <w:r>
        <w:rPr>
          <w:spacing w:val="-16"/>
        </w:rPr>
        <w:t xml:space="preserve"> </w:t>
      </w:r>
      <w:r>
        <w:t>against</w:t>
      </w:r>
      <w:r>
        <w:rPr>
          <w:spacing w:val="35"/>
          <w:w w:val="95"/>
        </w:rPr>
        <w:t xml:space="preserve"> </w:t>
      </w:r>
      <w:r>
        <w:rPr>
          <w:spacing w:val="-3"/>
        </w:rPr>
        <w:t>every</w:t>
      </w:r>
      <w:r>
        <w:rPr>
          <w:spacing w:val="-17"/>
        </w:rPr>
        <w:t xml:space="preserve"> </w:t>
      </w:r>
      <w:r>
        <w:rPr>
          <w:spacing w:val="-3"/>
        </w:rPr>
        <w:t>en</w:t>
      </w:r>
      <w:r>
        <w:rPr>
          <w:spacing w:val="-2"/>
        </w:rPr>
        <w:t>try</w:t>
      </w:r>
      <w:r>
        <w:rPr>
          <w:spacing w:val="-17"/>
        </w:rPr>
        <w:t xml:space="preserve"> </w:t>
      </w:r>
      <w:r>
        <w:t>in</w:t>
      </w:r>
      <w:r>
        <w:rPr>
          <w:spacing w:val="-16"/>
        </w:rPr>
        <w:t xml:space="preserve"> </w:t>
      </w:r>
      <w:r>
        <w:t>the</w:t>
      </w:r>
      <w:r>
        <w:rPr>
          <w:spacing w:val="-17"/>
        </w:rPr>
        <w:t xml:space="preserve"> </w:t>
      </w:r>
      <w:r>
        <w:t>PDB</w:t>
      </w:r>
      <w:r>
        <w:rPr>
          <w:spacing w:val="-16"/>
        </w:rPr>
        <w:t xml:space="preserve"> </w:t>
      </w:r>
      <w:r>
        <w:t>is</w:t>
      </w:r>
      <w:r>
        <w:rPr>
          <w:spacing w:val="-16"/>
        </w:rPr>
        <w:t xml:space="preserve"> </w:t>
      </w:r>
      <w:r>
        <w:rPr>
          <w:spacing w:val="-2"/>
        </w:rPr>
        <w:t>prohibitively</w:t>
      </w:r>
      <w:r>
        <w:rPr>
          <w:spacing w:val="-16"/>
        </w:rPr>
        <w:t xml:space="preserve"> </w:t>
      </w:r>
      <w:r>
        <w:t>expensive,</w:t>
      </w:r>
      <w:r>
        <w:rPr>
          <w:spacing w:val="-16"/>
        </w:rPr>
        <w:t xml:space="preserve"> </w:t>
      </w:r>
      <w:r>
        <w:t>especially</w:t>
      </w:r>
      <w:r>
        <w:rPr>
          <w:spacing w:val="-16"/>
        </w:rPr>
        <w:t xml:space="preserve"> </w:t>
      </w:r>
      <w:r>
        <w:t>as</w:t>
      </w:r>
      <w:r>
        <w:rPr>
          <w:spacing w:val="-17"/>
        </w:rPr>
        <w:t xml:space="preserve"> </w:t>
      </w:r>
      <w:r>
        <w:t>the</w:t>
      </w:r>
      <w:r>
        <w:rPr>
          <w:spacing w:val="-16"/>
        </w:rPr>
        <w:t xml:space="preserve"> </w:t>
      </w:r>
      <w:r>
        <w:t>database</w:t>
      </w:r>
      <w:r>
        <w:rPr>
          <w:spacing w:val="41"/>
          <w:w w:val="95"/>
        </w:rPr>
        <w:t xml:space="preserve"> </w:t>
      </w:r>
      <w:r>
        <w:rPr>
          <w:spacing w:val="-2"/>
        </w:rPr>
        <w:t>grows.</w:t>
      </w:r>
      <w:r>
        <w:rPr>
          <w:spacing w:val="32"/>
        </w:rPr>
        <w:t xml:space="preserve"> </w:t>
      </w:r>
      <w:r>
        <w:rPr>
          <w:spacing w:val="-9"/>
        </w:rPr>
        <w:t>T</w:t>
      </w:r>
      <w:r>
        <w:rPr>
          <w:spacing w:val="-12"/>
        </w:rPr>
        <w:t>o</w:t>
      </w:r>
      <w:r>
        <w:rPr>
          <w:spacing w:val="22"/>
        </w:rPr>
        <w:t xml:space="preserve"> </w:t>
      </w:r>
      <w:r>
        <w:t>mitigate</w:t>
      </w:r>
      <w:r>
        <w:rPr>
          <w:spacing w:val="23"/>
        </w:rPr>
        <w:t xml:space="preserve"> </w:t>
      </w:r>
      <w:r>
        <w:t>this,</w:t>
      </w:r>
      <w:r>
        <w:rPr>
          <w:spacing w:val="29"/>
        </w:rPr>
        <w:t xml:space="preserve"> </w:t>
      </w:r>
      <w:r>
        <w:rPr>
          <w:spacing w:val="-2"/>
        </w:rPr>
        <w:t>(</w:t>
      </w:r>
      <w:r>
        <w:rPr>
          <w:spacing w:val="-3"/>
        </w:rPr>
        <w:t>Budowski-Tal</w:t>
      </w:r>
      <w:r>
        <w:rPr>
          <w:spacing w:val="23"/>
        </w:rPr>
        <w:t xml:space="preserve"> </w:t>
      </w:r>
      <w:r>
        <w:t>et</w:t>
      </w:r>
      <w:r>
        <w:rPr>
          <w:spacing w:val="24"/>
        </w:rPr>
        <w:t xml:space="preserve"> </w:t>
      </w:r>
      <w:r>
        <w:t>al.,</w:t>
      </w:r>
      <w:r>
        <w:rPr>
          <w:spacing w:val="23"/>
        </w:rPr>
        <w:t xml:space="preserve"> </w:t>
      </w:r>
      <w:r>
        <w:rPr>
          <w:spacing w:val="-2"/>
        </w:rPr>
        <w:t>2010</w:t>
      </w:r>
      <w:r>
        <w:rPr>
          <w:spacing w:val="-1"/>
        </w:rPr>
        <w:t>)</w:t>
      </w:r>
      <w:r>
        <w:rPr>
          <w:spacing w:val="23"/>
        </w:rPr>
        <w:t xml:space="preserve"> </w:t>
      </w:r>
      <w:r>
        <w:t>introduced</w:t>
      </w:r>
      <w:r>
        <w:rPr>
          <w:spacing w:val="23"/>
        </w:rPr>
        <w:t xml:space="preserve"> </w:t>
      </w:r>
      <w:r>
        <w:t>the</w:t>
      </w:r>
      <w:r>
        <w:rPr>
          <w:spacing w:val="23"/>
        </w:rPr>
        <w:t xml:space="preserve"> </w:t>
      </w:r>
      <w:r>
        <w:rPr>
          <w:spacing w:val="1"/>
        </w:rPr>
        <w:t>tool</w:t>
      </w:r>
      <w:r>
        <w:rPr>
          <w:spacing w:val="27"/>
          <w:w w:val="91"/>
        </w:rPr>
        <w:t xml:space="preserve"> </w:t>
      </w:r>
      <w:r>
        <w:rPr>
          <w:spacing w:val="-3"/>
        </w:rPr>
        <w:t>F</w:t>
      </w:r>
      <w:r>
        <w:rPr>
          <w:spacing w:val="-4"/>
        </w:rPr>
        <w:t>ragBag,</w:t>
      </w:r>
      <w:r>
        <w:rPr>
          <w:spacing w:val="-21"/>
        </w:rPr>
        <w:t xml:space="preserve"> </w:t>
      </w:r>
      <w:r>
        <w:rPr>
          <w:spacing w:val="-3"/>
        </w:rPr>
        <w:t>which</w:t>
      </w:r>
      <w:r>
        <w:rPr>
          <w:spacing w:val="-20"/>
        </w:rPr>
        <w:t xml:space="preserve"> </w:t>
      </w:r>
      <w:r>
        <w:rPr>
          <w:spacing w:val="-4"/>
        </w:rPr>
        <w:t>a</w:t>
      </w:r>
      <w:r>
        <w:rPr>
          <w:spacing w:val="-3"/>
        </w:rPr>
        <w:t>v</w:t>
      </w:r>
      <w:r>
        <w:rPr>
          <w:spacing w:val="-4"/>
        </w:rPr>
        <w:t>oids</w:t>
      </w:r>
      <w:r>
        <w:rPr>
          <w:spacing w:val="-21"/>
        </w:rPr>
        <w:t xml:space="preserve"> </w:t>
      </w:r>
      <w:r>
        <w:t>performing</w:t>
      </w:r>
      <w:r>
        <w:rPr>
          <w:spacing w:val="-20"/>
        </w:rPr>
        <w:t xml:space="preserve"> </w:t>
      </w:r>
      <w:r>
        <w:t>full</w:t>
      </w:r>
      <w:r>
        <w:rPr>
          <w:spacing w:val="-20"/>
        </w:rPr>
        <w:t xml:space="preserve"> </w:t>
      </w:r>
      <w:r>
        <w:rPr>
          <w:spacing w:val="-2"/>
        </w:rPr>
        <w:t>alignmen</w:t>
      </w:r>
      <w:r>
        <w:rPr>
          <w:spacing w:val="-1"/>
        </w:rPr>
        <w:t>ts</w:t>
      </w:r>
      <w:r>
        <w:rPr>
          <w:spacing w:val="-21"/>
        </w:rPr>
        <w:t xml:space="preserve"> </w:t>
      </w:r>
      <w:r>
        <w:t>but</w:t>
      </w:r>
      <w:r>
        <w:rPr>
          <w:spacing w:val="-20"/>
        </w:rPr>
        <w:t xml:space="preserve"> </w:t>
      </w:r>
      <w:r>
        <w:t>rather</w:t>
      </w:r>
      <w:r>
        <w:rPr>
          <w:spacing w:val="-20"/>
        </w:rPr>
        <w:t xml:space="preserve"> </w:t>
      </w:r>
      <w:r>
        <w:t>describes</w:t>
      </w:r>
      <w:r>
        <w:rPr>
          <w:spacing w:val="-21"/>
        </w:rPr>
        <w:t xml:space="preserve"> </w:t>
      </w:r>
      <w:r>
        <w:rPr>
          <w:spacing w:val="-3"/>
        </w:rPr>
        <w:t>each</w:t>
      </w:r>
      <w:r>
        <w:rPr>
          <w:spacing w:val="59"/>
          <w:w w:val="92"/>
        </w:rPr>
        <w:t xml:space="preserve"> </w:t>
      </w:r>
      <w:r>
        <w:t>protein</w:t>
      </w:r>
      <w:r>
        <w:rPr>
          <w:spacing w:val="9"/>
        </w:rPr>
        <w:t xml:space="preserve"> </w:t>
      </w:r>
      <w:r>
        <w:t>as</w:t>
      </w:r>
      <w:r>
        <w:rPr>
          <w:spacing w:val="9"/>
        </w:rPr>
        <w:t xml:space="preserve"> </w:t>
      </w:r>
      <w:r>
        <w:t>a</w:t>
      </w:r>
      <w:r>
        <w:rPr>
          <w:spacing w:val="9"/>
        </w:rPr>
        <w:t xml:space="preserve"> </w:t>
      </w:r>
      <w:r>
        <w:t>‘bag</w:t>
      </w:r>
      <w:r>
        <w:rPr>
          <w:spacing w:val="9"/>
        </w:rPr>
        <w:t xml:space="preserve"> </w:t>
      </w:r>
      <w:r>
        <w:t>of</w:t>
      </w:r>
      <w:r>
        <w:rPr>
          <w:spacing w:val="9"/>
        </w:rPr>
        <w:t xml:space="preserve"> </w:t>
      </w:r>
      <w:r>
        <w:rPr>
          <w:spacing w:val="-2"/>
        </w:rPr>
        <w:t>fragmen</w:t>
      </w:r>
      <w:r>
        <w:rPr>
          <w:spacing w:val="-1"/>
        </w:rPr>
        <w:t>ts,’</w:t>
      </w:r>
      <w:r>
        <w:rPr>
          <w:spacing w:val="13"/>
        </w:rPr>
        <w:t xml:space="preserve"> </w:t>
      </w:r>
      <w:r>
        <w:t>where</w:t>
      </w:r>
      <w:r>
        <w:rPr>
          <w:spacing w:val="10"/>
        </w:rPr>
        <w:t xml:space="preserve"> </w:t>
      </w:r>
      <w:r>
        <w:rPr>
          <w:spacing w:val="-3"/>
        </w:rPr>
        <w:t>each</w:t>
      </w:r>
      <w:r>
        <w:rPr>
          <w:spacing w:val="9"/>
        </w:rPr>
        <w:t xml:space="preserve"> </w:t>
      </w:r>
      <w:r>
        <w:rPr>
          <w:spacing w:val="-2"/>
        </w:rPr>
        <w:t>fragmen</w:t>
      </w:r>
      <w:r>
        <w:rPr>
          <w:spacing w:val="-1"/>
        </w:rPr>
        <w:t>t</w:t>
      </w:r>
      <w:r>
        <w:rPr>
          <w:spacing w:val="9"/>
        </w:rPr>
        <w:t xml:space="preserve"> </w:t>
      </w:r>
      <w:r>
        <w:t>is</w:t>
      </w:r>
      <w:r>
        <w:rPr>
          <w:spacing w:val="9"/>
        </w:rPr>
        <w:t xml:space="preserve"> </w:t>
      </w:r>
      <w:r>
        <w:t>a</w:t>
      </w:r>
      <w:r>
        <w:rPr>
          <w:spacing w:val="10"/>
        </w:rPr>
        <w:t xml:space="preserve"> </w:t>
      </w:r>
      <w:r>
        <w:t>small</w:t>
      </w:r>
      <w:r>
        <w:rPr>
          <w:spacing w:val="9"/>
        </w:rPr>
        <w:t xml:space="preserve"> </w:t>
      </w:r>
      <w:r>
        <w:t>structural</w:t>
      </w:r>
      <w:r>
        <w:rPr>
          <w:spacing w:val="29"/>
          <w:w w:val="96"/>
        </w:rPr>
        <w:t xml:space="preserve"> </w:t>
      </w:r>
      <w:r>
        <w:t>motif.</w:t>
      </w:r>
      <w:r>
        <w:rPr>
          <w:spacing w:val="-6"/>
        </w:rPr>
        <w:t xml:space="preserve"> </w:t>
      </w:r>
      <w:r>
        <w:rPr>
          <w:spacing w:val="-3"/>
        </w:rPr>
        <w:t>F</w:t>
      </w:r>
      <w:r>
        <w:rPr>
          <w:spacing w:val="-4"/>
        </w:rPr>
        <w:t>ragBag</w:t>
      </w:r>
      <w:r>
        <w:rPr>
          <w:spacing w:val="-18"/>
        </w:rPr>
        <w:t xml:space="preserve"> </w:t>
      </w:r>
      <w:r>
        <w:t>has</w:t>
      </w:r>
      <w:r>
        <w:rPr>
          <w:spacing w:val="-18"/>
        </w:rPr>
        <w:t xml:space="preserve"> </w:t>
      </w:r>
      <w:r>
        <w:rPr>
          <w:spacing w:val="1"/>
        </w:rPr>
        <w:t>been</w:t>
      </w:r>
      <w:r>
        <w:rPr>
          <w:spacing w:val="-18"/>
        </w:rPr>
        <w:t xml:space="preserve"> </w:t>
      </w:r>
      <w:r>
        <w:t>reported</w:t>
      </w:r>
      <w:r>
        <w:rPr>
          <w:spacing w:val="-18"/>
        </w:rPr>
        <w:t xml:space="preserve"> </w:t>
      </w:r>
      <w:r>
        <w:t>as</w:t>
      </w:r>
      <w:r>
        <w:rPr>
          <w:spacing w:val="-19"/>
        </w:rPr>
        <w:t xml:space="preserve"> </w:t>
      </w:r>
      <w:r>
        <w:t>comparable</w:t>
      </w:r>
      <w:r>
        <w:rPr>
          <w:spacing w:val="-17"/>
        </w:rPr>
        <w:t xml:space="preserve"> </w:t>
      </w:r>
      <w:r>
        <w:t>to</w:t>
      </w:r>
      <w:r>
        <w:rPr>
          <w:spacing w:val="-18"/>
        </w:rPr>
        <w:t xml:space="preserve"> </w:t>
      </w:r>
      <w:r>
        <w:t>structural</w:t>
      </w:r>
      <w:r>
        <w:rPr>
          <w:spacing w:val="-17"/>
        </w:rPr>
        <w:t xml:space="preserve"> </w:t>
      </w:r>
      <w:r>
        <w:t>aligners</w:t>
      </w:r>
      <w:r>
        <w:rPr>
          <w:spacing w:val="-19"/>
        </w:rPr>
        <w:t xml:space="preserve"> </w:t>
      </w:r>
      <w:r>
        <w:rPr>
          <w:spacing w:val="-3"/>
        </w:rPr>
        <w:t>such</w:t>
      </w:r>
      <w:r>
        <w:rPr>
          <w:spacing w:val="22"/>
          <w:w w:val="92"/>
        </w:rPr>
        <w:t xml:space="preserve"> </w:t>
      </w:r>
      <w:r>
        <w:t>as</w:t>
      </w:r>
      <w:r>
        <w:rPr>
          <w:spacing w:val="4"/>
        </w:rPr>
        <w:t xml:space="preserve"> </w:t>
      </w:r>
      <w:r>
        <w:rPr>
          <w:spacing w:val="-4"/>
        </w:rPr>
        <w:t>STRUCTAL</w:t>
      </w:r>
      <w:r>
        <w:rPr>
          <w:spacing w:val="4"/>
        </w:rPr>
        <w:t xml:space="preserve"> </w:t>
      </w:r>
      <w:r>
        <w:t>or</w:t>
      </w:r>
      <w:r>
        <w:rPr>
          <w:spacing w:val="4"/>
        </w:rPr>
        <w:t xml:space="preserve"> </w:t>
      </w:r>
      <w:r>
        <w:t>ICE,</w:t>
      </w:r>
      <w:r>
        <w:rPr>
          <w:spacing w:val="5"/>
        </w:rPr>
        <w:t xml:space="preserve"> </w:t>
      </w:r>
      <w:r>
        <w:t>and</w:t>
      </w:r>
      <w:r>
        <w:rPr>
          <w:spacing w:val="4"/>
        </w:rPr>
        <w:t xml:space="preserve"> </w:t>
      </w:r>
      <w:r>
        <w:t>its</w:t>
      </w:r>
      <w:r>
        <w:rPr>
          <w:spacing w:val="4"/>
        </w:rPr>
        <w:t xml:space="preserve"> </w:t>
      </w:r>
      <w:r>
        <w:rPr>
          <w:spacing w:val="-2"/>
        </w:rPr>
        <w:t>bag-of-fragmen</w:t>
      </w:r>
      <w:r>
        <w:rPr>
          <w:spacing w:val="-1"/>
        </w:rPr>
        <w:t>ts</w:t>
      </w:r>
      <w:r>
        <w:rPr>
          <w:spacing w:val="4"/>
        </w:rPr>
        <w:t xml:space="preserve"> </w:t>
      </w:r>
      <w:r>
        <w:rPr>
          <w:spacing w:val="-2"/>
        </w:rPr>
        <w:t>approach</w:t>
      </w:r>
      <w:r>
        <w:rPr>
          <w:spacing w:val="4"/>
        </w:rPr>
        <w:t xml:space="preserve"> </w:t>
      </w:r>
      <w:r>
        <w:rPr>
          <w:spacing w:val="-2"/>
        </w:rPr>
        <w:t>allows</w:t>
      </w:r>
      <w:r>
        <w:rPr>
          <w:spacing w:val="4"/>
        </w:rPr>
        <w:t xml:space="preserve"> </w:t>
      </w:r>
      <w:r>
        <w:t>it</w:t>
      </w:r>
      <w:r>
        <w:rPr>
          <w:spacing w:val="4"/>
        </w:rPr>
        <w:t xml:space="preserve"> </w:t>
      </w:r>
      <w:r>
        <w:t>to</w:t>
      </w:r>
      <w:r>
        <w:rPr>
          <w:spacing w:val="5"/>
        </w:rPr>
        <w:t xml:space="preserve"> </w:t>
      </w:r>
      <w:r>
        <w:rPr>
          <w:spacing w:val="1"/>
        </w:rPr>
        <w:t>per-</w:t>
      </w:r>
      <w:r>
        <w:rPr>
          <w:spacing w:val="33"/>
          <w:w w:val="89"/>
        </w:rPr>
        <w:t xml:space="preserve"> </w:t>
      </w:r>
      <w:r>
        <w:t>form</w:t>
      </w:r>
      <w:r>
        <w:rPr>
          <w:spacing w:val="-10"/>
        </w:rPr>
        <w:t xml:space="preserve"> </w:t>
      </w:r>
      <w:r>
        <w:t>comparisons</w:t>
      </w:r>
      <w:r>
        <w:rPr>
          <w:spacing w:val="-8"/>
        </w:rPr>
        <w:t xml:space="preserve"> </w:t>
      </w:r>
      <w:r>
        <w:rPr>
          <w:spacing w:val="-5"/>
        </w:rPr>
        <w:t>much</w:t>
      </w:r>
      <w:r>
        <w:rPr>
          <w:spacing w:val="-9"/>
        </w:rPr>
        <w:t xml:space="preserve"> </w:t>
      </w:r>
      <w:r>
        <w:t>faster</w:t>
      </w:r>
      <w:r>
        <w:rPr>
          <w:spacing w:val="-10"/>
        </w:rPr>
        <w:t xml:space="preserve"> </w:t>
      </w:r>
      <w:r>
        <w:t>than</w:t>
      </w:r>
      <w:r>
        <w:rPr>
          <w:spacing w:val="-9"/>
        </w:rPr>
        <w:t xml:space="preserve"> </w:t>
      </w:r>
      <w:r>
        <w:t>standard</w:t>
      </w:r>
      <w:r>
        <w:rPr>
          <w:spacing w:val="-8"/>
        </w:rPr>
        <w:t xml:space="preserve"> </w:t>
      </w:r>
      <w:r>
        <w:t>aligners.</w:t>
      </w:r>
      <w:r>
        <w:rPr>
          <w:spacing w:val="21"/>
        </w:rPr>
        <w:t xml:space="preserve"> </w:t>
      </w:r>
      <w:r>
        <w:t>Importantly</w:t>
      </w:r>
      <w:r>
        <w:rPr>
          <w:spacing w:val="-9"/>
        </w:rPr>
        <w:t xml:space="preserve"> </w:t>
      </w:r>
      <w:r>
        <w:t>for</w:t>
      </w:r>
      <w:r>
        <w:rPr>
          <w:spacing w:val="-9"/>
        </w:rPr>
        <w:t xml:space="preserve"> </w:t>
      </w:r>
      <w:r>
        <w:t>us,</w:t>
      </w:r>
      <w:r>
        <w:rPr>
          <w:spacing w:val="22"/>
          <w:w w:val="93"/>
        </w:rPr>
        <w:t xml:space="preserve"> </w:t>
      </w:r>
      <w:r>
        <w:t>the</w:t>
      </w:r>
      <w:r>
        <w:rPr>
          <w:spacing w:val="-2"/>
        </w:rPr>
        <w:t xml:space="preserve"> </w:t>
      </w:r>
      <w:r>
        <w:t>bag</w:t>
      </w:r>
      <w:r>
        <w:rPr>
          <w:spacing w:val="-1"/>
        </w:rPr>
        <w:t xml:space="preserve"> </w:t>
      </w:r>
      <w:r>
        <w:t>of</w:t>
      </w:r>
      <w:r>
        <w:rPr>
          <w:spacing w:val="-1"/>
        </w:rPr>
        <w:t xml:space="preserve"> </w:t>
      </w:r>
      <w:r>
        <w:rPr>
          <w:spacing w:val="-2"/>
        </w:rPr>
        <w:t>fragmen</w:t>
      </w:r>
      <w:r>
        <w:rPr>
          <w:spacing w:val="-1"/>
        </w:rPr>
        <w:t xml:space="preserve">ts </w:t>
      </w:r>
      <w:r>
        <w:t>is</w:t>
      </w:r>
      <w:r>
        <w:rPr>
          <w:spacing w:val="-1"/>
        </w:rPr>
        <w:t xml:space="preserve"> </w:t>
      </w:r>
      <w:r>
        <w:t>just</w:t>
      </w:r>
      <w:r>
        <w:rPr>
          <w:spacing w:val="-1"/>
        </w:rPr>
        <w:t xml:space="preserve"> </w:t>
      </w:r>
      <w:r>
        <w:t>a</w:t>
      </w:r>
      <w:r>
        <w:rPr>
          <w:spacing w:val="-1"/>
        </w:rPr>
        <w:t xml:space="preserve"> </w:t>
      </w:r>
      <w:r>
        <w:t>frequency</w:t>
      </w:r>
      <w:r>
        <w:rPr>
          <w:spacing w:val="-1"/>
        </w:rPr>
        <w:t xml:space="preserve"> v</w:t>
      </w:r>
      <w:r>
        <w:rPr>
          <w:spacing w:val="-2"/>
        </w:rPr>
        <w:t>ector,</w:t>
      </w:r>
      <w:r>
        <w:rPr>
          <w:spacing w:val="1"/>
        </w:rPr>
        <w:t xml:space="preserve"> </w:t>
      </w:r>
      <w:r>
        <w:t>making</w:t>
      </w:r>
      <w:r>
        <w:rPr>
          <w:spacing w:val="-1"/>
        </w:rPr>
        <w:t xml:space="preserve"> </w:t>
      </w:r>
      <w:r>
        <w:rPr>
          <w:spacing w:val="-3"/>
        </w:rPr>
        <w:t>F</w:t>
      </w:r>
      <w:r>
        <w:rPr>
          <w:spacing w:val="-4"/>
        </w:rPr>
        <w:t>ragBag</w:t>
      </w:r>
      <w:r>
        <w:rPr>
          <w:spacing w:val="-1"/>
        </w:rPr>
        <w:t xml:space="preserve"> </w:t>
      </w:r>
      <w:r>
        <w:t>amenable</w:t>
      </w:r>
      <w:r>
        <w:rPr>
          <w:spacing w:val="25"/>
          <w:w w:val="93"/>
        </w:rPr>
        <w:t xml:space="preserve"> </w:t>
      </w:r>
      <w:r w:rsidRPr="00634E55">
        <w:t>to acceleration through entropy-scaling.</w:t>
      </w:r>
    </w:p>
    <w:p w14:paraId="2A0DBC0B" w14:textId="6B785424" w:rsidR="00283DE0" w:rsidRDefault="00722079" w:rsidP="003B0178">
      <w:pPr>
        <w:pStyle w:val="BodyText"/>
        <w:keepLines/>
        <w:spacing w:line="382" w:lineRule="auto"/>
        <w:ind w:left="490" w:right="533" w:firstLine="346"/>
      </w:pPr>
      <w:r w:rsidRPr="00722079">
        <w:lastRenderedPageBreak/>
        <w:t>By first verifying that the local fractal dimension of PDB FragBag frequency vectors is low in most regimes (d ≈ 2 – 3; Figure S3), we are given reason to think that this problem is amenable to entropy-scaling search.  As</w:t>
      </w:r>
      <w:r w:rsidR="00EB05A4">
        <w:t xml:space="preserve"> </w:t>
      </w:r>
      <w:r w:rsidR="00641826">
        <w:t>an</w:t>
      </w:r>
      <w:r w:rsidR="00641826">
        <w:rPr>
          <w:spacing w:val="15"/>
        </w:rPr>
        <w:t xml:space="preserve"> </w:t>
      </w:r>
      <w:r w:rsidR="00641826">
        <w:t>estimate</w:t>
      </w:r>
      <w:r w:rsidR="00641826">
        <w:rPr>
          <w:spacing w:val="15"/>
        </w:rPr>
        <w:t xml:space="preserve"> </w:t>
      </w:r>
      <w:r w:rsidR="00641826">
        <w:t>of</w:t>
      </w:r>
      <w:r w:rsidR="00641826">
        <w:rPr>
          <w:spacing w:val="16"/>
        </w:rPr>
        <w:t xml:space="preserve"> </w:t>
      </w:r>
      <w:r w:rsidR="00641826">
        <w:rPr>
          <w:spacing w:val="-2"/>
        </w:rPr>
        <w:t>poten</w:t>
      </w:r>
      <w:r w:rsidR="00641826">
        <w:rPr>
          <w:spacing w:val="-1"/>
        </w:rPr>
        <w:t>tial</w:t>
      </w:r>
      <w:r w:rsidR="00641826">
        <w:rPr>
          <w:spacing w:val="15"/>
        </w:rPr>
        <w:t xml:space="preserve"> </w:t>
      </w:r>
      <w:r w:rsidR="00641826">
        <w:t>speedup,</w:t>
      </w:r>
      <w:r w:rsidR="00641826">
        <w:rPr>
          <w:spacing w:val="20"/>
        </w:rPr>
        <w:t xml:space="preserve"> </w:t>
      </w:r>
      <w:r w:rsidR="00641826">
        <w:t>the</w:t>
      </w:r>
      <w:r w:rsidR="00641826">
        <w:rPr>
          <w:spacing w:val="15"/>
        </w:rPr>
        <w:t xml:space="preserve"> </w:t>
      </w:r>
      <w:r w:rsidR="00641826">
        <w:t>ratio</w:t>
      </w:r>
      <w:r w:rsidR="00641826">
        <w:rPr>
          <w:spacing w:val="15"/>
        </w:rPr>
        <w:t xml:space="preserve"> </w:t>
      </w:r>
      <w:r w:rsidR="00641826">
        <w:t>of</w:t>
      </w:r>
      <w:r w:rsidR="00641826">
        <w:rPr>
          <w:spacing w:val="15"/>
        </w:rPr>
        <w:t xml:space="preserve"> </w:t>
      </w:r>
      <w:r w:rsidR="00641826">
        <w:t>PDB</w:t>
      </w:r>
      <w:r w:rsidR="00641826">
        <w:rPr>
          <w:spacing w:val="15"/>
        </w:rPr>
        <w:t xml:space="preserve"> </w:t>
      </w:r>
      <w:r w:rsidR="00641826">
        <w:t>database</w:t>
      </w:r>
      <w:r w:rsidR="00641826">
        <w:rPr>
          <w:spacing w:val="15"/>
        </w:rPr>
        <w:t xml:space="preserve"> </w:t>
      </w:r>
      <w:r w:rsidR="00641826">
        <w:t>size</w:t>
      </w:r>
      <w:r w:rsidR="00641826">
        <w:rPr>
          <w:spacing w:val="16"/>
        </w:rPr>
        <w:t xml:space="preserve"> </w:t>
      </w:r>
      <w:r w:rsidR="00641826">
        <w:t>to</w:t>
      </w:r>
      <w:r w:rsidR="00641826">
        <w:rPr>
          <w:spacing w:val="15"/>
        </w:rPr>
        <w:t xml:space="preserve"> </w:t>
      </w:r>
      <w:r w:rsidR="00634E55">
        <w:t>met</w:t>
      </w:r>
      <w:r w:rsidR="00641826">
        <w:t>ric</w:t>
      </w:r>
      <w:r w:rsidR="00641826">
        <w:rPr>
          <w:spacing w:val="-6"/>
        </w:rPr>
        <w:t xml:space="preserve"> </w:t>
      </w:r>
      <w:r w:rsidR="00641826">
        <w:rPr>
          <w:spacing w:val="-3"/>
        </w:rPr>
        <w:t>entrop</w:t>
      </w:r>
      <w:r w:rsidR="00641826">
        <w:rPr>
          <w:spacing w:val="-2"/>
        </w:rPr>
        <w:t>y</w:t>
      </w:r>
      <w:r w:rsidR="00641826">
        <w:rPr>
          <w:spacing w:val="-6"/>
        </w:rPr>
        <w:t xml:space="preserve"> </w:t>
      </w:r>
      <w:r w:rsidR="00641826" w:rsidRPr="0048398F">
        <w:t>at</w:t>
      </w:r>
      <w:r w:rsidR="00641826" w:rsidRPr="0048398F">
        <w:rPr>
          <w:spacing w:val="-6"/>
        </w:rPr>
        <w:t xml:space="preserve"> </w:t>
      </w:r>
      <w:r w:rsidR="00641826">
        <w:rPr>
          <w:spacing w:val="-6"/>
        </w:rPr>
        <w:t xml:space="preserve"> </w:t>
      </w:r>
      <w:r w:rsidR="00641826">
        <w:t>the</w:t>
      </w:r>
      <w:r w:rsidR="00641826">
        <w:rPr>
          <w:spacing w:val="-6"/>
        </w:rPr>
        <w:t xml:space="preserve"> </w:t>
      </w:r>
      <w:r w:rsidR="00641826">
        <w:rPr>
          <w:spacing w:val="-3"/>
        </w:rPr>
        <w:t>chosen</w:t>
      </w:r>
      <w:r w:rsidR="00641826">
        <w:rPr>
          <w:spacing w:val="-6"/>
        </w:rPr>
        <w:t xml:space="preserve"> </w:t>
      </w:r>
      <w:r w:rsidR="00641826">
        <w:t>cluster</w:t>
      </w:r>
      <w:r w:rsidR="00641826">
        <w:rPr>
          <w:spacing w:val="-6"/>
        </w:rPr>
        <w:t xml:space="preserve"> </w:t>
      </w:r>
      <w:r w:rsidR="00641826">
        <w:t>radii</w:t>
      </w:r>
      <w:r w:rsidR="00641826">
        <w:rPr>
          <w:spacing w:val="-5"/>
        </w:rPr>
        <w:t xml:space="preserve"> </w:t>
      </w:r>
      <w:r w:rsidR="00641826">
        <w:t>is</w:t>
      </w:r>
      <w:r w:rsidR="00641826">
        <w:rPr>
          <w:spacing w:val="-6"/>
        </w:rPr>
        <w:t xml:space="preserve"> </w:t>
      </w:r>
      <w:r w:rsidR="00641826">
        <w:t>on</w:t>
      </w:r>
      <w:r w:rsidR="00641826">
        <w:rPr>
          <w:spacing w:val="-6"/>
        </w:rPr>
        <w:t xml:space="preserve"> </w:t>
      </w:r>
      <w:r w:rsidR="00641826">
        <w:rPr>
          <w:spacing w:val="-3"/>
        </w:rPr>
        <w:t>a</w:t>
      </w:r>
      <w:r w:rsidR="00641826">
        <w:rPr>
          <w:spacing w:val="-2"/>
        </w:rPr>
        <w:t>v</w:t>
      </w:r>
      <w:r w:rsidR="00641826">
        <w:rPr>
          <w:spacing w:val="-3"/>
        </w:rPr>
        <w:t>erage</w:t>
      </w:r>
      <w:r w:rsidR="00641826">
        <w:rPr>
          <w:spacing w:val="-6"/>
        </w:rPr>
        <w:t xml:space="preserve"> </w:t>
      </w:r>
      <w:r w:rsidR="00641826">
        <w:rPr>
          <w:spacing w:val="-2"/>
        </w:rPr>
        <w:t>approximately</w:t>
      </w:r>
      <w:r w:rsidR="00641826">
        <w:rPr>
          <w:spacing w:val="-7"/>
        </w:rPr>
        <w:t xml:space="preserve"> </w:t>
      </w:r>
      <w:r w:rsidR="00641826">
        <w:t>10:1.</w:t>
      </w:r>
      <w:r w:rsidR="00641826">
        <w:rPr>
          <w:spacing w:val="29"/>
          <w:w w:val="97"/>
        </w:rPr>
        <w:t xml:space="preserve"> </w:t>
      </w:r>
      <w:r w:rsidR="00641826">
        <w:rPr>
          <w:spacing w:val="-10"/>
        </w:rPr>
        <w:t>W</w:t>
      </w:r>
      <w:r w:rsidR="00641826">
        <w:rPr>
          <w:spacing w:val="-12"/>
        </w:rPr>
        <w:t>e</w:t>
      </w:r>
      <w:r w:rsidR="00641826">
        <w:rPr>
          <w:spacing w:val="-6"/>
        </w:rPr>
        <w:t xml:space="preserve"> </w:t>
      </w:r>
      <w:r w:rsidR="00641826">
        <w:t>directly</w:t>
      </w:r>
      <w:r w:rsidR="00641826">
        <w:rPr>
          <w:spacing w:val="-5"/>
        </w:rPr>
        <w:t xml:space="preserve"> </w:t>
      </w:r>
      <w:r w:rsidR="00641826">
        <w:t>applied</w:t>
      </w:r>
      <w:r w:rsidR="00641826">
        <w:rPr>
          <w:spacing w:val="-5"/>
        </w:rPr>
        <w:t xml:space="preserve"> </w:t>
      </w:r>
      <w:r w:rsidR="00641826">
        <w:t>our</w:t>
      </w:r>
      <w:r w:rsidR="00641826">
        <w:rPr>
          <w:spacing w:val="-5"/>
        </w:rPr>
        <w:t xml:space="preserve"> </w:t>
      </w:r>
      <w:r w:rsidR="00641826">
        <w:rPr>
          <w:spacing w:val="-2"/>
        </w:rPr>
        <w:t>entropy-scaling</w:t>
      </w:r>
      <w:r w:rsidR="00641826">
        <w:rPr>
          <w:spacing w:val="-5"/>
        </w:rPr>
        <w:t xml:space="preserve"> </w:t>
      </w:r>
      <w:r w:rsidR="00641826">
        <w:rPr>
          <w:spacing w:val="-2"/>
        </w:rPr>
        <w:t>framework</w:t>
      </w:r>
      <w:r w:rsidR="00641826">
        <w:rPr>
          <w:spacing w:val="-5"/>
        </w:rPr>
        <w:t xml:space="preserve"> </w:t>
      </w:r>
      <w:r w:rsidR="00641826">
        <w:t>without</w:t>
      </w:r>
      <w:r w:rsidR="00641826">
        <w:rPr>
          <w:spacing w:val="-5"/>
        </w:rPr>
        <w:t xml:space="preserve"> </w:t>
      </w:r>
      <w:r w:rsidR="00641826">
        <w:rPr>
          <w:spacing w:val="-3"/>
        </w:rPr>
        <w:t>an</w:t>
      </w:r>
      <w:r w:rsidR="00641826">
        <w:rPr>
          <w:spacing w:val="-2"/>
        </w:rPr>
        <w:t>y</w:t>
      </w:r>
      <w:r w:rsidR="00641826">
        <w:rPr>
          <w:spacing w:val="-5"/>
        </w:rPr>
        <w:t xml:space="preserve"> </w:t>
      </w:r>
      <w:r w:rsidR="00641826">
        <w:t>additional</w:t>
      </w:r>
      <w:r w:rsidR="00641826">
        <w:rPr>
          <w:spacing w:val="25"/>
          <w:w w:val="94"/>
        </w:rPr>
        <w:t xml:space="preserve"> </w:t>
      </w:r>
      <w:r w:rsidR="00641826">
        <w:rPr>
          <w:spacing w:val="-2"/>
        </w:rPr>
        <w:t>augmentation:</w:t>
      </w:r>
      <w:r w:rsidR="00641826">
        <w:rPr>
          <w:spacing w:val="51"/>
        </w:rPr>
        <w:t xml:space="preserve"> </w:t>
      </w:r>
      <w:r w:rsidR="00641826">
        <w:rPr>
          <w:spacing w:val="-4"/>
        </w:rPr>
        <w:t>esFragBag</w:t>
      </w:r>
      <w:r w:rsidR="00641826">
        <w:rPr>
          <w:spacing w:val="15"/>
        </w:rPr>
        <w:t xml:space="preserve"> </w:t>
      </w:r>
      <w:r w:rsidR="00641826">
        <w:rPr>
          <w:spacing w:val="-2"/>
        </w:rPr>
        <w:t>(entropy-scaling</w:t>
      </w:r>
      <w:r w:rsidR="00641826">
        <w:rPr>
          <w:spacing w:val="14"/>
        </w:rPr>
        <w:t xml:space="preserve"> </w:t>
      </w:r>
      <w:r w:rsidR="00641826">
        <w:rPr>
          <w:spacing w:val="-3"/>
        </w:rPr>
        <w:t>F</w:t>
      </w:r>
      <w:r w:rsidR="00641826">
        <w:rPr>
          <w:spacing w:val="-4"/>
        </w:rPr>
        <w:t>ragBag)</w:t>
      </w:r>
      <w:r w:rsidR="00641826">
        <w:rPr>
          <w:spacing w:val="15"/>
        </w:rPr>
        <w:t xml:space="preserve"> </w:t>
      </w:r>
      <w:r w:rsidR="00641826">
        <w:t>is</w:t>
      </w:r>
      <w:r w:rsidR="00641826">
        <w:rPr>
          <w:spacing w:val="14"/>
        </w:rPr>
        <w:t xml:space="preserve"> </w:t>
      </w:r>
      <w:r w:rsidR="00641826">
        <w:t>able</w:t>
      </w:r>
      <w:r w:rsidR="00641826">
        <w:rPr>
          <w:spacing w:val="14"/>
        </w:rPr>
        <w:t xml:space="preserve"> </w:t>
      </w:r>
      <w:r w:rsidR="00641826">
        <w:t>to</w:t>
      </w:r>
      <w:r w:rsidR="00641826">
        <w:rPr>
          <w:spacing w:val="15"/>
        </w:rPr>
        <w:t xml:space="preserve"> </w:t>
      </w:r>
      <w:r w:rsidR="00641826">
        <w:rPr>
          <w:spacing w:val="-3"/>
        </w:rPr>
        <w:t>achieve</w:t>
      </w:r>
      <w:r w:rsidR="00641826">
        <w:rPr>
          <w:spacing w:val="14"/>
        </w:rPr>
        <w:t xml:space="preserve"> </w:t>
      </w:r>
      <w:r w:rsidR="00641826">
        <w:t>an</w:t>
      </w:r>
      <w:r w:rsidR="00641826">
        <w:rPr>
          <w:spacing w:val="39"/>
          <w:w w:val="93"/>
        </w:rPr>
        <w:t xml:space="preserve"> </w:t>
      </w:r>
      <w:r w:rsidR="00641826">
        <w:rPr>
          <w:spacing w:val="-3"/>
        </w:rPr>
        <w:t>a</w:t>
      </w:r>
      <w:r w:rsidR="00641826">
        <w:rPr>
          <w:spacing w:val="-2"/>
        </w:rPr>
        <w:t>v</w:t>
      </w:r>
      <w:r w:rsidR="00641826">
        <w:rPr>
          <w:spacing w:val="-3"/>
        </w:rPr>
        <w:t>erage</w:t>
      </w:r>
      <w:r w:rsidR="00641826">
        <w:rPr>
          <w:spacing w:val="-20"/>
        </w:rPr>
        <w:t xml:space="preserve"> </w:t>
      </w:r>
      <w:r w:rsidR="00641826">
        <w:t>factor</w:t>
      </w:r>
      <w:r w:rsidR="00641826">
        <w:rPr>
          <w:spacing w:val="-19"/>
        </w:rPr>
        <w:t xml:space="preserve"> </w:t>
      </w:r>
      <w:r w:rsidR="00641826">
        <w:t>of</w:t>
      </w:r>
      <w:r w:rsidR="00641826">
        <w:rPr>
          <w:spacing w:val="-19"/>
        </w:rPr>
        <w:t xml:space="preserve"> </w:t>
      </w:r>
      <w:r w:rsidR="00641826">
        <w:t>10</w:t>
      </w:r>
      <w:r w:rsidR="00641826">
        <w:rPr>
          <w:spacing w:val="-20"/>
        </w:rPr>
        <w:t xml:space="preserve"> </w:t>
      </w:r>
      <w:r w:rsidR="00641826">
        <w:t>speedup</w:t>
      </w:r>
      <w:r w:rsidR="00641826">
        <w:rPr>
          <w:spacing w:val="-19"/>
        </w:rPr>
        <w:t xml:space="preserve"> </w:t>
      </w:r>
      <w:r w:rsidR="00641826">
        <w:t>of</w:t>
      </w:r>
      <w:r w:rsidR="00641826">
        <w:rPr>
          <w:spacing w:val="-19"/>
        </w:rPr>
        <w:t xml:space="preserve"> </w:t>
      </w:r>
      <w:r w:rsidR="00641826">
        <w:t>the</w:t>
      </w:r>
      <w:r w:rsidR="00641826">
        <w:rPr>
          <w:spacing w:val="-20"/>
        </w:rPr>
        <w:t xml:space="preserve"> </w:t>
      </w:r>
      <w:r w:rsidR="00641826">
        <w:t>highly-optimized</w:t>
      </w:r>
      <w:r w:rsidR="00641826">
        <w:rPr>
          <w:spacing w:val="-19"/>
        </w:rPr>
        <w:t xml:space="preserve"> </w:t>
      </w:r>
      <w:r w:rsidR="00641826">
        <w:rPr>
          <w:spacing w:val="-3"/>
        </w:rPr>
        <w:t>F</w:t>
      </w:r>
      <w:r w:rsidR="00641826">
        <w:rPr>
          <w:spacing w:val="-4"/>
        </w:rPr>
        <w:t>ragBag</w:t>
      </w:r>
      <w:r w:rsidR="00641826">
        <w:rPr>
          <w:spacing w:val="-20"/>
        </w:rPr>
        <w:t xml:space="preserve"> </w:t>
      </w:r>
      <w:r w:rsidR="00641826">
        <w:t>with</w:t>
      </w:r>
      <w:r w:rsidR="00641826">
        <w:rPr>
          <w:spacing w:val="-19"/>
        </w:rPr>
        <w:t xml:space="preserve"> </w:t>
      </w:r>
      <w:r w:rsidR="00641826">
        <w:t>less</w:t>
      </w:r>
      <w:r w:rsidR="00641826">
        <w:rPr>
          <w:spacing w:val="-20"/>
        </w:rPr>
        <w:t xml:space="preserve"> </w:t>
      </w:r>
      <w:r w:rsidR="00641826">
        <w:t>than</w:t>
      </w:r>
      <w:r w:rsidR="00641826">
        <w:rPr>
          <w:spacing w:val="28"/>
          <w:w w:val="96"/>
        </w:rPr>
        <w:t xml:space="preserve"> </w:t>
      </w:r>
      <w:r w:rsidR="00641826">
        <w:t>0.2%</w:t>
      </w:r>
      <w:r w:rsidR="00641826">
        <w:rPr>
          <w:spacing w:val="-20"/>
        </w:rPr>
        <w:t xml:space="preserve"> </w:t>
      </w:r>
      <w:r w:rsidR="00641826">
        <w:t>loss</w:t>
      </w:r>
      <w:r w:rsidR="00641826">
        <w:rPr>
          <w:spacing w:val="-19"/>
        </w:rPr>
        <w:t xml:space="preserve"> </w:t>
      </w:r>
      <w:r w:rsidR="00641826">
        <w:t>in</w:t>
      </w:r>
      <w:r w:rsidR="00641826">
        <w:rPr>
          <w:spacing w:val="-19"/>
        </w:rPr>
        <w:t xml:space="preserve"> </w:t>
      </w:r>
      <w:r w:rsidR="00641826">
        <w:rPr>
          <w:spacing w:val="-2"/>
        </w:rPr>
        <w:t>sensitivit</w:t>
      </w:r>
      <w:r w:rsidR="00641826">
        <w:rPr>
          <w:spacing w:val="-1"/>
        </w:rPr>
        <w:t>y</w:t>
      </w:r>
      <w:r w:rsidR="00641826">
        <w:rPr>
          <w:spacing w:val="-19"/>
        </w:rPr>
        <w:t xml:space="preserve"> </w:t>
      </w:r>
      <w:r w:rsidR="00641826">
        <w:t>and</w:t>
      </w:r>
      <w:r w:rsidR="00641826">
        <w:rPr>
          <w:spacing w:val="-19"/>
        </w:rPr>
        <w:t xml:space="preserve"> </w:t>
      </w:r>
      <w:r w:rsidR="00641826">
        <w:t>no</w:t>
      </w:r>
      <w:r w:rsidR="00641826">
        <w:rPr>
          <w:spacing w:val="-19"/>
        </w:rPr>
        <w:t xml:space="preserve"> </w:t>
      </w:r>
      <w:r w:rsidR="00641826">
        <w:t>loss</w:t>
      </w:r>
      <w:r w:rsidR="00641826">
        <w:rPr>
          <w:spacing w:val="-20"/>
        </w:rPr>
        <w:t xml:space="preserve"> </w:t>
      </w:r>
      <w:r w:rsidR="00641826">
        <w:t>in</w:t>
      </w:r>
      <w:r w:rsidR="00641826">
        <w:rPr>
          <w:spacing w:val="-19"/>
        </w:rPr>
        <w:t xml:space="preserve"> </w:t>
      </w:r>
      <w:r w:rsidR="00641826">
        <w:rPr>
          <w:spacing w:val="-3"/>
        </w:rPr>
        <w:t>specificit</w:t>
      </w:r>
      <w:r w:rsidR="00641826">
        <w:rPr>
          <w:spacing w:val="-2"/>
        </w:rPr>
        <w:t>y.</w:t>
      </w:r>
    </w:p>
    <w:p w14:paraId="6BF3C7A3" w14:textId="52655BE5" w:rsidR="00283DE0" w:rsidRDefault="00641826" w:rsidP="003B0178">
      <w:pPr>
        <w:pStyle w:val="BodyText"/>
        <w:keepLines/>
        <w:spacing w:line="381" w:lineRule="auto"/>
        <w:ind w:right="138" w:firstLine="351"/>
      </w:pPr>
      <w:r w:rsidRPr="00722079">
        <w:t>For this last example, we intentionally approach the application of entropy-scaling frameworks to FragBag in a blind manner, without using any domain</w:t>
      </w:r>
      <w:r>
        <w:rPr>
          <w:w w:val="95"/>
        </w:rPr>
        <w:t>-</w:t>
      </w:r>
      <w:r>
        <w:t>specific</w:t>
      </w:r>
      <w:r>
        <w:rPr>
          <w:spacing w:val="6"/>
        </w:rPr>
        <w:t xml:space="preserve"> </w:t>
      </w:r>
      <w:r>
        <w:rPr>
          <w:spacing w:val="-2"/>
        </w:rPr>
        <w:t>knowledge.</w:t>
      </w:r>
      <w:r>
        <w:rPr>
          <w:spacing w:val="56"/>
        </w:rPr>
        <w:t xml:space="preserve"> </w:t>
      </w:r>
      <w:r>
        <w:t>Instead,</w:t>
      </w:r>
      <w:r>
        <w:rPr>
          <w:spacing w:val="11"/>
        </w:rPr>
        <w:t xml:space="preserve"> </w:t>
      </w:r>
      <w:r>
        <w:rPr>
          <w:spacing w:val="-5"/>
        </w:rPr>
        <w:t>we</w:t>
      </w:r>
      <w:r>
        <w:rPr>
          <w:spacing w:val="6"/>
        </w:rPr>
        <w:t xml:space="preserve"> </w:t>
      </w:r>
      <w:r>
        <w:t>use</w:t>
      </w:r>
      <w:r>
        <w:rPr>
          <w:spacing w:val="6"/>
        </w:rPr>
        <w:t xml:space="preserve"> </w:t>
      </w:r>
      <w:r>
        <w:t>the</w:t>
      </w:r>
      <w:r>
        <w:rPr>
          <w:spacing w:val="7"/>
        </w:rPr>
        <w:t xml:space="preserve"> </w:t>
      </w:r>
      <w:r>
        <w:rPr>
          <w:spacing w:val="-2"/>
        </w:rPr>
        <w:t>v</w:t>
      </w:r>
      <w:r>
        <w:rPr>
          <w:spacing w:val="-3"/>
        </w:rPr>
        <w:t>ery</w:t>
      </w:r>
      <w:r>
        <w:rPr>
          <w:spacing w:val="7"/>
        </w:rPr>
        <w:t xml:space="preserve"> </w:t>
      </w:r>
      <w:r>
        <w:t>same</w:t>
      </w:r>
      <w:r>
        <w:rPr>
          <w:spacing w:val="6"/>
        </w:rPr>
        <w:t xml:space="preserve"> </w:t>
      </w:r>
      <w:r>
        <w:rPr>
          <w:spacing w:val="-2"/>
        </w:rPr>
        <w:t>representation</w:t>
      </w:r>
      <w:r>
        <w:rPr>
          <w:spacing w:val="6"/>
        </w:rPr>
        <w:t xml:space="preserve"> </w:t>
      </w:r>
      <w:r>
        <w:t>(bag</w:t>
      </w:r>
      <w:r>
        <w:rPr>
          <w:spacing w:val="7"/>
        </w:rPr>
        <w:t xml:space="preserve"> </w:t>
      </w:r>
      <w:r>
        <w:t>of</w:t>
      </w:r>
      <w:r>
        <w:rPr>
          <w:spacing w:val="41"/>
          <w:w w:val="90"/>
        </w:rPr>
        <w:t xml:space="preserve"> </w:t>
      </w:r>
      <w:r>
        <w:rPr>
          <w:spacing w:val="-2"/>
        </w:rPr>
        <w:t>fragmen</w:t>
      </w:r>
      <w:r>
        <w:rPr>
          <w:spacing w:val="-1"/>
        </w:rPr>
        <w:t>ts)</w:t>
      </w:r>
      <w:r>
        <w:rPr>
          <w:spacing w:val="-33"/>
        </w:rPr>
        <w:t xml:space="preserve"> </w:t>
      </w:r>
      <w:r>
        <w:t>and</w:t>
      </w:r>
      <w:r>
        <w:rPr>
          <w:spacing w:val="-32"/>
        </w:rPr>
        <w:t xml:space="preserve"> </w:t>
      </w:r>
      <w:r>
        <w:t>distance</w:t>
      </w:r>
      <w:r>
        <w:rPr>
          <w:spacing w:val="-33"/>
        </w:rPr>
        <w:t xml:space="preserve"> </w:t>
      </w:r>
      <w:r>
        <w:t>functions</w:t>
      </w:r>
      <w:r>
        <w:rPr>
          <w:spacing w:val="-32"/>
        </w:rPr>
        <w:t xml:space="preserve"> </w:t>
      </w:r>
      <w:r>
        <w:t>(Euclidean</w:t>
      </w:r>
      <w:r>
        <w:rPr>
          <w:spacing w:val="-33"/>
        </w:rPr>
        <w:t xml:space="preserve"> </w:t>
      </w:r>
      <w:r>
        <w:t>and</w:t>
      </w:r>
      <w:r>
        <w:rPr>
          <w:spacing w:val="-32"/>
        </w:rPr>
        <w:t xml:space="preserve"> </w:t>
      </w:r>
      <w:r>
        <w:t>cosine</w:t>
      </w:r>
      <w:r>
        <w:rPr>
          <w:spacing w:val="-32"/>
        </w:rPr>
        <w:t xml:space="preserve"> </w:t>
      </w:r>
      <w:r>
        <w:t>distances)</w:t>
      </w:r>
      <w:r>
        <w:rPr>
          <w:spacing w:val="-33"/>
        </w:rPr>
        <w:t xml:space="preserve"> </w:t>
      </w:r>
      <w:r>
        <w:t>as</w:t>
      </w:r>
      <w:r>
        <w:rPr>
          <w:spacing w:val="-33"/>
        </w:rPr>
        <w:t xml:space="preserve"> </w:t>
      </w:r>
      <w:r>
        <w:rPr>
          <w:spacing w:val="-4"/>
        </w:rPr>
        <w:t>F</w:t>
      </w:r>
      <w:r w:rsidR="00722079">
        <w:rPr>
          <w:spacing w:val="-5"/>
        </w:rPr>
        <w:t>rag</w:t>
      </w:r>
      <w:r>
        <w:t>Bag,</w:t>
      </w:r>
      <w:r>
        <w:rPr>
          <w:spacing w:val="13"/>
        </w:rPr>
        <w:t xml:space="preserve"> </w:t>
      </w:r>
      <w:r>
        <w:t>coupled</w:t>
      </w:r>
      <w:r>
        <w:rPr>
          <w:spacing w:val="9"/>
        </w:rPr>
        <w:t xml:space="preserve"> </w:t>
      </w:r>
      <w:r>
        <w:t>with</w:t>
      </w:r>
      <w:r>
        <w:rPr>
          <w:spacing w:val="9"/>
        </w:rPr>
        <w:t xml:space="preserve"> </w:t>
      </w:r>
      <w:r>
        <w:t>a</w:t>
      </w:r>
      <w:r>
        <w:rPr>
          <w:spacing w:val="8"/>
        </w:rPr>
        <w:t xml:space="preserve"> </w:t>
      </w:r>
      <w:r>
        <w:t>greedy</w:t>
      </w:r>
      <w:r>
        <w:rPr>
          <w:spacing w:val="8"/>
        </w:rPr>
        <w:t xml:space="preserve"> </w:t>
      </w:r>
      <w:r>
        <w:rPr>
          <w:spacing w:val="-2"/>
        </w:rPr>
        <w:t>k-centers</w:t>
      </w:r>
      <w:r>
        <w:rPr>
          <w:spacing w:val="8"/>
        </w:rPr>
        <w:t xml:space="preserve"> </w:t>
      </w:r>
      <w:r>
        <w:t>algorithm</w:t>
      </w:r>
      <w:r>
        <w:rPr>
          <w:spacing w:val="8"/>
        </w:rPr>
        <w:t xml:space="preserve"> </w:t>
      </w:r>
      <w:r>
        <w:t>to</w:t>
      </w:r>
      <w:r>
        <w:rPr>
          <w:spacing w:val="8"/>
        </w:rPr>
        <w:t xml:space="preserve"> </w:t>
      </w:r>
      <w:r>
        <w:t>generate</w:t>
      </w:r>
      <w:r>
        <w:rPr>
          <w:spacing w:val="9"/>
        </w:rPr>
        <w:t xml:space="preserve"> </w:t>
      </w:r>
      <w:r>
        <w:t>the</w:t>
      </w:r>
      <w:r>
        <w:rPr>
          <w:spacing w:val="8"/>
        </w:rPr>
        <w:t xml:space="preserve"> </w:t>
      </w:r>
      <w:r>
        <w:t>clustered</w:t>
      </w:r>
      <w:r>
        <w:rPr>
          <w:spacing w:val="22"/>
          <w:w w:val="93"/>
        </w:rPr>
        <w:t xml:space="preserve"> </w:t>
      </w:r>
      <w:r>
        <w:rPr>
          <w:spacing w:val="-2"/>
        </w:rPr>
        <w:t>representation.</w:t>
      </w:r>
      <w:r>
        <w:rPr>
          <w:spacing w:val="26"/>
        </w:rPr>
        <w:t xml:space="preserve"> </w:t>
      </w:r>
      <w:r>
        <w:t>Note that this</w:t>
      </w:r>
      <w:r>
        <w:rPr>
          <w:spacing w:val="-1"/>
        </w:rPr>
        <w:t xml:space="preserve"> </w:t>
      </w:r>
      <w:r>
        <w:t xml:space="preserve">is in </w:t>
      </w:r>
      <w:r>
        <w:rPr>
          <w:spacing w:val="-2"/>
        </w:rPr>
        <w:t>con</w:t>
      </w:r>
      <w:r>
        <w:rPr>
          <w:spacing w:val="-1"/>
        </w:rPr>
        <w:t>trast</w:t>
      </w:r>
      <w:r>
        <w:t xml:space="preserve"> to MICA and Ammolite,</w:t>
      </w:r>
      <w:r>
        <w:rPr>
          <w:spacing w:val="21"/>
          <w:w w:val="96"/>
        </w:rPr>
        <w:t xml:space="preserve"> </w:t>
      </w:r>
      <w:r>
        <w:rPr>
          <w:spacing w:val="-2"/>
          <w:w w:val="95"/>
        </w:rPr>
        <w:t>whic</w:t>
      </w:r>
      <w:r>
        <w:rPr>
          <w:spacing w:val="-3"/>
          <w:w w:val="95"/>
        </w:rPr>
        <w:t>h</w:t>
      </w:r>
      <w:r>
        <w:rPr>
          <w:spacing w:val="-7"/>
          <w:w w:val="95"/>
        </w:rPr>
        <w:t xml:space="preserve"> </w:t>
      </w:r>
      <w:r>
        <w:rPr>
          <w:spacing w:val="1"/>
          <w:w w:val="95"/>
        </w:rPr>
        <w:t>both</w:t>
      </w:r>
      <w:r>
        <w:rPr>
          <w:spacing w:val="-6"/>
          <w:w w:val="95"/>
        </w:rPr>
        <w:t xml:space="preserve"> </w:t>
      </w:r>
      <w:r>
        <w:rPr>
          <w:w w:val="95"/>
        </w:rPr>
        <w:t>exploit</w:t>
      </w:r>
      <w:r>
        <w:rPr>
          <w:spacing w:val="-5"/>
          <w:w w:val="95"/>
        </w:rPr>
        <w:t xml:space="preserve"> </w:t>
      </w:r>
      <w:r>
        <w:rPr>
          <w:w w:val="95"/>
        </w:rPr>
        <w:t>domain</w:t>
      </w:r>
      <w:r>
        <w:rPr>
          <w:spacing w:val="-7"/>
          <w:w w:val="95"/>
        </w:rPr>
        <w:t xml:space="preserve"> </w:t>
      </w:r>
      <w:r>
        <w:rPr>
          <w:spacing w:val="-2"/>
          <w:w w:val="95"/>
        </w:rPr>
        <w:t>kno</w:t>
      </w:r>
      <w:r>
        <w:rPr>
          <w:spacing w:val="-1"/>
          <w:w w:val="95"/>
        </w:rPr>
        <w:t>wledge</w:t>
      </w:r>
      <w:r>
        <w:rPr>
          <w:spacing w:val="-6"/>
          <w:w w:val="95"/>
        </w:rPr>
        <w:t xml:space="preserve"> </w:t>
      </w:r>
      <w:r>
        <w:rPr>
          <w:w w:val="95"/>
        </w:rPr>
        <w:t>to</w:t>
      </w:r>
      <w:r>
        <w:rPr>
          <w:spacing w:val="-6"/>
          <w:w w:val="95"/>
        </w:rPr>
        <w:t xml:space="preserve"> </w:t>
      </w:r>
      <w:r>
        <w:rPr>
          <w:w w:val="95"/>
        </w:rPr>
        <w:t>further</w:t>
      </w:r>
      <w:r>
        <w:rPr>
          <w:spacing w:val="-5"/>
          <w:w w:val="95"/>
        </w:rPr>
        <w:t xml:space="preserve"> </w:t>
      </w:r>
      <w:r>
        <w:rPr>
          <w:spacing w:val="-3"/>
          <w:w w:val="95"/>
        </w:rPr>
        <w:t>impro</w:t>
      </w:r>
      <w:r>
        <w:rPr>
          <w:spacing w:val="-2"/>
          <w:w w:val="95"/>
        </w:rPr>
        <w:t>v</w:t>
      </w:r>
      <w:r>
        <w:rPr>
          <w:spacing w:val="-3"/>
          <w:w w:val="95"/>
        </w:rPr>
        <w:t>e</w:t>
      </w:r>
      <w:r>
        <w:rPr>
          <w:spacing w:val="-7"/>
          <w:w w:val="95"/>
        </w:rPr>
        <w:t xml:space="preserve"> </w:t>
      </w:r>
      <w:r>
        <w:rPr>
          <w:w w:val="95"/>
        </w:rPr>
        <w:t>performance.</w:t>
      </w:r>
      <w:r>
        <w:rPr>
          <w:spacing w:val="28"/>
          <w:w w:val="95"/>
        </w:rPr>
        <w:t xml:space="preserve"> </w:t>
      </w:r>
      <w:r>
        <w:rPr>
          <w:spacing w:val="-2"/>
          <w:w w:val="95"/>
        </w:rPr>
        <w:t>Th</w:t>
      </w:r>
      <w:r>
        <w:rPr>
          <w:spacing w:val="-3"/>
          <w:w w:val="95"/>
        </w:rPr>
        <w:t>us,</w:t>
      </w:r>
      <w:r>
        <w:rPr>
          <w:spacing w:val="41"/>
          <w:w w:val="93"/>
        </w:rPr>
        <w:t xml:space="preserve"> </w:t>
      </w:r>
      <w:r>
        <w:rPr>
          <w:spacing w:val="-4"/>
        </w:rPr>
        <w:t>esFragBag</w:t>
      </w:r>
      <w:r>
        <w:rPr>
          <w:spacing w:val="-16"/>
        </w:rPr>
        <w:t xml:space="preserve"> </w:t>
      </w:r>
      <w:r>
        <w:t>only</w:t>
      </w:r>
      <w:r>
        <w:rPr>
          <w:spacing w:val="-15"/>
        </w:rPr>
        <w:t xml:space="preserve"> </w:t>
      </w:r>
      <w:r>
        <w:rPr>
          <w:spacing w:val="-4"/>
        </w:rPr>
        <w:t>in</w:t>
      </w:r>
      <w:r>
        <w:rPr>
          <w:spacing w:val="-3"/>
        </w:rPr>
        <w:t>v</w:t>
      </w:r>
      <w:r>
        <w:rPr>
          <w:spacing w:val="-4"/>
        </w:rPr>
        <w:t>olves</w:t>
      </w:r>
      <w:r>
        <w:rPr>
          <w:spacing w:val="-16"/>
        </w:rPr>
        <w:t xml:space="preserve"> </w:t>
      </w:r>
      <w:r>
        <w:t>extending</w:t>
      </w:r>
      <w:r>
        <w:rPr>
          <w:spacing w:val="-14"/>
        </w:rPr>
        <w:t xml:space="preserve"> </w:t>
      </w:r>
      <w:r>
        <w:t>an</w:t>
      </w:r>
      <w:r>
        <w:rPr>
          <w:spacing w:val="-15"/>
        </w:rPr>
        <w:t xml:space="preserve"> </w:t>
      </w:r>
      <w:r>
        <w:t>existing</w:t>
      </w:r>
      <w:r>
        <w:rPr>
          <w:spacing w:val="-14"/>
        </w:rPr>
        <w:t xml:space="preserve"> </w:t>
      </w:r>
      <w:r>
        <w:t>codebase</w:t>
      </w:r>
      <w:r>
        <w:rPr>
          <w:spacing w:val="-16"/>
        </w:rPr>
        <w:t xml:space="preserve"> </w:t>
      </w:r>
      <w:r>
        <w:t>with</w:t>
      </w:r>
      <w:r>
        <w:rPr>
          <w:spacing w:val="-15"/>
        </w:rPr>
        <w:t xml:space="preserve"> </w:t>
      </w:r>
      <w:r>
        <w:t>new</w:t>
      </w:r>
      <w:r>
        <w:rPr>
          <w:spacing w:val="-15"/>
        </w:rPr>
        <w:t xml:space="preserve"> </w:t>
      </w:r>
      <w:r>
        <w:t>database</w:t>
      </w:r>
      <w:r>
        <w:rPr>
          <w:spacing w:val="35"/>
          <w:w w:val="95"/>
        </w:rPr>
        <w:t xml:space="preserve"> </w:t>
      </w:r>
      <w:r>
        <w:rPr>
          <w:w w:val="95"/>
        </w:rPr>
        <w:t>generation</w:t>
      </w:r>
      <w:r>
        <w:rPr>
          <w:spacing w:val="6"/>
          <w:w w:val="95"/>
        </w:rPr>
        <w:t xml:space="preserve"> </w:t>
      </w:r>
      <w:r>
        <w:rPr>
          <w:w w:val="95"/>
        </w:rPr>
        <w:t>and</w:t>
      </w:r>
      <w:r>
        <w:rPr>
          <w:spacing w:val="8"/>
          <w:w w:val="95"/>
        </w:rPr>
        <w:t xml:space="preserve"> </w:t>
      </w:r>
      <w:r>
        <w:rPr>
          <w:spacing w:val="-1"/>
          <w:w w:val="95"/>
        </w:rPr>
        <w:t>similarity</w:t>
      </w:r>
      <w:r>
        <w:rPr>
          <w:spacing w:val="8"/>
          <w:w w:val="95"/>
        </w:rPr>
        <w:t xml:space="preserve"> </w:t>
      </w:r>
      <w:r>
        <w:rPr>
          <w:spacing w:val="-2"/>
          <w:w w:val="95"/>
        </w:rPr>
        <w:t>search</w:t>
      </w:r>
      <w:r>
        <w:rPr>
          <w:spacing w:val="7"/>
          <w:w w:val="95"/>
        </w:rPr>
        <w:t xml:space="preserve"> </w:t>
      </w:r>
      <w:r>
        <w:rPr>
          <w:w w:val="95"/>
        </w:rPr>
        <w:t>functions.</w:t>
      </w:r>
    </w:p>
    <w:p w14:paraId="39E59B2B" w14:textId="00475ED2" w:rsidR="00283DE0" w:rsidRDefault="00641826" w:rsidP="003B0178">
      <w:pPr>
        <w:pStyle w:val="BodyText"/>
        <w:keepLines/>
        <w:spacing w:line="381" w:lineRule="auto"/>
        <w:ind w:right="529" w:firstLine="351"/>
      </w:pPr>
      <w:r>
        <w:rPr>
          <w:spacing w:val="-10"/>
        </w:rPr>
        <w:lastRenderedPageBreak/>
        <w:t>W</w:t>
      </w:r>
      <w:r>
        <w:rPr>
          <w:spacing w:val="-12"/>
        </w:rPr>
        <w:t>e</w:t>
      </w:r>
      <w:r>
        <w:rPr>
          <w:spacing w:val="-30"/>
        </w:rPr>
        <w:t xml:space="preserve"> </w:t>
      </w:r>
      <w:r>
        <w:rPr>
          <w:spacing w:val="-3"/>
        </w:rPr>
        <w:t>in</w:t>
      </w:r>
      <w:r>
        <w:rPr>
          <w:spacing w:val="-2"/>
        </w:rPr>
        <w:t>v</w:t>
      </w:r>
      <w:r>
        <w:rPr>
          <w:spacing w:val="-3"/>
        </w:rPr>
        <w:t>estigate</w:t>
      </w:r>
      <w:r>
        <w:rPr>
          <w:spacing w:val="-28"/>
        </w:rPr>
        <w:t xml:space="preserve"> </w:t>
      </w:r>
      <w:r>
        <w:t>the</w:t>
      </w:r>
      <w:r>
        <w:rPr>
          <w:spacing w:val="-30"/>
        </w:rPr>
        <w:t xml:space="preserve"> </w:t>
      </w:r>
      <w:r>
        <w:t>increases</w:t>
      </w:r>
      <w:r>
        <w:rPr>
          <w:spacing w:val="-29"/>
        </w:rPr>
        <w:t xml:space="preserve"> </w:t>
      </w:r>
      <w:r>
        <w:t>in</w:t>
      </w:r>
      <w:r>
        <w:rPr>
          <w:spacing w:val="-29"/>
        </w:rPr>
        <w:t xml:space="preserve"> </w:t>
      </w:r>
      <w:r>
        <w:rPr>
          <w:spacing w:val="1"/>
        </w:rPr>
        <w:t>speed</w:t>
      </w:r>
      <w:r>
        <w:rPr>
          <w:spacing w:val="-30"/>
        </w:rPr>
        <w:t xml:space="preserve"> </w:t>
      </w:r>
      <w:r>
        <w:t>resulting</w:t>
      </w:r>
      <w:r>
        <w:rPr>
          <w:spacing w:val="-29"/>
        </w:rPr>
        <w:t xml:space="preserve"> </w:t>
      </w:r>
      <w:r>
        <w:t>from</w:t>
      </w:r>
      <w:r>
        <w:rPr>
          <w:spacing w:val="-29"/>
        </w:rPr>
        <w:t xml:space="preserve"> </w:t>
      </w:r>
      <w:r>
        <w:t>directly</w:t>
      </w:r>
      <w:r>
        <w:rPr>
          <w:spacing w:val="-29"/>
        </w:rPr>
        <w:t xml:space="preserve"> </w:t>
      </w:r>
      <w:r>
        <w:t>applying</w:t>
      </w:r>
      <w:r>
        <w:rPr>
          <w:spacing w:val="-29"/>
        </w:rPr>
        <w:t xml:space="preserve"> </w:t>
      </w:r>
      <w:r>
        <w:t>the</w:t>
      </w:r>
      <w:r>
        <w:rPr>
          <w:spacing w:val="29"/>
          <w:w w:val="95"/>
        </w:rPr>
        <w:t xml:space="preserve"> </w:t>
      </w:r>
      <w:r w:rsidRPr="00722079">
        <w:t xml:space="preserve">entropy-scaling framework for both Euclidean and cosine distances and found </w:t>
      </w:r>
      <w:r>
        <w:t>the</w:t>
      </w:r>
      <w:r>
        <w:rPr>
          <w:spacing w:val="-33"/>
        </w:rPr>
        <w:t xml:space="preserve"> </w:t>
      </w:r>
      <w:r>
        <w:t>acceleration</w:t>
      </w:r>
      <w:r>
        <w:rPr>
          <w:spacing w:val="-34"/>
        </w:rPr>
        <w:t xml:space="preserve"> </w:t>
      </w:r>
      <w:r>
        <w:t>is</w:t>
      </w:r>
      <w:r>
        <w:rPr>
          <w:spacing w:val="-33"/>
        </w:rPr>
        <w:t xml:space="preserve"> </w:t>
      </w:r>
      <w:r>
        <w:t>highly</w:t>
      </w:r>
      <w:r>
        <w:rPr>
          <w:spacing w:val="-33"/>
        </w:rPr>
        <w:t xml:space="preserve"> </w:t>
      </w:r>
      <w:r>
        <w:t>dependent</w:t>
      </w:r>
      <w:r>
        <w:rPr>
          <w:spacing w:val="-33"/>
        </w:rPr>
        <w:t xml:space="preserve"> </w:t>
      </w:r>
      <w:r>
        <w:t>on</w:t>
      </w:r>
      <w:r>
        <w:rPr>
          <w:spacing w:val="-33"/>
        </w:rPr>
        <w:t xml:space="preserve"> </w:t>
      </w:r>
      <w:r>
        <w:rPr>
          <w:spacing w:val="1"/>
        </w:rPr>
        <w:t>both</w:t>
      </w:r>
      <w:r>
        <w:rPr>
          <w:spacing w:val="-33"/>
        </w:rPr>
        <w:t xml:space="preserve"> </w:t>
      </w:r>
      <w:r>
        <w:t>the</w:t>
      </w:r>
      <w:r>
        <w:rPr>
          <w:spacing w:val="-33"/>
        </w:rPr>
        <w:t xml:space="preserve"> </w:t>
      </w:r>
      <w:r>
        <w:rPr>
          <w:spacing w:val="-2"/>
        </w:rPr>
        <w:t>search</w:t>
      </w:r>
      <w:r>
        <w:rPr>
          <w:spacing w:val="-33"/>
        </w:rPr>
        <w:t xml:space="preserve"> </w:t>
      </w:r>
      <w:r>
        <w:t>radius</w:t>
      </w:r>
      <w:r>
        <w:rPr>
          <w:spacing w:val="-33"/>
        </w:rPr>
        <w:t xml:space="preserve"> </w:t>
      </w:r>
      <w:r>
        <w:t>and</w:t>
      </w:r>
      <w:r>
        <w:rPr>
          <w:spacing w:val="-33"/>
        </w:rPr>
        <w:t xml:space="preserve"> </w:t>
      </w:r>
      <w:r>
        <w:t>cluster</w:t>
      </w:r>
      <w:r>
        <w:rPr>
          <w:spacing w:val="-32"/>
        </w:rPr>
        <w:t xml:space="preserve"> </w:t>
      </w:r>
      <w:r w:rsidR="00722079">
        <w:t>ra</w:t>
      </w:r>
      <w:r>
        <w:t>dius</w:t>
      </w:r>
      <w:r>
        <w:rPr>
          <w:spacing w:val="-28"/>
        </w:rPr>
        <w:t xml:space="preserve"> </w:t>
      </w:r>
      <w:r>
        <w:t>(Figure</w:t>
      </w:r>
      <w:r>
        <w:rPr>
          <w:spacing w:val="-28"/>
        </w:rPr>
        <w:t xml:space="preserve"> </w:t>
      </w:r>
      <w:r>
        <w:t>3).</w:t>
      </w:r>
      <w:r>
        <w:rPr>
          <w:spacing w:val="-15"/>
        </w:rPr>
        <w:t xml:space="preserve"> </w:t>
      </w:r>
      <w:r>
        <w:rPr>
          <w:spacing w:val="-7"/>
        </w:rPr>
        <w:t>F</w:t>
      </w:r>
      <w:r>
        <w:rPr>
          <w:spacing w:val="-8"/>
        </w:rPr>
        <w:t>or</w:t>
      </w:r>
      <w:r>
        <w:rPr>
          <w:spacing w:val="-28"/>
        </w:rPr>
        <w:t xml:space="preserve"> </w:t>
      </w:r>
      <w:r>
        <w:t>cosine</w:t>
      </w:r>
      <w:r>
        <w:rPr>
          <w:spacing w:val="-27"/>
        </w:rPr>
        <w:t xml:space="preserve"> </w:t>
      </w:r>
      <w:r>
        <w:t>distance,</w:t>
      </w:r>
      <w:r>
        <w:rPr>
          <w:spacing w:val="-28"/>
        </w:rPr>
        <w:t xml:space="preserve"> </w:t>
      </w:r>
      <w:r>
        <w:rPr>
          <w:spacing w:val="-5"/>
        </w:rPr>
        <w:t>we</w:t>
      </w:r>
      <w:r>
        <w:rPr>
          <w:spacing w:val="-28"/>
        </w:rPr>
        <w:t xml:space="preserve"> </w:t>
      </w:r>
      <w:r>
        <w:t>generated</w:t>
      </w:r>
      <w:r>
        <w:rPr>
          <w:spacing w:val="-27"/>
        </w:rPr>
        <w:t xml:space="preserve"> </w:t>
      </w:r>
      <w:r>
        <w:t>databases</w:t>
      </w:r>
      <w:r>
        <w:rPr>
          <w:spacing w:val="-28"/>
        </w:rPr>
        <w:t xml:space="preserve"> </w:t>
      </w:r>
      <w:r>
        <w:t>with</w:t>
      </w:r>
      <w:r>
        <w:rPr>
          <w:spacing w:val="-28"/>
        </w:rPr>
        <w:t xml:space="preserve"> </w:t>
      </w:r>
      <w:r>
        <w:rPr>
          <w:spacing w:val="-2"/>
        </w:rPr>
        <w:t>maximum</w:t>
      </w:r>
      <w:r w:rsidR="00722079">
        <w:t xml:space="preserve"> </w:t>
      </w:r>
      <w:r>
        <w:t>cluster</w:t>
      </w:r>
      <w:r>
        <w:rPr>
          <w:spacing w:val="-15"/>
        </w:rPr>
        <w:t xml:space="preserve"> </w:t>
      </w:r>
      <w:r>
        <w:t>radii</w:t>
      </w:r>
      <w:r>
        <w:rPr>
          <w:spacing w:val="-15"/>
        </w:rPr>
        <w:t xml:space="preserve"> </w:t>
      </w:r>
      <w:r>
        <w:t>of</w:t>
      </w:r>
      <w:r>
        <w:rPr>
          <w:spacing w:val="-15"/>
        </w:rPr>
        <w:t xml:space="preserve"> </w:t>
      </w:r>
      <w:r>
        <w:t>0.1,</w:t>
      </w:r>
      <w:r>
        <w:rPr>
          <w:spacing w:val="-15"/>
        </w:rPr>
        <w:t xml:space="preserve"> </w:t>
      </w:r>
      <w:r>
        <w:t>0.2,</w:t>
      </w:r>
      <w:r>
        <w:rPr>
          <w:spacing w:val="-15"/>
        </w:rPr>
        <w:t xml:space="preserve"> </w:t>
      </w:r>
      <w:r>
        <w:t>0.3,</w:t>
      </w:r>
      <w:r>
        <w:rPr>
          <w:spacing w:val="-15"/>
        </w:rPr>
        <w:t xml:space="preserve"> </w:t>
      </w:r>
      <w:r>
        <w:t>0.4,</w:t>
      </w:r>
      <w:r>
        <w:rPr>
          <w:spacing w:val="-15"/>
        </w:rPr>
        <w:t xml:space="preserve"> </w:t>
      </w:r>
      <w:r>
        <w:t>and</w:t>
      </w:r>
      <w:r>
        <w:rPr>
          <w:spacing w:val="-16"/>
        </w:rPr>
        <w:t xml:space="preserve"> </w:t>
      </w:r>
      <w:r>
        <w:t>0.5. Then,</w:t>
      </w:r>
      <w:r>
        <w:rPr>
          <w:spacing w:val="-14"/>
        </w:rPr>
        <w:t xml:space="preserve"> </w:t>
      </w:r>
      <w:r>
        <w:t>for</w:t>
      </w:r>
      <w:r>
        <w:rPr>
          <w:spacing w:val="-15"/>
        </w:rPr>
        <w:t xml:space="preserve"> </w:t>
      </w:r>
      <w:r>
        <w:rPr>
          <w:spacing w:val="-3"/>
        </w:rPr>
        <w:t>each</w:t>
      </w:r>
      <w:r>
        <w:rPr>
          <w:spacing w:val="-15"/>
        </w:rPr>
        <w:t xml:space="preserve"> </w:t>
      </w:r>
      <w:r>
        <w:t>query</w:t>
      </w:r>
      <w:r>
        <w:rPr>
          <w:spacing w:val="-15"/>
        </w:rPr>
        <w:t xml:space="preserve"> </w:t>
      </w:r>
      <w:r>
        <w:t>protein</w:t>
      </w:r>
      <w:r>
        <w:rPr>
          <w:spacing w:val="-15"/>
        </w:rPr>
        <w:t xml:space="preserve"> </w:t>
      </w:r>
      <w:r>
        <w:t>from</w:t>
      </w:r>
      <w:r>
        <w:rPr>
          <w:spacing w:val="22"/>
          <w:w w:val="91"/>
        </w:rPr>
        <w:t xml:space="preserve"> </w:t>
      </w:r>
      <w:r>
        <w:t>the</w:t>
      </w:r>
      <w:r>
        <w:rPr>
          <w:spacing w:val="5"/>
        </w:rPr>
        <w:t xml:space="preserve"> </w:t>
      </w:r>
      <w:r>
        <w:t>set</w:t>
      </w:r>
      <w:r>
        <w:rPr>
          <w:spacing w:val="5"/>
        </w:rPr>
        <w:t xml:space="preserve"> </w:t>
      </w:r>
      <w:r>
        <w:rPr>
          <w:rFonts w:ascii="Meiryo" w:eastAsia="Meiryo" w:hAnsi="Meiryo" w:cs="Meiryo"/>
          <w:i/>
          <w:spacing w:val="-2"/>
        </w:rPr>
        <w:t>{</w:t>
      </w:r>
      <w:r>
        <w:rPr>
          <w:rFonts w:ascii="PMingLiU" w:eastAsia="PMingLiU" w:hAnsi="PMingLiU" w:cs="PMingLiU"/>
        </w:rPr>
        <w:t>4rh</w:t>
      </w:r>
      <w:r>
        <w:rPr>
          <w:rFonts w:ascii="PMingLiU" w:eastAsia="PMingLiU" w:hAnsi="PMingLiU" w:cs="PMingLiU"/>
          <w:spacing w:val="-1"/>
        </w:rPr>
        <w:t>v</w:t>
      </w:r>
      <w:r>
        <w:t>,</w:t>
      </w:r>
      <w:r>
        <w:rPr>
          <w:spacing w:val="8"/>
        </w:rPr>
        <w:t xml:space="preserve"> </w:t>
      </w:r>
      <w:r>
        <w:rPr>
          <w:rFonts w:ascii="PMingLiU" w:eastAsia="PMingLiU" w:hAnsi="PMingLiU" w:cs="PMingLiU"/>
        </w:rPr>
        <w:t>1ak</w:t>
      </w:r>
      <w:r>
        <w:rPr>
          <w:rFonts w:ascii="PMingLiU" w:eastAsia="PMingLiU" w:hAnsi="PMingLiU" w:cs="PMingLiU"/>
          <w:spacing w:val="-1"/>
        </w:rPr>
        <w:t>e</w:t>
      </w:r>
      <w:r>
        <w:t>,</w:t>
      </w:r>
      <w:r>
        <w:rPr>
          <w:spacing w:val="8"/>
        </w:rPr>
        <w:t xml:space="preserve"> </w:t>
      </w:r>
      <w:r>
        <w:rPr>
          <w:rFonts w:ascii="PMingLiU" w:eastAsia="PMingLiU" w:hAnsi="PMingLiU" w:cs="PMingLiU"/>
        </w:rPr>
        <w:t>1bm</w:t>
      </w:r>
      <w:r>
        <w:rPr>
          <w:rFonts w:ascii="PMingLiU" w:eastAsia="PMingLiU" w:hAnsi="PMingLiU" w:cs="PMingLiU"/>
          <w:spacing w:val="-1"/>
        </w:rPr>
        <w:t>f</w:t>
      </w:r>
      <w:r>
        <w:t>,</w:t>
      </w:r>
      <w:r>
        <w:rPr>
          <w:spacing w:val="8"/>
        </w:rPr>
        <w:t xml:space="preserve"> </w:t>
      </w:r>
      <w:r>
        <w:rPr>
          <w:rFonts w:ascii="PMingLiU" w:eastAsia="PMingLiU" w:hAnsi="PMingLiU" w:cs="PMingLiU"/>
        </w:rPr>
        <w:t>1rb</w:t>
      </w:r>
      <w:r>
        <w:rPr>
          <w:rFonts w:ascii="PMingLiU" w:eastAsia="PMingLiU" w:hAnsi="PMingLiU" w:cs="PMingLiU"/>
          <w:spacing w:val="-1"/>
        </w:rPr>
        <w:t>p</w:t>
      </w:r>
      <w:r>
        <w:rPr>
          <w:rFonts w:ascii="Meiryo" w:eastAsia="Meiryo" w:hAnsi="Meiryo" w:cs="Meiryo"/>
          <w:i/>
        </w:rPr>
        <w:t>}</w:t>
      </w:r>
      <w:r>
        <w:rPr>
          <w:rFonts w:ascii="Meiryo" w:eastAsia="Meiryo" w:hAnsi="Meiryo" w:cs="Meiryo"/>
          <w:i/>
          <w:spacing w:val="-18"/>
        </w:rPr>
        <w:t xml:space="preserve"> </w:t>
      </w:r>
      <w:r>
        <w:t>(ide</w:t>
      </w:r>
      <w:r>
        <w:rPr>
          <w:spacing w:val="-8"/>
        </w:rPr>
        <w:t>n</w:t>
      </w:r>
      <w:r>
        <w:t>tifi</w:t>
      </w:r>
      <w:r w:rsidR="00722079">
        <w:t>ed</w:t>
      </w:r>
      <w:r>
        <w:rPr>
          <w:spacing w:val="4"/>
        </w:rPr>
        <w:t xml:space="preserve"> </w:t>
      </w:r>
      <w:r>
        <w:rPr>
          <w:spacing w:val="-8"/>
        </w:rPr>
        <w:t>b</w:t>
      </w:r>
      <w:r>
        <w:t>y</w:t>
      </w:r>
      <w:r>
        <w:rPr>
          <w:spacing w:val="5"/>
        </w:rPr>
        <w:t xml:space="preserve"> </w:t>
      </w:r>
      <w:r>
        <w:t>PDB</w:t>
      </w:r>
      <w:r>
        <w:rPr>
          <w:spacing w:val="6"/>
        </w:rPr>
        <w:t xml:space="preserve"> </w:t>
      </w:r>
      <w:r>
        <w:t>IDs),</w:t>
      </w:r>
      <w:r>
        <w:rPr>
          <w:spacing w:val="9"/>
        </w:rPr>
        <w:t xml:space="preserve"> </w:t>
      </w:r>
      <w:r>
        <w:rPr>
          <w:spacing w:val="-8"/>
        </w:rPr>
        <w:t>w</w:t>
      </w:r>
      <w:r>
        <w:t>e</w:t>
      </w:r>
      <w:r w:rsidR="00722079">
        <w:rPr>
          <w:spacing w:val="5"/>
        </w:rPr>
        <w:t xml:space="preserve"> </w:t>
      </w:r>
      <w:r>
        <w:t>ran</w:t>
      </w:r>
      <w:r>
        <w:rPr>
          <w:spacing w:val="5"/>
        </w:rPr>
        <w:t xml:space="preserve"> </w:t>
      </w:r>
      <w:r>
        <w:rPr>
          <w:spacing w:val="6"/>
        </w:rPr>
        <w:t>b</w:t>
      </w:r>
      <w:r>
        <w:t>oth</w:t>
      </w:r>
      <w:r>
        <w:rPr>
          <w:spacing w:val="5"/>
        </w:rPr>
        <w:t xml:space="preserve"> </w:t>
      </w:r>
      <w:r>
        <w:t>n</w:t>
      </w:r>
      <w:r>
        <w:rPr>
          <w:spacing w:val="-28"/>
        </w:rPr>
        <w:t>a</w:t>
      </w:r>
      <w:r>
        <w:rPr>
          <w:spacing w:val="-94"/>
        </w:rPr>
        <w:t>¨</w:t>
      </w:r>
      <w:r>
        <w:t>ı</w:t>
      </w:r>
      <w:r>
        <w:rPr>
          <w:spacing w:val="-8"/>
        </w:rPr>
        <w:t>v</w:t>
      </w:r>
      <w:r>
        <w:t>e</w:t>
      </w:r>
      <w:r>
        <w:rPr>
          <w:w w:val="89"/>
        </w:rPr>
        <w:t xml:space="preserve"> </w:t>
      </w:r>
      <w:r>
        <w:t>and</w:t>
      </w:r>
      <w:r>
        <w:rPr>
          <w:spacing w:val="-31"/>
        </w:rPr>
        <w:t xml:space="preserve"> </w:t>
      </w:r>
      <w:r>
        <w:t>accelerated</w:t>
      </w:r>
      <w:r>
        <w:rPr>
          <w:spacing w:val="-31"/>
        </w:rPr>
        <w:t xml:space="preserve"> </w:t>
      </w:r>
      <w:r>
        <w:rPr>
          <w:spacing w:val="-2"/>
        </w:rPr>
        <w:t>similarit</w:t>
      </w:r>
      <w:r>
        <w:rPr>
          <w:spacing w:val="-1"/>
        </w:rPr>
        <w:t>y</w:t>
      </w:r>
      <w:r>
        <w:rPr>
          <w:spacing w:val="-31"/>
        </w:rPr>
        <w:t xml:space="preserve"> </w:t>
      </w:r>
      <w:r>
        <w:rPr>
          <w:spacing w:val="-2"/>
        </w:rPr>
        <w:t>searches</w:t>
      </w:r>
      <w:r>
        <w:rPr>
          <w:spacing w:val="-30"/>
        </w:rPr>
        <w:t xml:space="preserve"> </w:t>
      </w:r>
      <w:r>
        <w:t>with</w:t>
      </w:r>
      <w:r>
        <w:rPr>
          <w:spacing w:val="-31"/>
        </w:rPr>
        <w:t xml:space="preserve"> </w:t>
      </w:r>
      <w:r>
        <w:t>radii</w:t>
      </w:r>
      <w:r>
        <w:rPr>
          <w:spacing w:val="-30"/>
        </w:rPr>
        <w:t xml:space="preserve"> </w:t>
      </w:r>
      <w:r>
        <w:t>of</w:t>
      </w:r>
      <w:r>
        <w:rPr>
          <w:spacing w:val="-31"/>
        </w:rPr>
        <w:t xml:space="preserve"> </w:t>
      </w:r>
      <w:r>
        <w:rPr>
          <w:spacing w:val="-2"/>
        </w:rPr>
        <w:t>0</w:t>
      </w:r>
      <w:r>
        <w:rPr>
          <w:rFonts w:cs="Georgia"/>
          <w:i/>
          <w:spacing w:val="-1"/>
        </w:rPr>
        <w:t>.</w:t>
      </w:r>
      <w:r>
        <w:rPr>
          <w:spacing w:val="-2"/>
        </w:rPr>
        <w:t>02</w:t>
      </w:r>
      <w:r>
        <w:rPr>
          <w:rFonts w:cs="Georgia"/>
          <w:i/>
          <w:spacing w:val="-1"/>
        </w:rPr>
        <w:t>i,</w:t>
      </w:r>
      <w:r>
        <w:rPr>
          <w:rFonts w:cs="Georgia"/>
          <w:i/>
          <w:spacing w:val="-43"/>
        </w:rPr>
        <w:t xml:space="preserve"> </w:t>
      </w:r>
      <w:r>
        <w:rPr>
          <w:rFonts w:ascii="Meiryo" w:eastAsia="Meiryo" w:hAnsi="Meiryo" w:cs="Meiryo"/>
          <w:i/>
        </w:rPr>
        <w:t>∀</w:t>
      </w:r>
      <w:r>
        <w:rPr>
          <w:rFonts w:cs="Georgia"/>
          <w:i/>
        </w:rPr>
        <w:t>i</w:t>
      </w:r>
      <w:r>
        <w:rPr>
          <w:rFonts w:cs="Georgia"/>
          <w:i/>
          <w:spacing w:val="-33"/>
        </w:rPr>
        <w:t xml:space="preserve"> </w:t>
      </w:r>
      <w:r>
        <w:rPr>
          <w:rFonts w:ascii="Meiryo" w:eastAsia="Meiryo" w:hAnsi="Meiryo" w:cs="Meiryo"/>
          <w:i/>
        </w:rPr>
        <w:t>∈</w:t>
      </w:r>
      <w:r>
        <w:rPr>
          <w:rFonts w:ascii="Meiryo" w:eastAsia="Meiryo" w:hAnsi="Meiryo" w:cs="Meiryo"/>
          <w:i/>
          <w:spacing w:val="-57"/>
        </w:rPr>
        <w:t xml:space="preserve"> </w:t>
      </w:r>
      <w:r>
        <w:rPr>
          <w:rFonts w:ascii="Meiryo" w:eastAsia="Meiryo" w:hAnsi="Meiryo" w:cs="Meiryo"/>
          <w:i/>
        </w:rPr>
        <w:t>{</w:t>
      </w:r>
      <w:r>
        <w:t>0</w:t>
      </w:r>
      <w:r>
        <w:rPr>
          <w:rFonts w:cs="Georgia"/>
          <w:i/>
        </w:rPr>
        <w:t>,</w:t>
      </w:r>
      <w:r>
        <w:rPr>
          <w:rFonts w:cs="Georgia"/>
          <w:i/>
          <w:spacing w:val="-43"/>
        </w:rPr>
        <w:t xml:space="preserve"> </w:t>
      </w:r>
      <w:r>
        <w:rPr>
          <w:rFonts w:cs="Georgia"/>
          <w:i/>
        </w:rPr>
        <w:t>.</w:t>
      </w:r>
      <w:r>
        <w:rPr>
          <w:rFonts w:cs="Georgia"/>
          <w:i/>
          <w:spacing w:val="-43"/>
        </w:rPr>
        <w:t xml:space="preserve"> </w:t>
      </w:r>
      <w:r>
        <w:rPr>
          <w:rFonts w:cs="Georgia"/>
          <w:i/>
        </w:rPr>
        <w:t>.</w:t>
      </w:r>
      <w:r>
        <w:rPr>
          <w:rFonts w:cs="Georgia"/>
          <w:i/>
          <w:spacing w:val="-43"/>
        </w:rPr>
        <w:t xml:space="preserve"> </w:t>
      </w:r>
      <w:r>
        <w:rPr>
          <w:rFonts w:cs="Georgia"/>
          <w:i/>
        </w:rPr>
        <w:t>.</w:t>
      </w:r>
      <w:r>
        <w:rPr>
          <w:rFonts w:cs="Georgia"/>
          <w:i/>
          <w:spacing w:val="-43"/>
        </w:rPr>
        <w:t xml:space="preserve"> </w:t>
      </w:r>
      <w:r>
        <w:rPr>
          <w:rFonts w:cs="Georgia"/>
          <w:i/>
        </w:rPr>
        <w:t>,</w:t>
      </w:r>
      <w:r>
        <w:rPr>
          <w:rFonts w:cs="Georgia"/>
          <w:i/>
          <w:spacing w:val="-43"/>
        </w:rPr>
        <w:t xml:space="preserve"> </w:t>
      </w:r>
      <w:r>
        <w:t>49</w:t>
      </w:r>
      <w:r>
        <w:rPr>
          <w:rFonts w:ascii="Meiryo" w:eastAsia="Meiryo" w:hAnsi="Meiryo" w:cs="Meiryo"/>
          <w:i/>
        </w:rPr>
        <w:t>}</w:t>
      </w:r>
      <w:r>
        <w:t>.</w:t>
      </w:r>
      <w:r>
        <w:rPr>
          <w:spacing w:val="-20"/>
        </w:rPr>
        <w:t xml:space="preserve"> </w:t>
      </w:r>
      <w:r>
        <w:t>This</w:t>
      </w:r>
      <w:r w:rsidR="00722079">
        <w:t xml:space="preserve"> test</w:t>
      </w:r>
      <w:r w:rsidR="00722079">
        <w:rPr>
          <w:spacing w:val="8"/>
        </w:rPr>
        <w:t xml:space="preserve"> </w:t>
      </w:r>
      <w:r w:rsidR="00722079">
        <w:rPr>
          <w:spacing w:val="-4"/>
        </w:rPr>
        <w:t>was</w:t>
      </w:r>
      <w:r w:rsidR="00722079">
        <w:rPr>
          <w:spacing w:val="8"/>
        </w:rPr>
        <w:t xml:space="preserve"> </w:t>
      </w:r>
      <w:r w:rsidR="00722079">
        <w:t>repeated</w:t>
      </w:r>
      <w:r w:rsidR="00722079">
        <w:rPr>
          <w:spacing w:val="9"/>
        </w:rPr>
        <w:t xml:space="preserve"> </w:t>
      </w:r>
      <w:r w:rsidR="00722079">
        <w:t>5</w:t>
      </w:r>
      <w:r w:rsidR="00722079">
        <w:rPr>
          <w:spacing w:val="8"/>
        </w:rPr>
        <w:t xml:space="preserve"> </w:t>
      </w:r>
      <w:r w:rsidR="00722079">
        <w:t>times</w:t>
      </w:r>
      <w:r w:rsidR="00722079">
        <w:rPr>
          <w:spacing w:val="8"/>
        </w:rPr>
        <w:t xml:space="preserve"> </w:t>
      </w:r>
      <w:r w:rsidR="00722079">
        <w:t>for</w:t>
      </w:r>
      <w:r w:rsidR="00722079">
        <w:rPr>
          <w:spacing w:val="8"/>
        </w:rPr>
        <w:t xml:space="preserve"> </w:t>
      </w:r>
      <w:r w:rsidR="00722079">
        <w:rPr>
          <w:spacing w:val="-3"/>
        </w:rPr>
        <w:t>each</w:t>
      </w:r>
      <w:r w:rsidR="00722079">
        <w:rPr>
          <w:spacing w:val="8"/>
        </w:rPr>
        <w:t xml:space="preserve"> </w:t>
      </w:r>
      <w:r w:rsidR="00722079">
        <w:rPr>
          <w:spacing w:val="-2"/>
        </w:rPr>
        <w:t>measuremen</w:t>
      </w:r>
      <w:r w:rsidR="00722079">
        <w:rPr>
          <w:spacing w:val="-1"/>
        </w:rPr>
        <w:t>t,</w:t>
      </w:r>
      <w:r w:rsidR="00722079">
        <w:rPr>
          <w:spacing w:val="12"/>
        </w:rPr>
        <w:t xml:space="preserve"> </w:t>
      </w:r>
      <w:r w:rsidR="00722079">
        <w:t>and</w:t>
      </w:r>
      <w:r w:rsidR="00722079">
        <w:rPr>
          <w:spacing w:val="8"/>
        </w:rPr>
        <w:t xml:space="preserve"> </w:t>
      </w:r>
      <w:r w:rsidR="00722079">
        <w:t>the</w:t>
      </w:r>
      <w:r w:rsidR="00722079">
        <w:rPr>
          <w:spacing w:val="8"/>
        </w:rPr>
        <w:t xml:space="preserve"> </w:t>
      </w:r>
      <w:r w:rsidR="00722079">
        <w:t>ratio</w:t>
      </w:r>
      <w:r w:rsidR="00722079">
        <w:rPr>
          <w:spacing w:val="8"/>
        </w:rPr>
        <w:t xml:space="preserve"> </w:t>
      </w:r>
      <w:r w:rsidR="00722079">
        <w:t>of</w:t>
      </w:r>
      <w:r w:rsidR="00722079">
        <w:rPr>
          <w:spacing w:val="8"/>
        </w:rPr>
        <w:t xml:space="preserve"> </w:t>
      </w:r>
      <w:r w:rsidR="00722079">
        <w:rPr>
          <w:spacing w:val="-3"/>
        </w:rPr>
        <w:t>a</w:t>
      </w:r>
      <w:r w:rsidR="00722079">
        <w:rPr>
          <w:spacing w:val="-2"/>
        </w:rPr>
        <w:t>v</w:t>
      </w:r>
      <w:r w:rsidR="00722079">
        <w:rPr>
          <w:spacing w:val="-3"/>
        </w:rPr>
        <w:t>erage</w:t>
      </w:r>
      <w:r w:rsidR="00722079">
        <w:rPr>
          <w:spacing w:val="33"/>
          <w:w w:val="92"/>
        </w:rPr>
        <w:t xml:space="preserve"> </w:t>
      </w:r>
      <w:r w:rsidR="00722079">
        <w:t>accelerated</w:t>
      </w:r>
      <w:r w:rsidR="00722079">
        <w:rPr>
          <w:spacing w:val="-22"/>
        </w:rPr>
        <w:t xml:space="preserve"> </w:t>
      </w:r>
      <w:r w:rsidR="00722079">
        <w:t>vs.</w:t>
      </w:r>
      <w:r w:rsidR="00722079">
        <w:rPr>
          <w:spacing w:val="-21"/>
        </w:rPr>
        <w:t xml:space="preserve"> </w:t>
      </w:r>
      <w:r w:rsidR="00722079">
        <w:t>n</w:t>
      </w:r>
      <w:r w:rsidR="00722079">
        <w:rPr>
          <w:spacing w:val="-28"/>
        </w:rPr>
        <w:t>a</w:t>
      </w:r>
      <w:r w:rsidR="00722079">
        <w:rPr>
          <w:spacing w:val="-94"/>
        </w:rPr>
        <w:t>¨</w:t>
      </w:r>
      <w:r w:rsidR="00722079">
        <w:t>ı</w:t>
      </w:r>
      <w:r w:rsidR="00722079">
        <w:rPr>
          <w:spacing w:val="-8"/>
        </w:rPr>
        <w:t>v</w:t>
      </w:r>
      <w:r w:rsidR="00722079">
        <w:t>e</w:t>
      </w:r>
      <w:r w:rsidR="00722079">
        <w:rPr>
          <w:spacing w:val="-21"/>
        </w:rPr>
        <w:t xml:space="preserve"> </w:t>
      </w:r>
      <w:r w:rsidR="00722079">
        <w:t>times</w:t>
      </w:r>
      <w:r w:rsidR="00722079">
        <w:rPr>
          <w:spacing w:val="-21"/>
        </w:rPr>
        <w:t xml:space="preserve"> </w:t>
      </w:r>
      <w:r w:rsidR="00722079">
        <w:t>is</w:t>
      </w:r>
      <w:r w:rsidR="00722079">
        <w:rPr>
          <w:spacing w:val="-21"/>
        </w:rPr>
        <w:t xml:space="preserve"> </w:t>
      </w:r>
      <w:r w:rsidR="00722079">
        <w:t>sh</w:t>
      </w:r>
      <w:r w:rsidR="00722079">
        <w:rPr>
          <w:spacing w:val="-7"/>
        </w:rPr>
        <w:t>o</w:t>
      </w:r>
      <w:r w:rsidR="00722079">
        <w:t>wn</w:t>
      </w:r>
      <w:r w:rsidR="00722079">
        <w:rPr>
          <w:spacing w:val="-21"/>
        </w:rPr>
        <w:t xml:space="preserve"> </w:t>
      </w:r>
      <w:r w:rsidR="00722079">
        <w:t>in</w:t>
      </w:r>
      <w:r w:rsidR="00722079">
        <w:rPr>
          <w:spacing w:val="-21"/>
        </w:rPr>
        <w:t xml:space="preserve"> </w:t>
      </w:r>
      <w:r w:rsidR="00722079">
        <w:t>Figure</w:t>
      </w:r>
      <w:r w:rsidR="00722079">
        <w:rPr>
          <w:spacing w:val="-20"/>
        </w:rPr>
        <w:t xml:space="preserve"> </w:t>
      </w:r>
      <w:r w:rsidR="00722079">
        <w:t>3</w:t>
      </w:r>
      <w:r w:rsidR="00722079">
        <w:rPr>
          <w:spacing w:val="-2"/>
        </w:rPr>
        <w:t>a</w:t>
      </w:r>
      <w:r w:rsidR="00722079">
        <w:t>.</w:t>
      </w:r>
      <w:r w:rsidR="00722079">
        <w:rPr>
          <w:spacing w:val="-5"/>
        </w:rPr>
        <w:t xml:space="preserve"> </w:t>
      </w:r>
      <w:r w:rsidR="00722079">
        <w:rPr>
          <w:spacing w:val="-19"/>
        </w:rPr>
        <w:t>F</w:t>
      </w:r>
      <w:r w:rsidR="00722079">
        <w:t>or</w:t>
      </w:r>
      <w:r w:rsidR="00722079">
        <w:rPr>
          <w:spacing w:val="-21"/>
        </w:rPr>
        <w:t xml:space="preserve"> </w:t>
      </w:r>
      <w:r w:rsidR="00722079">
        <w:t>Euclidean</w:t>
      </w:r>
      <w:r w:rsidR="00722079">
        <w:rPr>
          <w:spacing w:val="-21"/>
        </w:rPr>
        <w:t xml:space="preserve"> </w:t>
      </w:r>
      <w:r w:rsidR="00722079">
        <w:t>distance,</w:t>
      </w:r>
      <w:r w:rsidR="00722079">
        <w:rPr>
          <w:spacing w:val="-20"/>
        </w:rPr>
        <w:t xml:space="preserve"> </w:t>
      </w:r>
      <w:r w:rsidR="00722079">
        <w:rPr>
          <w:spacing w:val="-8"/>
        </w:rPr>
        <w:t>w</w:t>
      </w:r>
      <w:r w:rsidR="00722079">
        <w:t>e</w:t>
      </w:r>
      <w:r w:rsidR="00722079">
        <w:rPr>
          <w:w w:val="89"/>
        </w:rPr>
        <w:t xml:space="preserve"> </w:t>
      </w:r>
      <w:r w:rsidR="00722079">
        <w:t>generated</w:t>
      </w:r>
      <w:r w:rsidR="00722079">
        <w:rPr>
          <w:spacing w:val="-19"/>
        </w:rPr>
        <w:t xml:space="preserve"> </w:t>
      </w:r>
      <w:r w:rsidR="00722079">
        <w:t>databases</w:t>
      </w:r>
      <w:r w:rsidR="00722079">
        <w:rPr>
          <w:spacing w:val="-19"/>
        </w:rPr>
        <w:t xml:space="preserve"> </w:t>
      </w:r>
      <w:r w:rsidR="00722079">
        <w:t>with</w:t>
      </w:r>
      <w:r w:rsidR="00722079">
        <w:rPr>
          <w:spacing w:val="-19"/>
        </w:rPr>
        <w:t xml:space="preserve"> </w:t>
      </w:r>
      <w:r w:rsidR="00722079">
        <w:rPr>
          <w:spacing w:val="-2"/>
        </w:rPr>
        <w:t>maximum</w:t>
      </w:r>
      <w:r w:rsidR="00722079">
        <w:rPr>
          <w:spacing w:val="-19"/>
        </w:rPr>
        <w:t xml:space="preserve"> </w:t>
      </w:r>
      <w:r w:rsidR="00722079">
        <w:t>cluster</w:t>
      </w:r>
      <w:r w:rsidR="00722079">
        <w:rPr>
          <w:spacing w:val="-18"/>
        </w:rPr>
        <w:t xml:space="preserve"> </w:t>
      </w:r>
      <w:r w:rsidR="00722079">
        <w:t>radii</w:t>
      </w:r>
      <w:r w:rsidR="00722079">
        <w:rPr>
          <w:spacing w:val="-18"/>
        </w:rPr>
        <w:t xml:space="preserve"> </w:t>
      </w:r>
      <w:r w:rsidR="00722079">
        <w:t>of</w:t>
      </w:r>
      <w:r w:rsidR="00722079">
        <w:rPr>
          <w:spacing w:val="-19"/>
        </w:rPr>
        <w:t xml:space="preserve"> </w:t>
      </w:r>
      <w:r w:rsidR="00722079">
        <w:t>10,</w:t>
      </w:r>
      <w:r w:rsidR="00722079">
        <w:rPr>
          <w:spacing w:val="-18"/>
        </w:rPr>
        <w:t xml:space="preserve"> </w:t>
      </w:r>
      <w:r w:rsidR="00722079">
        <w:t>20,</w:t>
      </w:r>
      <w:r w:rsidR="00722079">
        <w:rPr>
          <w:spacing w:val="-18"/>
        </w:rPr>
        <w:t xml:space="preserve"> </w:t>
      </w:r>
      <w:r w:rsidR="00722079">
        <w:t>25,</w:t>
      </w:r>
      <w:r w:rsidR="00722079">
        <w:rPr>
          <w:spacing w:val="-18"/>
        </w:rPr>
        <w:t xml:space="preserve"> </w:t>
      </w:r>
      <w:r w:rsidR="00722079">
        <w:t>50,</w:t>
      </w:r>
      <w:r w:rsidR="00722079">
        <w:rPr>
          <w:spacing w:val="-18"/>
        </w:rPr>
        <w:t xml:space="preserve"> </w:t>
      </w:r>
      <w:r w:rsidR="00722079">
        <w:t>and</w:t>
      </w:r>
      <w:r w:rsidR="00722079">
        <w:rPr>
          <w:spacing w:val="-19"/>
        </w:rPr>
        <w:t xml:space="preserve"> </w:t>
      </w:r>
      <w:r w:rsidR="00722079">
        <w:t>100.</w:t>
      </w:r>
    </w:p>
    <w:p w14:paraId="17AC9F79" w14:textId="2185B860" w:rsidR="00722079" w:rsidRDefault="00722079" w:rsidP="003B0178">
      <w:pPr>
        <w:pStyle w:val="BodyText"/>
        <w:keepLines/>
        <w:spacing w:before="59" w:line="382" w:lineRule="auto"/>
        <w:ind w:left="490" w:right="533" w:firstLine="346"/>
      </w:pPr>
      <w:r>
        <w:t>Again,</w:t>
      </w:r>
      <w:r>
        <w:rPr>
          <w:spacing w:val="10"/>
        </w:rPr>
        <w:t xml:space="preserve"> </w:t>
      </w:r>
      <w:r>
        <w:t>for</w:t>
      </w:r>
      <w:r>
        <w:rPr>
          <w:spacing w:val="7"/>
        </w:rPr>
        <w:t xml:space="preserve"> </w:t>
      </w:r>
      <w:r>
        <w:rPr>
          <w:spacing w:val="-3"/>
        </w:rPr>
        <w:t>each</w:t>
      </w:r>
      <w:r>
        <w:rPr>
          <w:spacing w:val="6"/>
        </w:rPr>
        <w:t xml:space="preserve"> </w:t>
      </w:r>
      <w:r>
        <w:t>query</w:t>
      </w:r>
      <w:r>
        <w:rPr>
          <w:spacing w:val="6"/>
        </w:rPr>
        <w:t xml:space="preserve"> </w:t>
      </w:r>
      <w:r>
        <w:t>protein</w:t>
      </w:r>
      <w:r>
        <w:rPr>
          <w:spacing w:val="7"/>
        </w:rPr>
        <w:t xml:space="preserve"> </w:t>
      </w:r>
      <w:r>
        <w:rPr>
          <w:spacing w:val="-3"/>
        </w:rPr>
        <w:t>drawn</w:t>
      </w:r>
      <w:r>
        <w:rPr>
          <w:spacing w:val="6"/>
        </w:rPr>
        <w:t xml:space="preserve"> </w:t>
      </w:r>
      <w:r>
        <w:t>from</w:t>
      </w:r>
      <w:r>
        <w:rPr>
          <w:spacing w:val="7"/>
        </w:rPr>
        <w:t xml:space="preserve"> </w:t>
      </w:r>
      <w:r>
        <w:t>the</w:t>
      </w:r>
      <w:r>
        <w:rPr>
          <w:spacing w:val="6"/>
        </w:rPr>
        <w:t xml:space="preserve"> </w:t>
      </w:r>
      <w:r>
        <w:t>same</w:t>
      </w:r>
      <w:r>
        <w:rPr>
          <w:spacing w:val="7"/>
        </w:rPr>
        <w:t xml:space="preserve"> </w:t>
      </w:r>
      <w:r>
        <w:t>set,</w:t>
      </w:r>
      <w:r>
        <w:rPr>
          <w:spacing w:val="10"/>
        </w:rPr>
        <w:t xml:space="preserve"> </w:t>
      </w:r>
      <w:r>
        <w:rPr>
          <w:spacing w:val="-5"/>
        </w:rPr>
        <w:t>we</w:t>
      </w:r>
      <w:r>
        <w:rPr>
          <w:spacing w:val="6"/>
        </w:rPr>
        <w:t xml:space="preserve"> </w:t>
      </w:r>
      <w:r>
        <w:t>compared</w:t>
      </w:r>
      <w:r>
        <w:rPr>
          <w:spacing w:val="8"/>
        </w:rPr>
        <w:t xml:space="preserve"> </w:t>
      </w:r>
      <w:r>
        <w:t>the</w:t>
      </w:r>
      <w:r>
        <w:rPr>
          <w:spacing w:val="27"/>
          <w:w w:val="95"/>
        </w:rPr>
        <w:t xml:space="preserve"> </w:t>
      </w:r>
      <w:r>
        <w:rPr>
          <w:spacing w:val="-7"/>
        </w:rPr>
        <w:t>av</w:t>
      </w:r>
      <w:r>
        <w:t>erage</w:t>
      </w:r>
      <w:r>
        <w:rPr>
          <w:spacing w:val="-8"/>
        </w:rPr>
        <w:t xml:space="preserve"> </w:t>
      </w:r>
      <w:r>
        <w:rPr>
          <w:spacing w:val="-7"/>
        </w:rPr>
        <w:t>ov</w:t>
      </w:r>
      <w:r>
        <w:t>er</w:t>
      </w:r>
      <w:r>
        <w:rPr>
          <w:spacing w:val="-8"/>
        </w:rPr>
        <w:t xml:space="preserve"> </w:t>
      </w:r>
      <w:r>
        <w:t>fi</w:t>
      </w:r>
      <w:r>
        <w:rPr>
          <w:spacing w:val="13"/>
        </w:rPr>
        <w:t>v</w:t>
      </w:r>
      <w:r>
        <w:t>e</w:t>
      </w:r>
      <w:r>
        <w:rPr>
          <w:spacing w:val="-8"/>
        </w:rPr>
        <w:t xml:space="preserve"> </w:t>
      </w:r>
      <w:r>
        <w:t>runs</w:t>
      </w:r>
      <w:r>
        <w:rPr>
          <w:spacing w:val="-8"/>
        </w:rPr>
        <w:t xml:space="preserve"> </w:t>
      </w:r>
      <w:r>
        <w:t>of</w:t>
      </w:r>
      <w:r>
        <w:rPr>
          <w:spacing w:val="-7"/>
        </w:rPr>
        <w:t xml:space="preserve"> </w:t>
      </w:r>
      <w:r>
        <w:t>the</w:t>
      </w:r>
      <w:r>
        <w:rPr>
          <w:spacing w:val="-8"/>
        </w:rPr>
        <w:t xml:space="preserve"> </w:t>
      </w:r>
      <w:r>
        <w:t>ratio</w:t>
      </w:r>
      <w:r>
        <w:rPr>
          <w:spacing w:val="-7"/>
        </w:rPr>
        <w:t xml:space="preserve"> </w:t>
      </w:r>
      <w:r>
        <w:t>of</w:t>
      </w:r>
      <w:r>
        <w:rPr>
          <w:spacing w:val="-8"/>
        </w:rPr>
        <w:t xml:space="preserve"> </w:t>
      </w:r>
      <w:r>
        <w:rPr>
          <w:spacing w:val="-7"/>
        </w:rPr>
        <w:t>av</w:t>
      </w:r>
      <w:r>
        <w:t>erage</w:t>
      </w:r>
      <w:r>
        <w:rPr>
          <w:spacing w:val="-7"/>
        </w:rPr>
        <w:t xml:space="preserve"> </w:t>
      </w:r>
      <w:r>
        <w:t>accelerated</w:t>
      </w:r>
      <w:r>
        <w:rPr>
          <w:spacing w:val="-8"/>
        </w:rPr>
        <w:t xml:space="preserve"> </w:t>
      </w:r>
      <w:r>
        <w:rPr>
          <w:spacing w:val="-6"/>
        </w:rPr>
        <w:t>v</w:t>
      </w:r>
      <w:r>
        <w:t>ersus</w:t>
      </w:r>
      <w:r>
        <w:rPr>
          <w:spacing w:val="-8"/>
        </w:rPr>
        <w:t xml:space="preserve"> </w:t>
      </w:r>
      <w:r>
        <w:t>n</w:t>
      </w:r>
      <w:r>
        <w:rPr>
          <w:spacing w:val="-28"/>
        </w:rPr>
        <w:t>a</w:t>
      </w:r>
      <w:r>
        <w:rPr>
          <w:spacing w:val="-94"/>
        </w:rPr>
        <w:t>¨</w:t>
      </w:r>
      <w:r>
        <w:t>ı</w:t>
      </w:r>
      <w:r>
        <w:rPr>
          <w:spacing w:val="-8"/>
        </w:rPr>
        <w:t>v</w:t>
      </w:r>
      <w:r>
        <w:t>e</w:t>
      </w:r>
      <w:r>
        <w:rPr>
          <w:spacing w:val="-8"/>
        </w:rPr>
        <w:t xml:space="preserve"> </w:t>
      </w:r>
      <w:r>
        <w:t>times</w:t>
      </w:r>
      <w:r>
        <w:rPr>
          <w:w w:val="93"/>
        </w:rPr>
        <w:t xml:space="preserve"> </w:t>
      </w:r>
      <w:r>
        <w:t>(Figure</w:t>
      </w:r>
      <w:r>
        <w:rPr>
          <w:spacing w:val="5"/>
        </w:rPr>
        <w:t xml:space="preserve"> </w:t>
      </w:r>
      <w:r>
        <w:t>3b).</w:t>
      </w:r>
      <w:r>
        <w:rPr>
          <w:spacing w:val="52"/>
        </w:rPr>
        <w:t xml:space="preserve"> </w:t>
      </w:r>
      <w:r>
        <w:t>The</w:t>
      </w:r>
      <w:r>
        <w:rPr>
          <w:spacing w:val="6"/>
        </w:rPr>
        <w:t xml:space="preserve"> </w:t>
      </w:r>
      <w:r>
        <w:t>cluster</w:t>
      </w:r>
      <w:r>
        <w:rPr>
          <w:spacing w:val="6"/>
        </w:rPr>
        <w:t xml:space="preserve"> </w:t>
      </w:r>
      <w:r>
        <w:t>generation</w:t>
      </w:r>
      <w:r>
        <w:rPr>
          <w:spacing w:val="6"/>
        </w:rPr>
        <w:t xml:space="preserve"> </w:t>
      </w:r>
      <w:r>
        <w:t>required</w:t>
      </w:r>
      <w:r>
        <w:rPr>
          <w:spacing w:val="5"/>
        </w:rPr>
        <w:t xml:space="preserve"> </w:t>
      </w:r>
      <w:r>
        <w:rPr>
          <w:spacing w:val="-2"/>
        </w:rPr>
        <w:t>anywhere</w:t>
      </w:r>
      <w:r>
        <w:rPr>
          <w:spacing w:val="5"/>
        </w:rPr>
        <w:t xml:space="preserve"> </w:t>
      </w:r>
      <w:r>
        <w:t>from</w:t>
      </w:r>
      <w:r>
        <w:rPr>
          <w:spacing w:val="6"/>
        </w:rPr>
        <w:t xml:space="preserve"> </w:t>
      </w:r>
      <w:r>
        <w:t>65</w:t>
      </w:r>
      <w:r>
        <w:rPr>
          <w:spacing w:val="6"/>
        </w:rPr>
        <w:t xml:space="preserve"> </w:t>
      </w:r>
      <w:r>
        <w:t>to</w:t>
      </w:r>
      <w:r>
        <w:rPr>
          <w:spacing w:val="6"/>
        </w:rPr>
        <w:t xml:space="preserve"> </w:t>
      </w:r>
      <w:r>
        <w:t>23,714</w:t>
      </w:r>
      <w:r>
        <w:rPr>
          <w:spacing w:val="22"/>
          <w:w w:val="94"/>
        </w:rPr>
        <w:t xml:space="preserve"> </w:t>
      </w:r>
      <w:r>
        <w:t>seconds,</w:t>
      </w:r>
      <w:r>
        <w:rPr>
          <w:spacing w:val="-7"/>
        </w:rPr>
        <w:t xml:space="preserve"> </w:t>
      </w:r>
      <w:r>
        <w:t>depending</w:t>
      </w:r>
      <w:r>
        <w:rPr>
          <w:spacing w:val="-7"/>
        </w:rPr>
        <w:t xml:space="preserve"> </w:t>
      </w:r>
      <w:r>
        <w:t>on</w:t>
      </w:r>
      <w:r>
        <w:rPr>
          <w:spacing w:val="-8"/>
        </w:rPr>
        <w:t xml:space="preserve"> </w:t>
      </w:r>
      <w:r>
        <w:t>the</w:t>
      </w:r>
      <w:r>
        <w:rPr>
          <w:spacing w:val="-7"/>
        </w:rPr>
        <w:t xml:space="preserve"> </w:t>
      </w:r>
      <w:r>
        <w:rPr>
          <w:spacing w:val="-3"/>
        </w:rPr>
        <w:t>choice</w:t>
      </w:r>
      <w:r>
        <w:rPr>
          <w:spacing w:val="-8"/>
        </w:rPr>
        <w:t xml:space="preserve"> </w:t>
      </w:r>
      <w:r>
        <w:t>of</w:t>
      </w:r>
      <w:r>
        <w:rPr>
          <w:spacing w:val="-8"/>
        </w:rPr>
        <w:t xml:space="preserve"> </w:t>
      </w:r>
      <w:r>
        <w:t>radii</w:t>
      </w:r>
      <w:r>
        <w:rPr>
          <w:spacing w:val="-8"/>
        </w:rPr>
        <w:t xml:space="preserve"> </w:t>
      </w:r>
      <w:r>
        <w:t>(</w:t>
      </w:r>
      <w:r w:rsidR="00133DAA">
        <w:t>T</w:t>
      </w:r>
      <w:r>
        <w:t>able</w:t>
      </w:r>
      <w:r>
        <w:rPr>
          <w:spacing w:val="-8"/>
        </w:rPr>
        <w:t xml:space="preserve"> </w:t>
      </w:r>
      <w:r>
        <w:t>3)</w:t>
      </w:r>
      <w:r>
        <w:rPr>
          <w:spacing w:val="-7"/>
        </w:rPr>
        <w:t xml:space="preserve"> </w:t>
      </w:r>
      <w:r>
        <w:t>and</w:t>
      </w:r>
      <w:r>
        <w:rPr>
          <w:spacing w:val="-8"/>
        </w:rPr>
        <w:t xml:space="preserve"> </w:t>
      </w:r>
      <w:r>
        <w:t>no</w:t>
      </w:r>
      <w:r>
        <w:rPr>
          <w:spacing w:val="-8"/>
        </w:rPr>
        <w:t xml:space="preserve"> </w:t>
      </w:r>
      <w:r>
        <w:t>more</w:t>
      </w:r>
      <w:r>
        <w:rPr>
          <w:spacing w:val="-7"/>
        </w:rPr>
        <w:t xml:space="preserve"> </w:t>
      </w:r>
      <w:r>
        <w:t>than</w:t>
      </w:r>
      <w:r>
        <w:rPr>
          <w:spacing w:val="-8"/>
        </w:rPr>
        <w:t xml:space="preserve"> </w:t>
      </w:r>
      <w:r>
        <w:t>a</w:t>
      </w:r>
      <w:r>
        <w:rPr>
          <w:spacing w:val="22"/>
          <w:w w:val="96"/>
        </w:rPr>
        <w:t xml:space="preserve"> </w:t>
      </w:r>
      <w:r>
        <w:t>small</w:t>
      </w:r>
      <w:r>
        <w:rPr>
          <w:spacing w:val="6"/>
        </w:rPr>
        <w:t xml:space="preserve"> </w:t>
      </w:r>
      <w:r>
        <w:rPr>
          <w:spacing w:val="-2"/>
        </w:rPr>
        <w:t>constan</w:t>
      </w:r>
      <w:r>
        <w:rPr>
          <w:spacing w:val="-1"/>
        </w:rPr>
        <w:t>t</w:t>
      </w:r>
      <w:r>
        <w:rPr>
          <w:spacing w:val="6"/>
        </w:rPr>
        <w:t xml:space="preserve"> </w:t>
      </w:r>
      <w:r>
        <w:t>(</w:t>
      </w:r>
      <w:r>
        <w:rPr>
          <w:rFonts w:cs="Georgia"/>
          <w:i/>
        </w:rPr>
        <w:t>&lt;</w:t>
      </w:r>
      <w:r>
        <w:rPr>
          <w:rFonts w:cs="Georgia"/>
          <w:i/>
          <w:spacing w:val="4"/>
        </w:rPr>
        <w:t xml:space="preserve"> </w:t>
      </w:r>
      <w:r>
        <w:t>3)</w:t>
      </w:r>
      <w:r>
        <w:rPr>
          <w:spacing w:val="6"/>
        </w:rPr>
        <w:t xml:space="preserve"> </w:t>
      </w:r>
      <w:r>
        <w:t>times</w:t>
      </w:r>
      <w:r>
        <w:rPr>
          <w:spacing w:val="6"/>
        </w:rPr>
        <w:t xml:space="preserve"> </w:t>
      </w:r>
      <w:r>
        <w:t>as</w:t>
      </w:r>
      <w:r>
        <w:rPr>
          <w:spacing w:val="6"/>
        </w:rPr>
        <w:t xml:space="preserve"> </w:t>
      </w:r>
      <w:r>
        <w:rPr>
          <w:spacing w:val="-5"/>
        </w:rPr>
        <w:t>much</w:t>
      </w:r>
      <w:r>
        <w:rPr>
          <w:spacing w:val="6"/>
        </w:rPr>
        <w:t xml:space="preserve"> </w:t>
      </w:r>
      <w:r>
        <w:t>memory</w:t>
      </w:r>
      <w:r>
        <w:rPr>
          <w:spacing w:val="6"/>
        </w:rPr>
        <w:t xml:space="preserve"> </w:t>
      </w:r>
      <w:r>
        <w:t>as</w:t>
      </w:r>
      <w:r>
        <w:rPr>
          <w:spacing w:val="6"/>
        </w:rPr>
        <w:t xml:space="preserve"> </w:t>
      </w:r>
      <w:r>
        <w:t>it</w:t>
      </w:r>
      <w:r>
        <w:rPr>
          <w:spacing w:val="7"/>
        </w:rPr>
        <w:t xml:space="preserve"> </w:t>
      </w:r>
      <w:r>
        <w:rPr>
          <w:spacing w:val="-2"/>
        </w:rPr>
        <w:t>tak</w:t>
      </w:r>
      <w:r>
        <w:rPr>
          <w:spacing w:val="-3"/>
        </w:rPr>
        <w:t>es</w:t>
      </w:r>
      <w:r>
        <w:rPr>
          <w:spacing w:val="5"/>
        </w:rPr>
        <w:t xml:space="preserve"> </w:t>
      </w:r>
      <w:r>
        <w:t>to</w:t>
      </w:r>
      <w:r>
        <w:rPr>
          <w:spacing w:val="6"/>
        </w:rPr>
        <w:t xml:space="preserve"> </w:t>
      </w:r>
      <w:r>
        <w:t>simply</w:t>
      </w:r>
      <w:r>
        <w:rPr>
          <w:spacing w:val="7"/>
        </w:rPr>
        <w:t xml:space="preserve"> </w:t>
      </w:r>
      <w:r>
        <w:t>load</w:t>
      </w:r>
      <w:r>
        <w:rPr>
          <w:spacing w:val="6"/>
        </w:rPr>
        <w:t xml:space="preserve"> </w:t>
      </w:r>
      <w:r>
        <w:t>the</w:t>
      </w:r>
      <w:r>
        <w:rPr>
          <w:spacing w:val="29"/>
          <w:w w:val="95"/>
        </w:rPr>
        <w:t xml:space="preserve"> </w:t>
      </w:r>
      <w:r>
        <w:t>PDB</w:t>
      </w:r>
      <w:r>
        <w:rPr>
          <w:spacing w:val="-1"/>
        </w:rPr>
        <w:t xml:space="preserve"> </w:t>
      </w:r>
      <w:r>
        <w:t xml:space="preserve">database (no more than 2GB RAM). </w:t>
      </w:r>
      <w:r w:rsidRPr="00A64179">
        <w:t>Clustering used 20 threads on a 12-core Xeon X5690, while search used only one thread.</w:t>
      </w:r>
    </w:p>
    <w:p w14:paraId="387EA088"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627FC7A9" w14:textId="77777777" w:rsidR="00283DE0" w:rsidRDefault="00283DE0" w:rsidP="003B0178">
      <w:pPr>
        <w:keepLines/>
        <w:spacing w:before="10"/>
        <w:rPr>
          <w:rFonts w:ascii="Georgia" w:eastAsia="Georgia" w:hAnsi="Georgia" w:cs="Georgia"/>
          <w:sz w:val="25"/>
          <w:szCs w:val="25"/>
        </w:rPr>
      </w:pPr>
    </w:p>
    <w:p w14:paraId="7C34A897" w14:textId="3158420E" w:rsidR="00283DE0" w:rsidRDefault="00641826" w:rsidP="003B0178">
      <w:pPr>
        <w:pStyle w:val="BodyText"/>
        <w:keepLines/>
        <w:spacing w:line="359" w:lineRule="auto"/>
        <w:ind w:right="529" w:firstLine="351"/>
      </w:pPr>
      <w:r>
        <w:t>Not</w:t>
      </w:r>
      <w:r>
        <w:rPr>
          <w:spacing w:val="-12"/>
        </w:rPr>
        <w:t xml:space="preserve"> </w:t>
      </w:r>
      <w:r>
        <w:t>only</w:t>
      </w:r>
      <w:r>
        <w:rPr>
          <w:spacing w:val="-11"/>
        </w:rPr>
        <w:t xml:space="preserve"> </w:t>
      </w:r>
      <w:r>
        <w:t>is</w:t>
      </w:r>
      <w:r>
        <w:rPr>
          <w:spacing w:val="-11"/>
        </w:rPr>
        <w:t xml:space="preserve"> </w:t>
      </w:r>
      <w:r>
        <w:t>the</w:t>
      </w:r>
      <w:r>
        <w:rPr>
          <w:spacing w:val="-12"/>
        </w:rPr>
        <w:t xml:space="preserve"> </w:t>
      </w:r>
      <w:r>
        <w:t>acceleration</w:t>
      </w:r>
      <w:r>
        <w:rPr>
          <w:spacing w:val="-11"/>
        </w:rPr>
        <w:t xml:space="preserve"> </w:t>
      </w:r>
      <w:r>
        <w:t>highly</w:t>
      </w:r>
      <w:r>
        <w:rPr>
          <w:spacing w:val="-12"/>
        </w:rPr>
        <w:t xml:space="preserve"> </w:t>
      </w:r>
      <w:r>
        <w:t>dependent</w:t>
      </w:r>
      <w:r>
        <w:rPr>
          <w:spacing w:val="-12"/>
        </w:rPr>
        <w:t xml:space="preserve"> </w:t>
      </w:r>
      <w:r>
        <w:t>on</w:t>
      </w:r>
      <w:r>
        <w:rPr>
          <w:spacing w:val="-11"/>
        </w:rPr>
        <w:t xml:space="preserve"> </w:t>
      </w:r>
      <w:r>
        <w:rPr>
          <w:spacing w:val="1"/>
        </w:rPr>
        <w:t>both</w:t>
      </w:r>
      <w:r>
        <w:rPr>
          <w:spacing w:val="-11"/>
        </w:rPr>
        <w:t xml:space="preserve"> </w:t>
      </w:r>
      <w:r>
        <w:t>the</w:t>
      </w:r>
      <w:r>
        <w:rPr>
          <w:spacing w:val="-12"/>
        </w:rPr>
        <w:t xml:space="preserve"> </w:t>
      </w:r>
      <w:r>
        <w:rPr>
          <w:spacing w:val="-2"/>
        </w:rPr>
        <w:t>search</w:t>
      </w:r>
      <w:r>
        <w:rPr>
          <w:spacing w:val="-12"/>
        </w:rPr>
        <w:t xml:space="preserve"> </w:t>
      </w:r>
      <w:r>
        <w:t>radius</w:t>
      </w:r>
      <w:r>
        <w:rPr>
          <w:spacing w:val="22"/>
          <w:w w:val="93"/>
        </w:rPr>
        <w:t xml:space="preserve"> </w:t>
      </w:r>
      <w:r>
        <w:rPr>
          <w:i/>
        </w:rPr>
        <w:t>r</w:t>
      </w:r>
      <w:r>
        <w:rPr>
          <w:i/>
          <w:spacing w:val="8"/>
        </w:rPr>
        <w:t xml:space="preserve"> </w:t>
      </w:r>
      <w:r>
        <w:t>and</w:t>
      </w:r>
      <w:r>
        <w:rPr>
          <w:spacing w:val="5"/>
        </w:rPr>
        <w:t xml:space="preserve"> </w:t>
      </w:r>
      <w:r>
        <w:t>the</w:t>
      </w:r>
      <w:r>
        <w:rPr>
          <w:spacing w:val="5"/>
        </w:rPr>
        <w:t xml:space="preserve"> </w:t>
      </w:r>
      <w:r>
        <w:rPr>
          <w:spacing w:val="-2"/>
        </w:rPr>
        <w:t>maximum</w:t>
      </w:r>
      <w:r>
        <w:rPr>
          <w:spacing w:val="5"/>
        </w:rPr>
        <w:t xml:space="preserve"> </w:t>
      </w:r>
      <w:r>
        <w:t>cluster</w:t>
      </w:r>
      <w:r>
        <w:rPr>
          <w:spacing w:val="5"/>
        </w:rPr>
        <w:t xml:space="preserve"> </w:t>
      </w:r>
      <w:r>
        <w:t>radius</w:t>
      </w:r>
      <w:r>
        <w:rPr>
          <w:spacing w:val="4"/>
        </w:rPr>
        <w:t xml:space="preserve"> </w:t>
      </w:r>
      <w:r>
        <w:rPr>
          <w:i/>
          <w:spacing w:val="3"/>
        </w:rPr>
        <w:t>r</w:t>
      </w:r>
      <w:r>
        <w:rPr>
          <w:rFonts w:ascii="Palatino Linotype"/>
          <w:i/>
          <w:spacing w:val="2"/>
          <w:position w:val="-3"/>
          <w:sz w:val="16"/>
        </w:rPr>
        <w:t>c</w:t>
      </w:r>
      <w:r>
        <w:rPr>
          <w:spacing w:val="3"/>
        </w:rPr>
        <w:t>,</w:t>
      </w:r>
      <w:r>
        <w:rPr>
          <w:spacing w:val="7"/>
        </w:rPr>
        <w:t xml:space="preserve"> </w:t>
      </w:r>
      <w:r>
        <w:t>but</w:t>
      </w:r>
      <w:r>
        <w:rPr>
          <w:spacing w:val="5"/>
        </w:rPr>
        <w:t xml:space="preserve"> </w:t>
      </w:r>
      <w:r>
        <w:t>the</w:t>
      </w:r>
      <w:r>
        <w:rPr>
          <w:spacing w:val="4"/>
        </w:rPr>
        <w:t xml:space="preserve"> </w:t>
      </w:r>
      <w:r>
        <w:rPr>
          <w:spacing w:val="-3"/>
        </w:rPr>
        <w:t>choice</w:t>
      </w:r>
      <w:r>
        <w:rPr>
          <w:spacing w:val="4"/>
        </w:rPr>
        <w:t xml:space="preserve"> </w:t>
      </w:r>
      <w:r>
        <w:t>of</w:t>
      </w:r>
      <w:r>
        <w:rPr>
          <w:spacing w:val="5"/>
        </w:rPr>
        <w:t xml:space="preserve"> </w:t>
      </w:r>
      <w:r>
        <w:t>query</w:t>
      </w:r>
      <w:r>
        <w:rPr>
          <w:spacing w:val="5"/>
        </w:rPr>
        <w:t xml:space="preserve"> </w:t>
      </w:r>
      <w:r>
        <w:t>protein</w:t>
      </w:r>
      <w:r>
        <w:rPr>
          <w:spacing w:val="5"/>
        </w:rPr>
        <w:t xml:space="preserve"> </w:t>
      </w:r>
      <w:r>
        <w:t>also</w:t>
      </w:r>
      <w:r>
        <w:rPr>
          <w:spacing w:val="26"/>
          <w:w w:val="92"/>
        </w:rPr>
        <w:t xml:space="preserve"> </w:t>
      </w:r>
      <w:r>
        <w:t>aff</w:t>
      </w:r>
      <w:r w:rsidR="0051650C">
        <w:t xml:space="preserve">ects </w:t>
      </w:r>
      <w:r>
        <w:t>the</w:t>
      </w:r>
      <w:r>
        <w:rPr>
          <w:spacing w:val="28"/>
        </w:rPr>
        <w:t xml:space="preserve"> </w:t>
      </w:r>
      <w:r>
        <w:t xml:space="preserve">results. </w:t>
      </w:r>
      <w:r>
        <w:rPr>
          <w:spacing w:val="35"/>
        </w:rPr>
        <w:t xml:space="preserve"> </w:t>
      </w:r>
      <w:r>
        <w:rPr>
          <w:spacing w:val="-10"/>
        </w:rPr>
        <w:t>W</w:t>
      </w:r>
      <w:r>
        <w:rPr>
          <w:spacing w:val="-12"/>
        </w:rPr>
        <w:t>e</w:t>
      </w:r>
      <w:r>
        <w:rPr>
          <w:spacing w:val="27"/>
        </w:rPr>
        <w:t xml:space="preserve"> </w:t>
      </w:r>
      <w:r>
        <w:t>suspect</w:t>
      </w:r>
      <w:r>
        <w:rPr>
          <w:spacing w:val="28"/>
        </w:rPr>
        <w:t xml:space="preserve"> </w:t>
      </w:r>
      <w:r>
        <w:t>that</w:t>
      </w:r>
      <w:r>
        <w:rPr>
          <w:spacing w:val="27"/>
        </w:rPr>
        <w:t xml:space="preserve"> </w:t>
      </w:r>
      <w:r>
        <w:t>this</w:t>
      </w:r>
      <w:r>
        <w:rPr>
          <w:spacing w:val="28"/>
        </w:rPr>
        <w:t xml:space="preserve"> </w:t>
      </w:r>
      <w:r>
        <w:t>effect</w:t>
      </w:r>
      <w:r>
        <w:rPr>
          <w:spacing w:val="27"/>
        </w:rPr>
        <w:t xml:space="preserve"> </w:t>
      </w:r>
      <w:r>
        <w:t>is</w:t>
      </w:r>
      <w:r>
        <w:rPr>
          <w:spacing w:val="28"/>
        </w:rPr>
        <w:t xml:space="preserve"> </w:t>
      </w:r>
      <w:r>
        <w:t>due</w:t>
      </w:r>
      <w:r>
        <w:rPr>
          <w:spacing w:val="27"/>
        </w:rPr>
        <w:t xml:space="preserve"> </w:t>
      </w:r>
      <w:r>
        <w:t>to</w:t>
      </w:r>
      <w:r>
        <w:rPr>
          <w:spacing w:val="28"/>
        </w:rPr>
        <w:t xml:space="preserve"> </w:t>
      </w:r>
      <w:r>
        <w:t>the</w:t>
      </w:r>
      <w:r>
        <w:rPr>
          <w:spacing w:val="27"/>
        </w:rPr>
        <w:t xml:space="preserve"> </w:t>
      </w:r>
      <w:r>
        <w:t>geometry</w:t>
      </w:r>
      <w:r>
        <w:rPr>
          <w:spacing w:val="28"/>
        </w:rPr>
        <w:t xml:space="preserve"> </w:t>
      </w:r>
      <w:r>
        <w:t>of</w:t>
      </w:r>
      <w:r w:rsidR="00722079">
        <w:t xml:space="preserve"> </w:t>
      </w:r>
      <w:r>
        <w:t>protein</w:t>
      </w:r>
      <w:r>
        <w:rPr>
          <w:spacing w:val="-20"/>
        </w:rPr>
        <w:t xml:space="preserve"> </w:t>
      </w:r>
      <w:r>
        <w:rPr>
          <w:spacing w:val="-2"/>
        </w:rPr>
        <w:t>fragmen</w:t>
      </w:r>
      <w:r>
        <w:rPr>
          <w:spacing w:val="-1"/>
        </w:rPr>
        <w:t>t</w:t>
      </w:r>
      <w:r>
        <w:rPr>
          <w:spacing w:val="-20"/>
        </w:rPr>
        <w:t xml:space="preserve"> </w:t>
      </w:r>
      <w:r>
        <w:t>frequency</w:t>
      </w:r>
      <w:r>
        <w:rPr>
          <w:spacing w:val="-20"/>
        </w:rPr>
        <w:t xml:space="preserve"> </w:t>
      </w:r>
      <w:r>
        <w:t>space</w:t>
      </w:r>
      <w:r>
        <w:rPr>
          <w:spacing w:val="-20"/>
        </w:rPr>
        <w:t xml:space="preserve"> </w:t>
      </w:r>
      <w:r>
        <w:rPr>
          <w:spacing w:val="1"/>
        </w:rPr>
        <w:t>being</w:t>
      </w:r>
      <w:r>
        <w:rPr>
          <w:spacing w:val="-20"/>
        </w:rPr>
        <w:t xml:space="preserve"> </w:t>
      </w:r>
      <w:r>
        <w:rPr>
          <w:spacing w:val="-2"/>
        </w:rPr>
        <w:t>v</w:t>
      </w:r>
      <w:r>
        <w:rPr>
          <w:spacing w:val="-3"/>
        </w:rPr>
        <w:t>ery</w:t>
      </w:r>
      <w:r>
        <w:rPr>
          <w:spacing w:val="-20"/>
        </w:rPr>
        <w:t xml:space="preserve"> </w:t>
      </w:r>
      <w:r>
        <w:t>‘spiky’</w:t>
      </w:r>
      <w:r>
        <w:rPr>
          <w:spacing w:val="-20"/>
        </w:rPr>
        <w:t xml:space="preserve"> </w:t>
      </w:r>
      <w:r>
        <w:t>and</w:t>
      </w:r>
      <w:r>
        <w:rPr>
          <w:spacing w:val="-20"/>
        </w:rPr>
        <w:t xml:space="preserve"> </w:t>
      </w:r>
      <w:r>
        <w:rPr>
          <w:spacing w:val="-2"/>
        </w:rPr>
        <w:t>‘star-lik</w:t>
      </w:r>
      <w:r>
        <w:rPr>
          <w:spacing w:val="-1"/>
        </w:rPr>
        <w:t>e’.</w:t>
      </w:r>
      <w:r>
        <w:rPr>
          <w:spacing w:val="-5"/>
        </w:rPr>
        <w:t xml:space="preserve"> </w:t>
      </w:r>
      <w:r>
        <w:t>Proteins</w:t>
      </w:r>
      <w:r>
        <w:rPr>
          <w:spacing w:val="29"/>
          <w:w w:val="95"/>
        </w:rPr>
        <w:t xml:space="preserve"> </w:t>
      </w:r>
      <w:r>
        <w:t>that</w:t>
      </w:r>
      <w:r>
        <w:rPr>
          <w:spacing w:val="-4"/>
        </w:rPr>
        <w:t xml:space="preserve"> </w:t>
      </w:r>
      <w:r>
        <w:t>are</w:t>
      </w:r>
      <w:r>
        <w:rPr>
          <w:spacing w:val="-4"/>
        </w:rPr>
        <w:t xml:space="preserve"> </w:t>
      </w:r>
      <w:r>
        <w:t>near</w:t>
      </w:r>
      <w:r>
        <w:rPr>
          <w:spacing w:val="-4"/>
        </w:rPr>
        <w:t xml:space="preserve"> </w:t>
      </w:r>
      <w:r>
        <w:t>the</w:t>
      </w:r>
      <w:r>
        <w:rPr>
          <w:spacing w:val="-3"/>
        </w:rPr>
        <w:t xml:space="preserve"> </w:t>
      </w:r>
      <w:r>
        <w:t>core</w:t>
      </w:r>
      <w:r>
        <w:rPr>
          <w:spacing w:val="-4"/>
        </w:rPr>
        <w:t xml:space="preserve"> </w:t>
      </w:r>
      <w:r>
        <w:t>(and</w:t>
      </w:r>
      <w:r>
        <w:rPr>
          <w:spacing w:val="-3"/>
        </w:rPr>
        <w:t xml:space="preserve"> </w:t>
      </w:r>
      <w:r>
        <w:rPr>
          <w:spacing w:val="-2"/>
        </w:rPr>
        <w:t>th</w:t>
      </w:r>
      <w:r>
        <w:rPr>
          <w:spacing w:val="-3"/>
        </w:rPr>
        <w:t>us</w:t>
      </w:r>
      <w:r>
        <w:rPr>
          <w:spacing w:val="-4"/>
        </w:rPr>
        <w:t xml:space="preserve"> </w:t>
      </w:r>
      <w:r>
        <w:t>similar</w:t>
      </w:r>
      <w:r>
        <w:rPr>
          <w:spacing w:val="-2"/>
        </w:rPr>
        <w:t xml:space="preserve"> </w:t>
      </w:r>
      <w:r>
        <w:t>to</w:t>
      </w:r>
      <w:r>
        <w:rPr>
          <w:spacing w:val="-4"/>
        </w:rPr>
        <w:t xml:space="preserve"> </w:t>
      </w:r>
      <w:r>
        <w:rPr>
          <w:spacing w:val="-3"/>
        </w:rPr>
        <w:t>man</w:t>
      </w:r>
      <w:r>
        <w:rPr>
          <w:spacing w:val="-2"/>
        </w:rPr>
        <w:t>y</w:t>
      </w:r>
      <w:r>
        <w:rPr>
          <w:spacing w:val="-4"/>
        </w:rPr>
        <w:t xml:space="preserve"> </w:t>
      </w:r>
      <w:r>
        <w:t>other</w:t>
      </w:r>
      <w:r>
        <w:rPr>
          <w:spacing w:val="-4"/>
        </w:rPr>
        <w:t xml:space="preserve"> </w:t>
      </w:r>
      <w:r>
        <w:t>proteins)</w:t>
      </w:r>
      <w:r>
        <w:rPr>
          <w:spacing w:val="-3"/>
        </w:rPr>
        <w:t xml:space="preserve"> show</w:t>
      </w:r>
      <w:r>
        <w:rPr>
          <w:spacing w:val="-4"/>
        </w:rPr>
        <w:t xml:space="preserve"> </w:t>
      </w:r>
      <w:r>
        <w:rPr>
          <w:spacing w:val="-2"/>
        </w:rPr>
        <w:t>v</w:t>
      </w:r>
      <w:r>
        <w:rPr>
          <w:spacing w:val="-3"/>
        </w:rPr>
        <w:t>ery</w:t>
      </w:r>
      <w:r>
        <w:rPr>
          <w:spacing w:val="28"/>
          <w:w w:val="95"/>
        </w:rPr>
        <w:t xml:space="preserve"> </w:t>
      </w:r>
      <w:r>
        <w:t>little</w:t>
      </w:r>
      <w:r>
        <w:rPr>
          <w:spacing w:val="-5"/>
        </w:rPr>
        <w:t xml:space="preserve"> </w:t>
      </w:r>
      <w:r>
        <w:t>acceleration</w:t>
      </w:r>
      <w:r>
        <w:rPr>
          <w:spacing w:val="-4"/>
        </w:rPr>
        <w:t xml:space="preserve"> </w:t>
      </w:r>
      <w:r>
        <w:t>when</w:t>
      </w:r>
      <w:r>
        <w:rPr>
          <w:spacing w:val="-4"/>
        </w:rPr>
        <w:t xml:space="preserve"> </w:t>
      </w:r>
      <w:r>
        <w:t>our</w:t>
      </w:r>
      <w:r>
        <w:rPr>
          <w:spacing w:val="-4"/>
        </w:rPr>
        <w:t xml:space="preserve"> </w:t>
      </w:r>
      <w:r>
        <w:rPr>
          <w:spacing w:val="-2"/>
        </w:rPr>
        <w:t>framework</w:t>
      </w:r>
      <w:r>
        <w:rPr>
          <w:spacing w:val="-4"/>
        </w:rPr>
        <w:t xml:space="preserve"> </w:t>
      </w:r>
      <w:r>
        <w:t>is</w:t>
      </w:r>
      <w:r>
        <w:rPr>
          <w:spacing w:val="-4"/>
        </w:rPr>
        <w:t xml:space="preserve"> </w:t>
      </w:r>
      <w:r>
        <w:t>used</w:t>
      </w:r>
      <w:r>
        <w:rPr>
          <w:spacing w:val="-4"/>
        </w:rPr>
        <w:t xml:space="preserve"> </w:t>
      </w:r>
      <w:r>
        <w:t>because</w:t>
      </w:r>
      <w:r>
        <w:rPr>
          <w:spacing w:val="-4"/>
        </w:rPr>
        <w:t xml:space="preserve"> </w:t>
      </w:r>
      <w:r>
        <w:t>the</w:t>
      </w:r>
      <w:r>
        <w:rPr>
          <w:spacing w:val="-4"/>
        </w:rPr>
        <w:t xml:space="preserve"> </w:t>
      </w:r>
      <w:r>
        <w:t>majority</w:t>
      </w:r>
      <w:r>
        <w:rPr>
          <w:spacing w:val="-5"/>
        </w:rPr>
        <w:t xml:space="preserve"> </w:t>
      </w:r>
      <w:r>
        <w:t>of</w:t>
      </w:r>
      <w:r>
        <w:rPr>
          <w:spacing w:val="-4"/>
        </w:rPr>
        <w:t xml:space="preserve"> </w:t>
      </w:r>
      <w:r>
        <w:t>the</w:t>
      </w:r>
      <w:r>
        <w:rPr>
          <w:spacing w:val="32"/>
          <w:w w:val="95"/>
        </w:rPr>
        <w:t xml:space="preserve"> </w:t>
      </w:r>
      <w:r>
        <w:t>database</w:t>
      </w:r>
      <w:r>
        <w:rPr>
          <w:spacing w:val="-14"/>
        </w:rPr>
        <w:t xml:space="preserve"> </w:t>
      </w:r>
      <w:r>
        <w:t>is</w:t>
      </w:r>
      <w:r>
        <w:rPr>
          <w:spacing w:val="-14"/>
        </w:rPr>
        <w:t xml:space="preserve"> </w:t>
      </w:r>
      <w:r>
        <w:rPr>
          <w:spacing w:val="-5"/>
        </w:rPr>
        <w:t>nearb</w:t>
      </w:r>
      <w:r>
        <w:rPr>
          <w:spacing w:val="-4"/>
        </w:rPr>
        <w:t>y</w:t>
      </w:r>
      <w:r>
        <w:rPr>
          <w:spacing w:val="-5"/>
        </w:rPr>
        <w:t>,</w:t>
      </w:r>
      <w:r>
        <w:rPr>
          <w:spacing w:val="-13"/>
        </w:rPr>
        <w:t xml:space="preserve"> </w:t>
      </w:r>
      <w:r>
        <w:t>whereas</w:t>
      </w:r>
      <w:r>
        <w:rPr>
          <w:spacing w:val="-13"/>
        </w:rPr>
        <w:t xml:space="preserve"> </w:t>
      </w:r>
      <w:r>
        <w:t>proteins</w:t>
      </w:r>
      <w:r>
        <w:rPr>
          <w:spacing w:val="-14"/>
        </w:rPr>
        <w:t xml:space="preserve"> </w:t>
      </w:r>
      <w:r>
        <w:t>in</w:t>
      </w:r>
      <w:r>
        <w:rPr>
          <w:spacing w:val="-14"/>
        </w:rPr>
        <w:t xml:space="preserve"> </w:t>
      </w:r>
      <w:r>
        <w:t>the</w:t>
      </w:r>
      <w:r>
        <w:rPr>
          <w:spacing w:val="-14"/>
        </w:rPr>
        <w:t xml:space="preserve"> </w:t>
      </w:r>
      <w:r>
        <w:t>periphery</w:t>
      </w:r>
      <w:r>
        <w:rPr>
          <w:spacing w:val="-12"/>
        </w:rPr>
        <w:t xml:space="preserve"> </w:t>
      </w:r>
      <w:r>
        <w:rPr>
          <w:spacing w:val="-5"/>
        </w:rPr>
        <w:t>ha</w:t>
      </w:r>
      <w:r>
        <w:rPr>
          <w:spacing w:val="-4"/>
        </w:rPr>
        <w:t>v</w:t>
      </w:r>
      <w:r>
        <w:rPr>
          <w:spacing w:val="-5"/>
        </w:rPr>
        <w:t>e</w:t>
      </w:r>
      <w:r>
        <w:rPr>
          <w:spacing w:val="-14"/>
        </w:rPr>
        <w:t xml:space="preserve"> </w:t>
      </w:r>
      <w:r>
        <w:rPr>
          <w:spacing w:val="-3"/>
        </w:rPr>
        <w:t>fewer</w:t>
      </w:r>
      <w:r>
        <w:rPr>
          <w:spacing w:val="-14"/>
        </w:rPr>
        <w:t xml:space="preserve"> </w:t>
      </w:r>
      <w:r>
        <w:rPr>
          <w:spacing w:val="-2"/>
        </w:rPr>
        <w:t>neighbors</w:t>
      </w:r>
      <w:r>
        <w:rPr>
          <w:spacing w:val="41"/>
          <w:w w:val="90"/>
        </w:rPr>
        <w:t xml:space="preserve"> </w:t>
      </w:r>
      <w:r>
        <w:t>and</w:t>
      </w:r>
      <w:r>
        <w:rPr>
          <w:spacing w:val="20"/>
        </w:rPr>
        <w:t xml:space="preserve"> </w:t>
      </w:r>
      <w:r>
        <w:t>are</w:t>
      </w:r>
      <w:r>
        <w:rPr>
          <w:spacing w:val="21"/>
        </w:rPr>
        <w:t xml:space="preserve"> </w:t>
      </w:r>
      <w:r>
        <w:rPr>
          <w:spacing w:val="-2"/>
        </w:rPr>
        <w:t>th</w:t>
      </w:r>
      <w:r>
        <w:rPr>
          <w:spacing w:val="-3"/>
        </w:rPr>
        <w:t>us</w:t>
      </w:r>
      <w:r>
        <w:rPr>
          <w:spacing w:val="21"/>
        </w:rPr>
        <w:t xml:space="preserve"> </w:t>
      </w:r>
      <w:r>
        <w:t>found</w:t>
      </w:r>
      <w:r>
        <w:rPr>
          <w:spacing w:val="21"/>
        </w:rPr>
        <w:t xml:space="preserve"> </w:t>
      </w:r>
      <w:r>
        <w:rPr>
          <w:spacing w:val="-5"/>
        </w:rPr>
        <w:t>much</w:t>
      </w:r>
      <w:r>
        <w:rPr>
          <w:spacing w:val="20"/>
        </w:rPr>
        <w:t xml:space="preserve"> </w:t>
      </w:r>
      <w:r>
        <w:t>more</w:t>
      </w:r>
      <w:r>
        <w:rPr>
          <w:spacing w:val="21"/>
        </w:rPr>
        <w:t xml:space="preserve"> </w:t>
      </w:r>
      <w:r>
        <w:rPr>
          <w:spacing w:val="-5"/>
        </w:rPr>
        <w:t>quickly.</w:t>
      </w:r>
      <w:r>
        <w:rPr>
          <w:spacing w:val="31"/>
        </w:rPr>
        <w:t xml:space="preserve"> </w:t>
      </w:r>
      <w:r>
        <w:t>Changing</w:t>
      </w:r>
      <w:r>
        <w:rPr>
          <w:spacing w:val="21"/>
        </w:rPr>
        <w:t xml:space="preserve"> </w:t>
      </w:r>
      <w:r>
        <w:t>the</w:t>
      </w:r>
      <w:r>
        <w:rPr>
          <w:spacing w:val="21"/>
        </w:rPr>
        <w:t xml:space="preserve"> </w:t>
      </w:r>
      <w:r>
        <w:rPr>
          <w:spacing w:val="-2"/>
        </w:rPr>
        <w:t>maximum</w:t>
      </w:r>
      <w:r>
        <w:rPr>
          <w:spacing w:val="20"/>
        </w:rPr>
        <w:t xml:space="preserve"> </w:t>
      </w:r>
      <w:r>
        <w:t>cluster</w:t>
      </w:r>
      <w:r>
        <w:rPr>
          <w:spacing w:val="21"/>
          <w:w w:val="94"/>
        </w:rPr>
        <w:t xml:space="preserve"> </w:t>
      </w:r>
      <w:r>
        <w:t>radius</w:t>
      </w:r>
      <w:r>
        <w:rPr>
          <w:spacing w:val="-27"/>
        </w:rPr>
        <w:t xml:space="preserve"> </w:t>
      </w:r>
      <w:r>
        <w:rPr>
          <w:spacing w:val="-2"/>
        </w:rPr>
        <w:t>effectively</w:t>
      </w:r>
      <w:r>
        <w:rPr>
          <w:spacing w:val="-26"/>
        </w:rPr>
        <w:t xml:space="preserve"> </w:t>
      </w:r>
      <w:r>
        <w:rPr>
          <w:spacing w:val="-3"/>
        </w:rPr>
        <w:t>makes</w:t>
      </w:r>
      <w:r>
        <w:rPr>
          <w:spacing w:val="-27"/>
        </w:rPr>
        <w:t xml:space="preserve"> </w:t>
      </w:r>
      <w:r>
        <w:t>more</w:t>
      </w:r>
      <w:r>
        <w:rPr>
          <w:spacing w:val="-27"/>
        </w:rPr>
        <w:t xml:space="preserve"> </w:t>
      </w:r>
      <w:r>
        <w:t>proteins</w:t>
      </w:r>
      <w:r>
        <w:rPr>
          <w:spacing w:val="-26"/>
        </w:rPr>
        <w:t xml:space="preserve"> </w:t>
      </w:r>
      <w:r>
        <w:t>peripheral</w:t>
      </w:r>
      <w:r>
        <w:rPr>
          <w:spacing w:val="-26"/>
        </w:rPr>
        <w:t xml:space="preserve"> </w:t>
      </w:r>
      <w:r>
        <w:t>proteins,</w:t>
      </w:r>
      <w:r>
        <w:rPr>
          <w:spacing w:val="-26"/>
        </w:rPr>
        <w:t xml:space="preserve"> </w:t>
      </w:r>
      <w:r>
        <w:t>but</w:t>
      </w:r>
      <w:r>
        <w:rPr>
          <w:spacing w:val="-26"/>
        </w:rPr>
        <w:t xml:space="preserve"> </w:t>
      </w:r>
      <w:r>
        <w:t>at</w:t>
      </w:r>
      <w:r>
        <w:rPr>
          <w:spacing w:val="-26"/>
        </w:rPr>
        <w:t xml:space="preserve"> </w:t>
      </w:r>
      <w:r>
        <w:t>the</w:t>
      </w:r>
      <w:r>
        <w:rPr>
          <w:spacing w:val="-27"/>
        </w:rPr>
        <w:t xml:space="preserve"> </w:t>
      </w:r>
      <w:r>
        <w:t>cost</w:t>
      </w:r>
      <w:r>
        <w:rPr>
          <w:spacing w:val="-26"/>
        </w:rPr>
        <w:t xml:space="preserve"> </w:t>
      </w:r>
      <w:r>
        <w:t>of</w:t>
      </w:r>
      <w:r>
        <w:rPr>
          <w:spacing w:val="28"/>
          <w:w w:val="90"/>
        </w:rPr>
        <w:t xml:space="preserve"> </w:t>
      </w:r>
      <w:r>
        <w:rPr>
          <w:spacing w:val="-3"/>
          <w:w w:val="95"/>
        </w:rPr>
        <w:t>o</w:t>
      </w:r>
      <w:r>
        <w:rPr>
          <w:spacing w:val="-2"/>
          <w:w w:val="95"/>
        </w:rPr>
        <w:t>v</w:t>
      </w:r>
      <w:r>
        <w:rPr>
          <w:spacing w:val="-3"/>
          <w:w w:val="95"/>
        </w:rPr>
        <w:t>erall</w:t>
      </w:r>
      <w:r>
        <w:rPr>
          <w:spacing w:val="10"/>
          <w:w w:val="95"/>
        </w:rPr>
        <w:t xml:space="preserve"> </w:t>
      </w:r>
      <w:r>
        <w:rPr>
          <w:w w:val="95"/>
        </w:rPr>
        <w:t>acceleration.</w:t>
      </w:r>
    </w:p>
    <w:p w14:paraId="0B34B413" w14:textId="77777777" w:rsidR="00283DE0" w:rsidRDefault="00641826" w:rsidP="003B0178">
      <w:pPr>
        <w:pStyle w:val="BodyText"/>
        <w:keepLines/>
        <w:spacing w:line="381" w:lineRule="auto"/>
        <w:ind w:right="527" w:firstLine="351"/>
      </w:pPr>
      <w:r>
        <w:rPr>
          <w:spacing w:val="-3"/>
        </w:rPr>
        <w:t>Naturally</w:t>
      </w:r>
      <w:r>
        <w:rPr>
          <w:spacing w:val="-2"/>
        </w:rPr>
        <w:t>,</w:t>
      </w:r>
      <w:r>
        <w:rPr>
          <w:spacing w:val="17"/>
        </w:rPr>
        <w:t xml:space="preserve"> </w:t>
      </w:r>
      <w:r>
        <w:t>as</w:t>
      </w:r>
      <w:r>
        <w:rPr>
          <w:spacing w:val="13"/>
        </w:rPr>
        <w:t xml:space="preserve"> </w:t>
      </w:r>
      <w:r>
        <w:t>the</w:t>
      </w:r>
      <w:r>
        <w:rPr>
          <w:spacing w:val="13"/>
        </w:rPr>
        <w:t xml:space="preserve"> </w:t>
      </w:r>
      <w:r>
        <w:rPr>
          <w:spacing w:val="-2"/>
        </w:rPr>
        <w:t>search</w:t>
      </w:r>
      <w:r>
        <w:rPr>
          <w:spacing w:val="12"/>
        </w:rPr>
        <w:t xml:space="preserve"> </w:t>
      </w:r>
      <w:r>
        <w:t>radius</w:t>
      </w:r>
      <w:r>
        <w:rPr>
          <w:spacing w:val="13"/>
        </w:rPr>
        <w:t xml:space="preserve"> </w:t>
      </w:r>
      <w:r>
        <w:t>expands,</w:t>
      </w:r>
      <w:r>
        <w:rPr>
          <w:spacing w:val="19"/>
        </w:rPr>
        <w:t xml:space="preserve"> </w:t>
      </w:r>
      <w:r>
        <w:t>it</w:t>
      </w:r>
      <w:r>
        <w:rPr>
          <w:spacing w:val="13"/>
        </w:rPr>
        <w:t xml:space="preserve"> </w:t>
      </w:r>
      <w:r>
        <w:rPr>
          <w:spacing w:val="-2"/>
        </w:rPr>
        <w:t>quic</w:t>
      </w:r>
      <w:r>
        <w:rPr>
          <w:spacing w:val="-1"/>
        </w:rPr>
        <w:t>kly</w:t>
      </w:r>
      <w:r>
        <w:rPr>
          <w:spacing w:val="12"/>
        </w:rPr>
        <w:t xml:space="preserve"> </w:t>
      </w:r>
      <w:r>
        <w:t>becomes</w:t>
      </w:r>
      <w:r>
        <w:rPr>
          <w:spacing w:val="13"/>
        </w:rPr>
        <w:t xml:space="preserve"> </w:t>
      </w:r>
      <w:r>
        <w:t>necessary</w:t>
      </w:r>
      <w:r>
        <w:rPr>
          <w:spacing w:val="28"/>
          <w:w w:val="93"/>
        </w:rPr>
        <w:t xml:space="preserve"> </w:t>
      </w:r>
      <w:r>
        <w:t>to</w:t>
      </w:r>
      <w:r>
        <w:rPr>
          <w:spacing w:val="-13"/>
        </w:rPr>
        <w:t xml:space="preserve"> </w:t>
      </w:r>
      <w:r>
        <w:t>compare</w:t>
      </w:r>
      <w:r>
        <w:rPr>
          <w:spacing w:val="-12"/>
        </w:rPr>
        <w:t xml:space="preserve"> </w:t>
      </w:r>
      <w:r>
        <w:t>against</w:t>
      </w:r>
      <w:r>
        <w:rPr>
          <w:spacing w:val="-13"/>
        </w:rPr>
        <w:t xml:space="preserve"> </w:t>
      </w:r>
      <w:r>
        <w:t>nearly</w:t>
      </w:r>
      <w:r>
        <w:rPr>
          <w:spacing w:val="-13"/>
        </w:rPr>
        <w:t xml:space="preserve"> </w:t>
      </w:r>
      <w:r>
        <w:t>the</w:t>
      </w:r>
      <w:r>
        <w:rPr>
          <w:spacing w:val="-12"/>
        </w:rPr>
        <w:t xml:space="preserve"> </w:t>
      </w:r>
      <w:r>
        <w:rPr>
          <w:spacing w:val="-2"/>
        </w:rPr>
        <w:t>entire</w:t>
      </w:r>
      <w:r>
        <w:rPr>
          <w:spacing w:val="-13"/>
        </w:rPr>
        <w:t xml:space="preserve"> </w:t>
      </w:r>
      <w:r>
        <w:t>database,</w:t>
      </w:r>
      <w:r>
        <w:rPr>
          <w:spacing w:val="-12"/>
        </w:rPr>
        <w:t xml:space="preserve"> </w:t>
      </w:r>
      <w:r>
        <w:rPr>
          <w:spacing w:val="-2"/>
        </w:rPr>
        <w:t>destroying</w:t>
      </w:r>
      <w:r>
        <w:rPr>
          <w:spacing w:val="-13"/>
        </w:rPr>
        <w:t xml:space="preserve"> </w:t>
      </w:r>
      <w:r>
        <w:rPr>
          <w:spacing w:val="-3"/>
        </w:rPr>
        <w:t>an</w:t>
      </w:r>
      <w:r>
        <w:rPr>
          <w:spacing w:val="-2"/>
        </w:rPr>
        <w:t>y</w:t>
      </w:r>
      <w:r>
        <w:rPr>
          <w:spacing w:val="-13"/>
        </w:rPr>
        <w:t xml:space="preserve"> </w:t>
      </w:r>
      <w:r>
        <w:t>acceleration.</w:t>
      </w:r>
      <w:r>
        <w:rPr>
          <w:spacing w:val="23"/>
          <w:w w:val="94"/>
        </w:rPr>
        <w:t xml:space="preserve"> </w:t>
      </w:r>
      <w:r>
        <w:rPr>
          <w:spacing w:val="-7"/>
        </w:rPr>
        <w:t>F</w:t>
      </w:r>
      <w:r>
        <w:rPr>
          <w:spacing w:val="-8"/>
        </w:rPr>
        <w:t>or</w:t>
      </w:r>
      <w:r>
        <w:rPr>
          <w:spacing w:val="-23"/>
        </w:rPr>
        <w:t xml:space="preserve"> </w:t>
      </w:r>
      <w:r>
        <w:t>the</w:t>
      </w:r>
      <w:r>
        <w:rPr>
          <w:spacing w:val="-23"/>
        </w:rPr>
        <w:t xml:space="preserve"> </w:t>
      </w:r>
      <w:r>
        <w:t>cosine</w:t>
      </w:r>
      <w:r>
        <w:rPr>
          <w:spacing w:val="-22"/>
        </w:rPr>
        <w:t xml:space="preserve"> </w:t>
      </w:r>
      <w:r>
        <w:t>space</w:t>
      </w:r>
      <w:r>
        <w:rPr>
          <w:spacing w:val="-23"/>
        </w:rPr>
        <w:t xml:space="preserve"> </w:t>
      </w:r>
      <w:r>
        <w:t>in</w:t>
      </w:r>
      <w:r>
        <w:rPr>
          <w:spacing w:val="-22"/>
        </w:rPr>
        <w:t xml:space="preserve"> </w:t>
      </w:r>
      <w:r>
        <w:t>particular,</w:t>
      </w:r>
      <w:r>
        <w:rPr>
          <w:spacing w:val="-23"/>
        </w:rPr>
        <w:t xml:space="preserve"> </w:t>
      </w:r>
      <w:r>
        <w:t>note</w:t>
      </w:r>
      <w:r>
        <w:rPr>
          <w:spacing w:val="-23"/>
        </w:rPr>
        <w:t xml:space="preserve"> </w:t>
      </w:r>
      <w:r>
        <w:t>that</w:t>
      </w:r>
      <w:r>
        <w:rPr>
          <w:spacing w:val="-22"/>
        </w:rPr>
        <w:t xml:space="preserve"> </w:t>
      </w:r>
      <w:r>
        <w:t>the</w:t>
      </w:r>
      <w:r>
        <w:rPr>
          <w:spacing w:val="-23"/>
        </w:rPr>
        <w:t xml:space="preserve"> </w:t>
      </w:r>
      <w:r>
        <w:rPr>
          <w:spacing w:val="-2"/>
        </w:rPr>
        <w:t>maximum</w:t>
      </w:r>
      <w:r>
        <w:rPr>
          <w:spacing w:val="-23"/>
        </w:rPr>
        <w:t xml:space="preserve"> </w:t>
      </w:r>
      <w:r>
        <w:t>distance</w:t>
      </w:r>
      <w:r>
        <w:rPr>
          <w:spacing w:val="-23"/>
        </w:rPr>
        <w:t xml:space="preserve"> </w:t>
      </w:r>
      <w:r>
        <w:rPr>
          <w:spacing w:val="-2"/>
        </w:rPr>
        <w:t>b</w:t>
      </w:r>
      <w:r>
        <w:rPr>
          <w:spacing w:val="-1"/>
        </w:rPr>
        <w:t>et</w:t>
      </w:r>
      <w:r>
        <w:rPr>
          <w:spacing w:val="-2"/>
        </w:rPr>
        <w:t>ween</w:t>
      </w:r>
    </w:p>
    <w:p w14:paraId="7FED0342" w14:textId="77777777" w:rsidR="00283DE0" w:rsidRDefault="00641826" w:rsidP="003B0178">
      <w:pPr>
        <w:pStyle w:val="BodyText"/>
        <w:keepLines/>
        <w:spacing w:line="326" w:lineRule="exact"/>
      </w:pPr>
      <w:r>
        <w:rPr>
          <w:spacing w:val="-3"/>
        </w:rPr>
        <w:t>an</w:t>
      </w:r>
      <w:r>
        <w:rPr>
          <w:spacing w:val="-2"/>
        </w:rPr>
        <w:t>y</w:t>
      </w:r>
      <w:r>
        <w:rPr>
          <w:spacing w:val="8"/>
        </w:rPr>
        <w:t xml:space="preserve"> </w:t>
      </w:r>
      <w:r>
        <w:rPr>
          <w:spacing w:val="-5"/>
        </w:rPr>
        <w:t>t</w:t>
      </w:r>
      <w:r>
        <w:rPr>
          <w:spacing w:val="-6"/>
        </w:rPr>
        <w:t>wo</w:t>
      </w:r>
      <w:r>
        <w:rPr>
          <w:spacing w:val="10"/>
        </w:rPr>
        <w:t xml:space="preserve"> </w:t>
      </w:r>
      <w:r>
        <w:t>points</w:t>
      </w:r>
      <w:r>
        <w:rPr>
          <w:spacing w:val="9"/>
        </w:rPr>
        <w:t xml:space="preserve"> </w:t>
      </w:r>
      <w:r>
        <w:t>is</w:t>
      </w:r>
      <w:r>
        <w:rPr>
          <w:spacing w:val="9"/>
        </w:rPr>
        <w:t xml:space="preserve"> </w:t>
      </w:r>
      <w:r>
        <w:t>1,</w:t>
      </w:r>
      <w:r>
        <w:rPr>
          <w:spacing w:val="11"/>
        </w:rPr>
        <w:t xml:space="preserve"> </w:t>
      </w:r>
      <w:r>
        <w:t>so</w:t>
      </w:r>
      <w:r>
        <w:rPr>
          <w:spacing w:val="9"/>
        </w:rPr>
        <w:t xml:space="preserve"> </w:t>
      </w:r>
      <w:r>
        <w:t>once</w:t>
      </w:r>
      <w:r>
        <w:rPr>
          <w:spacing w:val="9"/>
        </w:rPr>
        <w:t xml:space="preserve"> </w:t>
      </w:r>
      <w:r>
        <w:t>the</w:t>
      </w:r>
      <w:r>
        <w:rPr>
          <w:spacing w:val="10"/>
        </w:rPr>
        <w:t xml:space="preserve"> </w:t>
      </w:r>
      <w:r>
        <w:t>coarse</w:t>
      </w:r>
      <w:r>
        <w:rPr>
          <w:spacing w:val="9"/>
        </w:rPr>
        <w:t xml:space="preserve"> </w:t>
      </w:r>
      <w:r>
        <w:rPr>
          <w:spacing w:val="-2"/>
        </w:rPr>
        <w:t>search</w:t>
      </w:r>
      <w:r>
        <w:rPr>
          <w:spacing w:val="10"/>
        </w:rPr>
        <w:t xml:space="preserve"> </w:t>
      </w:r>
      <w:r w:rsidRPr="00634540">
        <w:t>radius</w:t>
      </w:r>
      <w:r>
        <w:rPr>
          <w:spacing w:val="9"/>
        </w:rPr>
        <w:t xml:space="preserve"> </w:t>
      </w:r>
      <w:r>
        <w:t>of</w:t>
      </w:r>
      <w:r>
        <w:rPr>
          <w:spacing w:val="8"/>
        </w:rPr>
        <w:t xml:space="preserve"> </w:t>
      </w:r>
      <w:r>
        <w:rPr>
          <w:rFonts w:cs="Georgia"/>
          <w:i/>
        </w:rPr>
        <w:t>r</w:t>
      </w:r>
      <w:r>
        <w:rPr>
          <w:rFonts w:cs="Georgia"/>
          <w:i/>
          <w:spacing w:val="-7"/>
        </w:rPr>
        <w:t xml:space="preserve"> </w:t>
      </w:r>
      <w:r>
        <w:t>+</w:t>
      </w:r>
      <w:r>
        <w:rPr>
          <w:spacing w:val="-12"/>
        </w:rPr>
        <w:t xml:space="preserve"> </w:t>
      </w:r>
      <w:r>
        <w:rPr>
          <w:rFonts w:cs="Georgia"/>
          <w:i/>
        </w:rPr>
        <w:t>r</w:t>
      </w:r>
      <w:r>
        <w:rPr>
          <w:rFonts w:ascii="Palatino Linotype" w:eastAsia="Palatino Linotype" w:hAnsi="Palatino Linotype" w:cs="Palatino Linotype"/>
          <w:i/>
          <w:position w:val="-3"/>
          <w:sz w:val="16"/>
          <w:szCs w:val="16"/>
        </w:rPr>
        <w:t>c</w:t>
      </w:r>
      <w:r>
        <w:rPr>
          <w:rFonts w:ascii="Palatino Linotype" w:eastAsia="Palatino Linotype" w:hAnsi="Palatino Linotype" w:cs="Palatino Linotype"/>
          <w:i/>
          <w:spacing w:val="31"/>
          <w:position w:val="-3"/>
          <w:sz w:val="16"/>
          <w:szCs w:val="16"/>
        </w:rPr>
        <w:t xml:space="preserve"> </w:t>
      </w:r>
      <w:r>
        <w:rPr>
          <w:rFonts w:ascii="Meiryo" w:eastAsia="Meiryo" w:hAnsi="Meiryo" w:cs="Meiryo"/>
          <w:i/>
        </w:rPr>
        <w:t>≥</w:t>
      </w:r>
      <w:r>
        <w:rPr>
          <w:rFonts w:ascii="Meiryo" w:eastAsia="Meiryo" w:hAnsi="Meiryo" w:cs="Meiryo"/>
          <w:i/>
          <w:spacing w:val="-17"/>
        </w:rPr>
        <w:t xml:space="preserve"> </w:t>
      </w:r>
      <w:r>
        <w:t>1</w:t>
      </w:r>
      <w:r>
        <w:rPr>
          <w:rFonts w:cs="Georgia"/>
          <w:i/>
        </w:rPr>
        <w:t>.</w:t>
      </w:r>
      <w:r>
        <w:t>0,</w:t>
      </w:r>
      <w:r>
        <w:rPr>
          <w:spacing w:val="11"/>
        </w:rPr>
        <w:t xml:space="preserve"> </w:t>
      </w:r>
      <w:r>
        <w:t>there</w:t>
      </w:r>
    </w:p>
    <w:p w14:paraId="257EF791" w14:textId="0D20197A" w:rsidR="00722079" w:rsidRDefault="00641826" w:rsidP="003B0178">
      <w:pPr>
        <w:pStyle w:val="BodyText"/>
        <w:keepLines/>
        <w:spacing w:before="59" w:line="381" w:lineRule="auto"/>
        <w:ind w:right="528"/>
      </w:pPr>
      <w:r>
        <w:t>cannot</w:t>
      </w:r>
      <w:r>
        <w:rPr>
          <w:spacing w:val="12"/>
        </w:rPr>
        <w:t xml:space="preserve"> </w:t>
      </w:r>
      <w:r>
        <w:rPr>
          <w:spacing w:val="-3"/>
        </w:rPr>
        <w:t>ever</w:t>
      </w:r>
      <w:r>
        <w:rPr>
          <w:spacing w:val="12"/>
        </w:rPr>
        <w:t xml:space="preserve"> </w:t>
      </w:r>
      <w:r>
        <w:rPr>
          <w:spacing w:val="3"/>
        </w:rPr>
        <w:t>be</w:t>
      </w:r>
      <w:r>
        <w:rPr>
          <w:spacing w:val="12"/>
        </w:rPr>
        <w:t xml:space="preserve"> </w:t>
      </w:r>
      <w:r>
        <w:rPr>
          <w:spacing w:val="-3"/>
        </w:rPr>
        <w:t>an</w:t>
      </w:r>
      <w:r>
        <w:rPr>
          <w:spacing w:val="-2"/>
        </w:rPr>
        <w:t>y</w:t>
      </w:r>
      <w:r>
        <w:rPr>
          <w:spacing w:val="11"/>
        </w:rPr>
        <w:t xml:space="preserve"> </w:t>
      </w:r>
      <w:r>
        <w:t>acceleration</w:t>
      </w:r>
      <w:r>
        <w:rPr>
          <w:spacing w:val="11"/>
        </w:rPr>
        <w:t xml:space="preserve"> </w:t>
      </w:r>
      <w:r>
        <w:t>as</w:t>
      </w:r>
      <w:r>
        <w:rPr>
          <w:spacing w:val="12"/>
        </w:rPr>
        <w:t xml:space="preserve"> </w:t>
      </w:r>
      <w:r>
        <w:t>the</w:t>
      </w:r>
      <w:r>
        <w:rPr>
          <w:spacing w:val="12"/>
        </w:rPr>
        <w:t xml:space="preserve"> </w:t>
      </w:r>
      <w:r>
        <w:t>fi</w:t>
      </w:r>
      <w:r w:rsidR="0051650C">
        <w:t>ne</w:t>
      </w:r>
      <w:r>
        <w:rPr>
          <w:spacing w:val="55"/>
        </w:rPr>
        <w:t xml:space="preserve"> </w:t>
      </w:r>
      <w:r>
        <w:rPr>
          <w:spacing w:val="-2"/>
        </w:rPr>
        <w:t>search</w:t>
      </w:r>
      <w:r>
        <w:rPr>
          <w:spacing w:val="12"/>
        </w:rPr>
        <w:t xml:space="preserve"> </w:t>
      </w:r>
      <w:r>
        <w:t>encompasses</w:t>
      </w:r>
      <w:r>
        <w:rPr>
          <w:spacing w:val="12"/>
        </w:rPr>
        <w:t xml:space="preserve"> </w:t>
      </w:r>
      <w:r>
        <w:t>the</w:t>
      </w:r>
      <w:r>
        <w:rPr>
          <w:spacing w:val="12"/>
        </w:rPr>
        <w:t xml:space="preserve"> </w:t>
      </w:r>
      <w:r>
        <w:rPr>
          <w:spacing w:val="-2"/>
        </w:rPr>
        <w:t>entire</w:t>
      </w:r>
      <w:r>
        <w:rPr>
          <w:spacing w:val="22"/>
          <w:w w:val="95"/>
        </w:rPr>
        <w:t xml:space="preserve"> </w:t>
      </w:r>
      <w:r>
        <w:t>database.</w:t>
      </w:r>
      <w:r>
        <w:rPr>
          <w:spacing w:val="29"/>
        </w:rPr>
        <w:t xml:space="preserve"> </w:t>
      </w:r>
      <w:r>
        <w:rPr>
          <w:spacing w:val="-3"/>
        </w:rPr>
        <w:t>Similarly</w:t>
      </w:r>
      <w:r>
        <w:rPr>
          <w:spacing w:val="-2"/>
        </w:rPr>
        <w:t xml:space="preserve">, </w:t>
      </w:r>
      <w:r>
        <w:t>once</w:t>
      </w:r>
      <w:r>
        <w:rPr>
          <w:spacing w:val="-4"/>
        </w:rPr>
        <w:t xml:space="preserve"> </w:t>
      </w:r>
      <w:r>
        <w:t>the</w:t>
      </w:r>
      <w:r>
        <w:rPr>
          <w:spacing w:val="-4"/>
        </w:rPr>
        <w:t xml:space="preserve"> </w:t>
      </w:r>
      <w:r>
        <w:t>coarse</w:t>
      </w:r>
      <w:r>
        <w:rPr>
          <w:spacing w:val="-4"/>
        </w:rPr>
        <w:t xml:space="preserve"> </w:t>
      </w:r>
      <w:r>
        <w:rPr>
          <w:spacing w:val="-2"/>
        </w:rPr>
        <w:t>search</w:t>
      </w:r>
      <w:r>
        <w:rPr>
          <w:spacing w:val="-4"/>
        </w:rPr>
        <w:t xml:space="preserve"> </w:t>
      </w:r>
      <w:r>
        <w:t>encompasses</w:t>
      </w:r>
      <w:r>
        <w:rPr>
          <w:spacing w:val="-3"/>
        </w:rPr>
        <w:t xml:space="preserve"> </w:t>
      </w:r>
      <w:r>
        <w:t>all</w:t>
      </w:r>
      <w:r>
        <w:rPr>
          <w:spacing w:val="-4"/>
        </w:rPr>
        <w:t xml:space="preserve"> </w:t>
      </w:r>
      <w:r>
        <w:t>(or</w:t>
      </w:r>
      <w:r>
        <w:rPr>
          <w:spacing w:val="-4"/>
        </w:rPr>
        <w:t xml:space="preserve"> </w:t>
      </w:r>
      <w:r>
        <w:t>nearly</w:t>
      </w:r>
      <w:r>
        <w:rPr>
          <w:spacing w:val="-4"/>
        </w:rPr>
        <w:t xml:space="preserve"> </w:t>
      </w:r>
      <w:r>
        <w:t>all)</w:t>
      </w:r>
      <w:r>
        <w:rPr>
          <w:spacing w:val="21"/>
          <w:w w:val="96"/>
        </w:rPr>
        <w:t xml:space="preserve"> </w:t>
      </w:r>
      <w:r>
        <w:t>the</w:t>
      </w:r>
      <w:r>
        <w:rPr>
          <w:spacing w:val="-2"/>
        </w:rPr>
        <w:t xml:space="preserve"> </w:t>
      </w:r>
      <w:r>
        <w:t>clusters in</w:t>
      </w:r>
      <w:r>
        <w:rPr>
          <w:spacing w:val="-1"/>
        </w:rPr>
        <w:t xml:space="preserve"> </w:t>
      </w:r>
      <w:r>
        <w:t>Euclidean</w:t>
      </w:r>
      <w:r>
        <w:rPr>
          <w:spacing w:val="-1"/>
        </w:rPr>
        <w:t xml:space="preserve"> </w:t>
      </w:r>
      <w:r>
        <w:t>space,</w:t>
      </w:r>
      <w:r>
        <w:rPr>
          <w:spacing w:val="2"/>
        </w:rPr>
        <w:t xml:space="preserve"> </w:t>
      </w:r>
      <w:r>
        <w:t>the</w:t>
      </w:r>
      <w:r>
        <w:rPr>
          <w:spacing w:val="-1"/>
        </w:rPr>
        <w:t xml:space="preserve"> </w:t>
      </w:r>
      <w:r>
        <w:t>acceleration</w:t>
      </w:r>
      <w:r>
        <w:rPr>
          <w:spacing w:val="-2"/>
        </w:rPr>
        <w:t xml:space="preserve"> </w:t>
      </w:r>
      <w:r>
        <w:t>diminishes</w:t>
      </w:r>
      <w:r>
        <w:rPr>
          <w:spacing w:val="-2"/>
        </w:rPr>
        <w:t xml:space="preserve"> </w:t>
      </w:r>
      <w:r>
        <w:t>to</w:t>
      </w:r>
      <w:r>
        <w:rPr>
          <w:spacing w:val="-1"/>
        </w:rPr>
        <w:t xml:space="preserve"> </w:t>
      </w:r>
      <w:r>
        <w:t>1x,</w:t>
      </w:r>
      <w:r>
        <w:rPr>
          <w:spacing w:val="1"/>
        </w:rPr>
        <w:t xml:space="preserve"> </w:t>
      </w:r>
      <w:r>
        <w:t>and</w:t>
      </w:r>
      <w:r>
        <w:rPr>
          <w:spacing w:val="-1"/>
        </w:rPr>
        <w:t xml:space="preserve"> </w:t>
      </w:r>
      <w:r>
        <w:t>the</w:t>
      </w:r>
      <w:r>
        <w:rPr>
          <w:w w:val="95"/>
        </w:rPr>
        <w:t xml:space="preserve"> </w:t>
      </w:r>
      <w:r>
        <w:rPr>
          <w:spacing w:val="-3"/>
        </w:rPr>
        <w:t>o</w:t>
      </w:r>
      <w:r>
        <w:rPr>
          <w:spacing w:val="-2"/>
        </w:rPr>
        <w:t>v</w:t>
      </w:r>
      <w:r>
        <w:rPr>
          <w:spacing w:val="-3"/>
        </w:rPr>
        <w:t>erhead</w:t>
      </w:r>
      <w:r>
        <w:rPr>
          <w:spacing w:val="-2"/>
        </w:rPr>
        <w:t xml:space="preserve"> </w:t>
      </w:r>
      <w:r>
        <w:t>costs</w:t>
      </w:r>
      <w:r>
        <w:rPr>
          <w:spacing w:val="-2"/>
        </w:rPr>
        <w:t xml:space="preserve"> </w:t>
      </w:r>
      <w:r>
        <w:rPr>
          <w:spacing w:val="-3"/>
        </w:rPr>
        <w:t>make</w:t>
      </w:r>
      <w:r>
        <w:rPr>
          <w:spacing w:val="-2"/>
        </w:rPr>
        <w:t xml:space="preserve"> </w:t>
      </w:r>
      <w:r>
        <w:t>the</w:t>
      </w:r>
      <w:r>
        <w:rPr>
          <w:spacing w:val="-2"/>
        </w:rPr>
        <w:t xml:space="preserve"> entropy-scaling framework </w:t>
      </w:r>
      <w:r>
        <w:t>perform</w:t>
      </w:r>
      <w:r>
        <w:rPr>
          <w:spacing w:val="-2"/>
        </w:rPr>
        <w:t xml:space="preserve"> </w:t>
      </w:r>
      <w:r>
        <w:rPr>
          <w:spacing w:val="-3"/>
        </w:rPr>
        <w:t>worse</w:t>
      </w:r>
      <w:r>
        <w:rPr>
          <w:spacing w:val="-1"/>
        </w:rPr>
        <w:t xml:space="preserve"> </w:t>
      </w:r>
      <w:r>
        <w:t>than</w:t>
      </w:r>
      <w:r>
        <w:rPr>
          <w:spacing w:val="-2"/>
        </w:rPr>
        <w:t xml:space="preserve"> </w:t>
      </w:r>
      <w:r>
        <w:t>a</w:t>
      </w:r>
      <w:r>
        <w:rPr>
          <w:spacing w:val="39"/>
          <w:w w:val="96"/>
        </w:rPr>
        <w:t xml:space="preserve"> </w:t>
      </w:r>
      <w:r>
        <w:t>n</w:t>
      </w:r>
      <w:r>
        <w:rPr>
          <w:spacing w:val="-28"/>
        </w:rPr>
        <w:t>a</w:t>
      </w:r>
      <w:r>
        <w:rPr>
          <w:spacing w:val="-94"/>
        </w:rPr>
        <w:t>¨</w:t>
      </w:r>
      <w:r>
        <w:t>ı</w:t>
      </w:r>
      <w:r>
        <w:rPr>
          <w:spacing w:val="-8"/>
        </w:rPr>
        <w:t>v</w:t>
      </w:r>
      <w:r>
        <w:t>e</w:t>
      </w:r>
      <w:r>
        <w:rPr>
          <w:spacing w:val="-4"/>
        </w:rPr>
        <w:t xml:space="preserve"> </w:t>
      </w:r>
      <w:r>
        <w:t>sear</w:t>
      </w:r>
      <w:r>
        <w:rPr>
          <w:spacing w:val="-7"/>
        </w:rPr>
        <w:t>c</w:t>
      </w:r>
      <w:r>
        <w:t>h.</w:t>
      </w:r>
      <w:r>
        <w:rPr>
          <w:spacing w:val="28"/>
        </w:rPr>
        <w:t xml:space="preserve"> </w:t>
      </w:r>
      <w:r>
        <w:t>H</w:t>
      </w:r>
      <w:r>
        <w:rPr>
          <w:spacing w:val="-7"/>
        </w:rPr>
        <w:t>o</w:t>
      </w:r>
      <w:r>
        <w:rPr>
          <w:spacing w:val="-8"/>
        </w:rPr>
        <w:t>w</w:t>
      </w:r>
      <w:r>
        <w:t>e</w:t>
      </w:r>
      <w:r>
        <w:rPr>
          <w:spacing w:val="-8"/>
        </w:rPr>
        <w:t>v</w:t>
      </w:r>
      <w:r>
        <w:t>er,</w:t>
      </w:r>
      <w:r>
        <w:rPr>
          <w:spacing w:val="-1"/>
        </w:rPr>
        <w:t xml:space="preserve"> </w:t>
      </w:r>
      <w:r>
        <w:t>as</w:t>
      </w:r>
      <w:r>
        <w:rPr>
          <w:spacing w:val="-3"/>
        </w:rPr>
        <w:t xml:space="preserve"> </w:t>
      </w:r>
      <w:r>
        <w:rPr>
          <w:spacing w:val="-8"/>
        </w:rPr>
        <w:t>w</w:t>
      </w:r>
      <w:r>
        <w:t>e</w:t>
      </w:r>
      <w:r>
        <w:rPr>
          <w:spacing w:val="-4"/>
        </w:rPr>
        <w:t xml:space="preserve"> </w:t>
      </w:r>
      <w:r>
        <w:t>are</w:t>
      </w:r>
      <w:r>
        <w:rPr>
          <w:spacing w:val="-3"/>
        </w:rPr>
        <w:t xml:space="preserve"> </w:t>
      </w:r>
      <w:r>
        <w:t>most</w:t>
      </w:r>
      <w:r>
        <w:rPr>
          <w:spacing w:val="-3"/>
        </w:rPr>
        <w:t xml:space="preserve"> </w:t>
      </w:r>
      <w:r>
        <w:t>i</w:t>
      </w:r>
      <w:r>
        <w:rPr>
          <w:spacing w:val="-7"/>
        </w:rPr>
        <w:t>n</w:t>
      </w:r>
      <w:r>
        <w:t>terested</w:t>
      </w:r>
      <w:r>
        <w:rPr>
          <w:spacing w:val="-4"/>
        </w:rPr>
        <w:t xml:space="preserve"> </w:t>
      </w:r>
      <w:r>
        <w:t>in</w:t>
      </w:r>
      <w:r>
        <w:rPr>
          <w:spacing w:val="-4"/>
        </w:rPr>
        <w:t xml:space="preserve"> </w:t>
      </w:r>
      <w:r>
        <w:t>proteins</w:t>
      </w:r>
      <w:r>
        <w:rPr>
          <w:spacing w:val="-3"/>
        </w:rPr>
        <w:t xml:space="preserve"> </w:t>
      </w:r>
      <w:r>
        <w:t>that</w:t>
      </w:r>
      <w:r>
        <w:rPr>
          <w:spacing w:val="-3"/>
        </w:rPr>
        <w:t xml:space="preserve"> </w:t>
      </w:r>
      <w:r>
        <w:t>are</w:t>
      </w:r>
      <w:r>
        <w:rPr>
          <w:spacing w:val="-4"/>
        </w:rPr>
        <w:t xml:space="preserve"> </w:t>
      </w:r>
      <w:r>
        <w:rPr>
          <w:spacing w:val="-6"/>
        </w:rPr>
        <w:t>v</w:t>
      </w:r>
      <w:r>
        <w:t>ery</w:t>
      </w:r>
      <w:r w:rsidR="00722079">
        <w:t xml:space="preserve"> similar</w:t>
      </w:r>
      <w:r w:rsidR="00722079">
        <w:rPr>
          <w:spacing w:val="2"/>
        </w:rPr>
        <w:t xml:space="preserve"> </w:t>
      </w:r>
      <w:r w:rsidR="00722079">
        <w:t>to the</w:t>
      </w:r>
      <w:r w:rsidR="00722079">
        <w:rPr>
          <w:spacing w:val="1"/>
        </w:rPr>
        <w:t xml:space="preserve"> </w:t>
      </w:r>
      <w:r w:rsidR="00722079">
        <w:rPr>
          <w:spacing w:val="-5"/>
        </w:rPr>
        <w:t>query,</w:t>
      </w:r>
      <w:r w:rsidR="00722079">
        <w:rPr>
          <w:spacing w:val="3"/>
        </w:rPr>
        <w:t xml:space="preserve"> </w:t>
      </w:r>
      <w:r w:rsidR="00722079">
        <w:t>the</w:t>
      </w:r>
      <w:r w:rsidR="00722079">
        <w:rPr>
          <w:spacing w:val="1"/>
        </w:rPr>
        <w:t xml:space="preserve"> </w:t>
      </w:r>
      <w:r w:rsidR="00722079">
        <w:rPr>
          <w:spacing w:val="-2"/>
        </w:rPr>
        <w:t>low-radius</w:t>
      </w:r>
      <w:r w:rsidR="00722079">
        <w:rPr>
          <w:spacing w:val="1"/>
        </w:rPr>
        <w:t xml:space="preserve"> </w:t>
      </w:r>
      <w:r w:rsidR="00722079">
        <w:t>behavior</w:t>
      </w:r>
      <w:r w:rsidR="00722079">
        <w:rPr>
          <w:spacing w:val="1"/>
        </w:rPr>
        <w:t xml:space="preserve"> </w:t>
      </w:r>
      <w:r w:rsidR="00722079">
        <w:t>is</w:t>
      </w:r>
      <w:r w:rsidR="00722079">
        <w:rPr>
          <w:spacing w:val="1"/>
        </w:rPr>
        <w:t xml:space="preserve"> </w:t>
      </w:r>
      <w:r w:rsidR="00722079">
        <w:t>of primary</w:t>
      </w:r>
      <w:r w:rsidR="00722079">
        <w:rPr>
          <w:spacing w:val="1"/>
        </w:rPr>
        <w:t xml:space="preserve"> </w:t>
      </w:r>
      <w:r w:rsidR="00722079">
        <w:rPr>
          <w:spacing w:val="-2"/>
        </w:rPr>
        <w:t>interest.</w:t>
      </w:r>
      <w:r w:rsidR="00722079">
        <w:rPr>
          <w:spacing w:val="34"/>
        </w:rPr>
        <w:t xml:space="preserve"> </w:t>
      </w:r>
      <w:r w:rsidR="00722079">
        <w:t>In</w:t>
      </w:r>
      <w:r w:rsidR="00722079">
        <w:rPr>
          <w:spacing w:val="1"/>
        </w:rPr>
        <w:t xml:space="preserve"> </w:t>
      </w:r>
      <w:r w:rsidR="00722079">
        <w:t>the</w:t>
      </w:r>
      <w:r w:rsidR="00722079">
        <w:rPr>
          <w:spacing w:val="21"/>
          <w:w w:val="95"/>
        </w:rPr>
        <w:t xml:space="preserve"> </w:t>
      </w:r>
      <w:r w:rsidR="00722079">
        <w:rPr>
          <w:spacing w:val="-2"/>
        </w:rPr>
        <w:t>low-radius</w:t>
      </w:r>
      <w:r w:rsidR="00722079">
        <w:rPr>
          <w:spacing w:val="-12"/>
        </w:rPr>
        <w:t xml:space="preserve"> </w:t>
      </w:r>
      <w:r w:rsidR="00722079">
        <w:t>regime,</w:t>
      </w:r>
      <w:r w:rsidR="00722079">
        <w:rPr>
          <w:spacing w:val="-10"/>
        </w:rPr>
        <w:t xml:space="preserve"> </w:t>
      </w:r>
      <w:r w:rsidR="00722079">
        <w:rPr>
          <w:spacing w:val="-4"/>
        </w:rPr>
        <w:t>esFragBag</w:t>
      </w:r>
      <w:r w:rsidR="00722079">
        <w:rPr>
          <w:spacing w:val="-13"/>
        </w:rPr>
        <w:t xml:space="preserve"> </w:t>
      </w:r>
      <w:r w:rsidR="00722079">
        <w:t>demonstrates</w:t>
      </w:r>
      <w:r w:rsidR="00722079">
        <w:rPr>
          <w:spacing w:val="-12"/>
        </w:rPr>
        <w:t xml:space="preserve"> </w:t>
      </w:r>
      <w:r w:rsidR="00722079">
        <w:rPr>
          <w:spacing w:val="-2"/>
        </w:rPr>
        <w:t>v</w:t>
      </w:r>
      <w:r w:rsidR="00722079">
        <w:rPr>
          <w:spacing w:val="-3"/>
        </w:rPr>
        <w:t>arying</w:t>
      </w:r>
      <w:r w:rsidR="00722079">
        <w:rPr>
          <w:spacing w:val="-13"/>
        </w:rPr>
        <w:t xml:space="preserve"> </w:t>
      </w:r>
      <w:r w:rsidR="00722079">
        <w:t>though</w:t>
      </w:r>
      <w:r w:rsidR="00722079">
        <w:rPr>
          <w:spacing w:val="-12"/>
        </w:rPr>
        <w:t xml:space="preserve"> </w:t>
      </w:r>
      <w:r w:rsidR="00722079">
        <w:rPr>
          <w:spacing w:val="-2"/>
        </w:rPr>
        <w:t>substan</w:t>
      </w:r>
      <w:r w:rsidR="00722079">
        <w:rPr>
          <w:spacing w:val="-1"/>
        </w:rPr>
        <w:t>tial</w:t>
      </w:r>
      <w:r w:rsidR="00722079">
        <w:rPr>
          <w:spacing w:val="-12"/>
        </w:rPr>
        <w:t xml:space="preserve"> </w:t>
      </w:r>
      <w:r w:rsidR="00722079">
        <w:t>ac</w:t>
      </w:r>
      <w:r w:rsidR="00722079">
        <w:rPr>
          <w:w w:val="95"/>
        </w:rPr>
        <w:t>celeration</w:t>
      </w:r>
      <w:r w:rsidR="00722079">
        <w:rPr>
          <w:spacing w:val="-1"/>
          <w:w w:val="95"/>
        </w:rPr>
        <w:t xml:space="preserve"> </w:t>
      </w:r>
      <w:r w:rsidR="00722079">
        <w:rPr>
          <w:w w:val="95"/>
        </w:rPr>
        <w:t>(2-30x,</w:t>
      </w:r>
      <w:r w:rsidR="00722079">
        <w:rPr>
          <w:spacing w:val="1"/>
          <w:w w:val="95"/>
        </w:rPr>
        <w:t xml:space="preserve"> </w:t>
      </w:r>
      <w:r w:rsidR="00722079">
        <w:rPr>
          <w:spacing w:val="-2"/>
          <w:w w:val="95"/>
        </w:rPr>
        <w:t>av</w:t>
      </w:r>
      <w:r w:rsidR="00722079">
        <w:rPr>
          <w:spacing w:val="-3"/>
          <w:w w:val="95"/>
        </w:rPr>
        <w:t>eraging</w:t>
      </w:r>
      <w:r w:rsidR="00722079">
        <w:rPr>
          <w:spacing w:val="-2"/>
          <w:w w:val="95"/>
        </w:rPr>
        <w:t xml:space="preserve"> </w:t>
      </w:r>
      <w:r w:rsidR="00722079">
        <w:rPr>
          <w:i/>
          <w:w w:val="95"/>
        </w:rPr>
        <w:t>&gt;</w:t>
      </w:r>
      <w:r w:rsidR="00722079">
        <w:rPr>
          <w:w w:val="95"/>
        </w:rPr>
        <w:t>10x</w:t>
      </w:r>
      <w:r w:rsidR="00722079">
        <w:rPr>
          <w:spacing w:val="-2"/>
          <w:w w:val="95"/>
        </w:rPr>
        <w:t xml:space="preserve"> </w:t>
      </w:r>
      <w:r w:rsidR="00722079">
        <w:rPr>
          <w:w w:val="95"/>
        </w:rPr>
        <w:t>for</w:t>
      </w:r>
      <w:r w:rsidR="00722079">
        <w:rPr>
          <w:spacing w:val="-1"/>
          <w:w w:val="95"/>
        </w:rPr>
        <w:t xml:space="preserve"> </w:t>
      </w:r>
      <w:r w:rsidR="00722079">
        <w:rPr>
          <w:spacing w:val="1"/>
          <w:w w:val="95"/>
        </w:rPr>
        <w:t>both</w:t>
      </w:r>
      <w:r w:rsidR="00722079">
        <w:rPr>
          <w:spacing w:val="-1"/>
          <w:w w:val="95"/>
        </w:rPr>
        <w:t xml:space="preserve"> </w:t>
      </w:r>
      <w:r w:rsidR="00722079">
        <w:rPr>
          <w:w w:val="95"/>
        </w:rPr>
        <w:t>distance</w:t>
      </w:r>
      <w:r w:rsidR="00722079">
        <w:rPr>
          <w:spacing w:val="-3"/>
          <w:w w:val="95"/>
        </w:rPr>
        <w:t xml:space="preserve"> </w:t>
      </w:r>
      <w:r w:rsidR="00722079">
        <w:rPr>
          <w:w w:val="95"/>
        </w:rPr>
        <w:t>functions for</w:t>
      </w:r>
      <w:r w:rsidR="00722079">
        <w:rPr>
          <w:spacing w:val="-1"/>
          <w:w w:val="95"/>
        </w:rPr>
        <w:t xml:space="preserve"> </w:t>
      </w:r>
      <w:r w:rsidR="00722079">
        <w:rPr>
          <w:w w:val="95"/>
        </w:rPr>
        <w:t>the</w:t>
      </w:r>
      <w:r w:rsidR="00722079">
        <w:rPr>
          <w:spacing w:val="-2"/>
          <w:w w:val="95"/>
        </w:rPr>
        <w:t xml:space="preserve"> </w:t>
      </w:r>
      <w:r w:rsidR="00722079">
        <w:rPr>
          <w:w w:val="95"/>
        </w:rPr>
        <w:t>proteins</w:t>
      </w:r>
      <w:r w:rsidR="00722079">
        <w:rPr>
          <w:spacing w:val="27"/>
          <w:w w:val="93"/>
        </w:rPr>
        <w:t xml:space="preserve"> </w:t>
      </w:r>
      <w:r w:rsidR="00722079">
        <w:rPr>
          <w:spacing w:val="-2"/>
        </w:rPr>
        <w:t>chosen)</w:t>
      </w:r>
      <w:r w:rsidR="00722079">
        <w:rPr>
          <w:spacing w:val="-27"/>
        </w:rPr>
        <w:t xml:space="preserve"> </w:t>
      </w:r>
      <w:r w:rsidR="00722079">
        <w:rPr>
          <w:spacing w:val="-5"/>
        </w:rPr>
        <w:t>o</w:t>
      </w:r>
      <w:r w:rsidR="00722079">
        <w:rPr>
          <w:spacing w:val="-4"/>
        </w:rPr>
        <w:t>v</w:t>
      </w:r>
      <w:r w:rsidR="00722079">
        <w:rPr>
          <w:spacing w:val="-5"/>
        </w:rPr>
        <w:t>er</w:t>
      </w:r>
      <w:r w:rsidR="00722079">
        <w:rPr>
          <w:spacing w:val="-27"/>
        </w:rPr>
        <w:t xml:space="preserve"> </w:t>
      </w:r>
      <w:r w:rsidR="00722079">
        <w:rPr>
          <w:spacing w:val="-3"/>
        </w:rPr>
        <w:t>F</w:t>
      </w:r>
      <w:r w:rsidR="00722079">
        <w:rPr>
          <w:spacing w:val="-4"/>
        </w:rPr>
        <w:t>ragBag.</w:t>
      </w:r>
    </w:p>
    <w:p w14:paraId="28120F96" w14:textId="429F0D49" w:rsidR="00722079" w:rsidRDefault="00722079" w:rsidP="003B0178">
      <w:pPr>
        <w:pStyle w:val="BodyText"/>
        <w:keepLines/>
        <w:spacing w:line="361" w:lineRule="auto"/>
        <w:ind w:right="529" w:firstLine="351"/>
        <w:sectPr w:rsidR="00722079">
          <w:pgSz w:w="12240" w:h="15840"/>
          <w:pgMar w:top="1500" w:right="1720" w:bottom="1960" w:left="1720" w:header="0" w:footer="1776" w:gutter="0"/>
          <w:cols w:space="720"/>
        </w:sectPr>
      </w:pPr>
      <w:r>
        <w:lastRenderedPageBreak/>
        <w:t>It</w:t>
      </w:r>
      <w:r>
        <w:rPr>
          <w:spacing w:val="11"/>
        </w:rPr>
        <w:t xml:space="preserve"> </w:t>
      </w:r>
      <w:r>
        <w:t>is</w:t>
      </w:r>
      <w:r>
        <w:rPr>
          <w:spacing w:val="11"/>
        </w:rPr>
        <w:t xml:space="preserve"> </w:t>
      </w:r>
      <w:r>
        <w:rPr>
          <w:spacing w:val="-2"/>
        </w:rPr>
        <w:t>instructive</w:t>
      </w:r>
      <w:r>
        <w:rPr>
          <w:spacing w:val="11"/>
        </w:rPr>
        <w:t xml:space="preserve"> </w:t>
      </w:r>
      <w:r>
        <w:t>to</w:t>
      </w:r>
      <w:r>
        <w:rPr>
          <w:spacing w:val="11"/>
        </w:rPr>
        <w:t xml:space="preserve"> </w:t>
      </w:r>
      <w:r>
        <w:t>note</w:t>
      </w:r>
      <w:r>
        <w:rPr>
          <w:spacing w:val="11"/>
        </w:rPr>
        <w:t xml:space="preserve"> </w:t>
      </w:r>
      <w:r>
        <w:t>that</w:t>
      </w:r>
      <w:r>
        <w:rPr>
          <w:spacing w:val="12"/>
        </w:rPr>
        <w:t xml:space="preserve"> </w:t>
      </w:r>
      <w:r>
        <w:t>because</w:t>
      </w:r>
      <w:r>
        <w:rPr>
          <w:spacing w:val="12"/>
        </w:rPr>
        <w:t xml:space="preserve"> </w:t>
      </w:r>
      <w:r>
        <w:t>of</w:t>
      </w:r>
      <w:r>
        <w:rPr>
          <w:spacing w:val="10"/>
        </w:rPr>
        <w:t xml:space="preserve"> </w:t>
      </w:r>
      <w:r>
        <w:t>the</w:t>
      </w:r>
      <w:r>
        <w:rPr>
          <w:spacing w:val="11"/>
        </w:rPr>
        <w:t xml:space="preserve"> </w:t>
      </w:r>
      <w:r>
        <w:rPr>
          <w:spacing w:val="-2"/>
        </w:rPr>
        <w:t>v</w:t>
      </w:r>
      <w:r>
        <w:rPr>
          <w:spacing w:val="-3"/>
        </w:rPr>
        <w:t>ery</w:t>
      </w:r>
      <w:r>
        <w:rPr>
          <w:spacing w:val="12"/>
        </w:rPr>
        <w:t xml:space="preserve"> </w:t>
      </w:r>
      <w:r>
        <w:t>different</w:t>
      </w:r>
      <w:r>
        <w:rPr>
          <w:spacing w:val="11"/>
        </w:rPr>
        <w:t xml:space="preserve"> </w:t>
      </w:r>
      <w:r>
        <w:t>geometries</w:t>
      </w:r>
      <w:r>
        <w:rPr>
          <w:spacing w:val="11"/>
        </w:rPr>
        <w:t xml:space="preserve"> </w:t>
      </w:r>
      <w:r>
        <w:t>of</w:t>
      </w:r>
      <w:r>
        <w:rPr>
          <w:spacing w:val="24"/>
          <w:w w:val="90"/>
        </w:rPr>
        <w:t xml:space="preserve"> </w:t>
      </w:r>
      <w:r>
        <w:rPr>
          <w:w w:val="95"/>
        </w:rPr>
        <w:t>Euclidean</w:t>
      </w:r>
      <w:r>
        <w:rPr>
          <w:spacing w:val="-16"/>
          <w:w w:val="95"/>
        </w:rPr>
        <w:t xml:space="preserve"> </w:t>
      </w:r>
      <w:r>
        <w:rPr>
          <w:w w:val="95"/>
        </w:rPr>
        <w:t>vs.</w:t>
      </w:r>
      <w:r>
        <w:rPr>
          <w:spacing w:val="-16"/>
          <w:w w:val="95"/>
        </w:rPr>
        <w:t xml:space="preserve"> </w:t>
      </w:r>
      <w:r>
        <w:rPr>
          <w:w w:val="95"/>
        </w:rPr>
        <w:t>cosine</w:t>
      </w:r>
      <w:r>
        <w:rPr>
          <w:spacing w:val="-16"/>
          <w:w w:val="95"/>
        </w:rPr>
        <w:t xml:space="preserve"> </w:t>
      </w:r>
      <w:r>
        <w:rPr>
          <w:w w:val="95"/>
        </w:rPr>
        <w:t>space,</w:t>
      </w:r>
      <w:r>
        <w:rPr>
          <w:spacing w:val="-12"/>
          <w:w w:val="95"/>
        </w:rPr>
        <w:t xml:space="preserve"> </w:t>
      </w:r>
      <w:r>
        <w:rPr>
          <w:w w:val="95"/>
        </w:rPr>
        <w:t>acceleration</w:t>
      </w:r>
      <w:r>
        <w:rPr>
          <w:spacing w:val="-17"/>
          <w:w w:val="95"/>
        </w:rPr>
        <w:t xml:space="preserve"> </w:t>
      </w:r>
      <w:r>
        <w:rPr>
          <w:spacing w:val="-3"/>
          <w:w w:val="95"/>
        </w:rPr>
        <w:t>v</w:t>
      </w:r>
      <w:r>
        <w:rPr>
          <w:spacing w:val="-4"/>
          <w:w w:val="95"/>
        </w:rPr>
        <w:t>aries</w:t>
      </w:r>
      <w:r>
        <w:rPr>
          <w:spacing w:val="-17"/>
          <w:w w:val="95"/>
        </w:rPr>
        <w:t xml:space="preserve"> </w:t>
      </w:r>
      <w:r>
        <w:rPr>
          <w:w w:val="95"/>
        </w:rPr>
        <w:t>tremendously</w:t>
      </w:r>
      <w:r>
        <w:rPr>
          <w:spacing w:val="-16"/>
          <w:w w:val="95"/>
        </w:rPr>
        <w:t xml:space="preserve"> </w:t>
      </w:r>
      <w:r>
        <w:rPr>
          <w:w w:val="95"/>
        </w:rPr>
        <w:t>for</w:t>
      </w:r>
      <w:r>
        <w:rPr>
          <w:spacing w:val="-16"/>
          <w:w w:val="95"/>
        </w:rPr>
        <w:t xml:space="preserve"> </w:t>
      </w:r>
      <w:r>
        <w:rPr>
          <w:w w:val="95"/>
        </w:rPr>
        <w:t>some</w:t>
      </w:r>
      <w:r>
        <w:rPr>
          <w:spacing w:val="-16"/>
          <w:w w:val="95"/>
        </w:rPr>
        <w:t xml:space="preserve"> </w:t>
      </w:r>
      <w:r>
        <w:rPr>
          <w:w w:val="95"/>
        </w:rPr>
        <w:t>proteins,</w:t>
      </w:r>
      <w:r>
        <w:rPr>
          <w:spacing w:val="25"/>
          <w:w w:val="93"/>
        </w:rPr>
        <w:t xml:space="preserve"> </w:t>
      </w:r>
      <w:r>
        <w:rPr>
          <w:spacing w:val="-3"/>
        </w:rPr>
        <w:t>such</w:t>
      </w:r>
      <w:r>
        <w:rPr>
          <w:spacing w:val="7"/>
        </w:rPr>
        <w:t xml:space="preserve"> </w:t>
      </w:r>
      <w:r>
        <w:t>as</w:t>
      </w:r>
      <w:r>
        <w:rPr>
          <w:spacing w:val="8"/>
        </w:rPr>
        <w:t xml:space="preserve"> </w:t>
      </w:r>
      <w:r>
        <w:rPr>
          <w:rFonts w:ascii="PMingLiU"/>
        </w:rPr>
        <w:t>4rhv</w:t>
      </w:r>
      <w:r>
        <w:rPr>
          <w:rFonts w:ascii="PMingLiU"/>
          <w:spacing w:val="2"/>
        </w:rPr>
        <w:t xml:space="preserve"> </w:t>
      </w:r>
      <w:r>
        <w:t>and</w:t>
      </w:r>
      <w:r>
        <w:rPr>
          <w:spacing w:val="8"/>
        </w:rPr>
        <w:t xml:space="preserve"> </w:t>
      </w:r>
      <w:r>
        <w:rPr>
          <w:rFonts w:ascii="PMingLiU"/>
          <w:spacing w:val="-1"/>
        </w:rPr>
        <w:t>1bmf</w:t>
      </w:r>
      <w:r>
        <w:rPr>
          <w:spacing w:val="-1"/>
        </w:rPr>
        <w:t>,</w:t>
      </w:r>
      <w:r>
        <w:rPr>
          <w:spacing w:val="10"/>
        </w:rPr>
        <w:t xml:space="preserve"> </w:t>
      </w:r>
      <w:r>
        <w:rPr>
          <w:spacing w:val="-3"/>
        </w:rPr>
        <w:t>which</w:t>
      </w:r>
      <w:r>
        <w:rPr>
          <w:spacing w:val="7"/>
        </w:rPr>
        <w:t xml:space="preserve"> </w:t>
      </w:r>
      <w:r>
        <w:rPr>
          <w:spacing w:val="-2"/>
        </w:rPr>
        <w:t>displa</w:t>
      </w:r>
      <w:r>
        <w:rPr>
          <w:spacing w:val="-1"/>
        </w:rPr>
        <w:t>y</w:t>
      </w:r>
      <w:r>
        <w:rPr>
          <w:spacing w:val="8"/>
        </w:rPr>
        <w:t xml:space="preserve"> </w:t>
      </w:r>
      <w:r>
        <w:t>nearly</w:t>
      </w:r>
      <w:r>
        <w:rPr>
          <w:spacing w:val="7"/>
        </w:rPr>
        <w:t xml:space="preserve"> </w:t>
      </w:r>
      <w:r>
        <w:t>opposite</w:t>
      </w:r>
      <w:r>
        <w:rPr>
          <w:spacing w:val="8"/>
        </w:rPr>
        <w:t xml:space="preserve"> </w:t>
      </w:r>
      <w:r>
        <w:t>behaviors.</w:t>
      </w:r>
      <w:r>
        <w:rPr>
          <w:spacing w:val="46"/>
        </w:rPr>
        <w:t xml:space="preserve"> </w:t>
      </w:r>
      <w:r>
        <w:t>Whereas there</w:t>
      </w:r>
      <w:r>
        <w:rPr>
          <w:spacing w:val="-8"/>
        </w:rPr>
        <w:t xml:space="preserve"> </w:t>
      </w:r>
      <w:r>
        <w:t>is</w:t>
      </w:r>
      <w:r>
        <w:rPr>
          <w:spacing w:val="-7"/>
        </w:rPr>
        <w:t xml:space="preserve"> </w:t>
      </w:r>
      <w:r>
        <w:t>nearly</w:t>
      </w:r>
      <w:r>
        <w:rPr>
          <w:spacing w:val="-8"/>
        </w:rPr>
        <w:t xml:space="preserve"> </w:t>
      </w:r>
      <w:r>
        <w:t>30x</w:t>
      </w:r>
      <w:r>
        <w:rPr>
          <w:spacing w:val="-7"/>
        </w:rPr>
        <w:t xml:space="preserve"> </w:t>
      </w:r>
      <w:r>
        <w:t>acceleration</w:t>
      </w:r>
      <w:r>
        <w:rPr>
          <w:spacing w:val="-7"/>
        </w:rPr>
        <w:t xml:space="preserve"> </w:t>
      </w:r>
      <w:r>
        <w:t>for</w:t>
      </w:r>
      <w:r>
        <w:rPr>
          <w:spacing w:val="-8"/>
        </w:rPr>
        <w:t xml:space="preserve"> </w:t>
      </w:r>
      <w:r>
        <w:rPr>
          <w:rFonts w:ascii="PMingLiU"/>
        </w:rPr>
        <w:t>4rhv</w:t>
      </w:r>
      <w:r>
        <w:rPr>
          <w:rFonts w:ascii="PMingLiU"/>
          <w:spacing w:val="-12"/>
        </w:rPr>
        <w:t xml:space="preserve"> </w:t>
      </w:r>
      <w:r>
        <w:t>in</w:t>
      </w:r>
      <w:r>
        <w:rPr>
          <w:spacing w:val="-7"/>
        </w:rPr>
        <w:t xml:space="preserve"> </w:t>
      </w:r>
      <w:r>
        <w:t>cosine</w:t>
      </w:r>
      <w:r>
        <w:rPr>
          <w:spacing w:val="-7"/>
        </w:rPr>
        <w:t xml:space="preserve"> </w:t>
      </w:r>
      <w:r>
        <w:t>space</w:t>
      </w:r>
      <w:r>
        <w:rPr>
          <w:spacing w:val="-7"/>
        </w:rPr>
        <w:t xml:space="preserve"> </w:t>
      </w:r>
      <w:r>
        <w:t>for</w:t>
      </w:r>
      <w:r>
        <w:rPr>
          <w:spacing w:val="-7"/>
        </w:rPr>
        <w:t xml:space="preserve"> </w:t>
      </w:r>
      <w:r>
        <w:rPr>
          <w:spacing w:val="-3"/>
        </w:rPr>
        <w:t>low</w:t>
      </w:r>
      <w:r>
        <w:rPr>
          <w:spacing w:val="-7"/>
        </w:rPr>
        <w:t xml:space="preserve"> </w:t>
      </w:r>
      <w:r>
        <w:t>radius,</w:t>
      </w:r>
      <w:r>
        <w:rPr>
          <w:spacing w:val="-7"/>
        </w:rPr>
        <w:t xml:space="preserve"> </w:t>
      </w:r>
      <w:r>
        <w:t>and the</w:t>
      </w:r>
      <w:r>
        <w:rPr>
          <w:spacing w:val="3"/>
        </w:rPr>
        <w:t xml:space="preserve"> </w:t>
      </w:r>
      <w:r>
        <w:t>same</w:t>
      </w:r>
      <w:r>
        <w:rPr>
          <w:spacing w:val="4"/>
        </w:rPr>
        <w:t xml:space="preserve"> </w:t>
      </w:r>
      <w:r>
        <w:t>for</w:t>
      </w:r>
      <w:r>
        <w:rPr>
          <w:spacing w:val="4"/>
        </w:rPr>
        <w:t xml:space="preserve"> </w:t>
      </w:r>
      <w:r>
        <w:rPr>
          <w:rFonts w:ascii="PMingLiU" w:eastAsia="PMingLiU" w:hAnsi="PMingLiU" w:cs="PMingLiU"/>
        </w:rPr>
        <w:t>1bmf</w:t>
      </w:r>
      <w:r>
        <w:rPr>
          <w:rFonts w:ascii="PMingLiU" w:eastAsia="PMingLiU" w:hAnsi="PMingLiU" w:cs="PMingLiU"/>
          <w:spacing w:val="-1"/>
        </w:rPr>
        <w:t xml:space="preserve"> </w:t>
      </w:r>
      <w:r>
        <w:t>in</w:t>
      </w:r>
      <w:r>
        <w:rPr>
          <w:spacing w:val="5"/>
        </w:rPr>
        <w:t xml:space="preserve"> </w:t>
      </w:r>
      <w:r>
        <w:t>Euclidean</w:t>
      </w:r>
      <w:r>
        <w:rPr>
          <w:spacing w:val="4"/>
        </w:rPr>
        <w:t xml:space="preserve"> </w:t>
      </w:r>
      <w:r>
        <w:t>space,</w:t>
      </w:r>
      <w:r>
        <w:rPr>
          <w:spacing w:val="7"/>
        </w:rPr>
        <w:t xml:space="preserve"> </w:t>
      </w:r>
      <w:r>
        <w:t>neither</w:t>
      </w:r>
      <w:r>
        <w:rPr>
          <w:spacing w:val="4"/>
        </w:rPr>
        <w:t xml:space="preserve"> </w:t>
      </w:r>
      <w:r>
        <w:rPr>
          <w:spacing w:val="-3"/>
        </w:rPr>
        <w:t>achieves</w:t>
      </w:r>
      <w:r>
        <w:rPr>
          <w:spacing w:val="3"/>
        </w:rPr>
        <w:t xml:space="preserve"> </w:t>
      </w:r>
      <w:r>
        <w:rPr>
          <w:spacing w:val="1"/>
        </w:rPr>
        <w:t>better</w:t>
      </w:r>
      <w:r>
        <w:rPr>
          <w:spacing w:val="4"/>
        </w:rPr>
        <w:t xml:space="preserve"> </w:t>
      </w:r>
      <w:r>
        <w:t>than</w:t>
      </w:r>
      <w:r>
        <w:rPr>
          <w:spacing w:val="4"/>
        </w:rPr>
        <w:t xml:space="preserve"> </w:t>
      </w:r>
      <w:r>
        <w:rPr>
          <w:rFonts w:ascii="Meiryo" w:eastAsia="Meiryo" w:hAnsi="Meiryo" w:cs="Meiryo"/>
          <w:i/>
        </w:rPr>
        <w:t>∼</w:t>
      </w:r>
      <w:r>
        <w:rPr>
          <w:rFonts w:ascii="Meiryo" w:eastAsia="Meiryo" w:hAnsi="Meiryo" w:cs="Meiryo"/>
          <w:i/>
          <w:spacing w:val="-20"/>
        </w:rPr>
        <w:t xml:space="preserve"> </w:t>
      </w:r>
      <w:r>
        <w:t>2.5x</w:t>
      </w:r>
      <w:r>
        <w:rPr>
          <w:spacing w:val="22"/>
          <w:w w:val="94"/>
        </w:rPr>
        <w:t xml:space="preserve"> </w:t>
      </w:r>
      <w:r>
        <w:t>acceleration</w:t>
      </w:r>
      <w:r>
        <w:rPr>
          <w:spacing w:val="-29"/>
        </w:rPr>
        <w:t xml:space="preserve"> </w:t>
      </w:r>
      <w:r>
        <w:t>in</w:t>
      </w:r>
      <w:r>
        <w:rPr>
          <w:spacing w:val="-28"/>
        </w:rPr>
        <w:t xml:space="preserve"> </w:t>
      </w:r>
      <w:r>
        <w:t>the</w:t>
      </w:r>
      <w:r>
        <w:rPr>
          <w:spacing w:val="-29"/>
        </w:rPr>
        <w:t xml:space="preserve"> </w:t>
      </w:r>
      <w:r>
        <w:t>other</w:t>
      </w:r>
      <w:r>
        <w:rPr>
          <w:spacing w:val="-28"/>
        </w:rPr>
        <w:t xml:space="preserve"> </w:t>
      </w:r>
      <w:r>
        <w:t>space.</w:t>
      </w:r>
    </w:p>
    <w:p w14:paraId="6DE5FB29" w14:textId="77777777" w:rsidR="00283DE0" w:rsidRDefault="00283DE0" w:rsidP="003B0178">
      <w:pPr>
        <w:keepLines/>
        <w:spacing w:before="10"/>
        <w:rPr>
          <w:rFonts w:ascii="Georgia" w:eastAsia="Georgia" w:hAnsi="Georgia" w:cs="Georgia"/>
          <w:sz w:val="25"/>
          <w:szCs w:val="25"/>
        </w:rPr>
      </w:pPr>
    </w:p>
    <w:p w14:paraId="54EEB331" w14:textId="77777777" w:rsidR="00283DE0" w:rsidRDefault="00641826" w:rsidP="003B0178">
      <w:pPr>
        <w:pStyle w:val="BodyText"/>
        <w:keepLines/>
        <w:spacing w:before="98" w:line="381" w:lineRule="auto"/>
        <w:ind w:left="497" w:right="529" w:firstLine="351"/>
      </w:pPr>
      <w:r>
        <w:rPr>
          <w:spacing w:val="-4"/>
        </w:rPr>
        <w:t>Finally</w:t>
      </w:r>
      <w:r>
        <w:rPr>
          <w:spacing w:val="-3"/>
        </w:rPr>
        <w:t>,</w:t>
      </w:r>
      <w:r>
        <w:rPr>
          <w:spacing w:val="-4"/>
        </w:rPr>
        <w:t xml:space="preserve"> </w:t>
      </w:r>
      <w:r>
        <w:t>while</w:t>
      </w:r>
      <w:r>
        <w:rPr>
          <w:spacing w:val="-5"/>
        </w:rPr>
        <w:t xml:space="preserve"> </w:t>
      </w:r>
      <w:r>
        <w:t>Euclidean</w:t>
      </w:r>
      <w:r>
        <w:rPr>
          <w:spacing w:val="-5"/>
        </w:rPr>
        <w:t xml:space="preserve"> </w:t>
      </w:r>
      <w:r>
        <w:t>distance</w:t>
      </w:r>
      <w:r>
        <w:rPr>
          <w:spacing w:val="-6"/>
        </w:rPr>
        <w:t xml:space="preserve"> </w:t>
      </w:r>
      <w:r>
        <w:t>is</w:t>
      </w:r>
      <w:r>
        <w:rPr>
          <w:spacing w:val="-6"/>
        </w:rPr>
        <w:t xml:space="preserve"> </w:t>
      </w:r>
      <w:r>
        <w:t>a</w:t>
      </w:r>
      <w:r>
        <w:rPr>
          <w:spacing w:val="-5"/>
        </w:rPr>
        <w:t xml:space="preserve"> </w:t>
      </w:r>
      <w:r>
        <w:t>metric—for</w:t>
      </w:r>
      <w:r>
        <w:rPr>
          <w:spacing w:val="-7"/>
        </w:rPr>
        <w:t xml:space="preserve"> </w:t>
      </w:r>
      <w:r>
        <w:rPr>
          <w:spacing w:val="-3"/>
        </w:rPr>
        <w:t>which</w:t>
      </w:r>
      <w:r>
        <w:rPr>
          <w:spacing w:val="-5"/>
        </w:rPr>
        <w:t xml:space="preserve"> </w:t>
      </w:r>
      <w:r>
        <w:t>the</w:t>
      </w:r>
      <w:r>
        <w:rPr>
          <w:spacing w:val="-6"/>
        </w:rPr>
        <w:t xml:space="preserve"> </w:t>
      </w:r>
      <w:r>
        <w:t>triangle</w:t>
      </w:r>
      <w:r>
        <w:rPr>
          <w:spacing w:val="-6"/>
        </w:rPr>
        <w:t xml:space="preserve"> </w:t>
      </w:r>
      <w:r>
        <w:t>in-</w:t>
      </w:r>
      <w:r>
        <w:rPr>
          <w:spacing w:val="21"/>
          <w:w w:val="90"/>
        </w:rPr>
        <w:t xml:space="preserve"> </w:t>
      </w:r>
      <w:r>
        <w:rPr>
          <w:spacing w:val="-2"/>
        </w:rPr>
        <w:t>equalit</w:t>
      </w:r>
      <w:r>
        <w:rPr>
          <w:spacing w:val="-1"/>
        </w:rPr>
        <w:t>y</w:t>
      </w:r>
      <w:r>
        <w:rPr>
          <w:spacing w:val="7"/>
        </w:rPr>
        <w:t xml:space="preserve"> </w:t>
      </w:r>
      <w:r>
        <w:rPr>
          <w:spacing w:val="-2"/>
        </w:rPr>
        <w:t>guarantees</w:t>
      </w:r>
      <w:r>
        <w:rPr>
          <w:spacing w:val="7"/>
        </w:rPr>
        <w:t xml:space="preserve"> </w:t>
      </w:r>
      <w:r>
        <w:t>100%</w:t>
      </w:r>
      <w:r>
        <w:rPr>
          <w:spacing w:val="7"/>
        </w:rPr>
        <w:t xml:space="preserve"> </w:t>
      </w:r>
      <w:r>
        <w:rPr>
          <w:spacing w:val="-2"/>
        </w:rPr>
        <w:t>sensitivity—cosine</w:t>
      </w:r>
      <w:r>
        <w:rPr>
          <w:spacing w:val="7"/>
        </w:rPr>
        <w:t xml:space="preserve"> </w:t>
      </w:r>
      <w:r>
        <w:t>distance</w:t>
      </w:r>
      <w:r>
        <w:rPr>
          <w:spacing w:val="7"/>
        </w:rPr>
        <w:t xml:space="preserve"> </w:t>
      </w:r>
      <w:r>
        <w:t>is</w:t>
      </w:r>
      <w:r>
        <w:rPr>
          <w:spacing w:val="7"/>
        </w:rPr>
        <w:t xml:space="preserve"> </w:t>
      </w:r>
      <w:r>
        <w:t>not.</w:t>
      </w:r>
      <w:r>
        <w:rPr>
          <w:spacing w:val="57"/>
        </w:rPr>
        <w:t xml:space="preserve"> </w:t>
      </w:r>
      <w:r>
        <w:rPr>
          <w:spacing w:val="-3"/>
        </w:rPr>
        <w:t>Empirically</w:t>
      </w:r>
      <w:r>
        <w:rPr>
          <w:spacing w:val="-2"/>
        </w:rPr>
        <w:t>,</w:t>
      </w:r>
      <w:r>
        <w:rPr>
          <w:spacing w:val="51"/>
          <w:w w:val="99"/>
        </w:rPr>
        <w:t xml:space="preserve"> </w:t>
      </w:r>
      <w:r>
        <w:rPr>
          <w:spacing w:val="-4"/>
        </w:rPr>
        <w:t>however,</w:t>
      </w:r>
      <w:r>
        <w:rPr>
          <w:spacing w:val="-15"/>
        </w:rPr>
        <w:t xml:space="preserve"> </w:t>
      </w:r>
      <w:r>
        <w:t>for</w:t>
      </w:r>
      <w:r>
        <w:rPr>
          <w:spacing w:val="-15"/>
        </w:rPr>
        <w:t xml:space="preserve"> </w:t>
      </w:r>
      <w:r>
        <w:t>all</w:t>
      </w:r>
      <w:r>
        <w:rPr>
          <w:spacing w:val="-14"/>
        </w:rPr>
        <w:t xml:space="preserve"> </w:t>
      </w:r>
      <w:r>
        <w:t>of</w:t>
      </w:r>
      <w:r>
        <w:rPr>
          <w:spacing w:val="-16"/>
        </w:rPr>
        <w:t xml:space="preserve"> </w:t>
      </w:r>
      <w:r>
        <w:t>the</w:t>
      </w:r>
      <w:r>
        <w:rPr>
          <w:spacing w:val="-15"/>
        </w:rPr>
        <w:t xml:space="preserve"> </w:t>
      </w:r>
      <w:r>
        <w:t>queries</w:t>
      </w:r>
      <w:r>
        <w:rPr>
          <w:spacing w:val="-15"/>
        </w:rPr>
        <w:t xml:space="preserve"> </w:t>
      </w:r>
      <w:r>
        <w:rPr>
          <w:spacing w:val="-5"/>
        </w:rPr>
        <w:t>we</w:t>
      </w:r>
      <w:r>
        <w:rPr>
          <w:spacing w:val="-15"/>
        </w:rPr>
        <w:t xml:space="preserve"> </w:t>
      </w:r>
      <w:r>
        <w:t>performed,</w:t>
      </w:r>
      <w:r>
        <w:rPr>
          <w:spacing w:val="-14"/>
        </w:rPr>
        <w:t xml:space="preserve"> </w:t>
      </w:r>
      <w:r>
        <w:rPr>
          <w:spacing w:val="-5"/>
        </w:rPr>
        <w:t>we</w:t>
      </w:r>
      <w:r>
        <w:rPr>
          <w:spacing w:val="-16"/>
        </w:rPr>
        <w:t xml:space="preserve"> </w:t>
      </w:r>
      <w:r>
        <w:rPr>
          <w:spacing w:val="-3"/>
        </w:rPr>
        <w:t>achieve</w:t>
      </w:r>
      <w:r>
        <w:rPr>
          <w:spacing w:val="-15"/>
        </w:rPr>
        <w:t xml:space="preserve"> </w:t>
      </w:r>
      <w:r>
        <w:rPr>
          <w:rFonts w:cs="Georgia"/>
          <w:i/>
        </w:rPr>
        <w:t>&gt;</w:t>
      </w:r>
      <w:r>
        <w:rPr>
          <w:rFonts w:cs="Georgia"/>
          <w:i/>
          <w:spacing w:val="-21"/>
        </w:rPr>
        <w:t xml:space="preserve"> </w:t>
      </w:r>
      <w:r>
        <w:t>99</w:t>
      </w:r>
      <w:r>
        <w:rPr>
          <w:rFonts w:cs="Georgia"/>
          <w:i/>
        </w:rPr>
        <w:t>.</w:t>
      </w:r>
      <w:r>
        <w:t>8%</w:t>
      </w:r>
      <w:r>
        <w:rPr>
          <w:spacing w:val="-15"/>
        </w:rPr>
        <w:t xml:space="preserve"> </w:t>
      </w:r>
      <w:r>
        <w:rPr>
          <w:spacing w:val="-2"/>
        </w:rPr>
        <w:t>sensitivit</w:t>
      </w:r>
      <w:r>
        <w:rPr>
          <w:spacing w:val="-1"/>
        </w:rPr>
        <w:t>y</w:t>
      </w:r>
      <w:r>
        <w:rPr>
          <w:spacing w:val="37"/>
          <w:w w:val="104"/>
        </w:rPr>
        <w:t xml:space="preserve"> </w:t>
      </w:r>
      <w:r>
        <w:rPr>
          <w:spacing w:val="-4"/>
        </w:rPr>
        <w:t>(T</w:t>
      </w:r>
      <w:r>
        <w:rPr>
          <w:spacing w:val="-5"/>
        </w:rPr>
        <w:t>able</w:t>
      </w:r>
      <w:r>
        <w:rPr>
          <w:spacing w:val="-3"/>
        </w:rPr>
        <w:t xml:space="preserve"> </w:t>
      </w:r>
      <w:r>
        <w:t>4).</w:t>
      </w:r>
    </w:p>
    <w:p w14:paraId="645D5017" w14:textId="77777777" w:rsidR="00283DE0" w:rsidRDefault="00283DE0" w:rsidP="003B0178">
      <w:pPr>
        <w:keepLines/>
        <w:rPr>
          <w:rFonts w:ascii="Georgia" w:eastAsia="Georgia" w:hAnsi="Georgia" w:cs="Georgia"/>
          <w:sz w:val="24"/>
          <w:szCs w:val="24"/>
        </w:rPr>
      </w:pPr>
    </w:p>
    <w:p w14:paraId="6AD674C5" w14:textId="77777777" w:rsidR="00283DE0" w:rsidRDefault="00641826" w:rsidP="003B0178">
      <w:pPr>
        <w:pStyle w:val="Heading1"/>
        <w:keepLines/>
        <w:spacing w:before="198"/>
        <w:rPr>
          <w:b w:val="0"/>
          <w:bCs w:val="0"/>
        </w:rPr>
      </w:pPr>
      <w:r>
        <w:rPr>
          <w:w w:val="95"/>
        </w:rPr>
        <w:t>Application</w:t>
      </w:r>
      <w:r>
        <w:rPr>
          <w:spacing w:val="27"/>
          <w:w w:val="95"/>
        </w:rPr>
        <w:t xml:space="preserve"> </w:t>
      </w:r>
      <w:r>
        <w:rPr>
          <w:w w:val="95"/>
        </w:rPr>
        <w:t>to</w:t>
      </w:r>
      <w:r>
        <w:rPr>
          <w:spacing w:val="30"/>
          <w:w w:val="95"/>
        </w:rPr>
        <w:t xml:space="preserve"> </w:t>
      </w:r>
      <w:r>
        <w:rPr>
          <w:w w:val="95"/>
        </w:rPr>
        <w:t>other</w:t>
      </w:r>
      <w:r>
        <w:rPr>
          <w:spacing w:val="29"/>
          <w:w w:val="95"/>
        </w:rPr>
        <w:t xml:space="preserve"> </w:t>
      </w:r>
      <w:r>
        <w:rPr>
          <w:w w:val="95"/>
        </w:rPr>
        <w:t>domains</w:t>
      </w:r>
    </w:p>
    <w:p w14:paraId="07B9866C" w14:textId="3D8D4EE5" w:rsidR="00283DE0" w:rsidRDefault="00641826" w:rsidP="003B0178">
      <w:pPr>
        <w:pStyle w:val="BodyText"/>
        <w:keepLines/>
        <w:spacing w:before="298" w:line="381" w:lineRule="auto"/>
        <w:ind w:right="527" w:firstLine="351"/>
        <w:sectPr w:rsidR="00283DE0">
          <w:pgSz w:w="12240" w:h="15840"/>
          <w:pgMar w:top="1500" w:right="1720" w:bottom="1960" w:left="1720" w:header="0" w:footer="1776" w:gutter="0"/>
          <w:cols w:space="720"/>
        </w:sectPr>
      </w:pPr>
      <w:r>
        <w:rPr>
          <w:spacing w:val="-10"/>
        </w:rPr>
        <w:t>W</w:t>
      </w:r>
      <w:r>
        <w:rPr>
          <w:spacing w:val="-12"/>
        </w:rPr>
        <w:t>e</w:t>
      </w:r>
      <w:r>
        <w:rPr>
          <w:spacing w:val="-1"/>
        </w:rPr>
        <w:t xml:space="preserve"> </w:t>
      </w:r>
      <w:r>
        <w:rPr>
          <w:spacing w:val="-2"/>
        </w:rPr>
        <w:t>anticipate</w:t>
      </w:r>
      <w:r>
        <w:t xml:space="preserve"> that our </w:t>
      </w:r>
      <w:r>
        <w:rPr>
          <w:spacing w:val="-2"/>
        </w:rPr>
        <w:t>entropy-scaling</w:t>
      </w:r>
      <w:r>
        <w:t xml:space="preserve"> </w:t>
      </w:r>
      <w:r>
        <w:rPr>
          <w:spacing w:val="-2"/>
        </w:rPr>
        <w:t>approach</w:t>
      </w:r>
      <w:r>
        <w:rPr>
          <w:spacing w:val="-1"/>
        </w:rPr>
        <w:t xml:space="preserve"> </w:t>
      </w:r>
      <w:r>
        <w:t>will</w:t>
      </w:r>
      <w:r>
        <w:rPr>
          <w:spacing w:val="1"/>
        </w:rPr>
        <w:t xml:space="preserve"> </w:t>
      </w:r>
      <w:r>
        <w:rPr>
          <w:spacing w:val="3"/>
        </w:rPr>
        <w:t>be</w:t>
      </w:r>
      <w:r>
        <w:rPr>
          <w:spacing w:val="-1"/>
        </w:rPr>
        <w:t xml:space="preserve"> </w:t>
      </w:r>
      <w:r>
        <w:t>useful to other</w:t>
      </w:r>
      <w:r>
        <w:rPr>
          <w:spacing w:val="27"/>
          <w:w w:val="94"/>
        </w:rPr>
        <w:t xml:space="preserve"> </w:t>
      </w:r>
      <w:r>
        <w:t>kinds</w:t>
      </w:r>
      <w:r>
        <w:rPr>
          <w:spacing w:val="4"/>
        </w:rPr>
        <w:t xml:space="preserve"> </w:t>
      </w:r>
      <w:r>
        <w:t>of</w:t>
      </w:r>
      <w:r>
        <w:rPr>
          <w:spacing w:val="4"/>
        </w:rPr>
        <w:t xml:space="preserve"> </w:t>
      </w:r>
      <w:r>
        <w:t>biological</w:t>
      </w:r>
      <w:r>
        <w:rPr>
          <w:spacing w:val="4"/>
        </w:rPr>
        <w:t xml:space="preserve"> </w:t>
      </w:r>
      <w:r>
        <w:t>data</w:t>
      </w:r>
      <w:r>
        <w:rPr>
          <w:spacing w:val="4"/>
        </w:rPr>
        <w:t xml:space="preserve"> </w:t>
      </w:r>
      <w:r>
        <w:t>sets;</w:t>
      </w:r>
      <w:r>
        <w:rPr>
          <w:spacing w:val="9"/>
        </w:rPr>
        <w:t xml:space="preserve"> </w:t>
      </w:r>
      <w:r>
        <w:t>applying</w:t>
      </w:r>
      <w:r>
        <w:rPr>
          <w:spacing w:val="4"/>
        </w:rPr>
        <w:t xml:space="preserve"> </w:t>
      </w:r>
      <w:r>
        <w:t>it</w:t>
      </w:r>
      <w:r>
        <w:rPr>
          <w:spacing w:val="4"/>
        </w:rPr>
        <w:t xml:space="preserve"> </w:t>
      </w:r>
      <w:r>
        <w:t>to</w:t>
      </w:r>
      <w:r>
        <w:rPr>
          <w:spacing w:val="4"/>
        </w:rPr>
        <w:t xml:space="preserve"> </w:t>
      </w:r>
      <w:r>
        <w:t>new</w:t>
      </w:r>
      <w:r>
        <w:rPr>
          <w:spacing w:val="3"/>
        </w:rPr>
        <w:t xml:space="preserve"> </w:t>
      </w:r>
      <w:r>
        <w:t>data</w:t>
      </w:r>
      <w:r>
        <w:rPr>
          <w:spacing w:val="4"/>
        </w:rPr>
        <w:t xml:space="preserve"> </w:t>
      </w:r>
      <w:r>
        <w:t>sets</w:t>
      </w:r>
      <w:r>
        <w:rPr>
          <w:spacing w:val="4"/>
        </w:rPr>
        <w:t xml:space="preserve"> </w:t>
      </w:r>
      <w:r>
        <w:t>will</w:t>
      </w:r>
      <w:r>
        <w:rPr>
          <w:spacing w:val="4"/>
        </w:rPr>
        <w:t xml:space="preserve"> </w:t>
      </w:r>
      <w:r>
        <w:t>require</w:t>
      </w:r>
      <w:r>
        <w:rPr>
          <w:spacing w:val="4"/>
        </w:rPr>
        <w:t xml:space="preserve"> </w:t>
      </w:r>
      <w:r>
        <w:t>several</w:t>
      </w:r>
      <w:r>
        <w:rPr>
          <w:spacing w:val="-4"/>
        </w:rPr>
        <w:t xml:space="preserve"> </w:t>
      </w:r>
      <w:r>
        <w:t>steps.</w:t>
      </w:r>
      <w:r>
        <w:rPr>
          <w:spacing w:val="28"/>
        </w:rPr>
        <w:t xml:space="preserve"> </w:t>
      </w:r>
      <w:r>
        <w:t>Here</w:t>
      </w:r>
      <w:r>
        <w:rPr>
          <w:spacing w:val="-4"/>
        </w:rPr>
        <w:t xml:space="preserve"> </w:t>
      </w:r>
      <w:r>
        <w:rPr>
          <w:spacing w:val="-5"/>
        </w:rPr>
        <w:t>we</w:t>
      </w:r>
      <w:r>
        <w:rPr>
          <w:spacing w:val="-4"/>
        </w:rPr>
        <w:t xml:space="preserve"> </w:t>
      </w:r>
      <w:r>
        <w:rPr>
          <w:spacing w:val="-2"/>
        </w:rPr>
        <w:t>provide</w:t>
      </w:r>
      <w:r>
        <w:rPr>
          <w:spacing w:val="-4"/>
        </w:rPr>
        <w:t xml:space="preserve"> </w:t>
      </w:r>
      <w:r>
        <w:t>a</w:t>
      </w:r>
      <w:r>
        <w:rPr>
          <w:spacing w:val="-4"/>
        </w:rPr>
        <w:t xml:space="preserve"> </w:t>
      </w:r>
      <w:r>
        <w:rPr>
          <w:spacing w:val="1"/>
        </w:rPr>
        <w:t>“cookbook”</w:t>
      </w:r>
      <w:r>
        <w:rPr>
          <w:spacing w:val="-4"/>
        </w:rPr>
        <w:t xml:space="preserve"> </w:t>
      </w:r>
      <w:r>
        <w:t>for</w:t>
      </w:r>
      <w:r>
        <w:rPr>
          <w:spacing w:val="-4"/>
        </w:rPr>
        <w:t xml:space="preserve"> </w:t>
      </w:r>
      <w:r>
        <w:t>applying</w:t>
      </w:r>
      <w:r>
        <w:rPr>
          <w:spacing w:val="-5"/>
        </w:rPr>
        <w:t xml:space="preserve"> </w:t>
      </w:r>
      <w:r>
        <w:t>our</w:t>
      </w:r>
      <w:r>
        <w:rPr>
          <w:spacing w:val="-4"/>
        </w:rPr>
        <w:t xml:space="preserve"> </w:t>
      </w:r>
      <w:r>
        <w:rPr>
          <w:spacing w:val="-2"/>
        </w:rPr>
        <w:t>entropy-scaling</w:t>
      </w:r>
      <w:r>
        <w:rPr>
          <w:spacing w:val="25"/>
          <w:w w:val="94"/>
        </w:rPr>
        <w:t xml:space="preserve"> </w:t>
      </w:r>
      <w:r>
        <w:rPr>
          <w:spacing w:val="-2"/>
        </w:rPr>
        <w:t>framework</w:t>
      </w:r>
      <w:r>
        <w:rPr>
          <w:spacing w:val="24"/>
        </w:rPr>
        <w:t xml:space="preserve"> </w:t>
      </w:r>
      <w:r>
        <w:t>to</w:t>
      </w:r>
      <w:r>
        <w:rPr>
          <w:spacing w:val="25"/>
        </w:rPr>
        <w:t xml:space="preserve"> </w:t>
      </w:r>
      <w:r>
        <w:t>a</w:t>
      </w:r>
      <w:r>
        <w:rPr>
          <w:spacing w:val="25"/>
        </w:rPr>
        <w:t xml:space="preserve"> </w:t>
      </w:r>
      <w:r>
        <w:t>new</w:t>
      </w:r>
      <w:r>
        <w:rPr>
          <w:spacing w:val="25"/>
        </w:rPr>
        <w:t xml:space="preserve"> </w:t>
      </w:r>
      <w:r>
        <w:t>data</w:t>
      </w:r>
      <w:r>
        <w:rPr>
          <w:spacing w:val="25"/>
        </w:rPr>
        <w:t xml:space="preserve"> </w:t>
      </w:r>
      <w:r>
        <w:t xml:space="preserve">set. </w:t>
      </w:r>
      <w:r>
        <w:rPr>
          <w:spacing w:val="23"/>
        </w:rPr>
        <w:t xml:space="preserve"> </w:t>
      </w:r>
      <w:r>
        <w:rPr>
          <w:spacing w:val="-2"/>
        </w:rPr>
        <w:t>Giv</w:t>
      </w:r>
      <w:r>
        <w:rPr>
          <w:spacing w:val="-3"/>
        </w:rPr>
        <w:t>en</w:t>
      </w:r>
      <w:r>
        <w:rPr>
          <w:spacing w:val="25"/>
        </w:rPr>
        <w:t xml:space="preserve"> </w:t>
      </w:r>
      <w:r>
        <w:t>a</w:t>
      </w:r>
      <w:r>
        <w:rPr>
          <w:spacing w:val="25"/>
        </w:rPr>
        <w:t xml:space="preserve"> </w:t>
      </w:r>
      <w:r>
        <w:t>new</w:t>
      </w:r>
      <w:r>
        <w:rPr>
          <w:spacing w:val="24"/>
        </w:rPr>
        <w:t xml:space="preserve"> </w:t>
      </w:r>
      <w:r>
        <w:t>data</w:t>
      </w:r>
      <w:r>
        <w:rPr>
          <w:spacing w:val="25"/>
        </w:rPr>
        <w:t xml:space="preserve"> </w:t>
      </w:r>
      <w:r>
        <w:t>set,</w:t>
      </w:r>
      <w:r>
        <w:rPr>
          <w:spacing w:val="29"/>
        </w:rPr>
        <w:t xml:space="preserve"> </w:t>
      </w:r>
      <w:r>
        <w:rPr>
          <w:spacing w:val="-5"/>
        </w:rPr>
        <w:t>we</w:t>
      </w:r>
      <w:r>
        <w:rPr>
          <w:spacing w:val="24"/>
        </w:rPr>
        <w:t xml:space="preserve"> </w:t>
      </w:r>
      <w:r>
        <w:t>fi</w:t>
      </w:r>
      <w:r w:rsidR="00B26A06">
        <w:t>rst</w:t>
      </w:r>
      <w:r>
        <w:rPr>
          <w:spacing w:val="23"/>
        </w:rPr>
        <w:t xml:space="preserve"> </w:t>
      </w:r>
      <w:r>
        <w:t>defi</w:t>
      </w:r>
      <w:r w:rsidR="00B26A06">
        <w:t>ne</w:t>
      </w:r>
      <w:r>
        <w:rPr>
          <w:spacing w:val="47"/>
        </w:rPr>
        <w:t xml:space="preserve"> </w:t>
      </w:r>
      <w:r>
        <w:t>what</w:t>
      </w:r>
      <w:r>
        <w:rPr>
          <w:spacing w:val="28"/>
          <w:w w:val="97"/>
        </w:rPr>
        <w:t xml:space="preserve"> </w:t>
      </w:r>
      <w:r>
        <w:t>the</w:t>
      </w:r>
      <w:r>
        <w:rPr>
          <w:spacing w:val="11"/>
        </w:rPr>
        <w:t xml:space="preserve"> </w:t>
      </w:r>
      <w:r>
        <w:t>high-dimensional</w:t>
      </w:r>
      <w:r>
        <w:rPr>
          <w:spacing w:val="12"/>
        </w:rPr>
        <w:t xml:space="preserve"> </w:t>
      </w:r>
      <w:r>
        <w:t>space</w:t>
      </w:r>
      <w:r>
        <w:rPr>
          <w:spacing w:val="11"/>
        </w:rPr>
        <w:t xml:space="preserve"> </w:t>
      </w:r>
      <w:r>
        <w:t>is.</w:t>
      </w:r>
      <w:r>
        <w:rPr>
          <w:spacing w:val="12"/>
        </w:rPr>
        <w:t xml:space="preserve"> </w:t>
      </w:r>
      <w:r>
        <w:rPr>
          <w:spacing w:val="-7"/>
        </w:rPr>
        <w:t>F</w:t>
      </w:r>
      <w:r>
        <w:rPr>
          <w:spacing w:val="-8"/>
        </w:rPr>
        <w:t>or</w:t>
      </w:r>
      <w:r>
        <w:rPr>
          <w:spacing w:val="12"/>
        </w:rPr>
        <w:t xml:space="preserve"> </w:t>
      </w:r>
      <w:r>
        <w:t>metagenomic</w:t>
      </w:r>
      <w:r>
        <w:rPr>
          <w:spacing w:val="12"/>
        </w:rPr>
        <w:t xml:space="preserve"> </w:t>
      </w:r>
      <w:r>
        <w:t>sequence</w:t>
      </w:r>
      <w:r>
        <w:rPr>
          <w:spacing w:val="12"/>
        </w:rPr>
        <w:t xml:space="preserve"> </w:t>
      </w:r>
      <w:r>
        <w:t>data,</w:t>
      </w:r>
      <w:r>
        <w:rPr>
          <w:spacing w:val="17"/>
        </w:rPr>
        <w:t xml:space="preserve"> </w:t>
      </w:r>
      <w:r>
        <w:t>it</w:t>
      </w:r>
      <w:r>
        <w:rPr>
          <w:spacing w:val="12"/>
        </w:rPr>
        <w:t xml:space="preserve"> </w:t>
      </w:r>
      <w:r>
        <w:t>is</w:t>
      </w:r>
      <w:r>
        <w:rPr>
          <w:spacing w:val="12"/>
        </w:rPr>
        <w:t xml:space="preserve"> </w:t>
      </w:r>
      <w:r>
        <w:t>the</w:t>
      </w:r>
      <w:r>
        <w:rPr>
          <w:spacing w:val="21"/>
          <w:w w:val="95"/>
        </w:rPr>
        <w:t xml:space="preserve"> </w:t>
      </w:r>
      <w:r>
        <w:t>set</w:t>
      </w:r>
      <w:r>
        <w:rPr>
          <w:spacing w:val="-21"/>
        </w:rPr>
        <w:t xml:space="preserve"> </w:t>
      </w:r>
      <w:r>
        <w:t>of</w:t>
      </w:r>
      <w:r>
        <w:rPr>
          <w:spacing w:val="-20"/>
        </w:rPr>
        <w:t xml:space="preserve"> </w:t>
      </w:r>
      <w:r>
        <w:rPr>
          <w:spacing w:val="-2"/>
        </w:rPr>
        <w:t>enumerable</w:t>
      </w:r>
      <w:r>
        <w:rPr>
          <w:spacing w:val="-21"/>
        </w:rPr>
        <w:t xml:space="preserve"> </w:t>
      </w:r>
      <w:r>
        <w:t>protein</w:t>
      </w:r>
      <w:r>
        <w:rPr>
          <w:spacing w:val="-21"/>
        </w:rPr>
        <w:t xml:space="preserve"> </w:t>
      </w:r>
      <w:r>
        <w:t>sequences</w:t>
      </w:r>
      <w:r>
        <w:rPr>
          <w:spacing w:val="-20"/>
        </w:rPr>
        <w:t xml:space="preserve"> </w:t>
      </w:r>
      <w:r>
        <w:t>up</w:t>
      </w:r>
      <w:r>
        <w:rPr>
          <w:spacing w:val="-20"/>
        </w:rPr>
        <w:t xml:space="preserve"> </w:t>
      </w:r>
      <w:r>
        <w:t>to</w:t>
      </w:r>
      <w:r>
        <w:rPr>
          <w:spacing w:val="-20"/>
        </w:rPr>
        <w:t xml:space="preserve"> </w:t>
      </w:r>
      <w:r>
        <w:t>some</w:t>
      </w:r>
      <w:r>
        <w:rPr>
          <w:spacing w:val="-20"/>
        </w:rPr>
        <w:t xml:space="preserve"> </w:t>
      </w:r>
      <w:r>
        <w:rPr>
          <w:spacing w:val="-2"/>
        </w:rPr>
        <w:t>maximum</w:t>
      </w:r>
      <w:r>
        <w:rPr>
          <w:spacing w:val="-21"/>
        </w:rPr>
        <w:t xml:space="preserve"> </w:t>
      </w:r>
      <w:r>
        <w:t>length,</w:t>
      </w:r>
      <w:r>
        <w:rPr>
          <w:spacing w:val="-20"/>
        </w:rPr>
        <w:t xml:space="preserve"> </w:t>
      </w:r>
      <w:r>
        <w:t>while</w:t>
      </w:r>
      <w:r>
        <w:rPr>
          <w:spacing w:val="-20"/>
        </w:rPr>
        <w:t xml:space="preserve"> </w:t>
      </w:r>
      <w:r>
        <w:t>for</w:t>
      </w:r>
      <w:r>
        <w:rPr>
          <w:spacing w:val="24"/>
          <w:w w:val="91"/>
        </w:rPr>
        <w:t xml:space="preserve"> </w:t>
      </w:r>
      <w:r>
        <w:t>small-molecule</w:t>
      </w:r>
      <w:r>
        <w:rPr>
          <w:spacing w:val="-4"/>
        </w:rPr>
        <w:t xml:space="preserve"> </w:t>
      </w:r>
      <w:r>
        <w:t>data,</w:t>
      </w:r>
      <w:r>
        <w:rPr>
          <w:spacing w:val="-3"/>
        </w:rPr>
        <w:t xml:space="preserve"> </w:t>
      </w:r>
      <w:r>
        <w:t>it</w:t>
      </w:r>
      <w:r>
        <w:rPr>
          <w:spacing w:val="-5"/>
        </w:rPr>
        <w:t xml:space="preserve"> </w:t>
      </w:r>
      <w:r>
        <w:t>is</w:t>
      </w:r>
      <w:r>
        <w:rPr>
          <w:spacing w:val="-5"/>
        </w:rPr>
        <w:t xml:space="preserve"> </w:t>
      </w:r>
      <w:r>
        <w:t>the</w:t>
      </w:r>
      <w:r>
        <w:rPr>
          <w:spacing w:val="-5"/>
        </w:rPr>
        <w:t xml:space="preserve"> </w:t>
      </w:r>
      <w:r>
        <w:t>set</w:t>
      </w:r>
      <w:r>
        <w:rPr>
          <w:spacing w:val="-5"/>
        </w:rPr>
        <w:t xml:space="preserve"> </w:t>
      </w:r>
      <w:r>
        <w:t>of</w:t>
      </w:r>
      <w:r>
        <w:rPr>
          <w:spacing w:val="-5"/>
        </w:rPr>
        <w:t xml:space="preserve"> </w:t>
      </w:r>
      <w:r>
        <w:t>connected</w:t>
      </w:r>
      <w:r>
        <w:rPr>
          <w:spacing w:val="-4"/>
        </w:rPr>
        <w:t xml:space="preserve"> </w:t>
      </w:r>
      <w:r>
        <w:rPr>
          <w:spacing w:val="-2"/>
        </w:rPr>
        <w:t>chemical</w:t>
      </w:r>
      <w:r>
        <w:rPr>
          <w:spacing w:val="-6"/>
        </w:rPr>
        <w:t xml:space="preserve"> </w:t>
      </w:r>
      <w:r>
        <w:t>graphs</w:t>
      </w:r>
      <w:r>
        <w:rPr>
          <w:spacing w:val="-4"/>
        </w:rPr>
        <w:t xml:space="preserve"> </w:t>
      </w:r>
      <w:r>
        <w:t>up</w:t>
      </w:r>
      <w:r>
        <w:rPr>
          <w:spacing w:val="-5"/>
        </w:rPr>
        <w:t xml:space="preserve"> </w:t>
      </w:r>
      <w:r>
        <w:t>to</w:t>
      </w:r>
      <w:r>
        <w:rPr>
          <w:spacing w:val="-5"/>
        </w:rPr>
        <w:t xml:space="preserve"> </w:t>
      </w:r>
      <w:r>
        <w:t>some</w:t>
      </w:r>
      <w:r>
        <w:rPr>
          <w:spacing w:val="21"/>
          <w:w w:val="90"/>
        </w:rPr>
        <w:t xml:space="preserve"> </w:t>
      </w:r>
      <w:r>
        <w:rPr>
          <w:spacing w:val="-2"/>
        </w:rPr>
        <w:t>maximum</w:t>
      </w:r>
      <w:r>
        <w:rPr>
          <w:spacing w:val="-11"/>
        </w:rPr>
        <w:t xml:space="preserve"> </w:t>
      </w:r>
      <w:r>
        <w:t>size,</w:t>
      </w:r>
      <w:r>
        <w:rPr>
          <w:spacing w:val="-10"/>
        </w:rPr>
        <w:t xml:space="preserve"> </w:t>
      </w:r>
      <w:r>
        <w:t>and</w:t>
      </w:r>
      <w:r>
        <w:rPr>
          <w:spacing w:val="-11"/>
        </w:rPr>
        <w:t xml:space="preserve"> </w:t>
      </w:r>
      <w:r>
        <w:t>for</w:t>
      </w:r>
      <w:r>
        <w:rPr>
          <w:spacing w:val="-10"/>
        </w:rPr>
        <w:t xml:space="preserve"> </w:t>
      </w:r>
      <w:r>
        <w:t>protein</w:t>
      </w:r>
      <w:r>
        <w:rPr>
          <w:spacing w:val="-11"/>
        </w:rPr>
        <w:t xml:space="preserve"> </w:t>
      </w:r>
      <w:r>
        <w:t>structure</w:t>
      </w:r>
      <w:r>
        <w:rPr>
          <w:spacing w:val="-9"/>
        </w:rPr>
        <w:t xml:space="preserve"> </w:t>
      </w:r>
      <w:r>
        <w:t>data</w:t>
      </w:r>
      <w:r>
        <w:rPr>
          <w:spacing w:val="-11"/>
        </w:rPr>
        <w:t xml:space="preserve"> </w:t>
      </w:r>
      <w:r>
        <w:t>(using</w:t>
      </w:r>
      <w:r>
        <w:rPr>
          <w:spacing w:val="-11"/>
        </w:rPr>
        <w:t xml:space="preserve"> </w:t>
      </w:r>
      <w:r>
        <w:t>the</w:t>
      </w:r>
      <w:r>
        <w:rPr>
          <w:spacing w:val="-11"/>
        </w:rPr>
        <w:t xml:space="preserve"> </w:t>
      </w:r>
      <w:r>
        <w:rPr>
          <w:spacing w:val="-3"/>
        </w:rPr>
        <w:t>F</w:t>
      </w:r>
      <w:r>
        <w:rPr>
          <w:spacing w:val="-4"/>
        </w:rPr>
        <w:t>ragBag</w:t>
      </w:r>
      <w:r>
        <w:rPr>
          <w:spacing w:val="-10"/>
        </w:rPr>
        <w:t xml:space="preserve"> </w:t>
      </w:r>
      <w:r>
        <w:rPr>
          <w:spacing w:val="1"/>
        </w:rPr>
        <w:t>model)</w:t>
      </w:r>
      <w:r>
        <w:rPr>
          <w:spacing w:val="-11"/>
        </w:rPr>
        <w:t xml:space="preserve"> </w:t>
      </w:r>
      <w:r>
        <w:t>it</w:t>
      </w:r>
      <w:r>
        <w:rPr>
          <w:spacing w:val="22"/>
          <w:w w:val="101"/>
        </w:rPr>
        <w:t xml:space="preserve"> </w:t>
      </w:r>
      <w:r>
        <w:t>is</w:t>
      </w:r>
      <w:r>
        <w:rPr>
          <w:spacing w:val="-11"/>
        </w:rPr>
        <w:t xml:space="preserve"> </w:t>
      </w:r>
      <w:r>
        <w:t>the</w:t>
      </w:r>
      <w:r>
        <w:rPr>
          <w:spacing w:val="-11"/>
        </w:rPr>
        <w:t xml:space="preserve"> </w:t>
      </w:r>
      <w:r>
        <w:t>set</w:t>
      </w:r>
      <w:r>
        <w:rPr>
          <w:spacing w:val="-10"/>
        </w:rPr>
        <w:t xml:space="preserve"> </w:t>
      </w:r>
      <w:r>
        <w:t>of</w:t>
      </w:r>
      <w:r>
        <w:rPr>
          <w:spacing w:val="-11"/>
        </w:rPr>
        <w:t xml:space="preserve"> </w:t>
      </w:r>
      <w:r>
        <w:t>“bag</w:t>
      </w:r>
      <w:r>
        <w:rPr>
          <w:spacing w:val="-10"/>
        </w:rPr>
        <w:t xml:space="preserve"> </w:t>
      </w:r>
      <w:r>
        <w:t>of</w:t>
      </w:r>
      <w:r>
        <w:rPr>
          <w:spacing w:val="-11"/>
        </w:rPr>
        <w:t xml:space="preserve"> </w:t>
      </w:r>
      <w:r>
        <w:rPr>
          <w:spacing w:val="-3"/>
        </w:rPr>
        <w:t>words”</w:t>
      </w:r>
      <w:r>
        <w:rPr>
          <w:spacing w:val="-11"/>
        </w:rPr>
        <w:t xml:space="preserve"> </w:t>
      </w:r>
      <w:r>
        <w:t>frequency</w:t>
      </w:r>
      <w:r>
        <w:rPr>
          <w:spacing w:val="-10"/>
        </w:rPr>
        <w:t xml:space="preserve"> </w:t>
      </w:r>
      <w:r>
        <w:rPr>
          <w:spacing w:val="-1"/>
        </w:rPr>
        <w:t>v</w:t>
      </w:r>
      <w:r>
        <w:rPr>
          <w:spacing w:val="-2"/>
        </w:rPr>
        <w:t>ectors</w:t>
      </w:r>
      <w:r>
        <w:rPr>
          <w:spacing w:val="-10"/>
        </w:rPr>
        <w:t xml:space="preserve"> </w:t>
      </w:r>
      <w:r>
        <w:t>of</w:t>
      </w:r>
      <w:r>
        <w:rPr>
          <w:spacing w:val="-10"/>
        </w:rPr>
        <w:t xml:space="preserve"> </w:t>
      </w:r>
      <w:r>
        <w:t>length</w:t>
      </w:r>
      <w:r>
        <w:rPr>
          <w:spacing w:val="-11"/>
        </w:rPr>
        <w:t xml:space="preserve"> </w:t>
      </w:r>
      <w:r>
        <w:t>400.</w:t>
      </w:r>
      <w:r>
        <w:rPr>
          <w:spacing w:val="6"/>
        </w:rPr>
        <w:t xml:space="preserve"> </w:t>
      </w:r>
    </w:p>
    <w:p w14:paraId="0A21A9FE" w14:textId="54FDF75C" w:rsidR="00283DE0" w:rsidRDefault="00F06F77" w:rsidP="003B0178">
      <w:pPr>
        <w:pStyle w:val="BodyText"/>
        <w:keepLines/>
        <w:spacing w:before="59" w:line="382" w:lineRule="auto"/>
        <w:ind w:left="490" w:right="533"/>
      </w:pPr>
      <w:r>
        <w:t>Given the high-</w:t>
      </w:r>
      <w:r w:rsidR="00641826">
        <w:t>dimensional</w:t>
      </w:r>
      <w:r w:rsidR="00641826">
        <w:rPr>
          <w:spacing w:val="-27"/>
        </w:rPr>
        <w:t xml:space="preserve"> </w:t>
      </w:r>
      <w:r w:rsidR="00641826">
        <w:t>space,</w:t>
      </w:r>
      <w:r w:rsidR="00641826">
        <w:rPr>
          <w:spacing w:val="-25"/>
        </w:rPr>
        <w:t xml:space="preserve"> </w:t>
      </w:r>
      <w:r w:rsidR="00641826">
        <w:rPr>
          <w:spacing w:val="-5"/>
        </w:rPr>
        <w:t>we</w:t>
      </w:r>
      <w:r w:rsidR="00641826">
        <w:rPr>
          <w:spacing w:val="-26"/>
        </w:rPr>
        <w:t xml:space="preserve"> </w:t>
      </w:r>
      <w:r w:rsidR="00641826">
        <w:t>determine</w:t>
      </w:r>
      <w:r w:rsidR="00641826">
        <w:rPr>
          <w:spacing w:val="-26"/>
        </w:rPr>
        <w:t xml:space="preserve"> </w:t>
      </w:r>
      <w:r w:rsidR="00641826">
        <w:rPr>
          <w:spacing w:val="-3"/>
        </w:rPr>
        <w:t>how</w:t>
      </w:r>
      <w:r w:rsidR="00641826">
        <w:rPr>
          <w:spacing w:val="-27"/>
        </w:rPr>
        <w:t xml:space="preserve"> </w:t>
      </w:r>
      <w:r w:rsidR="00641826">
        <w:t>database</w:t>
      </w:r>
      <w:r w:rsidR="00641826">
        <w:rPr>
          <w:spacing w:val="-26"/>
        </w:rPr>
        <w:t xml:space="preserve"> </w:t>
      </w:r>
      <w:r w:rsidR="00641826">
        <w:rPr>
          <w:spacing w:val="-2"/>
        </w:rPr>
        <w:t>entries</w:t>
      </w:r>
      <w:r w:rsidR="00641826">
        <w:rPr>
          <w:spacing w:val="-26"/>
        </w:rPr>
        <w:t xml:space="preserve"> </w:t>
      </w:r>
      <w:r w:rsidR="00641826">
        <w:t>map</w:t>
      </w:r>
      <w:r w:rsidR="00641826">
        <w:rPr>
          <w:spacing w:val="-26"/>
        </w:rPr>
        <w:t xml:space="preserve"> </w:t>
      </w:r>
      <w:r w:rsidR="00641826">
        <w:rPr>
          <w:spacing w:val="-3"/>
        </w:rPr>
        <w:t>onto</w:t>
      </w:r>
      <w:r w:rsidR="00641826">
        <w:rPr>
          <w:spacing w:val="-26"/>
        </w:rPr>
        <w:t xml:space="preserve"> </w:t>
      </w:r>
      <w:r w:rsidR="00641826">
        <w:t>points</w:t>
      </w:r>
      <w:r w:rsidR="00641826">
        <w:rPr>
          <w:spacing w:val="-26"/>
        </w:rPr>
        <w:t xml:space="preserve"> </w:t>
      </w:r>
      <w:r w:rsidR="00641826">
        <w:t>(for</w:t>
      </w:r>
      <w:r w:rsidR="00641826">
        <w:rPr>
          <w:spacing w:val="24"/>
          <w:w w:val="93"/>
        </w:rPr>
        <w:t xml:space="preserve"> </w:t>
      </w:r>
      <w:r w:rsidR="00641826">
        <w:t>example,</w:t>
      </w:r>
      <w:r w:rsidR="00641826">
        <w:rPr>
          <w:spacing w:val="2"/>
        </w:rPr>
        <w:t xml:space="preserve"> </w:t>
      </w:r>
      <w:r w:rsidR="00641826">
        <w:t>in the</w:t>
      </w:r>
      <w:r w:rsidR="00641826">
        <w:rPr>
          <w:spacing w:val="-1"/>
        </w:rPr>
        <w:t xml:space="preserve"> </w:t>
      </w:r>
      <w:r w:rsidR="00641826">
        <w:t>case of</w:t>
      </w:r>
      <w:r w:rsidR="00641826">
        <w:rPr>
          <w:spacing w:val="-1"/>
        </w:rPr>
        <w:t xml:space="preserve"> </w:t>
      </w:r>
      <w:r w:rsidR="00641826">
        <w:t>MICA, they</w:t>
      </w:r>
      <w:r w:rsidR="00641826">
        <w:rPr>
          <w:spacing w:val="-1"/>
        </w:rPr>
        <w:t xml:space="preserve"> </w:t>
      </w:r>
      <w:r w:rsidR="00641826">
        <w:t>are greedily</w:t>
      </w:r>
      <w:r w:rsidR="00641826">
        <w:rPr>
          <w:spacing w:val="-1"/>
        </w:rPr>
        <w:t xml:space="preserve"> </w:t>
      </w:r>
      <w:r w:rsidR="00641826">
        <w:rPr>
          <w:spacing w:val="-2"/>
        </w:rPr>
        <w:t>broken</w:t>
      </w:r>
      <w:r w:rsidR="00641826">
        <w:t xml:space="preserve"> </w:t>
      </w:r>
      <w:r w:rsidR="00641826">
        <w:rPr>
          <w:spacing w:val="-3"/>
        </w:rPr>
        <w:t>into</w:t>
      </w:r>
      <w:r w:rsidR="00641826">
        <w:rPr>
          <w:spacing w:val="-1"/>
        </w:rPr>
        <w:t xml:space="preserve"> </w:t>
      </w:r>
      <w:r w:rsidR="00641826">
        <w:t>subsequences</w:t>
      </w:r>
      <w:r w:rsidR="00641826">
        <w:rPr>
          <w:spacing w:val="22"/>
          <w:w w:val="91"/>
        </w:rPr>
        <w:t xml:space="preserve"> </w:t>
      </w:r>
      <w:r w:rsidR="00641826">
        <w:t>with</w:t>
      </w:r>
      <w:r w:rsidR="00641826">
        <w:rPr>
          <w:spacing w:val="11"/>
        </w:rPr>
        <w:t xml:space="preserve"> </w:t>
      </w:r>
      <w:r w:rsidR="00641826">
        <w:t>a</w:t>
      </w:r>
      <w:r w:rsidR="00641826">
        <w:rPr>
          <w:spacing w:val="10"/>
        </w:rPr>
        <w:t xml:space="preserve"> </w:t>
      </w:r>
      <w:r w:rsidR="00641826">
        <w:rPr>
          <w:spacing w:val="-2"/>
        </w:rPr>
        <w:t>minimum</w:t>
      </w:r>
      <w:r w:rsidR="00641826">
        <w:rPr>
          <w:spacing w:val="11"/>
        </w:rPr>
        <w:t xml:space="preserve"> </w:t>
      </w:r>
      <w:r w:rsidR="00641826">
        <w:t>length).</w:t>
      </w:r>
      <w:r w:rsidR="00641826">
        <w:rPr>
          <w:spacing w:val="5"/>
        </w:rPr>
        <w:t xml:space="preserve"> </w:t>
      </w:r>
      <w:r w:rsidR="00641826">
        <w:t>Next,</w:t>
      </w:r>
      <w:r w:rsidR="00641826">
        <w:rPr>
          <w:spacing w:val="16"/>
        </w:rPr>
        <w:t xml:space="preserve"> </w:t>
      </w:r>
      <w:r w:rsidR="00641826">
        <w:t>clustering</w:t>
      </w:r>
      <w:r w:rsidR="00641826">
        <w:rPr>
          <w:spacing w:val="11"/>
        </w:rPr>
        <w:t xml:space="preserve"> </w:t>
      </w:r>
      <w:r w:rsidR="00641826">
        <w:t>can</w:t>
      </w:r>
      <w:r w:rsidR="00641826">
        <w:rPr>
          <w:spacing w:val="11"/>
        </w:rPr>
        <w:t xml:space="preserve"> </w:t>
      </w:r>
      <w:r w:rsidR="00641826">
        <w:rPr>
          <w:spacing w:val="3"/>
        </w:rPr>
        <w:t>be</w:t>
      </w:r>
      <w:r w:rsidR="00641826">
        <w:rPr>
          <w:spacing w:val="10"/>
        </w:rPr>
        <w:t xml:space="preserve"> </w:t>
      </w:r>
      <w:r w:rsidR="00641826">
        <w:rPr>
          <w:spacing w:val="-2"/>
        </w:rPr>
        <w:t>implemented;</w:t>
      </w:r>
      <w:r w:rsidR="00641826">
        <w:rPr>
          <w:spacing w:val="19"/>
        </w:rPr>
        <w:t xml:space="preserve"> </w:t>
      </w:r>
      <w:r w:rsidR="00641826">
        <w:t>a</w:t>
      </w:r>
      <w:r w:rsidR="00641826">
        <w:rPr>
          <w:spacing w:val="11"/>
        </w:rPr>
        <w:t xml:space="preserve"> </w:t>
      </w:r>
      <w:r w:rsidR="00641826">
        <w:t>simple</w:t>
      </w:r>
      <w:r w:rsidR="00641826">
        <w:rPr>
          <w:spacing w:val="26"/>
          <w:w w:val="92"/>
        </w:rPr>
        <w:t xml:space="preserve"> </w:t>
      </w:r>
      <w:r w:rsidR="00641826">
        <w:t>greedy</w:t>
      </w:r>
      <w:r w:rsidR="00641826">
        <w:rPr>
          <w:spacing w:val="-10"/>
        </w:rPr>
        <w:t xml:space="preserve"> </w:t>
      </w:r>
      <w:r w:rsidR="00641826">
        <w:t>clustering</w:t>
      </w:r>
      <w:r w:rsidR="00641826">
        <w:rPr>
          <w:spacing w:val="-9"/>
        </w:rPr>
        <w:t xml:space="preserve"> </w:t>
      </w:r>
      <w:r w:rsidR="00641826">
        <w:rPr>
          <w:spacing w:val="-3"/>
        </w:rPr>
        <w:t>ma</w:t>
      </w:r>
      <w:r w:rsidR="00641826">
        <w:rPr>
          <w:spacing w:val="-2"/>
        </w:rPr>
        <w:t>y</w:t>
      </w:r>
      <w:r w:rsidR="00641826">
        <w:rPr>
          <w:spacing w:val="-9"/>
        </w:rPr>
        <w:t xml:space="preserve"> </w:t>
      </w:r>
      <w:r w:rsidR="00641826">
        <w:t>suffice</w:t>
      </w:r>
      <w:r w:rsidR="00641826">
        <w:rPr>
          <w:spacing w:val="-9"/>
        </w:rPr>
        <w:t xml:space="preserve"> </w:t>
      </w:r>
      <w:r w:rsidR="00641826">
        <w:t>(as</w:t>
      </w:r>
      <w:r w:rsidR="00641826">
        <w:rPr>
          <w:spacing w:val="-9"/>
        </w:rPr>
        <w:t xml:space="preserve"> </w:t>
      </w:r>
      <w:r w:rsidR="00641826">
        <w:t>for</w:t>
      </w:r>
      <w:r w:rsidR="00641826">
        <w:rPr>
          <w:spacing w:val="-9"/>
        </w:rPr>
        <w:t xml:space="preserve"> </w:t>
      </w:r>
      <w:r w:rsidR="00641826">
        <w:rPr>
          <w:spacing w:val="-3"/>
        </w:rPr>
        <w:t>esFragBag)</w:t>
      </w:r>
      <w:r w:rsidR="00641826">
        <w:rPr>
          <w:spacing w:val="-10"/>
        </w:rPr>
        <w:t xml:space="preserve"> </w:t>
      </w:r>
      <w:r w:rsidR="00641826">
        <w:t>but</w:t>
      </w:r>
      <w:r w:rsidR="00641826">
        <w:rPr>
          <w:spacing w:val="-9"/>
        </w:rPr>
        <w:t xml:space="preserve"> </w:t>
      </w:r>
      <w:r w:rsidR="00641826">
        <w:t>clustering</w:t>
      </w:r>
      <w:r w:rsidR="00641826">
        <w:rPr>
          <w:spacing w:val="-9"/>
        </w:rPr>
        <w:t xml:space="preserve"> </w:t>
      </w:r>
      <w:r w:rsidR="00641826">
        <w:t>of</w:t>
      </w:r>
      <w:r w:rsidR="00641826">
        <w:rPr>
          <w:spacing w:val="-9"/>
        </w:rPr>
        <w:t xml:space="preserve"> </w:t>
      </w:r>
      <w:r w:rsidR="00641826">
        <w:t>sequence</w:t>
      </w:r>
      <w:r w:rsidR="00641826">
        <w:rPr>
          <w:spacing w:val="20"/>
          <w:w w:val="91"/>
        </w:rPr>
        <w:t xml:space="preserve"> </w:t>
      </w:r>
      <w:r w:rsidR="00641826">
        <w:t>data</w:t>
      </w:r>
      <w:r w:rsidR="00641826">
        <w:rPr>
          <w:spacing w:val="-38"/>
        </w:rPr>
        <w:t xml:space="preserve"> </w:t>
      </w:r>
      <w:r w:rsidR="00641826">
        <w:rPr>
          <w:spacing w:val="-3"/>
        </w:rPr>
        <w:t>ma</w:t>
      </w:r>
      <w:r w:rsidR="00641826">
        <w:rPr>
          <w:spacing w:val="-2"/>
        </w:rPr>
        <w:t>y</w:t>
      </w:r>
      <w:r w:rsidR="00641826">
        <w:rPr>
          <w:spacing w:val="-37"/>
        </w:rPr>
        <w:t xml:space="preserve"> </w:t>
      </w:r>
      <w:r w:rsidR="00641826">
        <w:rPr>
          <w:spacing w:val="3"/>
        </w:rPr>
        <w:t>be</w:t>
      </w:r>
      <w:r w:rsidR="00641826">
        <w:rPr>
          <w:spacing w:val="-38"/>
        </w:rPr>
        <w:t xml:space="preserve"> </w:t>
      </w:r>
      <w:r w:rsidR="00641826">
        <w:t>dramatically</w:t>
      </w:r>
      <w:r w:rsidR="00641826">
        <w:rPr>
          <w:spacing w:val="-37"/>
        </w:rPr>
        <w:t xml:space="preserve"> </w:t>
      </w:r>
      <w:r w:rsidR="00641826">
        <w:t>accelerated</w:t>
      </w:r>
      <w:r w:rsidR="00641826">
        <w:rPr>
          <w:spacing w:val="-38"/>
        </w:rPr>
        <w:t xml:space="preserve"> </w:t>
      </w:r>
      <w:r w:rsidR="00641826">
        <w:rPr>
          <w:spacing w:val="-4"/>
        </w:rPr>
        <w:t>b</w:t>
      </w:r>
      <w:r w:rsidR="00641826">
        <w:rPr>
          <w:spacing w:val="-3"/>
        </w:rPr>
        <w:t>y</w:t>
      </w:r>
      <w:r w:rsidR="00641826">
        <w:rPr>
          <w:spacing w:val="-38"/>
        </w:rPr>
        <w:t xml:space="preserve"> </w:t>
      </w:r>
      <w:r w:rsidR="00641826">
        <w:t>using</w:t>
      </w:r>
      <w:r w:rsidR="00641826">
        <w:rPr>
          <w:spacing w:val="-37"/>
        </w:rPr>
        <w:t xml:space="preserve"> </w:t>
      </w:r>
      <w:r w:rsidR="00641826">
        <w:rPr>
          <w:spacing w:val="-1"/>
        </w:rPr>
        <w:t>BLAST-st</w:t>
      </w:r>
      <w:r w:rsidR="00641826">
        <w:rPr>
          <w:spacing w:val="-2"/>
        </w:rPr>
        <w:t>yle</w:t>
      </w:r>
      <w:r w:rsidR="00641826">
        <w:rPr>
          <w:spacing w:val="-38"/>
        </w:rPr>
        <w:t xml:space="preserve"> </w:t>
      </w:r>
      <w:r w:rsidR="00641826">
        <w:t>seed-and-extend</w:t>
      </w:r>
      <w:r w:rsidR="00641826">
        <w:rPr>
          <w:spacing w:val="25"/>
          <w:w w:val="92"/>
        </w:rPr>
        <w:t xml:space="preserve"> </w:t>
      </w:r>
      <w:r w:rsidR="00641826">
        <w:rPr>
          <w:spacing w:val="-2"/>
        </w:rPr>
        <w:t>matching</w:t>
      </w:r>
      <w:r w:rsidR="00641826">
        <w:rPr>
          <w:spacing w:val="7"/>
        </w:rPr>
        <w:t xml:space="preserve"> </w:t>
      </w:r>
      <w:r w:rsidR="00641826">
        <w:t>(as</w:t>
      </w:r>
      <w:r w:rsidR="00641826">
        <w:rPr>
          <w:spacing w:val="7"/>
        </w:rPr>
        <w:t xml:space="preserve"> </w:t>
      </w:r>
      <w:r w:rsidR="00641826">
        <w:t>used</w:t>
      </w:r>
      <w:r w:rsidR="00641826">
        <w:rPr>
          <w:spacing w:val="7"/>
        </w:rPr>
        <w:t xml:space="preserve"> </w:t>
      </w:r>
      <w:r w:rsidR="00641826">
        <w:t>in</w:t>
      </w:r>
      <w:r w:rsidR="00641826">
        <w:rPr>
          <w:spacing w:val="7"/>
        </w:rPr>
        <w:t xml:space="preserve"> </w:t>
      </w:r>
      <w:r w:rsidR="00641826">
        <w:t>MICA).</w:t>
      </w:r>
      <w:r w:rsidR="00641826">
        <w:rPr>
          <w:spacing w:val="7"/>
        </w:rPr>
        <w:t xml:space="preserve"> </w:t>
      </w:r>
      <w:r w:rsidR="00641826">
        <w:rPr>
          <w:spacing w:val="-4"/>
        </w:rPr>
        <w:t>Finally</w:t>
      </w:r>
      <w:r w:rsidR="00641826">
        <w:rPr>
          <w:spacing w:val="-3"/>
        </w:rPr>
        <w:t>,</w:t>
      </w:r>
      <w:r w:rsidR="00641826">
        <w:rPr>
          <w:spacing w:val="9"/>
        </w:rPr>
        <w:t xml:space="preserve"> </w:t>
      </w:r>
      <w:r w:rsidR="00641826">
        <w:t>coarse</w:t>
      </w:r>
      <w:r w:rsidR="00641826">
        <w:rPr>
          <w:spacing w:val="8"/>
        </w:rPr>
        <w:t xml:space="preserve"> </w:t>
      </w:r>
      <w:r w:rsidR="00641826">
        <w:t>and</w:t>
      </w:r>
      <w:r w:rsidR="00641826">
        <w:rPr>
          <w:spacing w:val="7"/>
        </w:rPr>
        <w:t xml:space="preserve"> </w:t>
      </w:r>
      <w:r w:rsidR="00641826">
        <w:t>fi</w:t>
      </w:r>
      <w:r w:rsidR="004E6F11">
        <w:t>ne</w:t>
      </w:r>
      <w:r w:rsidR="00641826">
        <w:rPr>
          <w:spacing w:val="3"/>
        </w:rPr>
        <w:t xml:space="preserve"> </w:t>
      </w:r>
      <w:r w:rsidR="00641826">
        <w:rPr>
          <w:spacing w:val="-2"/>
        </w:rPr>
        <w:t>search</w:t>
      </w:r>
      <w:r w:rsidR="00641826">
        <w:rPr>
          <w:spacing w:val="7"/>
        </w:rPr>
        <w:t xml:space="preserve"> </w:t>
      </w:r>
      <w:r w:rsidR="00641826">
        <w:t>can</w:t>
      </w:r>
      <w:r w:rsidR="00641826">
        <w:rPr>
          <w:spacing w:val="7"/>
        </w:rPr>
        <w:t xml:space="preserve"> </w:t>
      </w:r>
      <w:r w:rsidR="00641826">
        <w:rPr>
          <w:spacing w:val="3"/>
        </w:rPr>
        <w:t>be</w:t>
      </w:r>
      <w:r w:rsidR="00641826">
        <w:rPr>
          <w:spacing w:val="7"/>
        </w:rPr>
        <w:t xml:space="preserve"> </w:t>
      </w:r>
      <w:r w:rsidR="00641826">
        <w:t>imple</w:t>
      </w:r>
      <w:r w:rsidR="00641826">
        <w:rPr>
          <w:spacing w:val="-2"/>
        </w:rPr>
        <w:t>mented;</w:t>
      </w:r>
      <w:r w:rsidR="00641826">
        <w:rPr>
          <w:spacing w:val="41"/>
        </w:rPr>
        <w:t xml:space="preserve"> </w:t>
      </w:r>
      <w:r w:rsidR="00641826">
        <w:t>in</w:t>
      </w:r>
      <w:r w:rsidR="00641826">
        <w:rPr>
          <w:spacing w:val="28"/>
        </w:rPr>
        <w:t xml:space="preserve"> </w:t>
      </w:r>
      <w:r w:rsidR="00641826">
        <w:rPr>
          <w:spacing w:val="-3"/>
        </w:rPr>
        <w:t>man</w:t>
      </w:r>
      <w:r w:rsidR="00641826">
        <w:rPr>
          <w:spacing w:val="-2"/>
        </w:rPr>
        <w:t>y</w:t>
      </w:r>
      <w:r w:rsidR="00641826">
        <w:rPr>
          <w:spacing w:val="28"/>
        </w:rPr>
        <w:t xml:space="preserve"> </w:t>
      </w:r>
      <w:r w:rsidR="00641826">
        <w:t>cases,</w:t>
      </w:r>
      <w:r w:rsidR="00641826">
        <w:rPr>
          <w:spacing w:val="36"/>
        </w:rPr>
        <w:t xml:space="preserve"> </w:t>
      </w:r>
      <w:r w:rsidR="00641826">
        <w:t>existing</w:t>
      </w:r>
      <w:r w:rsidR="00641826">
        <w:rPr>
          <w:spacing w:val="29"/>
        </w:rPr>
        <w:t xml:space="preserve"> </w:t>
      </w:r>
      <w:r w:rsidR="00641826">
        <w:rPr>
          <w:spacing w:val="1"/>
        </w:rPr>
        <w:t>tools</w:t>
      </w:r>
      <w:r w:rsidR="00641826">
        <w:rPr>
          <w:spacing w:val="29"/>
        </w:rPr>
        <w:t xml:space="preserve"> </w:t>
      </w:r>
      <w:r w:rsidR="00641826">
        <w:rPr>
          <w:spacing w:val="-4"/>
        </w:rPr>
        <w:t>ma</w:t>
      </w:r>
      <w:r w:rsidR="00641826">
        <w:rPr>
          <w:spacing w:val="-3"/>
        </w:rPr>
        <w:t>y</w:t>
      </w:r>
      <w:r w:rsidR="00641826">
        <w:rPr>
          <w:spacing w:val="28"/>
        </w:rPr>
        <w:t xml:space="preserve"> </w:t>
      </w:r>
      <w:r w:rsidR="00641826">
        <w:rPr>
          <w:spacing w:val="3"/>
        </w:rPr>
        <w:t>be</w:t>
      </w:r>
      <w:r w:rsidR="00641826">
        <w:rPr>
          <w:spacing w:val="28"/>
        </w:rPr>
        <w:t xml:space="preserve"> </w:t>
      </w:r>
      <w:r w:rsidR="00641826">
        <w:t>used</w:t>
      </w:r>
      <w:r w:rsidR="00641826">
        <w:rPr>
          <w:spacing w:val="28"/>
        </w:rPr>
        <w:t xml:space="preserve"> </w:t>
      </w:r>
      <w:r w:rsidR="00641826">
        <w:t>“out</w:t>
      </w:r>
      <w:r w:rsidR="00641826">
        <w:rPr>
          <w:spacing w:val="28"/>
        </w:rPr>
        <w:t xml:space="preserve"> </w:t>
      </w:r>
      <w:r w:rsidR="00641826">
        <w:t>of</w:t>
      </w:r>
      <w:r w:rsidR="00641826">
        <w:rPr>
          <w:spacing w:val="29"/>
        </w:rPr>
        <w:t xml:space="preserve"> </w:t>
      </w:r>
      <w:r w:rsidR="00641826">
        <w:t>the</w:t>
      </w:r>
      <w:r w:rsidR="00641826">
        <w:rPr>
          <w:spacing w:val="28"/>
        </w:rPr>
        <w:t xml:space="preserve"> </w:t>
      </w:r>
      <w:r w:rsidR="00641826">
        <w:t>box,”</w:t>
      </w:r>
      <w:r w:rsidR="00641826">
        <w:rPr>
          <w:spacing w:val="35"/>
        </w:rPr>
        <w:t xml:space="preserve"> </w:t>
      </w:r>
      <w:r w:rsidR="00641826">
        <w:t>as</w:t>
      </w:r>
      <w:r w:rsidR="00641826">
        <w:rPr>
          <w:spacing w:val="25"/>
          <w:w w:val="93"/>
        </w:rPr>
        <w:t xml:space="preserve"> </w:t>
      </w:r>
      <w:r w:rsidR="00641826">
        <w:t>with</w:t>
      </w:r>
      <w:r w:rsidR="00641826">
        <w:rPr>
          <w:spacing w:val="4"/>
        </w:rPr>
        <w:t xml:space="preserve"> </w:t>
      </w:r>
      <w:r w:rsidR="00641826">
        <w:rPr>
          <w:spacing w:val="-4"/>
        </w:rPr>
        <w:t>esFragBag</w:t>
      </w:r>
      <w:r w:rsidR="00641826">
        <w:rPr>
          <w:spacing w:val="4"/>
        </w:rPr>
        <w:t xml:space="preserve"> </w:t>
      </w:r>
      <w:r w:rsidR="00641826">
        <w:t>and</w:t>
      </w:r>
      <w:r w:rsidR="00641826">
        <w:rPr>
          <w:spacing w:val="4"/>
        </w:rPr>
        <w:t xml:space="preserve"> </w:t>
      </w:r>
      <w:r w:rsidR="00641826">
        <w:t>MICA.</w:t>
      </w:r>
      <w:r w:rsidR="00641826">
        <w:rPr>
          <w:spacing w:val="5"/>
        </w:rPr>
        <w:t xml:space="preserve"> </w:t>
      </w:r>
      <w:r w:rsidR="00641826">
        <w:t>With</w:t>
      </w:r>
      <w:r w:rsidR="00641826">
        <w:rPr>
          <w:spacing w:val="4"/>
        </w:rPr>
        <w:t xml:space="preserve"> </w:t>
      </w:r>
      <w:r w:rsidR="00641826">
        <w:t>MICA,</w:t>
      </w:r>
      <w:r w:rsidR="00641826">
        <w:rPr>
          <w:spacing w:val="4"/>
        </w:rPr>
        <w:t xml:space="preserve"> </w:t>
      </w:r>
      <w:r w:rsidR="00641826">
        <w:rPr>
          <w:spacing w:val="-5"/>
        </w:rPr>
        <w:t>we</w:t>
      </w:r>
      <w:r w:rsidR="00641826">
        <w:rPr>
          <w:spacing w:val="4"/>
        </w:rPr>
        <w:t xml:space="preserve"> </w:t>
      </w:r>
      <w:r w:rsidR="00641826">
        <w:t>note</w:t>
      </w:r>
      <w:r w:rsidR="00641826">
        <w:rPr>
          <w:spacing w:val="4"/>
        </w:rPr>
        <w:t xml:space="preserve"> </w:t>
      </w:r>
      <w:r w:rsidR="00641826">
        <w:t>that</w:t>
      </w:r>
      <w:r w:rsidR="00641826">
        <w:rPr>
          <w:spacing w:val="4"/>
        </w:rPr>
        <w:t xml:space="preserve"> </w:t>
      </w:r>
      <w:r w:rsidR="00641826">
        <w:t>coarse</w:t>
      </w:r>
      <w:r w:rsidR="00641826">
        <w:rPr>
          <w:spacing w:val="5"/>
        </w:rPr>
        <w:t xml:space="preserve"> </w:t>
      </w:r>
      <w:r w:rsidR="00641826">
        <w:rPr>
          <w:spacing w:val="-2"/>
        </w:rPr>
        <w:t>search</w:t>
      </w:r>
      <w:r w:rsidR="00641826">
        <w:rPr>
          <w:spacing w:val="4"/>
        </w:rPr>
        <w:t xml:space="preserve"> </w:t>
      </w:r>
      <w:r w:rsidR="00641826">
        <w:rPr>
          <w:spacing w:val="-4"/>
        </w:rPr>
        <w:t>b</w:t>
      </w:r>
      <w:r w:rsidR="00641826">
        <w:rPr>
          <w:spacing w:val="-3"/>
        </w:rPr>
        <w:t>y</w:t>
      </w:r>
      <w:r w:rsidR="00641826">
        <w:rPr>
          <w:spacing w:val="4"/>
        </w:rPr>
        <w:t xml:space="preserve"> </w:t>
      </w:r>
      <w:r w:rsidR="00641826">
        <w:t>default</w:t>
      </w:r>
      <w:r w:rsidR="00641826">
        <w:rPr>
          <w:spacing w:val="2"/>
        </w:rPr>
        <w:t xml:space="preserve"> </w:t>
      </w:r>
      <w:r w:rsidR="00641826">
        <w:t>uses</w:t>
      </w:r>
      <w:r w:rsidR="00641826">
        <w:rPr>
          <w:spacing w:val="2"/>
        </w:rPr>
        <w:t xml:space="preserve"> </w:t>
      </w:r>
      <w:r w:rsidR="00641826">
        <w:t>DIAMOND,</w:t>
      </w:r>
      <w:r w:rsidR="00641826">
        <w:rPr>
          <w:spacing w:val="2"/>
        </w:rPr>
        <w:t xml:space="preserve"> </w:t>
      </w:r>
      <w:r w:rsidR="00641826">
        <w:t>while</w:t>
      </w:r>
      <w:r w:rsidR="00641826">
        <w:rPr>
          <w:spacing w:val="3"/>
        </w:rPr>
        <w:t xml:space="preserve"> </w:t>
      </w:r>
      <w:r w:rsidR="00641826">
        <w:t>fi</w:t>
      </w:r>
      <w:r w:rsidR="004E6F11">
        <w:t>ne</w:t>
      </w:r>
      <w:r w:rsidR="00641826">
        <w:rPr>
          <w:spacing w:val="54"/>
        </w:rPr>
        <w:t xml:space="preserve"> </w:t>
      </w:r>
      <w:r w:rsidR="00641826">
        <w:rPr>
          <w:spacing w:val="-2"/>
        </w:rPr>
        <w:t>search</w:t>
      </w:r>
      <w:r w:rsidR="00641826">
        <w:rPr>
          <w:spacing w:val="2"/>
        </w:rPr>
        <w:t xml:space="preserve"> </w:t>
      </w:r>
      <w:r w:rsidR="00641826">
        <w:rPr>
          <w:spacing w:val="-2"/>
        </w:rPr>
        <w:t>provides</w:t>
      </w:r>
      <w:r w:rsidR="00641826">
        <w:rPr>
          <w:spacing w:val="2"/>
        </w:rPr>
        <w:t xml:space="preserve"> </w:t>
      </w:r>
      <w:r w:rsidR="00641826">
        <w:t>a</w:t>
      </w:r>
      <w:r w:rsidR="00641826">
        <w:rPr>
          <w:spacing w:val="2"/>
        </w:rPr>
        <w:t xml:space="preserve"> </w:t>
      </w:r>
      <w:r w:rsidR="00641826">
        <w:rPr>
          <w:spacing w:val="-3"/>
        </w:rPr>
        <w:t>choice</w:t>
      </w:r>
      <w:r w:rsidR="00641826">
        <w:rPr>
          <w:spacing w:val="2"/>
        </w:rPr>
        <w:t xml:space="preserve"> </w:t>
      </w:r>
      <w:r w:rsidR="00641826">
        <w:t>of</w:t>
      </w:r>
      <w:r w:rsidR="00641826">
        <w:rPr>
          <w:spacing w:val="2"/>
        </w:rPr>
        <w:t xml:space="preserve"> </w:t>
      </w:r>
      <w:r w:rsidR="00641826">
        <w:t>DIAMOND</w:t>
      </w:r>
      <w:r w:rsidR="00641826">
        <w:rPr>
          <w:spacing w:val="1"/>
        </w:rPr>
        <w:t xml:space="preserve"> </w:t>
      </w:r>
      <w:r w:rsidR="00641826">
        <w:t>or</w:t>
      </w:r>
      <w:r w:rsidR="00641826">
        <w:rPr>
          <w:spacing w:val="27"/>
          <w:w w:val="91"/>
        </w:rPr>
        <w:t xml:space="preserve"> </w:t>
      </w:r>
      <w:r w:rsidR="00641826">
        <w:t>BLASTX.</w:t>
      </w:r>
      <w:r w:rsidR="00641826">
        <w:rPr>
          <w:spacing w:val="11"/>
        </w:rPr>
        <w:t xml:space="preserve"> </w:t>
      </w:r>
      <w:r w:rsidR="00641826">
        <w:t>With</w:t>
      </w:r>
      <w:r w:rsidR="00641826">
        <w:rPr>
          <w:spacing w:val="11"/>
        </w:rPr>
        <w:t xml:space="preserve"> </w:t>
      </w:r>
      <w:r w:rsidR="00641826">
        <w:t>Ammolite,</w:t>
      </w:r>
      <w:r w:rsidR="00641826">
        <w:rPr>
          <w:spacing w:val="14"/>
        </w:rPr>
        <w:t xml:space="preserve"> </w:t>
      </w:r>
      <w:r w:rsidR="00641826">
        <w:rPr>
          <w:spacing w:val="-5"/>
        </w:rPr>
        <w:t>we</w:t>
      </w:r>
      <w:r w:rsidR="00641826">
        <w:rPr>
          <w:spacing w:val="11"/>
        </w:rPr>
        <w:t xml:space="preserve"> </w:t>
      </w:r>
      <w:r w:rsidR="00641826">
        <w:t>used</w:t>
      </w:r>
      <w:r w:rsidR="00641826">
        <w:rPr>
          <w:spacing w:val="10"/>
        </w:rPr>
        <w:t xml:space="preserve"> </w:t>
      </w:r>
      <w:r w:rsidR="00641826">
        <w:t>the</w:t>
      </w:r>
      <w:r w:rsidR="00641826">
        <w:rPr>
          <w:spacing w:val="11"/>
        </w:rPr>
        <w:t xml:space="preserve"> </w:t>
      </w:r>
      <w:r w:rsidR="00641826">
        <w:t>SMSD</w:t>
      </w:r>
      <w:r w:rsidR="00641826">
        <w:rPr>
          <w:spacing w:val="10"/>
        </w:rPr>
        <w:t xml:space="preserve"> </w:t>
      </w:r>
      <w:r w:rsidR="00641826">
        <w:rPr>
          <w:spacing w:val="-4"/>
        </w:rPr>
        <w:t>library</w:t>
      </w:r>
      <w:r w:rsidR="00641826">
        <w:rPr>
          <w:spacing w:val="-3"/>
        </w:rPr>
        <w:t>,</w:t>
      </w:r>
      <w:r w:rsidR="00641826">
        <w:rPr>
          <w:spacing w:val="14"/>
        </w:rPr>
        <w:t xml:space="preserve"> </w:t>
      </w:r>
      <w:r w:rsidR="00641826">
        <w:t>but</w:t>
      </w:r>
      <w:r w:rsidR="00641826">
        <w:rPr>
          <w:spacing w:val="11"/>
        </w:rPr>
        <w:t xml:space="preserve"> </w:t>
      </w:r>
      <w:r w:rsidR="00641826">
        <w:t>incorporated</w:t>
      </w:r>
      <w:r w:rsidR="00641826">
        <w:rPr>
          <w:spacing w:val="10"/>
        </w:rPr>
        <w:t xml:space="preserve"> </w:t>
      </w:r>
      <w:r w:rsidR="00641826">
        <w:t>it</w:t>
      </w:r>
      <w:r w:rsidR="00641826">
        <w:rPr>
          <w:spacing w:val="25"/>
          <w:w w:val="101"/>
        </w:rPr>
        <w:t xml:space="preserve"> </w:t>
      </w:r>
      <w:r w:rsidR="00641826">
        <w:rPr>
          <w:spacing w:val="-3"/>
        </w:rPr>
        <w:t>into</w:t>
      </w:r>
      <w:r w:rsidR="00641826">
        <w:rPr>
          <w:spacing w:val="-20"/>
        </w:rPr>
        <w:t xml:space="preserve"> </w:t>
      </w:r>
      <w:r w:rsidR="00641826">
        <w:t>our</w:t>
      </w:r>
      <w:r w:rsidR="00641826">
        <w:rPr>
          <w:spacing w:val="-19"/>
        </w:rPr>
        <w:t xml:space="preserve"> </w:t>
      </w:r>
      <w:r w:rsidR="00641826">
        <w:rPr>
          <w:spacing w:val="-3"/>
        </w:rPr>
        <w:t>own</w:t>
      </w:r>
      <w:r w:rsidR="00641826">
        <w:rPr>
          <w:spacing w:val="-19"/>
        </w:rPr>
        <w:t xml:space="preserve"> </w:t>
      </w:r>
      <w:r w:rsidR="00641826">
        <w:rPr>
          <w:spacing w:val="-2"/>
        </w:rPr>
        <w:t>search</w:t>
      </w:r>
      <w:r w:rsidR="00641826">
        <w:rPr>
          <w:spacing w:val="-19"/>
        </w:rPr>
        <w:t xml:space="preserve"> </w:t>
      </w:r>
      <w:r w:rsidR="00641826">
        <w:rPr>
          <w:spacing w:val="1"/>
        </w:rPr>
        <w:t>tool.</w:t>
      </w:r>
    </w:p>
    <w:p w14:paraId="48832E12" w14:textId="77777777" w:rsidR="00283DE0" w:rsidRDefault="00283DE0" w:rsidP="003B0178">
      <w:pPr>
        <w:keepLines/>
        <w:rPr>
          <w:rFonts w:ascii="Georgia" w:eastAsia="Georgia" w:hAnsi="Georgia" w:cs="Georgia"/>
          <w:sz w:val="24"/>
          <w:szCs w:val="24"/>
        </w:rPr>
      </w:pPr>
    </w:p>
    <w:p w14:paraId="6B8B363D" w14:textId="77777777" w:rsidR="00283DE0" w:rsidRDefault="00641826" w:rsidP="003B0178">
      <w:pPr>
        <w:pStyle w:val="Heading1"/>
        <w:keepLines/>
        <w:spacing w:before="198"/>
        <w:rPr>
          <w:b w:val="0"/>
          <w:bCs w:val="0"/>
        </w:rPr>
      </w:pPr>
      <w:r>
        <w:t>Discussion</w:t>
      </w:r>
    </w:p>
    <w:p w14:paraId="56ACA9DC" w14:textId="5068F65A" w:rsidR="00283DE0" w:rsidRDefault="00133DAA" w:rsidP="002439B9">
      <w:pPr>
        <w:pStyle w:val="BodyText"/>
        <w:keepLines/>
        <w:spacing w:before="298" w:line="381" w:lineRule="auto"/>
        <w:ind w:right="527"/>
      </w:pPr>
      <w:r>
        <w:rPr>
          <w:w w:val="95"/>
        </w:rPr>
        <w:t>W</w:t>
      </w:r>
      <w:r w:rsidR="00641826">
        <w:rPr>
          <w:spacing w:val="-5"/>
        </w:rPr>
        <w:t>e</w:t>
      </w:r>
      <w:r w:rsidR="00641826">
        <w:rPr>
          <w:spacing w:val="-30"/>
        </w:rPr>
        <w:t xml:space="preserve"> </w:t>
      </w:r>
      <w:r w:rsidR="00641826">
        <w:rPr>
          <w:spacing w:val="-5"/>
        </w:rPr>
        <w:t>ha</w:t>
      </w:r>
      <w:r w:rsidR="00641826">
        <w:rPr>
          <w:spacing w:val="-4"/>
        </w:rPr>
        <w:t>v</w:t>
      </w:r>
      <w:r w:rsidR="00641826">
        <w:rPr>
          <w:spacing w:val="-5"/>
        </w:rPr>
        <w:t>e</w:t>
      </w:r>
      <w:r w:rsidR="00641826">
        <w:rPr>
          <w:spacing w:val="-29"/>
        </w:rPr>
        <w:t xml:space="preserve"> </w:t>
      </w:r>
      <w:r w:rsidR="00641826">
        <w:t>in</w:t>
      </w:r>
      <w:r w:rsidR="00641826">
        <w:rPr>
          <w:w w:val="95"/>
        </w:rPr>
        <w:t>troduced</w:t>
      </w:r>
      <w:r w:rsidR="00641826">
        <w:rPr>
          <w:spacing w:val="9"/>
          <w:w w:val="95"/>
        </w:rPr>
        <w:t xml:space="preserve"> </w:t>
      </w:r>
      <w:r w:rsidR="00641826">
        <w:rPr>
          <w:w w:val="95"/>
        </w:rPr>
        <w:t>an</w:t>
      </w:r>
      <w:r w:rsidR="00641826">
        <w:rPr>
          <w:spacing w:val="9"/>
          <w:w w:val="95"/>
        </w:rPr>
        <w:t xml:space="preserve"> </w:t>
      </w:r>
      <w:r w:rsidR="00641826">
        <w:rPr>
          <w:spacing w:val="-2"/>
          <w:w w:val="95"/>
        </w:rPr>
        <w:t>en</w:t>
      </w:r>
      <w:r w:rsidR="00641826">
        <w:rPr>
          <w:spacing w:val="-1"/>
          <w:w w:val="95"/>
        </w:rPr>
        <w:t>tropy-scaling</w:t>
      </w:r>
      <w:r w:rsidR="00641826">
        <w:rPr>
          <w:spacing w:val="8"/>
          <w:w w:val="95"/>
        </w:rPr>
        <w:t xml:space="preserve"> </w:t>
      </w:r>
      <w:r w:rsidR="00641826">
        <w:rPr>
          <w:spacing w:val="-1"/>
          <w:w w:val="95"/>
        </w:rPr>
        <w:t>framew</w:t>
      </w:r>
      <w:r w:rsidR="00641826">
        <w:rPr>
          <w:spacing w:val="-2"/>
          <w:w w:val="95"/>
        </w:rPr>
        <w:t>ork</w:t>
      </w:r>
      <w:r w:rsidR="00641826">
        <w:rPr>
          <w:spacing w:val="10"/>
          <w:w w:val="95"/>
        </w:rPr>
        <w:t xml:space="preserve"> </w:t>
      </w:r>
      <w:r w:rsidR="00641826">
        <w:rPr>
          <w:w w:val="95"/>
        </w:rPr>
        <w:t>for</w:t>
      </w:r>
      <w:r w:rsidR="00641826">
        <w:rPr>
          <w:spacing w:val="10"/>
          <w:w w:val="95"/>
        </w:rPr>
        <w:t xml:space="preserve"> </w:t>
      </w:r>
      <w:r w:rsidR="00641826">
        <w:rPr>
          <w:w w:val="95"/>
        </w:rPr>
        <w:t>accelerating</w:t>
      </w:r>
      <w:r w:rsidR="00641826">
        <w:rPr>
          <w:spacing w:val="8"/>
          <w:w w:val="95"/>
        </w:rPr>
        <w:t xml:space="preserve"> </w:t>
      </w:r>
      <w:r w:rsidR="00641826">
        <w:rPr>
          <w:spacing w:val="-1"/>
          <w:w w:val="95"/>
        </w:rPr>
        <w:t>approximate</w:t>
      </w:r>
      <w:r w:rsidR="00641826">
        <w:rPr>
          <w:spacing w:val="10"/>
          <w:w w:val="95"/>
        </w:rPr>
        <w:t xml:space="preserve"> </w:t>
      </w:r>
      <w:r w:rsidR="00641826">
        <w:rPr>
          <w:spacing w:val="-2"/>
          <w:w w:val="95"/>
        </w:rPr>
        <w:t>searc</w:t>
      </w:r>
      <w:r w:rsidR="00641826">
        <w:rPr>
          <w:spacing w:val="-1"/>
          <w:w w:val="95"/>
        </w:rPr>
        <w:t>h,</w:t>
      </w:r>
      <w:r w:rsidR="00641826">
        <w:rPr>
          <w:spacing w:val="35"/>
          <w:w w:val="95"/>
        </w:rPr>
        <w:t xml:space="preserve"> </w:t>
      </w:r>
      <w:r w:rsidR="00641826">
        <w:rPr>
          <w:spacing w:val="-2"/>
        </w:rPr>
        <w:t>allowing</w:t>
      </w:r>
      <w:r w:rsidR="00641826">
        <w:rPr>
          <w:spacing w:val="-16"/>
        </w:rPr>
        <w:t xml:space="preserve"> </w:t>
      </w:r>
      <w:r w:rsidR="00641826">
        <w:rPr>
          <w:spacing w:val="-2"/>
        </w:rPr>
        <w:t>search</w:t>
      </w:r>
      <w:r w:rsidR="00641826">
        <w:rPr>
          <w:spacing w:val="-16"/>
        </w:rPr>
        <w:t xml:space="preserve"> </w:t>
      </w:r>
      <w:r w:rsidR="00641826">
        <w:t>on</w:t>
      </w:r>
      <w:r w:rsidR="00641826">
        <w:rPr>
          <w:spacing w:val="-15"/>
        </w:rPr>
        <w:t xml:space="preserve"> </w:t>
      </w:r>
      <w:r w:rsidR="00641826">
        <w:t>large</w:t>
      </w:r>
      <w:r w:rsidR="00641826">
        <w:rPr>
          <w:spacing w:val="-16"/>
        </w:rPr>
        <w:t xml:space="preserve"> </w:t>
      </w:r>
      <w:r w:rsidR="00641826">
        <w:t>omics</w:t>
      </w:r>
      <w:r w:rsidR="00641826">
        <w:rPr>
          <w:spacing w:val="-15"/>
        </w:rPr>
        <w:t xml:space="preserve"> </w:t>
      </w:r>
      <w:r w:rsidR="00641826">
        <w:t>datasets</w:t>
      </w:r>
      <w:r w:rsidR="00641826">
        <w:rPr>
          <w:spacing w:val="-17"/>
        </w:rPr>
        <w:t xml:space="preserve"> </w:t>
      </w:r>
      <w:r w:rsidR="00641826">
        <w:t>to</w:t>
      </w:r>
      <w:r w:rsidR="00641826">
        <w:rPr>
          <w:spacing w:val="-15"/>
        </w:rPr>
        <w:t xml:space="preserve"> </w:t>
      </w:r>
      <w:r w:rsidR="00641826">
        <w:t>scale</w:t>
      </w:r>
      <w:r w:rsidR="00641826">
        <w:rPr>
          <w:spacing w:val="-16"/>
        </w:rPr>
        <w:t xml:space="preserve"> </w:t>
      </w:r>
      <w:r w:rsidR="00641826">
        <w:rPr>
          <w:spacing w:val="-3"/>
        </w:rPr>
        <w:t>even</w:t>
      </w:r>
      <w:r w:rsidR="00641826">
        <w:rPr>
          <w:spacing w:val="-15"/>
        </w:rPr>
        <w:t xml:space="preserve"> </w:t>
      </w:r>
      <w:r w:rsidR="00641826">
        <w:t>as</w:t>
      </w:r>
      <w:r w:rsidR="00641826">
        <w:rPr>
          <w:spacing w:val="-16"/>
        </w:rPr>
        <w:t xml:space="preserve"> </w:t>
      </w:r>
      <w:r w:rsidR="00641826">
        <w:t>those</w:t>
      </w:r>
      <w:r w:rsidR="00641826">
        <w:rPr>
          <w:spacing w:val="-16"/>
        </w:rPr>
        <w:t xml:space="preserve"> </w:t>
      </w:r>
      <w:r w:rsidR="00641826">
        <w:t>datasets</w:t>
      </w:r>
      <w:r w:rsidR="00641826">
        <w:rPr>
          <w:spacing w:val="-16"/>
        </w:rPr>
        <w:t xml:space="preserve"> </w:t>
      </w:r>
      <w:r w:rsidR="00641826">
        <w:rPr>
          <w:spacing w:val="-3"/>
        </w:rPr>
        <w:t>grow</w:t>
      </w:r>
      <w:r w:rsidR="00641826">
        <w:rPr>
          <w:spacing w:val="26"/>
          <w:w w:val="95"/>
        </w:rPr>
        <w:t xml:space="preserve"> </w:t>
      </w:r>
      <w:r w:rsidR="00641826">
        <w:rPr>
          <w:spacing w:val="-3"/>
        </w:rPr>
        <w:t>exponen</w:t>
      </w:r>
      <w:r w:rsidR="00641826">
        <w:rPr>
          <w:spacing w:val="-2"/>
        </w:rPr>
        <w:t>tially.</w:t>
      </w:r>
      <w:r w:rsidR="00641826">
        <w:rPr>
          <w:spacing w:val="-6"/>
        </w:rPr>
        <w:t xml:space="preserve"> </w:t>
      </w:r>
      <w:r w:rsidRPr="008C29FF">
        <w:rPr>
          <w:w w:val="95"/>
        </w:rPr>
        <w:t>The</w:t>
      </w:r>
      <w:r w:rsidRPr="008C29FF">
        <w:rPr>
          <w:spacing w:val="-6"/>
          <w:w w:val="95"/>
        </w:rPr>
        <w:t xml:space="preserve"> </w:t>
      </w:r>
      <w:r w:rsidRPr="008C29FF">
        <w:rPr>
          <w:w w:val="95"/>
        </w:rPr>
        <w:t>primary</w:t>
      </w:r>
      <w:r w:rsidRPr="008C29FF">
        <w:rPr>
          <w:spacing w:val="-4"/>
          <w:w w:val="95"/>
        </w:rPr>
        <w:t xml:space="preserve"> </w:t>
      </w:r>
      <w:r w:rsidRPr="008C29FF">
        <w:rPr>
          <w:spacing w:val="-3"/>
          <w:w w:val="95"/>
        </w:rPr>
        <w:t>adv</w:t>
      </w:r>
      <w:r w:rsidRPr="008C29FF">
        <w:rPr>
          <w:spacing w:val="-4"/>
          <w:w w:val="95"/>
        </w:rPr>
        <w:t>ance</w:t>
      </w:r>
      <w:r w:rsidRPr="008C29FF">
        <w:rPr>
          <w:spacing w:val="-6"/>
          <w:w w:val="95"/>
        </w:rPr>
        <w:t xml:space="preserve"> </w:t>
      </w:r>
      <w:r w:rsidRPr="008C29FF">
        <w:rPr>
          <w:w w:val="95"/>
        </w:rPr>
        <w:t>of</w:t>
      </w:r>
      <w:r w:rsidRPr="008C29FF">
        <w:rPr>
          <w:spacing w:val="-4"/>
          <w:w w:val="95"/>
        </w:rPr>
        <w:t xml:space="preserve"> </w:t>
      </w:r>
      <w:r>
        <w:rPr>
          <w:spacing w:val="-3"/>
          <w:w w:val="95"/>
        </w:rPr>
        <w:t>this</w:t>
      </w:r>
      <w:r w:rsidRPr="008C29FF">
        <w:rPr>
          <w:spacing w:val="-6"/>
          <w:w w:val="95"/>
        </w:rPr>
        <w:t xml:space="preserve"> </w:t>
      </w:r>
      <w:r w:rsidRPr="008C29FF">
        <w:rPr>
          <w:spacing w:val="-2"/>
          <w:w w:val="95"/>
        </w:rPr>
        <w:t>framework</w:t>
      </w:r>
      <w:r w:rsidR="00560A2D">
        <w:rPr>
          <w:spacing w:val="-2"/>
          <w:w w:val="95"/>
        </w:rPr>
        <w:t xml:space="preserve"> </w:t>
      </w:r>
      <w:r w:rsidRPr="008C29FF">
        <w:rPr>
          <w:w w:val="95"/>
        </w:rPr>
        <w:t>is</w:t>
      </w:r>
      <w:r w:rsidRPr="008C29FF">
        <w:rPr>
          <w:spacing w:val="-4"/>
          <w:w w:val="95"/>
        </w:rPr>
        <w:t xml:space="preserve"> </w:t>
      </w:r>
      <w:r w:rsidRPr="008C29FF">
        <w:rPr>
          <w:w w:val="95"/>
        </w:rPr>
        <w:t>that</w:t>
      </w:r>
      <w:r w:rsidRPr="008C29FF">
        <w:rPr>
          <w:spacing w:val="-6"/>
          <w:w w:val="95"/>
        </w:rPr>
        <w:t xml:space="preserve"> </w:t>
      </w:r>
      <w:r>
        <w:rPr>
          <w:w w:val="95"/>
        </w:rPr>
        <w:t>it</w:t>
      </w:r>
      <w:r w:rsidRPr="008C29FF">
        <w:rPr>
          <w:spacing w:val="45"/>
          <w:w w:val="97"/>
        </w:rPr>
        <w:t xml:space="preserve"> </w:t>
      </w:r>
      <w:r w:rsidRPr="008C29FF">
        <w:rPr>
          <w:spacing w:val="1"/>
        </w:rPr>
        <w:t>bound</w:t>
      </w:r>
      <w:r>
        <w:rPr>
          <w:spacing w:val="1"/>
        </w:rPr>
        <w:t>s</w:t>
      </w:r>
      <w:r w:rsidRPr="008C29FF">
        <w:rPr>
          <w:spacing w:val="-32"/>
        </w:rPr>
        <w:t xml:space="preserve"> </w:t>
      </w:r>
      <w:r w:rsidRPr="008C29FF">
        <w:rPr>
          <w:spacing w:val="1"/>
        </w:rPr>
        <w:t>both</w:t>
      </w:r>
      <w:r w:rsidRPr="008C29FF">
        <w:rPr>
          <w:spacing w:val="-32"/>
        </w:rPr>
        <w:t xml:space="preserve"> </w:t>
      </w:r>
      <w:r w:rsidRPr="008C29FF">
        <w:t>time</w:t>
      </w:r>
      <w:r w:rsidRPr="008C29FF">
        <w:rPr>
          <w:spacing w:val="-32"/>
        </w:rPr>
        <w:t xml:space="preserve"> </w:t>
      </w:r>
      <w:r w:rsidRPr="008C29FF">
        <w:t>and</w:t>
      </w:r>
      <w:r w:rsidRPr="008C29FF">
        <w:rPr>
          <w:spacing w:val="-32"/>
        </w:rPr>
        <w:t xml:space="preserve"> </w:t>
      </w:r>
      <w:r w:rsidRPr="008C29FF">
        <w:t>space</w:t>
      </w:r>
      <w:r w:rsidRPr="008C29FF">
        <w:rPr>
          <w:spacing w:val="-31"/>
        </w:rPr>
        <w:t xml:space="preserve"> </w:t>
      </w:r>
      <w:r w:rsidRPr="008C29FF">
        <w:t>as</w:t>
      </w:r>
      <w:r w:rsidRPr="008C29FF">
        <w:rPr>
          <w:spacing w:val="-32"/>
        </w:rPr>
        <w:t xml:space="preserve"> </w:t>
      </w:r>
      <w:r w:rsidRPr="008C29FF">
        <w:t>functions</w:t>
      </w:r>
      <w:r w:rsidRPr="008C29FF">
        <w:rPr>
          <w:spacing w:val="-32"/>
        </w:rPr>
        <w:t xml:space="preserve"> </w:t>
      </w:r>
      <w:r w:rsidRPr="008C29FF">
        <w:t>of</w:t>
      </w:r>
      <w:r w:rsidRPr="008C29FF">
        <w:rPr>
          <w:spacing w:val="-31"/>
        </w:rPr>
        <w:t xml:space="preserve"> </w:t>
      </w:r>
      <w:r w:rsidRPr="008C29FF">
        <w:t>the</w:t>
      </w:r>
      <w:r w:rsidRPr="008C29FF">
        <w:rPr>
          <w:spacing w:val="-32"/>
        </w:rPr>
        <w:t xml:space="preserve"> </w:t>
      </w:r>
      <w:r w:rsidRPr="008C29FF">
        <w:t>dataset</w:t>
      </w:r>
      <w:r w:rsidRPr="008C29FF">
        <w:rPr>
          <w:spacing w:val="-31"/>
        </w:rPr>
        <w:t xml:space="preserve"> </w:t>
      </w:r>
      <w:r w:rsidRPr="008C29FF">
        <w:rPr>
          <w:spacing w:val="-4"/>
        </w:rPr>
        <w:t>entrop</w:t>
      </w:r>
      <w:r w:rsidRPr="008C29FF">
        <w:rPr>
          <w:spacing w:val="-3"/>
        </w:rPr>
        <w:t>y</w:t>
      </w:r>
      <w:r w:rsidRPr="008C29FF">
        <w:rPr>
          <w:spacing w:val="-32"/>
        </w:rPr>
        <w:t xml:space="preserve"> </w:t>
      </w:r>
      <w:r w:rsidRPr="008C29FF">
        <w:t>(al</w:t>
      </w:r>
      <w:r w:rsidRPr="008C29FF">
        <w:rPr>
          <w:spacing w:val="1"/>
        </w:rPr>
        <w:t>beit</w:t>
      </w:r>
      <w:r w:rsidRPr="008C29FF">
        <w:rPr>
          <w:spacing w:val="-28"/>
        </w:rPr>
        <w:t xml:space="preserve"> </w:t>
      </w:r>
      <w:r w:rsidRPr="008C29FF">
        <w:t>using</w:t>
      </w:r>
      <w:r w:rsidRPr="008C29FF">
        <w:rPr>
          <w:spacing w:val="-28"/>
        </w:rPr>
        <w:t xml:space="preserve"> </w:t>
      </w:r>
      <w:r w:rsidRPr="008C29FF">
        <w:rPr>
          <w:spacing w:val="-5"/>
        </w:rPr>
        <w:t>t</w:t>
      </w:r>
      <w:r w:rsidRPr="008C29FF">
        <w:rPr>
          <w:spacing w:val="-6"/>
        </w:rPr>
        <w:t>wo</w:t>
      </w:r>
      <w:r w:rsidRPr="008C29FF">
        <w:rPr>
          <w:spacing w:val="-28"/>
        </w:rPr>
        <w:t xml:space="preserve"> </w:t>
      </w:r>
      <w:r w:rsidRPr="008C29FF">
        <w:rPr>
          <w:spacing w:val="-2"/>
        </w:rPr>
        <w:t>differen</w:t>
      </w:r>
      <w:r w:rsidRPr="008C29FF">
        <w:rPr>
          <w:spacing w:val="-1"/>
        </w:rPr>
        <w:t>t</w:t>
      </w:r>
      <w:r w:rsidRPr="008C29FF">
        <w:rPr>
          <w:spacing w:val="-27"/>
        </w:rPr>
        <w:t xml:space="preserve"> </w:t>
      </w:r>
      <w:r w:rsidRPr="008C29FF">
        <w:t>notions</w:t>
      </w:r>
      <w:r w:rsidRPr="008C29FF">
        <w:rPr>
          <w:spacing w:val="-28"/>
        </w:rPr>
        <w:t xml:space="preserve"> </w:t>
      </w:r>
      <w:r w:rsidRPr="008C29FF">
        <w:t>of</w:t>
      </w:r>
      <w:r w:rsidRPr="008C29FF">
        <w:rPr>
          <w:spacing w:val="-28"/>
        </w:rPr>
        <w:t xml:space="preserve"> </w:t>
      </w:r>
      <w:r w:rsidRPr="008C29FF">
        <w:rPr>
          <w:spacing w:val="-3"/>
        </w:rPr>
        <w:t>entrop</w:t>
      </w:r>
      <w:r w:rsidRPr="008C29FF">
        <w:rPr>
          <w:spacing w:val="-2"/>
        </w:rPr>
        <w:t>y</w:t>
      </w:r>
      <w:r w:rsidR="0076336F">
        <w:rPr>
          <w:spacing w:val="-2"/>
        </w:rPr>
        <w:t>: metric entropy bounds time, while information-theoretic entropy bounds space</w:t>
      </w:r>
      <w:r w:rsidRPr="008C29FF">
        <w:rPr>
          <w:spacing w:val="-2"/>
        </w:rPr>
        <w:t>).</w:t>
      </w:r>
      <w:r>
        <w:rPr>
          <w:b/>
          <w:spacing w:val="-18"/>
        </w:rPr>
        <w:t xml:space="preserve"> </w:t>
      </w:r>
      <w:r w:rsidR="00DA70FB">
        <w:rPr>
          <w:spacing w:val="-5"/>
        </w:rPr>
        <w:t>W</w:t>
      </w:r>
      <w:r w:rsidR="00641826">
        <w:rPr>
          <w:spacing w:val="-5"/>
        </w:rPr>
        <w:t>e</w:t>
      </w:r>
      <w:r w:rsidR="00641826">
        <w:rPr>
          <w:spacing w:val="1"/>
        </w:rPr>
        <w:t xml:space="preserve"> </w:t>
      </w:r>
      <w:r w:rsidR="00641826">
        <w:rPr>
          <w:spacing w:val="-4"/>
        </w:rPr>
        <w:t>pro</w:t>
      </w:r>
      <w:r w:rsidR="00641826">
        <w:rPr>
          <w:spacing w:val="-3"/>
        </w:rPr>
        <w:t>v</w:t>
      </w:r>
      <w:r w:rsidR="00641826">
        <w:rPr>
          <w:spacing w:val="-4"/>
        </w:rPr>
        <w:t>ed</w:t>
      </w:r>
      <w:r w:rsidR="00641826">
        <w:rPr>
          <w:spacing w:val="3"/>
        </w:rPr>
        <w:t xml:space="preserve"> </w:t>
      </w:r>
      <w:r w:rsidR="00641826">
        <w:t>that</w:t>
      </w:r>
      <w:r w:rsidR="00641826">
        <w:rPr>
          <w:spacing w:val="2"/>
        </w:rPr>
        <w:t xml:space="preserve"> </w:t>
      </w:r>
      <w:r w:rsidR="00641826">
        <w:rPr>
          <w:spacing w:val="-2"/>
        </w:rPr>
        <w:t>runtime</w:t>
      </w:r>
      <w:r w:rsidR="00641826">
        <w:rPr>
          <w:spacing w:val="2"/>
        </w:rPr>
        <w:t xml:space="preserve"> </w:t>
      </w:r>
      <w:r w:rsidR="00641826">
        <w:t>scales</w:t>
      </w:r>
      <w:r w:rsidR="00641826">
        <w:rPr>
          <w:spacing w:val="3"/>
        </w:rPr>
        <w:t xml:space="preserve"> </w:t>
      </w:r>
      <w:r w:rsidR="00641826">
        <w:t>linearly</w:t>
      </w:r>
      <w:r w:rsidR="00641826">
        <w:rPr>
          <w:spacing w:val="2"/>
        </w:rPr>
        <w:t xml:space="preserve"> </w:t>
      </w:r>
      <w:r w:rsidR="00641826">
        <w:t>with</w:t>
      </w:r>
    </w:p>
    <w:p w14:paraId="38FD45BF" w14:textId="77777777" w:rsidR="00283DE0" w:rsidRDefault="00283DE0" w:rsidP="003B0178">
      <w:pPr>
        <w:keepLines/>
        <w:spacing w:line="381" w:lineRule="auto"/>
        <w:sectPr w:rsidR="00283DE0">
          <w:footerReference w:type="default" r:id="rId15"/>
          <w:pgSz w:w="12240" w:h="15840"/>
          <w:pgMar w:top="1500" w:right="1720" w:bottom="1960" w:left="1720" w:header="0" w:footer="1776" w:gutter="0"/>
          <w:pgNumType w:start="20"/>
          <w:cols w:space="720"/>
        </w:sectPr>
      </w:pPr>
    </w:p>
    <w:p w14:paraId="67698EA5" w14:textId="77777777" w:rsidR="00283DE0" w:rsidRDefault="00283DE0" w:rsidP="003B0178">
      <w:pPr>
        <w:keepLines/>
        <w:rPr>
          <w:rFonts w:ascii="Georgia" w:eastAsia="Georgia" w:hAnsi="Georgia" w:cs="Georgia"/>
          <w:sz w:val="20"/>
          <w:szCs w:val="20"/>
        </w:rPr>
      </w:pPr>
    </w:p>
    <w:p w14:paraId="57923D1C" w14:textId="77777777" w:rsidR="00283DE0" w:rsidRDefault="00283DE0" w:rsidP="003B0178">
      <w:pPr>
        <w:keepLines/>
        <w:rPr>
          <w:rFonts w:ascii="Georgia" w:eastAsia="Georgia" w:hAnsi="Georgia" w:cs="Georgia"/>
          <w:sz w:val="20"/>
          <w:szCs w:val="20"/>
        </w:rPr>
      </w:pPr>
    </w:p>
    <w:p w14:paraId="203F4DF7" w14:textId="77777777" w:rsidR="00283DE0" w:rsidRDefault="00283DE0" w:rsidP="003B0178">
      <w:pPr>
        <w:keepLines/>
        <w:rPr>
          <w:rFonts w:ascii="Georgia" w:eastAsia="Georgia" w:hAnsi="Georgia" w:cs="Georgia"/>
          <w:sz w:val="20"/>
          <w:szCs w:val="20"/>
        </w:rPr>
      </w:pPr>
    </w:p>
    <w:p w14:paraId="379EBAB2" w14:textId="77777777" w:rsidR="00283DE0" w:rsidRDefault="00283DE0" w:rsidP="003B0178">
      <w:pPr>
        <w:keepLines/>
        <w:spacing w:before="10"/>
        <w:rPr>
          <w:rFonts w:ascii="Georgia" w:eastAsia="Georgia" w:hAnsi="Georgia" w:cs="Georgia"/>
          <w:sz w:val="25"/>
          <w:szCs w:val="25"/>
        </w:rPr>
      </w:pPr>
    </w:p>
    <w:p w14:paraId="5F6D20D2" w14:textId="6D7C4B91" w:rsidR="00283DE0" w:rsidRDefault="00DA70FB" w:rsidP="002439B9">
      <w:pPr>
        <w:pStyle w:val="BodyText"/>
        <w:keepLines/>
        <w:spacing w:before="59" w:line="381" w:lineRule="auto"/>
        <w:ind w:left="0" w:right="528"/>
      </w:pPr>
      <w:r>
        <w:t xml:space="preserve"> </w:t>
      </w:r>
      <w:r w:rsidR="00641826">
        <w:t>the</w:t>
      </w:r>
      <w:r w:rsidR="00641826">
        <w:rPr>
          <w:spacing w:val="-8"/>
        </w:rPr>
        <w:t xml:space="preserve"> </w:t>
      </w:r>
      <w:r w:rsidR="00641826">
        <w:rPr>
          <w:spacing w:val="-3"/>
        </w:rPr>
        <w:t>entrop</w:t>
      </w:r>
      <w:r w:rsidR="00641826">
        <w:rPr>
          <w:spacing w:val="-2"/>
        </w:rPr>
        <w:t>y</w:t>
      </w:r>
      <w:r w:rsidR="00641826">
        <w:rPr>
          <w:spacing w:val="-7"/>
        </w:rPr>
        <w:t xml:space="preserve"> </w:t>
      </w:r>
      <w:r w:rsidR="00641826">
        <w:t>of</w:t>
      </w:r>
      <w:r w:rsidR="00641826">
        <w:rPr>
          <w:spacing w:val="-8"/>
        </w:rPr>
        <w:t xml:space="preserve"> </w:t>
      </w:r>
      <w:r w:rsidR="00641826">
        <w:t>the</w:t>
      </w:r>
      <w:r w:rsidR="00641826">
        <w:rPr>
          <w:spacing w:val="-7"/>
        </w:rPr>
        <w:t xml:space="preserve"> </w:t>
      </w:r>
      <w:r w:rsidR="00641826">
        <w:t>database,</w:t>
      </w:r>
      <w:r w:rsidR="00641826">
        <w:rPr>
          <w:spacing w:val="-8"/>
        </w:rPr>
        <w:t xml:space="preserve"> </w:t>
      </w:r>
      <w:r w:rsidR="00641826">
        <w:t>but</w:t>
      </w:r>
      <w:r w:rsidR="00641826">
        <w:rPr>
          <w:spacing w:val="-7"/>
        </w:rPr>
        <w:t xml:space="preserve"> </w:t>
      </w:r>
      <w:r w:rsidR="00641826">
        <w:rPr>
          <w:spacing w:val="-5"/>
        </w:rPr>
        <w:t>we</w:t>
      </w:r>
      <w:r w:rsidR="00641826">
        <w:rPr>
          <w:spacing w:val="-8"/>
        </w:rPr>
        <w:t xml:space="preserve"> </w:t>
      </w:r>
      <w:r w:rsidR="00641826">
        <w:t>also</w:t>
      </w:r>
      <w:r w:rsidR="00641826">
        <w:rPr>
          <w:spacing w:val="-7"/>
        </w:rPr>
        <w:t xml:space="preserve"> </w:t>
      </w:r>
      <w:r w:rsidR="00641826">
        <w:rPr>
          <w:spacing w:val="-3"/>
        </w:rPr>
        <w:t>show</w:t>
      </w:r>
      <w:r w:rsidR="00641826">
        <w:rPr>
          <w:spacing w:val="-8"/>
        </w:rPr>
        <w:t xml:space="preserve"> </w:t>
      </w:r>
      <w:r>
        <w:rPr>
          <w:spacing w:val="-7"/>
        </w:rPr>
        <w:t>(</w:t>
      </w:r>
      <w:r w:rsidR="00641826">
        <w:rPr>
          <w:spacing w:val="-2"/>
        </w:rPr>
        <w:t>Supplemen</w:t>
      </w:r>
      <w:r w:rsidR="00641826">
        <w:rPr>
          <w:spacing w:val="-1"/>
        </w:rPr>
        <w:t>tal</w:t>
      </w:r>
      <w:r w:rsidR="00641826">
        <w:rPr>
          <w:spacing w:val="-8"/>
        </w:rPr>
        <w:t xml:space="preserve"> </w:t>
      </w:r>
      <w:r w:rsidR="00641826">
        <w:t>Theory</w:t>
      </w:r>
      <w:r>
        <w:t>)</w:t>
      </w:r>
      <w:r w:rsidR="00641826">
        <w:rPr>
          <w:spacing w:val="-6"/>
        </w:rPr>
        <w:t xml:space="preserve"> </w:t>
      </w:r>
      <w:r w:rsidR="00641826">
        <w:t>that</w:t>
      </w:r>
      <w:r w:rsidR="00641826">
        <w:rPr>
          <w:spacing w:val="30"/>
        </w:rPr>
        <w:t xml:space="preserve"> </w:t>
      </w:r>
      <w:r w:rsidR="00641826">
        <w:rPr>
          <w:w w:val="95"/>
        </w:rPr>
        <w:t>under</w:t>
      </w:r>
      <w:r w:rsidR="00641826">
        <w:rPr>
          <w:spacing w:val="3"/>
          <w:w w:val="95"/>
        </w:rPr>
        <w:t xml:space="preserve"> </w:t>
      </w:r>
      <w:r w:rsidR="00641826">
        <w:rPr>
          <w:w w:val="95"/>
        </w:rPr>
        <w:t>certain</w:t>
      </w:r>
      <w:r w:rsidR="00641826">
        <w:rPr>
          <w:spacing w:val="4"/>
          <w:w w:val="95"/>
        </w:rPr>
        <w:t xml:space="preserve"> </w:t>
      </w:r>
      <w:r w:rsidR="00641826">
        <w:rPr>
          <w:w w:val="95"/>
        </w:rPr>
        <w:t>additional</w:t>
      </w:r>
      <w:r w:rsidR="00641826">
        <w:rPr>
          <w:spacing w:val="4"/>
          <w:w w:val="95"/>
        </w:rPr>
        <w:t xml:space="preserve"> </w:t>
      </w:r>
      <w:r w:rsidR="00641826">
        <w:rPr>
          <w:spacing w:val="-1"/>
          <w:w w:val="95"/>
        </w:rPr>
        <w:t>constraints,</w:t>
      </w:r>
      <w:r w:rsidR="00641826">
        <w:rPr>
          <w:spacing w:val="4"/>
          <w:w w:val="95"/>
        </w:rPr>
        <w:t xml:space="preserve"> </w:t>
      </w:r>
      <w:r w:rsidR="00641826">
        <w:rPr>
          <w:w w:val="95"/>
        </w:rPr>
        <w:t>this</w:t>
      </w:r>
      <w:r w:rsidR="00641826">
        <w:rPr>
          <w:spacing w:val="4"/>
          <w:w w:val="95"/>
        </w:rPr>
        <w:t xml:space="preserve"> </w:t>
      </w:r>
      <w:r w:rsidR="00641826">
        <w:rPr>
          <w:spacing w:val="-2"/>
          <w:w w:val="95"/>
        </w:rPr>
        <w:t>en</w:t>
      </w:r>
      <w:r w:rsidR="00641826">
        <w:rPr>
          <w:spacing w:val="-1"/>
          <w:w w:val="95"/>
        </w:rPr>
        <w:t>tropy-scaling</w:t>
      </w:r>
      <w:r w:rsidR="00641826">
        <w:rPr>
          <w:spacing w:val="2"/>
          <w:w w:val="95"/>
        </w:rPr>
        <w:t xml:space="preserve"> </w:t>
      </w:r>
      <w:r w:rsidR="00641826">
        <w:rPr>
          <w:spacing w:val="-1"/>
          <w:w w:val="95"/>
        </w:rPr>
        <w:t>framew</w:t>
      </w:r>
      <w:r w:rsidR="00641826">
        <w:rPr>
          <w:spacing w:val="-2"/>
          <w:w w:val="95"/>
        </w:rPr>
        <w:t>ork</w:t>
      </w:r>
      <w:r w:rsidR="00641826">
        <w:rPr>
          <w:spacing w:val="4"/>
          <w:w w:val="95"/>
        </w:rPr>
        <w:t xml:space="preserve"> </w:t>
      </w:r>
      <w:r w:rsidR="00641826">
        <w:rPr>
          <w:w w:val="95"/>
        </w:rPr>
        <w:t>permits</w:t>
      </w:r>
      <w:r w:rsidR="00641826">
        <w:rPr>
          <w:spacing w:val="35"/>
          <w:w w:val="93"/>
        </w:rPr>
        <w:t xml:space="preserve"> </w:t>
      </w:r>
      <w:r w:rsidR="00641826">
        <w:rPr>
          <w:w w:val="95"/>
        </w:rPr>
        <w:t>a</w:t>
      </w:r>
      <w:r w:rsidR="00641826">
        <w:rPr>
          <w:spacing w:val="5"/>
          <w:w w:val="95"/>
        </w:rPr>
        <w:t xml:space="preserve"> </w:t>
      </w:r>
      <w:r w:rsidR="00641826">
        <w:rPr>
          <w:w w:val="95"/>
        </w:rPr>
        <w:t>compressed</w:t>
      </w:r>
      <w:r w:rsidR="00641826">
        <w:rPr>
          <w:spacing w:val="6"/>
          <w:w w:val="95"/>
        </w:rPr>
        <w:t xml:space="preserve"> </w:t>
      </w:r>
      <w:r w:rsidR="00641826">
        <w:rPr>
          <w:spacing w:val="-2"/>
          <w:w w:val="95"/>
        </w:rPr>
        <w:t>represen</w:t>
      </w:r>
      <w:r w:rsidR="00641826">
        <w:rPr>
          <w:spacing w:val="-1"/>
          <w:w w:val="95"/>
        </w:rPr>
        <w:t>tation</w:t>
      </w:r>
      <w:r w:rsidR="00641826">
        <w:rPr>
          <w:spacing w:val="5"/>
          <w:w w:val="95"/>
        </w:rPr>
        <w:t xml:space="preserve"> </w:t>
      </w:r>
      <w:r w:rsidR="00641826">
        <w:rPr>
          <w:w w:val="95"/>
        </w:rPr>
        <w:t>on</w:t>
      </w:r>
      <w:r w:rsidR="00641826">
        <w:rPr>
          <w:spacing w:val="6"/>
          <w:w w:val="95"/>
        </w:rPr>
        <w:t xml:space="preserve"> </w:t>
      </w:r>
      <w:r w:rsidR="00641826">
        <w:rPr>
          <w:w w:val="95"/>
        </w:rPr>
        <w:t>disk.</w:t>
      </w:r>
      <w:r w:rsidR="00641826">
        <w:rPr>
          <w:spacing w:val="28"/>
          <w:w w:val="95"/>
        </w:rPr>
        <w:t xml:space="preserve"> </w:t>
      </w:r>
      <w:r w:rsidR="00641826">
        <w:rPr>
          <w:w w:val="95"/>
        </w:rPr>
        <w:t>This</w:t>
      </w:r>
      <w:r w:rsidR="00641826">
        <w:rPr>
          <w:spacing w:val="6"/>
          <w:w w:val="95"/>
        </w:rPr>
        <w:t xml:space="preserve"> </w:t>
      </w:r>
      <w:r w:rsidR="00641826">
        <w:rPr>
          <w:w w:val="95"/>
        </w:rPr>
        <w:t>compression</w:t>
      </w:r>
      <w:r w:rsidR="00641826">
        <w:rPr>
          <w:spacing w:val="7"/>
          <w:w w:val="95"/>
        </w:rPr>
        <w:t xml:space="preserve"> </w:t>
      </w:r>
      <w:r w:rsidR="00641826">
        <w:rPr>
          <w:w w:val="95"/>
        </w:rPr>
        <w:t>is</w:t>
      </w:r>
      <w:r w:rsidR="00641826">
        <w:rPr>
          <w:spacing w:val="5"/>
          <w:w w:val="95"/>
        </w:rPr>
        <w:t xml:space="preserve"> </w:t>
      </w:r>
      <w:r w:rsidR="00641826">
        <w:rPr>
          <w:w w:val="95"/>
        </w:rPr>
        <w:t>particularly</w:t>
      </w:r>
      <w:r w:rsidR="00641826">
        <w:rPr>
          <w:spacing w:val="5"/>
          <w:w w:val="95"/>
        </w:rPr>
        <w:t xml:space="preserve"> </w:t>
      </w:r>
      <w:r w:rsidR="00074963">
        <w:rPr>
          <w:w w:val="95"/>
        </w:rPr>
        <w:t>appli</w:t>
      </w:r>
      <w:r w:rsidR="00641826">
        <w:t>cable</w:t>
      </w:r>
      <w:r w:rsidR="00641826">
        <w:rPr>
          <w:spacing w:val="-18"/>
        </w:rPr>
        <w:t xml:space="preserve"> </w:t>
      </w:r>
      <w:r w:rsidR="00641826">
        <w:t>in</w:t>
      </w:r>
      <w:r w:rsidR="00641826">
        <w:rPr>
          <w:spacing w:val="-17"/>
        </w:rPr>
        <w:t xml:space="preserve"> </w:t>
      </w:r>
      <w:r w:rsidR="00641826">
        <w:t>the</w:t>
      </w:r>
      <w:r w:rsidR="00641826">
        <w:rPr>
          <w:spacing w:val="-17"/>
        </w:rPr>
        <w:t xml:space="preserve"> </w:t>
      </w:r>
      <w:r w:rsidR="00641826">
        <w:t>case</w:t>
      </w:r>
      <w:r w:rsidR="00641826">
        <w:rPr>
          <w:spacing w:val="-17"/>
        </w:rPr>
        <w:t xml:space="preserve"> </w:t>
      </w:r>
      <w:r w:rsidR="00641826">
        <w:t>of</w:t>
      </w:r>
      <w:r w:rsidR="00641826">
        <w:rPr>
          <w:spacing w:val="-17"/>
        </w:rPr>
        <w:t xml:space="preserve"> </w:t>
      </w:r>
      <w:r w:rsidR="00641826">
        <w:t>metagenomic</w:t>
      </w:r>
      <w:r w:rsidR="00641826">
        <w:rPr>
          <w:spacing w:val="-18"/>
        </w:rPr>
        <w:t xml:space="preserve"> </w:t>
      </w:r>
      <w:r w:rsidR="00641826">
        <w:t>analysis,</w:t>
      </w:r>
      <w:r w:rsidR="00641826">
        <w:rPr>
          <w:spacing w:val="-17"/>
        </w:rPr>
        <w:t xml:space="preserve"> </w:t>
      </w:r>
      <w:r w:rsidR="00641826">
        <w:t>where</w:t>
      </w:r>
      <w:r w:rsidR="00641826">
        <w:rPr>
          <w:spacing w:val="-17"/>
        </w:rPr>
        <w:t xml:space="preserve"> </w:t>
      </w:r>
      <w:r w:rsidR="00641826">
        <w:t>the</w:t>
      </w:r>
      <w:r w:rsidR="00641826">
        <w:rPr>
          <w:spacing w:val="-18"/>
        </w:rPr>
        <w:t xml:space="preserve"> </w:t>
      </w:r>
      <w:r w:rsidR="00641826">
        <w:t>collection</w:t>
      </w:r>
      <w:r w:rsidR="00641826">
        <w:rPr>
          <w:spacing w:val="-16"/>
        </w:rPr>
        <w:t xml:space="preserve"> </w:t>
      </w:r>
      <w:r w:rsidR="00641826">
        <w:t>of</w:t>
      </w:r>
      <w:r w:rsidR="00641826">
        <w:rPr>
          <w:spacing w:val="-17"/>
        </w:rPr>
        <w:t xml:space="preserve"> </w:t>
      </w:r>
      <w:r w:rsidR="00641826">
        <w:t>read</w:t>
      </w:r>
      <w:r w:rsidR="00641826">
        <w:rPr>
          <w:spacing w:val="-18"/>
        </w:rPr>
        <w:t xml:space="preserve"> </w:t>
      </w:r>
      <w:r w:rsidR="00641826">
        <w:t>data</w:t>
      </w:r>
      <w:r w:rsidR="00641826">
        <w:rPr>
          <w:w w:val="98"/>
        </w:rPr>
        <w:t xml:space="preserve"> </w:t>
      </w:r>
      <w:r w:rsidR="00641826">
        <w:rPr>
          <w:spacing w:val="-2"/>
        </w:rPr>
        <w:t>presen</w:t>
      </w:r>
      <w:r w:rsidR="00641826">
        <w:rPr>
          <w:spacing w:val="-1"/>
        </w:rPr>
        <w:t>ts</w:t>
      </w:r>
      <w:r w:rsidR="00641826">
        <w:rPr>
          <w:spacing w:val="-3"/>
        </w:rPr>
        <w:t xml:space="preserve"> </w:t>
      </w:r>
      <w:r w:rsidR="00641826">
        <w:t>a</w:t>
      </w:r>
      <w:r w:rsidR="00641826">
        <w:rPr>
          <w:spacing w:val="-3"/>
        </w:rPr>
        <w:t xml:space="preserve"> </w:t>
      </w:r>
      <w:r w:rsidR="00641826">
        <w:rPr>
          <w:spacing w:val="2"/>
        </w:rPr>
        <w:t>major</w:t>
      </w:r>
      <w:r w:rsidR="00641826">
        <w:rPr>
          <w:spacing w:val="-2"/>
        </w:rPr>
        <w:t xml:space="preserve"> </w:t>
      </w:r>
      <w:r w:rsidR="00641826">
        <w:t>problem</w:t>
      </w:r>
      <w:r w:rsidR="00641826">
        <w:rPr>
          <w:spacing w:val="-3"/>
        </w:rPr>
        <w:t xml:space="preserve"> </w:t>
      </w:r>
      <w:r w:rsidR="00641826">
        <w:t>for</w:t>
      </w:r>
      <w:r w:rsidR="00641826">
        <w:rPr>
          <w:spacing w:val="-2"/>
        </w:rPr>
        <w:t xml:space="preserve"> </w:t>
      </w:r>
      <w:r w:rsidR="00641826">
        <w:t>storage</w:t>
      </w:r>
      <w:r w:rsidR="00641826">
        <w:rPr>
          <w:spacing w:val="-2"/>
        </w:rPr>
        <w:t xml:space="preserve"> </w:t>
      </w:r>
      <w:r w:rsidR="00641826">
        <w:t>and</w:t>
      </w:r>
      <w:r w:rsidR="00641826">
        <w:rPr>
          <w:spacing w:val="-3"/>
        </w:rPr>
        <w:t xml:space="preserve"> </w:t>
      </w:r>
      <w:r w:rsidR="00641826">
        <w:t>transfer.</w:t>
      </w:r>
      <w:r w:rsidR="00641826">
        <w:rPr>
          <w:spacing w:val="28"/>
        </w:rPr>
        <w:t xml:space="preserve"> </w:t>
      </w:r>
      <w:r>
        <w:t>Although</w:t>
      </w:r>
      <w:r>
        <w:rPr>
          <w:spacing w:val="-1"/>
        </w:rPr>
        <w:t xml:space="preserve"> </w:t>
      </w:r>
      <w:r w:rsidR="00641826">
        <w:rPr>
          <w:spacing w:val="-5"/>
        </w:rPr>
        <w:t>we</w:t>
      </w:r>
      <w:r w:rsidR="00641826">
        <w:rPr>
          <w:spacing w:val="-3"/>
        </w:rPr>
        <w:t xml:space="preserve"> </w:t>
      </w:r>
      <w:r w:rsidR="00641826">
        <w:t>did</w:t>
      </w:r>
      <w:r w:rsidR="00641826">
        <w:rPr>
          <w:spacing w:val="-3"/>
        </w:rPr>
        <w:t xml:space="preserve"> </w:t>
      </w:r>
      <w:r w:rsidR="00641826">
        <w:t>not</w:t>
      </w:r>
      <w:r w:rsidR="00641826">
        <w:rPr>
          <w:spacing w:val="-2"/>
        </w:rPr>
        <w:t xml:space="preserve"> </w:t>
      </w:r>
      <w:r w:rsidR="00074963">
        <w:t>opti</w:t>
      </w:r>
      <w:r w:rsidR="00641826">
        <w:t>mize</w:t>
      </w:r>
      <w:r w:rsidR="00641826">
        <w:rPr>
          <w:spacing w:val="-26"/>
        </w:rPr>
        <w:t xml:space="preserve"> </w:t>
      </w:r>
      <w:r w:rsidR="00641826">
        <w:t>for</w:t>
      </w:r>
      <w:r w:rsidR="00641826">
        <w:rPr>
          <w:spacing w:val="-26"/>
        </w:rPr>
        <w:t xml:space="preserve"> </w:t>
      </w:r>
      <w:r w:rsidR="00641826">
        <w:t>on-disk</w:t>
      </w:r>
      <w:r w:rsidR="00641826">
        <w:rPr>
          <w:spacing w:val="-26"/>
        </w:rPr>
        <w:t xml:space="preserve"> </w:t>
      </w:r>
      <w:r w:rsidR="00641826">
        <w:t>compression</w:t>
      </w:r>
      <w:r w:rsidR="00641826">
        <w:rPr>
          <w:spacing w:val="-25"/>
        </w:rPr>
        <w:t xml:space="preserve"> </w:t>
      </w:r>
      <w:r w:rsidR="00641826">
        <w:t>in</w:t>
      </w:r>
      <w:r w:rsidR="00641826">
        <w:rPr>
          <w:spacing w:val="-26"/>
        </w:rPr>
        <w:t xml:space="preserve"> </w:t>
      </w:r>
      <w:r w:rsidR="00641826">
        <w:rPr>
          <w:spacing w:val="-3"/>
        </w:rPr>
        <w:t>an</w:t>
      </w:r>
      <w:r w:rsidR="00641826">
        <w:rPr>
          <w:spacing w:val="-2"/>
        </w:rPr>
        <w:t>y</w:t>
      </w:r>
      <w:r w:rsidR="00641826">
        <w:rPr>
          <w:spacing w:val="-26"/>
        </w:rPr>
        <w:t xml:space="preserve"> </w:t>
      </w:r>
      <w:r w:rsidR="00641826">
        <w:t>of</w:t>
      </w:r>
      <w:r w:rsidR="00641826">
        <w:rPr>
          <w:spacing w:val="-26"/>
        </w:rPr>
        <w:t xml:space="preserve"> </w:t>
      </w:r>
      <w:r w:rsidR="00641826">
        <w:t>our</w:t>
      </w:r>
      <w:r w:rsidR="00641826">
        <w:rPr>
          <w:spacing w:val="-26"/>
        </w:rPr>
        <w:t xml:space="preserve"> </w:t>
      </w:r>
      <w:r w:rsidR="00641826">
        <w:t>applications,</w:t>
      </w:r>
      <w:r w:rsidR="00641826">
        <w:rPr>
          <w:spacing w:val="-25"/>
        </w:rPr>
        <w:t xml:space="preserve"> </w:t>
      </w:r>
      <w:r w:rsidR="00641826">
        <w:rPr>
          <w:spacing w:val="-2"/>
        </w:rPr>
        <w:t>choosing</w:t>
      </w:r>
      <w:r w:rsidR="00641826">
        <w:rPr>
          <w:spacing w:val="-26"/>
        </w:rPr>
        <w:t xml:space="preserve"> </w:t>
      </w:r>
      <w:r w:rsidR="00641826">
        <w:t>instead</w:t>
      </w:r>
      <w:r w:rsidR="00641826">
        <w:rPr>
          <w:spacing w:val="-26"/>
        </w:rPr>
        <w:t xml:space="preserve"> </w:t>
      </w:r>
      <w:r w:rsidR="00641826">
        <w:t>to</w:t>
      </w:r>
      <w:r w:rsidR="00641826">
        <w:rPr>
          <w:spacing w:val="27"/>
          <w:w w:val="97"/>
        </w:rPr>
        <w:t xml:space="preserve"> </w:t>
      </w:r>
      <w:r w:rsidR="00641826">
        <w:rPr>
          <w:spacing w:val="1"/>
          <w:w w:val="95"/>
        </w:rPr>
        <w:t>focus</w:t>
      </w:r>
      <w:r w:rsidR="00641826">
        <w:rPr>
          <w:w w:val="95"/>
        </w:rPr>
        <w:t xml:space="preserve"> on</w:t>
      </w:r>
      <w:r w:rsidR="00641826">
        <w:rPr>
          <w:spacing w:val="1"/>
          <w:w w:val="95"/>
        </w:rPr>
        <w:t xml:space="preserve"> </w:t>
      </w:r>
      <w:r w:rsidR="00641826">
        <w:rPr>
          <w:spacing w:val="-2"/>
          <w:w w:val="95"/>
        </w:rPr>
        <w:t>search</w:t>
      </w:r>
      <w:r w:rsidR="00641826">
        <w:rPr>
          <w:spacing w:val="1"/>
          <w:w w:val="95"/>
        </w:rPr>
        <w:t xml:space="preserve"> speed, </w:t>
      </w:r>
      <w:r w:rsidR="00641826">
        <w:rPr>
          <w:spacing w:val="-2"/>
          <w:w w:val="95"/>
        </w:rPr>
        <w:t>implemen</w:t>
      </w:r>
      <w:r w:rsidR="00641826">
        <w:rPr>
          <w:spacing w:val="-1"/>
          <w:w w:val="95"/>
        </w:rPr>
        <w:t>ting</w:t>
      </w:r>
      <w:r w:rsidR="00641826">
        <w:rPr>
          <w:spacing w:val="1"/>
          <w:w w:val="95"/>
        </w:rPr>
        <w:t xml:space="preserve"> </w:t>
      </w:r>
      <w:r w:rsidR="00641826">
        <w:rPr>
          <w:w w:val="95"/>
        </w:rPr>
        <w:t>this</w:t>
      </w:r>
      <w:r w:rsidR="00641826">
        <w:rPr>
          <w:spacing w:val="1"/>
          <w:w w:val="95"/>
        </w:rPr>
        <w:t xml:space="preserve"> </w:t>
      </w:r>
      <w:r w:rsidR="00641826">
        <w:rPr>
          <w:w w:val="95"/>
        </w:rPr>
        <w:t>compression</w:t>
      </w:r>
      <w:r w:rsidR="00641826">
        <w:rPr>
          <w:spacing w:val="2"/>
          <w:w w:val="95"/>
        </w:rPr>
        <w:t xml:space="preserve"> </w:t>
      </w:r>
      <w:r w:rsidR="00641826">
        <w:rPr>
          <w:w w:val="95"/>
        </w:rPr>
        <w:t>is feasible</w:t>
      </w:r>
      <w:r w:rsidR="00641826">
        <w:rPr>
          <w:spacing w:val="2"/>
          <w:w w:val="95"/>
        </w:rPr>
        <w:t xml:space="preserve"> </w:t>
      </w:r>
      <w:r w:rsidR="00641826">
        <w:rPr>
          <w:w w:val="95"/>
        </w:rPr>
        <w:t>using</w:t>
      </w:r>
      <w:r w:rsidR="00641826">
        <w:rPr>
          <w:spacing w:val="1"/>
          <w:w w:val="95"/>
        </w:rPr>
        <w:t xml:space="preserve"> </w:t>
      </w:r>
      <w:r w:rsidR="00641826">
        <w:rPr>
          <w:w w:val="95"/>
        </w:rPr>
        <w:t>exist</w:t>
      </w:r>
      <w:r w:rsidR="00641826">
        <w:t>ing</w:t>
      </w:r>
      <w:r w:rsidR="00641826">
        <w:rPr>
          <w:spacing w:val="-5"/>
        </w:rPr>
        <w:t xml:space="preserve"> </w:t>
      </w:r>
      <w:r w:rsidR="00641826">
        <w:rPr>
          <w:spacing w:val="-3"/>
        </w:rPr>
        <w:t>software</w:t>
      </w:r>
      <w:r w:rsidR="00641826">
        <w:rPr>
          <w:spacing w:val="-4"/>
        </w:rPr>
        <w:t xml:space="preserve"> </w:t>
      </w:r>
      <w:r w:rsidR="00641826">
        <w:rPr>
          <w:spacing w:val="1"/>
        </w:rPr>
        <w:t>tools</w:t>
      </w:r>
      <w:r w:rsidR="00641826">
        <w:rPr>
          <w:spacing w:val="-4"/>
        </w:rPr>
        <w:t xml:space="preserve"> </w:t>
      </w:r>
      <w:r w:rsidR="00641826">
        <w:t>and</w:t>
      </w:r>
      <w:r w:rsidR="00641826">
        <w:rPr>
          <w:spacing w:val="-4"/>
        </w:rPr>
        <w:t xml:space="preserve"> </w:t>
      </w:r>
      <w:r w:rsidR="00641826">
        <w:t>libraries</w:t>
      </w:r>
      <w:r w:rsidR="00641826">
        <w:rPr>
          <w:spacing w:val="-5"/>
        </w:rPr>
        <w:t xml:space="preserve"> </w:t>
      </w:r>
      <w:r w:rsidR="00641826">
        <w:rPr>
          <w:spacing w:val="-3"/>
        </w:rPr>
        <w:t>such</w:t>
      </w:r>
      <w:r w:rsidR="00641826">
        <w:rPr>
          <w:spacing w:val="-4"/>
        </w:rPr>
        <w:t xml:space="preserve"> </w:t>
      </w:r>
      <w:r w:rsidR="00641826">
        <w:t>as</w:t>
      </w:r>
      <w:r w:rsidR="00641826">
        <w:rPr>
          <w:spacing w:val="-4"/>
        </w:rPr>
        <w:t xml:space="preserve"> </w:t>
      </w:r>
      <w:r w:rsidR="00641826">
        <w:rPr>
          <w:spacing w:val="-3"/>
        </w:rPr>
        <w:t>Blocked</w:t>
      </w:r>
      <w:r w:rsidR="00641826">
        <w:rPr>
          <w:spacing w:val="-4"/>
        </w:rPr>
        <w:t xml:space="preserve"> </w:t>
      </w:r>
      <w:r w:rsidR="00641826">
        <w:t>GZip</w:t>
      </w:r>
      <w:r w:rsidR="00641826">
        <w:rPr>
          <w:spacing w:val="-4"/>
        </w:rPr>
        <w:t xml:space="preserve"> </w:t>
      </w:r>
      <w:r w:rsidR="00641826">
        <w:t>(BZGF);</w:t>
      </w:r>
      <w:r w:rsidR="00641826">
        <w:rPr>
          <w:spacing w:val="-5"/>
        </w:rPr>
        <w:t xml:space="preserve"> </w:t>
      </w:r>
      <w:r w:rsidR="00641826">
        <w:rPr>
          <w:spacing w:val="-3"/>
        </w:rPr>
        <w:t>each</w:t>
      </w:r>
      <w:r w:rsidR="00641826">
        <w:rPr>
          <w:spacing w:val="-4"/>
        </w:rPr>
        <w:t xml:space="preserve"> </w:t>
      </w:r>
      <w:r w:rsidR="00641826">
        <w:t>cluster</w:t>
      </w:r>
      <w:r w:rsidR="00641826">
        <w:rPr>
          <w:spacing w:val="29"/>
          <w:w w:val="94"/>
        </w:rPr>
        <w:t xml:space="preserve"> </w:t>
      </w:r>
      <w:r w:rsidR="00641826">
        <w:rPr>
          <w:spacing w:val="-2"/>
          <w:w w:val="95"/>
        </w:rPr>
        <w:t>w</w:t>
      </w:r>
      <w:r w:rsidR="00641826">
        <w:rPr>
          <w:spacing w:val="-3"/>
          <w:w w:val="95"/>
        </w:rPr>
        <w:t>ould</w:t>
      </w:r>
      <w:r w:rsidR="00641826">
        <w:rPr>
          <w:spacing w:val="7"/>
          <w:w w:val="95"/>
        </w:rPr>
        <w:t xml:space="preserve"> </w:t>
      </w:r>
      <w:r w:rsidR="00641826">
        <w:rPr>
          <w:spacing w:val="2"/>
          <w:w w:val="95"/>
        </w:rPr>
        <w:t>b</w:t>
      </w:r>
      <w:r w:rsidR="00641826">
        <w:rPr>
          <w:spacing w:val="3"/>
          <w:w w:val="95"/>
        </w:rPr>
        <w:t>e</w:t>
      </w:r>
      <w:r w:rsidR="00641826">
        <w:rPr>
          <w:spacing w:val="7"/>
          <w:w w:val="95"/>
        </w:rPr>
        <w:t xml:space="preserve"> </w:t>
      </w:r>
      <w:r w:rsidR="00641826">
        <w:rPr>
          <w:w w:val="95"/>
        </w:rPr>
        <w:t>compressed</w:t>
      </w:r>
      <w:r w:rsidR="00641826">
        <w:rPr>
          <w:spacing w:val="8"/>
          <w:w w:val="95"/>
        </w:rPr>
        <w:t xml:space="preserve"> </w:t>
      </w:r>
      <w:r w:rsidR="00641826">
        <w:rPr>
          <w:w w:val="95"/>
        </w:rPr>
        <w:t>separately</w:t>
      </w:r>
      <w:r w:rsidR="00641826">
        <w:rPr>
          <w:spacing w:val="8"/>
          <w:w w:val="95"/>
        </w:rPr>
        <w:t xml:space="preserve"> </w:t>
      </w:r>
      <w:r w:rsidR="00641826">
        <w:rPr>
          <w:w w:val="95"/>
        </w:rPr>
        <w:t>on</w:t>
      </w:r>
      <w:r w:rsidR="00641826">
        <w:rPr>
          <w:spacing w:val="7"/>
          <w:w w:val="95"/>
        </w:rPr>
        <w:t xml:space="preserve"> </w:t>
      </w:r>
      <w:r w:rsidR="00641826">
        <w:rPr>
          <w:w w:val="95"/>
        </w:rPr>
        <w:t>disk.</w:t>
      </w:r>
    </w:p>
    <w:p w14:paraId="7890F02D" w14:textId="4BF0EED6" w:rsidR="00283DE0" w:rsidRDefault="00641826" w:rsidP="00DA70FB">
      <w:pPr>
        <w:pStyle w:val="BodyText"/>
        <w:keepLines/>
        <w:spacing w:line="381" w:lineRule="auto"/>
        <w:ind w:left="0" w:right="528" w:firstLine="351"/>
      </w:pPr>
      <w:r>
        <w:rPr>
          <w:spacing w:val="-2"/>
        </w:rPr>
        <w:t>F</w:t>
      </w:r>
      <w:r>
        <w:rPr>
          <w:spacing w:val="-3"/>
        </w:rPr>
        <w:t>urthermore,</w:t>
      </w:r>
      <w:r>
        <w:rPr>
          <w:spacing w:val="23"/>
        </w:rPr>
        <w:t xml:space="preserve"> </w:t>
      </w:r>
      <w:r>
        <w:rPr>
          <w:spacing w:val="-5"/>
        </w:rPr>
        <w:t>we</w:t>
      </w:r>
      <w:r>
        <w:rPr>
          <w:spacing w:val="17"/>
        </w:rPr>
        <w:t xml:space="preserve"> </w:t>
      </w:r>
      <w:r>
        <w:rPr>
          <w:spacing w:val="-5"/>
        </w:rPr>
        <w:t>ha</w:t>
      </w:r>
      <w:r>
        <w:rPr>
          <w:spacing w:val="-4"/>
        </w:rPr>
        <w:t>v</w:t>
      </w:r>
      <w:r>
        <w:rPr>
          <w:spacing w:val="-5"/>
        </w:rPr>
        <w:t>e</w:t>
      </w:r>
      <w:r>
        <w:rPr>
          <w:spacing w:val="17"/>
        </w:rPr>
        <w:t xml:space="preserve"> </w:t>
      </w:r>
      <w:r>
        <w:t>justified</w:t>
      </w:r>
      <w:r>
        <w:rPr>
          <w:spacing w:val="18"/>
        </w:rPr>
        <w:t xml:space="preserve"> </w:t>
      </w:r>
      <w:r>
        <w:t>and</w:t>
      </w:r>
      <w:r>
        <w:rPr>
          <w:spacing w:val="17"/>
        </w:rPr>
        <w:t xml:space="preserve"> </w:t>
      </w:r>
      <w:r>
        <w:t>demonstrated</w:t>
      </w:r>
      <w:r>
        <w:rPr>
          <w:spacing w:val="17"/>
        </w:rPr>
        <w:t xml:space="preserve"> </w:t>
      </w:r>
      <w:r>
        <w:t>the</w:t>
      </w:r>
      <w:r>
        <w:rPr>
          <w:spacing w:val="17"/>
        </w:rPr>
        <w:t xml:space="preserve"> </w:t>
      </w:r>
      <w:r>
        <w:rPr>
          <w:spacing w:val="-2"/>
        </w:rPr>
        <w:t>effectiveness</w:t>
      </w:r>
      <w:r>
        <w:rPr>
          <w:spacing w:val="17"/>
        </w:rPr>
        <w:t xml:space="preserve"> </w:t>
      </w:r>
      <w:r>
        <w:t>of</w:t>
      </w:r>
      <w:r>
        <w:rPr>
          <w:spacing w:val="29"/>
          <w:w w:val="90"/>
        </w:rPr>
        <w:t xml:space="preserve"> </w:t>
      </w:r>
      <w:r>
        <w:t>this</w:t>
      </w:r>
      <w:r>
        <w:rPr>
          <w:spacing w:val="-6"/>
        </w:rPr>
        <w:t xml:space="preserve"> </w:t>
      </w:r>
      <w:r>
        <w:rPr>
          <w:spacing w:val="-2"/>
        </w:rPr>
        <w:t>framework</w:t>
      </w:r>
      <w:r>
        <w:rPr>
          <w:spacing w:val="-6"/>
        </w:rPr>
        <w:t xml:space="preserve"> </w:t>
      </w:r>
      <w:r>
        <w:t>in</w:t>
      </w:r>
      <w:r>
        <w:rPr>
          <w:spacing w:val="-5"/>
        </w:rPr>
        <w:t xml:space="preserve"> </w:t>
      </w:r>
      <w:r>
        <w:t>three</w:t>
      </w:r>
      <w:r>
        <w:rPr>
          <w:spacing w:val="-6"/>
        </w:rPr>
        <w:t xml:space="preserve"> </w:t>
      </w:r>
      <w:r>
        <w:t>distinct</w:t>
      </w:r>
      <w:r>
        <w:rPr>
          <w:spacing w:val="-5"/>
        </w:rPr>
        <w:t xml:space="preserve"> </w:t>
      </w:r>
      <w:r>
        <w:t>areas</w:t>
      </w:r>
      <w:r>
        <w:rPr>
          <w:spacing w:val="-6"/>
        </w:rPr>
        <w:t xml:space="preserve"> </w:t>
      </w:r>
      <w:r>
        <w:t>of</w:t>
      </w:r>
      <w:r>
        <w:rPr>
          <w:spacing w:val="-5"/>
        </w:rPr>
        <w:t xml:space="preserve"> </w:t>
      </w:r>
      <w:r>
        <w:t>computational</w:t>
      </w:r>
      <w:r>
        <w:rPr>
          <w:spacing w:val="-4"/>
        </w:rPr>
        <w:t xml:space="preserve"> </w:t>
      </w:r>
      <w:r>
        <w:t>molecular</w:t>
      </w:r>
      <w:r>
        <w:rPr>
          <w:spacing w:val="-6"/>
        </w:rPr>
        <w:t xml:space="preserve"> </w:t>
      </w:r>
      <w:r>
        <w:rPr>
          <w:spacing w:val="-4"/>
        </w:rPr>
        <w:t>biology</w:t>
      </w:r>
      <w:r>
        <w:rPr>
          <w:spacing w:val="-3"/>
        </w:rPr>
        <w:t>,</w:t>
      </w:r>
      <w:r>
        <w:rPr>
          <w:spacing w:val="27"/>
          <w:w w:val="99"/>
        </w:rPr>
        <w:t xml:space="preserve"> </w:t>
      </w:r>
      <w:r>
        <w:rPr>
          <w:spacing w:val="-2"/>
          <w:w w:val="95"/>
        </w:rPr>
        <w:t>pro</w:t>
      </w:r>
      <w:r>
        <w:rPr>
          <w:spacing w:val="-1"/>
          <w:w w:val="95"/>
        </w:rPr>
        <w:t>viding</w:t>
      </w:r>
      <w:r>
        <w:rPr>
          <w:spacing w:val="16"/>
          <w:w w:val="95"/>
        </w:rPr>
        <w:t xml:space="preserve"> </w:t>
      </w:r>
      <w:r>
        <w:rPr>
          <w:w w:val="95"/>
        </w:rPr>
        <w:t>the</w:t>
      </w:r>
      <w:r>
        <w:rPr>
          <w:spacing w:val="17"/>
          <w:w w:val="95"/>
        </w:rPr>
        <w:t xml:space="preserve"> </w:t>
      </w:r>
      <w:r>
        <w:rPr>
          <w:spacing w:val="-2"/>
          <w:w w:val="95"/>
        </w:rPr>
        <w:t>follo</w:t>
      </w:r>
      <w:r>
        <w:rPr>
          <w:spacing w:val="-1"/>
          <w:w w:val="95"/>
        </w:rPr>
        <w:t>wing</w:t>
      </w:r>
      <w:r>
        <w:rPr>
          <w:spacing w:val="18"/>
          <w:w w:val="95"/>
        </w:rPr>
        <w:t xml:space="preserve"> </w:t>
      </w:r>
      <w:r>
        <w:rPr>
          <w:w w:val="95"/>
        </w:rPr>
        <w:t>open-source</w:t>
      </w:r>
      <w:r>
        <w:rPr>
          <w:spacing w:val="18"/>
          <w:w w:val="95"/>
        </w:rPr>
        <w:t xml:space="preserve"> </w:t>
      </w:r>
      <w:r>
        <w:rPr>
          <w:spacing w:val="-2"/>
          <w:w w:val="95"/>
        </w:rPr>
        <w:t>softw</w:t>
      </w:r>
      <w:r>
        <w:rPr>
          <w:spacing w:val="-3"/>
          <w:w w:val="95"/>
        </w:rPr>
        <w:t>are</w:t>
      </w:r>
      <w:r w:rsidR="00DA70FB">
        <w:rPr>
          <w:spacing w:val="47"/>
          <w:w w:val="95"/>
        </w:rPr>
        <w:t>—</w:t>
      </w:r>
      <w:r>
        <w:rPr>
          <w:w w:val="95"/>
        </w:rPr>
        <w:t>Ammolite</w:t>
      </w:r>
      <w:r>
        <w:rPr>
          <w:spacing w:val="19"/>
          <w:w w:val="95"/>
        </w:rPr>
        <w:t xml:space="preserve"> </w:t>
      </w:r>
      <w:r>
        <w:rPr>
          <w:w w:val="95"/>
        </w:rPr>
        <w:t>for</w:t>
      </w:r>
      <w:r>
        <w:rPr>
          <w:spacing w:val="17"/>
          <w:w w:val="95"/>
        </w:rPr>
        <w:t xml:space="preserve"> </w:t>
      </w:r>
      <w:r>
        <w:rPr>
          <w:w w:val="95"/>
        </w:rPr>
        <w:t>small-molecule</w:t>
      </w:r>
      <w:r>
        <w:rPr>
          <w:spacing w:val="35"/>
          <w:w w:val="92"/>
        </w:rPr>
        <w:t xml:space="preserve"> </w:t>
      </w:r>
      <w:r>
        <w:t>structure</w:t>
      </w:r>
      <w:r>
        <w:rPr>
          <w:spacing w:val="-34"/>
        </w:rPr>
        <w:t xml:space="preserve"> </w:t>
      </w:r>
      <w:r>
        <w:rPr>
          <w:spacing w:val="-2"/>
        </w:rPr>
        <w:t>search,</w:t>
      </w:r>
      <w:r>
        <w:rPr>
          <w:spacing w:val="-34"/>
        </w:rPr>
        <w:t xml:space="preserve"> </w:t>
      </w:r>
      <w:r w:rsidR="00DA70FB">
        <w:rPr>
          <w:spacing w:val="-34"/>
        </w:rPr>
        <w:t xml:space="preserve"> </w:t>
      </w:r>
      <w:r>
        <w:t>MICA</w:t>
      </w:r>
      <w:r>
        <w:rPr>
          <w:spacing w:val="-35"/>
        </w:rPr>
        <w:t xml:space="preserve"> </w:t>
      </w:r>
      <w:r>
        <w:t>for</w:t>
      </w:r>
      <w:r>
        <w:rPr>
          <w:spacing w:val="-34"/>
        </w:rPr>
        <w:t xml:space="preserve"> </w:t>
      </w:r>
      <w:r>
        <w:t>metagenomic</w:t>
      </w:r>
      <w:r>
        <w:rPr>
          <w:spacing w:val="-35"/>
        </w:rPr>
        <w:t xml:space="preserve"> </w:t>
      </w:r>
      <w:r>
        <w:t>analysis,</w:t>
      </w:r>
      <w:r>
        <w:rPr>
          <w:spacing w:val="-34"/>
        </w:rPr>
        <w:t xml:space="preserve"> </w:t>
      </w:r>
      <w:r>
        <w:t>and</w:t>
      </w:r>
      <w:r>
        <w:rPr>
          <w:spacing w:val="-34"/>
        </w:rPr>
        <w:t xml:space="preserve"> </w:t>
      </w:r>
      <w:r>
        <w:rPr>
          <w:spacing w:val="-4"/>
        </w:rPr>
        <w:t>esFragBag</w:t>
      </w:r>
      <w:r>
        <w:rPr>
          <w:spacing w:val="-35"/>
        </w:rPr>
        <w:t xml:space="preserve"> </w:t>
      </w:r>
      <w:r>
        <w:t>for</w:t>
      </w:r>
      <w:r>
        <w:rPr>
          <w:spacing w:val="-34"/>
        </w:rPr>
        <w:t xml:space="preserve"> </w:t>
      </w:r>
      <w:r>
        <w:t>protein</w:t>
      </w:r>
      <w:r>
        <w:rPr>
          <w:spacing w:val="28"/>
          <w:w w:val="93"/>
        </w:rPr>
        <w:t xml:space="preserve"> </w:t>
      </w:r>
      <w:r>
        <w:t>structure</w:t>
      </w:r>
      <w:r>
        <w:rPr>
          <w:spacing w:val="5"/>
        </w:rPr>
        <w:t xml:space="preserve"> </w:t>
      </w:r>
      <w:r>
        <w:rPr>
          <w:spacing w:val="-2"/>
        </w:rPr>
        <w:t>search.</w:t>
      </w:r>
      <w:r>
        <w:rPr>
          <w:spacing w:val="47"/>
        </w:rPr>
        <w:t xml:space="preserve"> </w:t>
      </w:r>
      <w:r>
        <w:t>All</w:t>
      </w:r>
      <w:r>
        <w:rPr>
          <w:spacing w:val="6"/>
        </w:rPr>
        <w:t xml:space="preserve"> </w:t>
      </w:r>
      <w:r>
        <w:t>of</w:t>
      </w:r>
      <w:r>
        <w:rPr>
          <w:spacing w:val="5"/>
        </w:rPr>
        <w:t xml:space="preserve"> </w:t>
      </w:r>
      <w:r>
        <w:t>our</w:t>
      </w:r>
      <w:r>
        <w:rPr>
          <w:spacing w:val="5"/>
        </w:rPr>
        <w:t xml:space="preserve"> </w:t>
      </w:r>
      <w:r>
        <w:rPr>
          <w:spacing w:val="-3"/>
        </w:rPr>
        <w:t>software</w:t>
      </w:r>
      <w:r>
        <w:rPr>
          <w:spacing w:val="5"/>
        </w:rPr>
        <w:t xml:space="preserve"> </w:t>
      </w:r>
      <w:r>
        <w:t>is</w:t>
      </w:r>
      <w:r>
        <w:rPr>
          <w:spacing w:val="6"/>
        </w:rPr>
        <w:t xml:space="preserve"> </w:t>
      </w:r>
      <w:r w:rsidR="00016A00">
        <w:t>available under the GNU Public License</w:t>
      </w:r>
      <w:r>
        <w:t>,</w:t>
      </w:r>
      <w:r>
        <w:rPr>
          <w:spacing w:val="9"/>
        </w:rPr>
        <w:t xml:space="preserve"> </w:t>
      </w:r>
      <w:r>
        <w:t>and</w:t>
      </w:r>
      <w:r>
        <w:rPr>
          <w:spacing w:val="5"/>
        </w:rPr>
        <w:t xml:space="preserve"> </w:t>
      </w:r>
      <w:r>
        <w:t>not</w:t>
      </w:r>
      <w:r>
        <w:rPr>
          <w:spacing w:val="5"/>
        </w:rPr>
        <w:t xml:space="preserve"> </w:t>
      </w:r>
      <w:r>
        <w:t>only</w:t>
      </w:r>
      <w:r>
        <w:rPr>
          <w:spacing w:val="5"/>
        </w:rPr>
        <w:t xml:space="preserve"> </w:t>
      </w:r>
      <w:r>
        <w:t>can</w:t>
      </w:r>
      <w:r>
        <w:rPr>
          <w:spacing w:val="6"/>
        </w:rPr>
        <w:t xml:space="preserve"> </w:t>
      </w:r>
      <w:r>
        <w:t>the</w:t>
      </w:r>
      <w:r>
        <w:rPr>
          <w:spacing w:val="21"/>
          <w:w w:val="95"/>
        </w:rPr>
        <w:t xml:space="preserve"> </w:t>
      </w:r>
      <w:r>
        <w:rPr>
          <w:spacing w:val="1"/>
        </w:rPr>
        <w:t>tools</w:t>
      </w:r>
      <w:r>
        <w:rPr>
          <w:spacing w:val="-28"/>
        </w:rPr>
        <w:t xml:space="preserve"> </w:t>
      </w:r>
      <w:r>
        <w:rPr>
          <w:spacing w:val="-5"/>
        </w:rPr>
        <w:t>we</w:t>
      </w:r>
      <w:r>
        <w:rPr>
          <w:spacing w:val="-27"/>
        </w:rPr>
        <w:t xml:space="preserve"> </w:t>
      </w:r>
      <w:r>
        <w:t>are</w:t>
      </w:r>
      <w:r>
        <w:rPr>
          <w:spacing w:val="-28"/>
        </w:rPr>
        <w:t xml:space="preserve"> </w:t>
      </w:r>
      <w:r>
        <w:t>releasing</w:t>
      </w:r>
      <w:r>
        <w:rPr>
          <w:spacing w:val="-28"/>
        </w:rPr>
        <w:t xml:space="preserve"> </w:t>
      </w:r>
      <w:r>
        <w:rPr>
          <w:spacing w:val="3"/>
        </w:rPr>
        <w:t>be</w:t>
      </w:r>
      <w:r>
        <w:rPr>
          <w:spacing w:val="-27"/>
        </w:rPr>
        <w:t xml:space="preserve"> </w:t>
      </w:r>
      <w:r>
        <w:t>readily</w:t>
      </w:r>
      <w:r>
        <w:rPr>
          <w:spacing w:val="-28"/>
        </w:rPr>
        <w:t xml:space="preserve"> </w:t>
      </w:r>
      <w:r>
        <w:t>plugged</w:t>
      </w:r>
      <w:r>
        <w:rPr>
          <w:spacing w:val="-27"/>
        </w:rPr>
        <w:t xml:space="preserve"> </w:t>
      </w:r>
      <w:r>
        <w:rPr>
          <w:spacing w:val="-3"/>
        </w:rPr>
        <w:t>into</w:t>
      </w:r>
      <w:r>
        <w:rPr>
          <w:spacing w:val="-27"/>
        </w:rPr>
        <w:t xml:space="preserve"> </w:t>
      </w:r>
      <w:r>
        <w:t>existing</w:t>
      </w:r>
      <w:r>
        <w:rPr>
          <w:spacing w:val="-27"/>
        </w:rPr>
        <w:t xml:space="preserve"> </w:t>
      </w:r>
      <w:r>
        <w:t>pipelines,</w:t>
      </w:r>
      <w:r>
        <w:rPr>
          <w:spacing w:val="-27"/>
        </w:rPr>
        <w:t xml:space="preserve"> </w:t>
      </w:r>
      <w:r>
        <w:t>but</w:t>
      </w:r>
      <w:r>
        <w:rPr>
          <w:spacing w:val="-27"/>
        </w:rPr>
        <w:t xml:space="preserve"> </w:t>
      </w:r>
      <w:r>
        <w:t>the</w:t>
      </w:r>
      <w:r>
        <w:rPr>
          <w:spacing w:val="-27"/>
        </w:rPr>
        <w:t xml:space="preserve"> </w:t>
      </w:r>
      <w:r>
        <w:rPr>
          <w:spacing w:val="1"/>
        </w:rPr>
        <w:t>code</w:t>
      </w:r>
      <w:r>
        <w:rPr>
          <w:spacing w:val="24"/>
          <w:w w:val="92"/>
        </w:rPr>
        <w:t xml:space="preserve"> </w:t>
      </w:r>
      <w:r>
        <w:t>and</w:t>
      </w:r>
      <w:r>
        <w:rPr>
          <w:spacing w:val="-36"/>
        </w:rPr>
        <w:t xml:space="preserve"> </w:t>
      </w:r>
      <w:r>
        <w:t>underlying</w:t>
      </w:r>
      <w:r>
        <w:rPr>
          <w:spacing w:val="-36"/>
        </w:rPr>
        <w:t xml:space="preserve"> </w:t>
      </w:r>
      <w:r>
        <w:t>methods</w:t>
      </w:r>
      <w:r>
        <w:rPr>
          <w:spacing w:val="-35"/>
        </w:rPr>
        <w:t xml:space="preserve"> </w:t>
      </w:r>
      <w:r>
        <w:t>can</w:t>
      </w:r>
      <w:r>
        <w:rPr>
          <w:spacing w:val="-36"/>
        </w:rPr>
        <w:t xml:space="preserve"> </w:t>
      </w:r>
      <w:r>
        <w:rPr>
          <w:spacing w:val="3"/>
        </w:rPr>
        <w:t>be</w:t>
      </w:r>
      <w:r>
        <w:rPr>
          <w:spacing w:val="-35"/>
        </w:rPr>
        <w:t xml:space="preserve"> </w:t>
      </w:r>
      <w:r>
        <w:t>easily</w:t>
      </w:r>
      <w:r>
        <w:rPr>
          <w:spacing w:val="-35"/>
        </w:rPr>
        <w:t xml:space="preserve"> </w:t>
      </w:r>
      <w:r>
        <w:t>incorporated</w:t>
      </w:r>
      <w:r>
        <w:rPr>
          <w:spacing w:val="-36"/>
        </w:rPr>
        <w:t xml:space="preserve"> </w:t>
      </w:r>
      <w:r>
        <w:rPr>
          <w:spacing w:val="-3"/>
        </w:rPr>
        <w:t>into</w:t>
      </w:r>
      <w:r>
        <w:rPr>
          <w:spacing w:val="-36"/>
        </w:rPr>
        <w:t xml:space="preserve"> </w:t>
      </w:r>
      <w:r>
        <w:t>the</w:t>
      </w:r>
      <w:r>
        <w:rPr>
          <w:spacing w:val="-35"/>
        </w:rPr>
        <w:t xml:space="preserve"> </w:t>
      </w:r>
      <w:r>
        <w:t>original</w:t>
      </w:r>
      <w:r>
        <w:rPr>
          <w:spacing w:val="-36"/>
        </w:rPr>
        <w:t xml:space="preserve"> </w:t>
      </w:r>
      <w:r>
        <w:rPr>
          <w:spacing w:val="-3"/>
        </w:rPr>
        <w:t>software</w:t>
      </w:r>
      <w:r>
        <w:rPr>
          <w:spacing w:val="34"/>
          <w:w w:val="92"/>
        </w:rPr>
        <w:t xml:space="preserve"> </w:t>
      </w:r>
      <w:r>
        <w:t>that</w:t>
      </w:r>
      <w:r>
        <w:rPr>
          <w:spacing w:val="-23"/>
        </w:rPr>
        <w:t xml:space="preserve"> </w:t>
      </w:r>
      <w:r>
        <w:rPr>
          <w:spacing w:val="-5"/>
        </w:rPr>
        <w:t>we</w:t>
      </w:r>
      <w:r>
        <w:rPr>
          <w:spacing w:val="-23"/>
        </w:rPr>
        <w:t xml:space="preserve"> </w:t>
      </w:r>
      <w:r>
        <w:t>are</w:t>
      </w:r>
      <w:r>
        <w:rPr>
          <w:spacing w:val="-22"/>
        </w:rPr>
        <w:t xml:space="preserve"> </w:t>
      </w:r>
      <w:r>
        <w:t>accelerating.</w:t>
      </w:r>
    </w:p>
    <w:p w14:paraId="6B5AF105" w14:textId="54ED24C2" w:rsidR="00283DE0" w:rsidRDefault="00641826" w:rsidP="00DA70FB">
      <w:pPr>
        <w:pStyle w:val="BodyText"/>
        <w:keepLines/>
        <w:spacing w:line="381" w:lineRule="auto"/>
        <w:ind w:left="0" w:right="528" w:firstLine="351"/>
      </w:pPr>
      <w:r>
        <w:t>The</w:t>
      </w:r>
      <w:r>
        <w:rPr>
          <w:spacing w:val="-10"/>
        </w:rPr>
        <w:t xml:space="preserve"> </w:t>
      </w:r>
      <w:r>
        <w:t>reason</w:t>
      </w:r>
      <w:r>
        <w:rPr>
          <w:spacing w:val="-9"/>
        </w:rPr>
        <w:t xml:space="preserve"> </w:t>
      </w:r>
      <w:r>
        <w:t>for</w:t>
      </w:r>
      <w:r>
        <w:rPr>
          <w:spacing w:val="-9"/>
        </w:rPr>
        <w:t xml:space="preserve"> </w:t>
      </w:r>
      <w:r>
        <w:t>the</w:t>
      </w:r>
      <w:r>
        <w:rPr>
          <w:spacing w:val="-9"/>
        </w:rPr>
        <w:t xml:space="preserve"> </w:t>
      </w:r>
      <w:r>
        <w:t>speedup</w:t>
      </w:r>
      <w:r>
        <w:rPr>
          <w:spacing w:val="-10"/>
        </w:rPr>
        <w:t xml:space="preserve"> </w:t>
      </w:r>
      <w:r>
        <w:t>is</w:t>
      </w:r>
      <w:r>
        <w:rPr>
          <w:spacing w:val="-9"/>
        </w:rPr>
        <w:t xml:space="preserve"> </w:t>
      </w:r>
      <w:r>
        <w:t>the</w:t>
      </w:r>
      <w:r>
        <w:rPr>
          <w:spacing w:val="-9"/>
        </w:rPr>
        <w:t xml:space="preserve"> </w:t>
      </w:r>
      <w:r>
        <w:rPr>
          <w:spacing w:val="-2"/>
        </w:rPr>
        <w:t>combination</w:t>
      </w:r>
      <w:r>
        <w:rPr>
          <w:spacing w:val="-9"/>
        </w:rPr>
        <w:t xml:space="preserve"> </w:t>
      </w:r>
      <w:r>
        <w:t>of</w:t>
      </w:r>
      <w:r>
        <w:rPr>
          <w:spacing w:val="-9"/>
        </w:rPr>
        <w:t xml:space="preserve"> </w:t>
      </w:r>
      <w:r>
        <w:rPr>
          <w:spacing w:val="-3"/>
        </w:rPr>
        <w:t>low</w:t>
      </w:r>
      <w:r>
        <w:rPr>
          <w:spacing w:val="-10"/>
        </w:rPr>
        <w:t xml:space="preserve"> </w:t>
      </w:r>
      <w:r>
        <w:t>fractal</w:t>
      </w:r>
      <w:r>
        <w:rPr>
          <w:spacing w:val="-8"/>
        </w:rPr>
        <w:t xml:space="preserve"> </w:t>
      </w:r>
      <w:r>
        <w:t>dimension</w:t>
      </w:r>
      <w:r>
        <w:rPr>
          <w:spacing w:val="22"/>
          <w:w w:val="91"/>
        </w:rPr>
        <w:t xml:space="preserve"> </w:t>
      </w:r>
      <w:r>
        <w:t>and</w:t>
      </w:r>
      <w:r>
        <w:rPr>
          <w:spacing w:val="-32"/>
        </w:rPr>
        <w:t xml:space="preserve"> </w:t>
      </w:r>
      <w:r>
        <w:rPr>
          <w:spacing w:val="-4"/>
        </w:rPr>
        <w:t>low</w:t>
      </w:r>
      <w:r>
        <w:rPr>
          <w:spacing w:val="-31"/>
        </w:rPr>
        <w:t xml:space="preserve"> </w:t>
      </w:r>
      <w:r>
        <w:t>metric</w:t>
      </w:r>
      <w:r>
        <w:rPr>
          <w:spacing w:val="-31"/>
        </w:rPr>
        <w:t xml:space="preserve"> </w:t>
      </w:r>
      <w:r>
        <w:rPr>
          <w:spacing w:val="-6"/>
        </w:rPr>
        <w:t>entrop</w:t>
      </w:r>
      <w:r>
        <w:rPr>
          <w:spacing w:val="-5"/>
        </w:rPr>
        <w:t>y</w:t>
      </w:r>
      <w:r>
        <w:rPr>
          <w:spacing w:val="-6"/>
        </w:rPr>
        <w:t>.</w:t>
      </w:r>
      <w:r>
        <w:rPr>
          <w:spacing w:val="-17"/>
        </w:rPr>
        <w:t xml:space="preserve"> </w:t>
      </w:r>
      <w:r>
        <w:rPr>
          <w:spacing w:val="-3"/>
        </w:rPr>
        <w:t>Low</w:t>
      </w:r>
      <w:r>
        <w:rPr>
          <w:spacing w:val="-31"/>
        </w:rPr>
        <w:t xml:space="preserve"> </w:t>
      </w:r>
      <w:r>
        <w:t>fractal</w:t>
      </w:r>
      <w:r>
        <w:rPr>
          <w:spacing w:val="-31"/>
        </w:rPr>
        <w:t xml:space="preserve"> </w:t>
      </w:r>
      <w:r>
        <w:t>dimension</w:t>
      </w:r>
      <w:r>
        <w:rPr>
          <w:spacing w:val="-31"/>
        </w:rPr>
        <w:t xml:space="preserve"> </w:t>
      </w:r>
      <w:r>
        <w:t>ensures</w:t>
      </w:r>
      <w:r>
        <w:rPr>
          <w:spacing w:val="-31"/>
        </w:rPr>
        <w:t xml:space="preserve"> </w:t>
      </w:r>
      <w:r>
        <w:t>that</w:t>
      </w:r>
      <w:r>
        <w:rPr>
          <w:spacing w:val="-31"/>
        </w:rPr>
        <w:t xml:space="preserve"> </w:t>
      </w:r>
      <w:r>
        <w:rPr>
          <w:spacing w:val="-2"/>
        </w:rPr>
        <w:t>runtime</w:t>
      </w:r>
      <w:r>
        <w:rPr>
          <w:spacing w:val="-32"/>
        </w:rPr>
        <w:t xml:space="preserve"> </w:t>
      </w:r>
      <w:r>
        <w:t>is</w:t>
      </w:r>
      <w:r>
        <w:rPr>
          <w:spacing w:val="-31"/>
        </w:rPr>
        <w:t xml:space="preserve"> </w:t>
      </w:r>
      <w:r w:rsidR="00074963">
        <w:t>domi</w:t>
      </w:r>
      <w:r>
        <w:t>nated</w:t>
      </w:r>
      <w:r w:rsidR="00074963">
        <w:rPr>
          <w:spacing w:val="-24"/>
        </w:rPr>
        <w:t xml:space="preserve"> </w:t>
      </w:r>
      <w:r>
        <w:rPr>
          <w:spacing w:val="-4"/>
        </w:rPr>
        <w:t>b</w:t>
      </w:r>
      <w:r>
        <w:rPr>
          <w:spacing w:val="-3"/>
        </w:rPr>
        <w:t>y</w:t>
      </w:r>
      <w:r>
        <w:rPr>
          <w:spacing w:val="-23"/>
        </w:rPr>
        <w:t xml:space="preserve"> </w:t>
      </w:r>
      <w:r>
        <w:t>metric</w:t>
      </w:r>
      <w:r>
        <w:rPr>
          <w:spacing w:val="-23"/>
        </w:rPr>
        <w:t xml:space="preserve"> </w:t>
      </w:r>
      <w:r>
        <w:rPr>
          <w:spacing w:val="-6"/>
        </w:rPr>
        <w:t>entrop</w:t>
      </w:r>
      <w:r>
        <w:rPr>
          <w:spacing w:val="-5"/>
        </w:rPr>
        <w:t>y</w:t>
      </w:r>
      <w:r>
        <w:rPr>
          <w:spacing w:val="-6"/>
        </w:rPr>
        <w:t>.</w:t>
      </w:r>
      <w:r>
        <w:rPr>
          <w:spacing w:val="-4"/>
        </w:rPr>
        <w:t xml:space="preserve"> </w:t>
      </w:r>
      <w:r w:rsidR="00E3763E">
        <w:t>T</w:t>
      </w:r>
      <w:r>
        <w:t>he</w:t>
      </w:r>
      <w:r>
        <w:rPr>
          <w:spacing w:val="-19"/>
        </w:rPr>
        <w:t xml:space="preserve"> </w:t>
      </w:r>
      <w:r>
        <w:t>size</w:t>
      </w:r>
      <w:r>
        <w:rPr>
          <w:spacing w:val="-19"/>
        </w:rPr>
        <w:t xml:space="preserve"> </w:t>
      </w:r>
      <w:r>
        <w:t>of</w:t>
      </w:r>
      <w:r>
        <w:rPr>
          <w:spacing w:val="-20"/>
        </w:rPr>
        <w:t xml:space="preserve"> </w:t>
      </w:r>
      <w:r>
        <w:t>the</w:t>
      </w:r>
      <w:r>
        <w:rPr>
          <w:spacing w:val="-19"/>
        </w:rPr>
        <w:t xml:space="preserve"> </w:t>
      </w:r>
      <w:r>
        <w:t>coarse</w:t>
      </w:r>
      <w:r>
        <w:rPr>
          <w:spacing w:val="-19"/>
        </w:rPr>
        <w:t xml:space="preserve"> </w:t>
      </w:r>
      <w:r>
        <w:t>database</w:t>
      </w:r>
      <w:r w:rsidR="00E3763E">
        <w:t xml:space="preserve"> provides an estimate of metric entropy</w:t>
      </w:r>
      <w:r>
        <w:t>.</w:t>
      </w:r>
      <w:r>
        <w:rPr>
          <w:spacing w:val="-2"/>
        </w:rPr>
        <w:t xml:space="preserve"> F</w:t>
      </w:r>
      <w:r>
        <w:rPr>
          <w:spacing w:val="-3"/>
        </w:rPr>
        <w:t>urthermore,</w:t>
      </w:r>
      <w:r>
        <w:rPr>
          <w:spacing w:val="-18"/>
        </w:rPr>
        <w:t xml:space="preserve"> </w:t>
      </w:r>
      <w:r>
        <w:rPr>
          <w:spacing w:val="-5"/>
        </w:rPr>
        <w:t>we</w:t>
      </w:r>
      <w:r>
        <w:rPr>
          <w:spacing w:val="-20"/>
        </w:rPr>
        <w:t xml:space="preserve"> </w:t>
      </w:r>
      <w:r>
        <w:t>can</w:t>
      </w:r>
      <w:r>
        <w:rPr>
          <w:spacing w:val="-20"/>
        </w:rPr>
        <w:t xml:space="preserve"> </w:t>
      </w:r>
      <w:r>
        <w:t>directly</w:t>
      </w:r>
      <w:r>
        <w:rPr>
          <w:spacing w:val="-19"/>
        </w:rPr>
        <w:t xml:space="preserve"> </w:t>
      </w:r>
      <w:r>
        <w:t>measure</w:t>
      </w:r>
      <w:r>
        <w:rPr>
          <w:spacing w:val="-20"/>
        </w:rPr>
        <w:t xml:space="preserve"> </w:t>
      </w:r>
      <w:r>
        <w:t>the</w:t>
      </w:r>
      <w:r>
        <w:rPr>
          <w:spacing w:val="25"/>
          <w:w w:val="95"/>
        </w:rPr>
        <w:t xml:space="preserve"> </w:t>
      </w:r>
      <w:r>
        <w:rPr>
          <w:spacing w:val="1"/>
        </w:rPr>
        <w:t>local</w:t>
      </w:r>
      <w:r>
        <w:rPr>
          <w:spacing w:val="-32"/>
        </w:rPr>
        <w:t xml:space="preserve"> </w:t>
      </w:r>
      <w:r>
        <w:t>fractal</w:t>
      </w:r>
      <w:r>
        <w:rPr>
          <w:spacing w:val="-32"/>
        </w:rPr>
        <w:t xml:space="preserve"> </w:t>
      </w:r>
      <w:r>
        <w:t>dimension</w:t>
      </w:r>
      <w:r>
        <w:rPr>
          <w:spacing w:val="-32"/>
        </w:rPr>
        <w:t xml:space="preserve"> </w:t>
      </w:r>
      <w:r>
        <w:t>of</w:t>
      </w:r>
      <w:r>
        <w:rPr>
          <w:spacing w:val="-32"/>
        </w:rPr>
        <w:t xml:space="preserve"> </w:t>
      </w:r>
      <w:r>
        <w:t>the</w:t>
      </w:r>
      <w:r>
        <w:rPr>
          <w:spacing w:val="-32"/>
        </w:rPr>
        <w:t xml:space="preserve"> </w:t>
      </w:r>
      <w:r>
        <w:t>database</w:t>
      </w:r>
      <w:r>
        <w:rPr>
          <w:spacing w:val="-33"/>
        </w:rPr>
        <w:t xml:space="preserve"> </w:t>
      </w:r>
      <w:r>
        <w:rPr>
          <w:spacing w:val="-5"/>
        </w:rPr>
        <w:t>b</w:t>
      </w:r>
      <w:r>
        <w:rPr>
          <w:spacing w:val="-4"/>
        </w:rPr>
        <w:t>y</w:t>
      </w:r>
      <w:r>
        <w:rPr>
          <w:spacing w:val="-32"/>
        </w:rPr>
        <w:t xml:space="preserve"> </w:t>
      </w:r>
      <w:r>
        <w:t>sampling</w:t>
      </w:r>
      <w:r>
        <w:rPr>
          <w:spacing w:val="-31"/>
        </w:rPr>
        <w:t xml:space="preserve"> </w:t>
      </w:r>
      <w:r>
        <w:t>points</w:t>
      </w:r>
      <w:r>
        <w:rPr>
          <w:spacing w:val="-33"/>
        </w:rPr>
        <w:t xml:space="preserve"> </w:t>
      </w:r>
      <w:r>
        <w:t>from</w:t>
      </w:r>
      <w:r>
        <w:rPr>
          <w:spacing w:val="-32"/>
        </w:rPr>
        <w:t xml:space="preserve"> </w:t>
      </w:r>
      <w:r>
        <w:t>the</w:t>
      </w:r>
      <w:r>
        <w:rPr>
          <w:spacing w:val="-32"/>
        </w:rPr>
        <w:t xml:space="preserve"> </w:t>
      </w:r>
      <w:r>
        <w:t>database</w:t>
      </w:r>
      <w:r>
        <w:rPr>
          <w:spacing w:val="22"/>
          <w:w w:val="95"/>
        </w:rPr>
        <w:t xml:space="preserve"> </w:t>
      </w:r>
      <w:r>
        <w:t>and</w:t>
      </w:r>
      <w:r>
        <w:rPr>
          <w:spacing w:val="-18"/>
        </w:rPr>
        <w:t xml:space="preserve"> </w:t>
      </w:r>
      <w:r>
        <w:t>looking</w:t>
      </w:r>
      <w:r>
        <w:rPr>
          <w:spacing w:val="-18"/>
        </w:rPr>
        <w:t xml:space="preserve"> </w:t>
      </w:r>
      <w:r>
        <w:t>at</w:t>
      </w:r>
      <w:r>
        <w:rPr>
          <w:spacing w:val="-18"/>
        </w:rPr>
        <w:t xml:space="preserve"> </w:t>
      </w:r>
      <w:r>
        <w:t>the</w:t>
      </w:r>
      <w:r>
        <w:rPr>
          <w:spacing w:val="-18"/>
        </w:rPr>
        <w:t xml:space="preserve"> </w:t>
      </w:r>
      <w:r>
        <w:t>scaling</w:t>
      </w:r>
      <w:r>
        <w:rPr>
          <w:spacing w:val="-18"/>
        </w:rPr>
        <w:t xml:space="preserve"> </w:t>
      </w:r>
      <w:r w:rsidRPr="000B5EE0">
        <w:t>behavior</w:t>
      </w:r>
      <w:r w:rsidRPr="000B5EE0">
        <w:rPr>
          <w:spacing w:val="-18"/>
        </w:rPr>
        <w:t xml:space="preserve"> </w:t>
      </w:r>
      <w:r w:rsidRPr="000B5EE0">
        <w:t>of</w:t>
      </w:r>
      <w:r w:rsidRPr="000B5EE0">
        <w:rPr>
          <w:spacing w:val="-19"/>
        </w:rPr>
        <w:t xml:space="preserve"> </w:t>
      </w:r>
      <w:r w:rsidR="00952A44" w:rsidRPr="002439B9">
        <w:rPr>
          <w:spacing w:val="-1"/>
        </w:rPr>
        <w:t>the number of points</w:t>
      </w:r>
      <w:r w:rsidR="00E14080">
        <w:rPr>
          <w:spacing w:val="-1"/>
        </w:rPr>
        <w:t xml:space="preserve"> contained</w:t>
      </w:r>
      <w:r w:rsidR="00952A44" w:rsidRPr="002439B9">
        <w:rPr>
          <w:spacing w:val="-1"/>
        </w:rPr>
        <w:t xml:space="preserve"> </w:t>
      </w:r>
      <w:r w:rsidRPr="000B5EE0">
        <w:t>in</w:t>
      </w:r>
      <w:r w:rsidRPr="000B5EE0">
        <w:rPr>
          <w:spacing w:val="-18"/>
        </w:rPr>
        <w:t xml:space="preserve"> </w:t>
      </w:r>
      <w:r w:rsidRPr="000B5EE0">
        <w:t>spheres</w:t>
      </w:r>
      <w:r w:rsidRPr="000B5EE0">
        <w:rPr>
          <w:spacing w:val="-18"/>
        </w:rPr>
        <w:t xml:space="preserve"> </w:t>
      </w:r>
      <w:r w:rsidRPr="000B5EE0">
        <w:t>of</w:t>
      </w:r>
      <w:r w:rsidRPr="000B5EE0">
        <w:rPr>
          <w:spacing w:val="-18"/>
        </w:rPr>
        <w:t xml:space="preserve"> </w:t>
      </w:r>
      <w:r w:rsidRPr="000B5EE0">
        <w:t>increasing</w:t>
      </w:r>
      <w:r>
        <w:rPr>
          <w:spacing w:val="-18"/>
        </w:rPr>
        <w:t xml:space="preserve"> </w:t>
      </w:r>
      <w:r>
        <w:t>radii</w:t>
      </w:r>
      <w:r w:rsidR="00952A44">
        <w:t xml:space="preserve"> </w:t>
      </w:r>
      <w:r w:rsidR="004D5EF4">
        <w:t xml:space="preserve">centered on </w:t>
      </w:r>
      <w:r w:rsidR="00952A44">
        <w:t>those sampled points</w:t>
      </w:r>
      <w:r>
        <w:t>.</w:t>
      </w:r>
      <w:r>
        <w:rPr>
          <w:spacing w:val="26"/>
          <w:w w:val="94"/>
        </w:rPr>
        <w:t xml:space="preserve"> </w:t>
      </w:r>
      <w:r>
        <w:rPr>
          <w:spacing w:val="-10"/>
        </w:rPr>
        <w:t>W</w:t>
      </w:r>
      <w:r>
        <w:rPr>
          <w:spacing w:val="-12"/>
        </w:rPr>
        <w:t>e</w:t>
      </w:r>
      <w:r>
        <w:rPr>
          <w:spacing w:val="-24"/>
        </w:rPr>
        <w:t xml:space="preserve"> </w:t>
      </w:r>
      <w:r>
        <w:rPr>
          <w:spacing w:val="-5"/>
        </w:rPr>
        <w:t>ha</w:t>
      </w:r>
      <w:r>
        <w:rPr>
          <w:spacing w:val="-4"/>
        </w:rPr>
        <w:t>v</w:t>
      </w:r>
      <w:r>
        <w:rPr>
          <w:spacing w:val="-5"/>
        </w:rPr>
        <w:t>e</w:t>
      </w:r>
      <w:r>
        <w:rPr>
          <w:spacing w:val="-24"/>
        </w:rPr>
        <w:t xml:space="preserve"> </w:t>
      </w:r>
      <w:r>
        <w:rPr>
          <w:spacing w:val="-3"/>
        </w:rPr>
        <w:t>shown</w:t>
      </w:r>
      <w:r>
        <w:rPr>
          <w:spacing w:val="-24"/>
        </w:rPr>
        <w:t xml:space="preserve"> </w:t>
      </w:r>
      <w:r>
        <w:t>that</w:t>
      </w:r>
      <w:r>
        <w:rPr>
          <w:spacing w:val="-23"/>
        </w:rPr>
        <w:t xml:space="preserve"> </w:t>
      </w:r>
      <w:r>
        <w:t>for</w:t>
      </w:r>
      <w:r>
        <w:rPr>
          <w:spacing w:val="-24"/>
        </w:rPr>
        <w:t xml:space="preserve"> </w:t>
      </w:r>
      <w:r>
        <w:t>three</w:t>
      </w:r>
      <w:r>
        <w:rPr>
          <w:spacing w:val="-23"/>
        </w:rPr>
        <w:t xml:space="preserve"> </w:t>
      </w:r>
      <w:r>
        <w:t>domains</w:t>
      </w:r>
      <w:r>
        <w:rPr>
          <w:spacing w:val="-24"/>
        </w:rPr>
        <w:t xml:space="preserve"> </w:t>
      </w:r>
      <w:r>
        <w:t>within</w:t>
      </w:r>
      <w:r>
        <w:rPr>
          <w:spacing w:val="-23"/>
        </w:rPr>
        <w:t xml:space="preserve"> </w:t>
      </w:r>
      <w:r>
        <w:t>biological</w:t>
      </w:r>
      <w:r>
        <w:rPr>
          <w:spacing w:val="-24"/>
        </w:rPr>
        <w:t xml:space="preserve"> </w:t>
      </w:r>
      <w:r>
        <w:t>data</w:t>
      </w:r>
      <w:r>
        <w:rPr>
          <w:spacing w:val="-23"/>
        </w:rPr>
        <w:t xml:space="preserve"> </w:t>
      </w:r>
      <w:r>
        <w:t>science,</w:t>
      </w:r>
      <w:r>
        <w:rPr>
          <w:spacing w:val="-23"/>
        </w:rPr>
        <w:t xml:space="preserve"> </w:t>
      </w:r>
      <w:r>
        <w:t>metric</w:t>
      </w:r>
      <w:r>
        <w:rPr>
          <w:spacing w:val="27"/>
          <w:w w:val="94"/>
        </w:rPr>
        <w:t xml:space="preserve"> </w:t>
      </w:r>
      <w:r>
        <w:rPr>
          <w:spacing w:val="-3"/>
        </w:rPr>
        <w:t>entrop</w:t>
      </w:r>
      <w:r>
        <w:rPr>
          <w:spacing w:val="-2"/>
        </w:rPr>
        <w:t>y</w:t>
      </w:r>
      <w:r>
        <w:rPr>
          <w:spacing w:val="-24"/>
        </w:rPr>
        <w:t xml:space="preserve"> </w:t>
      </w:r>
      <w:r>
        <w:t>and</w:t>
      </w:r>
      <w:r>
        <w:rPr>
          <w:spacing w:val="-24"/>
        </w:rPr>
        <w:t xml:space="preserve"> </w:t>
      </w:r>
      <w:r>
        <w:t>fractal</w:t>
      </w:r>
      <w:r>
        <w:rPr>
          <w:spacing w:val="-24"/>
        </w:rPr>
        <w:t xml:space="preserve"> </w:t>
      </w:r>
      <w:r>
        <w:t>dimension</w:t>
      </w:r>
      <w:r>
        <w:rPr>
          <w:spacing w:val="-24"/>
        </w:rPr>
        <w:t xml:space="preserve"> </w:t>
      </w:r>
      <w:r>
        <w:t>are</w:t>
      </w:r>
      <w:r>
        <w:rPr>
          <w:spacing w:val="-24"/>
        </w:rPr>
        <w:t xml:space="preserve"> </w:t>
      </w:r>
      <w:r>
        <w:rPr>
          <w:spacing w:val="1"/>
        </w:rPr>
        <w:t>both</w:t>
      </w:r>
      <w:r>
        <w:rPr>
          <w:spacing w:val="-23"/>
        </w:rPr>
        <w:t xml:space="preserve"> </w:t>
      </w:r>
      <w:r>
        <w:rPr>
          <w:spacing w:val="-3"/>
        </w:rPr>
        <w:t>low.</w:t>
      </w:r>
    </w:p>
    <w:p w14:paraId="1ADD44A1"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359E990C" w14:textId="77777777" w:rsidR="00283DE0" w:rsidRDefault="00283DE0" w:rsidP="003B0178">
      <w:pPr>
        <w:keepLines/>
        <w:rPr>
          <w:rFonts w:ascii="Georgia" w:eastAsia="Georgia" w:hAnsi="Georgia" w:cs="Georgia"/>
          <w:sz w:val="20"/>
          <w:szCs w:val="20"/>
        </w:rPr>
      </w:pPr>
    </w:p>
    <w:p w14:paraId="206242EB" w14:textId="77777777" w:rsidR="00283DE0" w:rsidRDefault="00283DE0" w:rsidP="003B0178">
      <w:pPr>
        <w:keepLines/>
        <w:rPr>
          <w:rFonts w:ascii="Georgia" w:eastAsia="Georgia" w:hAnsi="Georgia" w:cs="Georgia"/>
          <w:sz w:val="20"/>
          <w:szCs w:val="20"/>
        </w:rPr>
      </w:pPr>
    </w:p>
    <w:p w14:paraId="74ADF7E0" w14:textId="77777777" w:rsidR="00283DE0" w:rsidRDefault="00283DE0" w:rsidP="003B0178">
      <w:pPr>
        <w:keepLines/>
        <w:rPr>
          <w:rFonts w:ascii="Georgia" w:eastAsia="Georgia" w:hAnsi="Georgia" w:cs="Georgia"/>
          <w:sz w:val="20"/>
          <w:szCs w:val="20"/>
        </w:rPr>
      </w:pPr>
    </w:p>
    <w:p w14:paraId="510B49A8" w14:textId="77777777" w:rsidR="00283DE0" w:rsidRDefault="00283DE0" w:rsidP="003B0178">
      <w:pPr>
        <w:keepLines/>
        <w:spacing w:before="10"/>
        <w:rPr>
          <w:rFonts w:ascii="Georgia" w:eastAsia="Georgia" w:hAnsi="Georgia" w:cs="Georgia"/>
          <w:sz w:val="25"/>
          <w:szCs w:val="25"/>
        </w:rPr>
      </w:pPr>
    </w:p>
    <w:p w14:paraId="3915807B" w14:textId="269A07F7" w:rsidR="00283DE0" w:rsidRPr="00074963" w:rsidRDefault="00641826" w:rsidP="003B0178">
      <w:pPr>
        <w:pStyle w:val="BodyText"/>
        <w:keepLines/>
        <w:spacing w:before="59" w:line="380" w:lineRule="auto"/>
        <w:ind w:right="528" w:firstLine="351"/>
      </w:pPr>
      <w:r>
        <w:t>As</w:t>
      </w:r>
      <w:r>
        <w:rPr>
          <w:spacing w:val="-20"/>
        </w:rPr>
        <w:t xml:space="preserve"> </w:t>
      </w:r>
      <w:r>
        <w:t>discussed</w:t>
      </w:r>
      <w:r>
        <w:rPr>
          <w:spacing w:val="-19"/>
        </w:rPr>
        <w:t xml:space="preserve"> </w:t>
      </w:r>
      <w:r>
        <w:t>in</w:t>
      </w:r>
      <w:r>
        <w:rPr>
          <w:spacing w:val="-19"/>
        </w:rPr>
        <w:t xml:space="preserve"> </w:t>
      </w:r>
      <w:r>
        <w:t>the</w:t>
      </w:r>
      <w:r>
        <w:rPr>
          <w:spacing w:val="-19"/>
        </w:rPr>
        <w:t xml:space="preserve"> </w:t>
      </w:r>
      <w:r>
        <w:t>theoretical</w:t>
      </w:r>
      <w:r>
        <w:rPr>
          <w:spacing w:val="-19"/>
        </w:rPr>
        <w:t xml:space="preserve"> </w:t>
      </w:r>
      <w:r>
        <w:t>results,</w:t>
      </w:r>
      <w:r>
        <w:rPr>
          <w:spacing w:val="-19"/>
        </w:rPr>
        <w:t xml:space="preserve"> </w:t>
      </w:r>
      <w:r>
        <w:t>although</w:t>
      </w:r>
      <w:r>
        <w:rPr>
          <w:spacing w:val="-18"/>
        </w:rPr>
        <w:t xml:space="preserve"> </w:t>
      </w:r>
      <w:r>
        <w:t>the</w:t>
      </w:r>
      <w:r>
        <w:rPr>
          <w:spacing w:val="-19"/>
        </w:rPr>
        <w:t xml:space="preserve"> </w:t>
      </w:r>
      <w:r>
        <w:t>data</w:t>
      </w:r>
      <w:r>
        <w:rPr>
          <w:spacing w:val="-19"/>
        </w:rPr>
        <w:t xml:space="preserve"> </w:t>
      </w:r>
      <w:r>
        <w:rPr>
          <w:spacing w:val="-3"/>
        </w:rPr>
        <w:t>live</w:t>
      </w:r>
      <w:r>
        <w:rPr>
          <w:spacing w:val="-19"/>
        </w:rPr>
        <w:t xml:space="preserve"> </w:t>
      </w:r>
      <w:r>
        <w:t>locally</w:t>
      </w:r>
      <w:r>
        <w:rPr>
          <w:spacing w:val="-18"/>
        </w:rPr>
        <w:t xml:space="preserve"> </w:t>
      </w:r>
      <w:r>
        <w:t>on</w:t>
      </w:r>
      <w:r>
        <w:rPr>
          <w:spacing w:val="-19"/>
        </w:rPr>
        <w:t xml:space="preserve"> </w:t>
      </w:r>
      <w:r>
        <w:t>a</w:t>
      </w:r>
      <w:r>
        <w:rPr>
          <w:spacing w:val="28"/>
          <w:w w:val="96"/>
        </w:rPr>
        <w:t xml:space="preserve"> </w:t>
      </w:r>
      <w:r>
        <w:rPr>
          <w:spacing w:val="-3"/>
        </w:rPr>
        <w:t>low</w:t>
      </w:r>
      <w:r>
        <w:rPr>
          <w:spacing w:val="-39"/>
        </w:rPr>
        <w:t xml:space="preserve"> </w:t>
      </w:r>
      <w:r>
        <w:t>dimension</w:t>
      </w:r>
      <w:r>
        <w:rPr>
          <w:spacing w:val="-38"/>
        </w:rPr>
        <w:t xml:space="preserve"> </w:t>
      </w:r>
      <w:r>
        <w:t>subspace,</w:t>
      </w:r>
      <w:r>
        <w:rPr>
          <w:spacing w:val="-36"/>
        </w:rPr>
        <w:t xml:space="preserve"> </w:t>
      </w:r>
      <w:r>
        <w:t>the</w:t>
      </w:r>
      <w:r>
        <w:rPr>
          <w:spacing w:val="-38"/>
        </w:rPr>
        <w:t xml:space="preserve"> </w:t>
      </w:r>
      <w:r>
        <w:t>data</w:t>
      </w:r>
      <w:r>
        <w:rPr>
          <w:spacing w:val="-38"/>
        </w:rPr>
        <w:t xml:space="preserve"> </w:t>
      </w:r>
      <w:r w:rsidR="00DA70FB">
        <w:t>are</w:t>
      </w:r>
      <w:r>
        <w:rPr>
          <w:spacing w:val="-38"/>
        </w:rPr>
        <w:t xml:space="preserve"> </w:t>
      </w:r>
      <w:r>
        <w:t>truly</w:t>
      </w:r>
      <w:r>
        <w:rPr>
          <w:spacing w:val="-38"/>
        </w:rPr>
        <w:t xml:space="preserve"> </w:t>
      </w:r>
      <w:r>
        <w:t>high-dimensional</w:t>
      </w:r>
      <w:r>
        <w:rPr>
          <w:spacing w:val="-39"/>
        </w:rPr>
        <w:t xml:space="preserve"> </w:t>
      </w:r>
      <w:r>
        <w:rPr>
          <w:spacing w:val="-4"/>
        </w:rPr>
        <w:t>globally</w:t>
      </w:r>
      <w:r>
        <w:rPr>
          <w:spacing w:val="-3"/>
        </w:rPr>
        <w:t>.</w:t>
      </w:r>
      <w:r>
        <w:rPr>
          <w:spacing w:val="-24"/>
        </w:rPr>
        <w:t xml:space="preserve"> </w:t>
      </w:r>
      <w:r>
        <w:rPr>
          <w:spacing w:val="-4"/>
        </w:rPr>
        <w:t>At</w:t>
      </w:r>
      <w:r>
        <w:rPr>
          <w:spacing w:val="-38"/>
        </w:rPr>
        <w:t xml:space="preserve"> </w:t>
      </w:r>
      <w:r>
        <w:t>small</w:t>
      </w:r>
      <w:r>
        <w:rPr>
          <w:spacing w:val="28"/>
          <w:w w:val="93"/>
        </w:rPr>
        <w:t xml:space="preserve"> </w:t>
      </w:r>
      <w:r>
        <w:t>scales,</w:t>
      </w:r>
      <w:r>
        <w:rPr>
          <w:spacing w:val="-22"/>
        </w:rPr>
        <w:t xml:space="preserve"> </w:t>
      </w:r>
      <w:r>
        <w:t>biological</w:t>
      </w:r>
      <w:r>
        <w:rPr>
          <w:spacing w:val="-22"/>
        </w:rPr>
        <w:t xml:space="preserve"> </w:t>
      </w:r>
      <w:r>
        <w:t>data</w:t>
      </w:r>
      <w:r>
        <w:rPr>
          <w:spacing w:val="-23"/>
        </w:rPr>
        <w:t xml:space="preserve"> </w:t>
      </w:r>
      <w:r>
        <w:t>often</w:t>
      </w:r>
      <w:r>
        <w:rPr>
          <w:spacing w:val="-22"/>
        </w:rPr>
        <w:t xml:space="preserve"> </w:t>
      </w:r>
      <w:r>
        <w:rPr>
          <w:spacing w:val="-3"/>
        </w:rPr>
        <w:t>lives</w:t>
      </w:r>
      <w:r>
        <w:rPr>
          <w:spacing w:val="-23"/>
        </w:rPr>
        <w:t xml:space="preserve"> </w:t>
      </w:r>
      <w:r>
        <w:t>on</w:t>
      </w:r>
      <w:r>
        <w:rPr>
          <w:spacing w:val="-22"/>
        </w:rPr>
        <w:t xml:space="preserve"> </w:t>
      </w:r>
      <w:r>
        <w:t>a</w:t>
      </w:r>
      <w:r>
        <w:rPr>
          <w:spacing w:val="-22"/>
        </w:rPr>
        <w:t xml:space="preserve"> </w:t>
      </w:r>
      <w:r>
        <w:rPr>
          <w:spacing w:val="-2"/>
        </w:rPr>
        <w:t>low-dimensional</w:t>
      </w:r>
      <w:r>
        <w:rPr>
          <w:spacing w:val="-22"/>
        </w:rPr>
        <w:t xml:space="preserve"> </w:t>
      </w:r>
      <w:r>
        <w:rPr>
          <w:spacing w:val="1"/>
        </w:rPr>
        <w:t>polytope</w:t>
      </w:r>
      <w:r>
        <w:rPr>
          <w:spacing w:val="-22"/>
        </w:rPr>
        <w:t xml:space="preserve"> </w:t>
      </w:r>
      <w:r>
        <w:rPr>
          <w:spacing w:val="-1"/>
        </w:rPr>
        <w:t>(</w:t>
      </w:r>
      <w:r>
        <w:rPr>
          <w:spacing w:val="-2"/>
        </w:rPr>
        <w:t>Hart</w:t>
      </w:r>
      <w:r>
        <w:rPr>
          <w:spacing w:val="-22"/>
        </w:rPr>
        <w:t xml:space="preserve"> </w:t>
      </w:r>
      <w:r>
        <w:t>et</w:t>
      </w:r>
      <w:r>
        <w:rPr>
          <w:spacing w:val="-23"/>
        </w:rPr>
        <w:t xml:space="preserve"> </w:t>
      </w:r>
      <w:r>
        <w:t>al.,</w:t>
      </w:r>
      <w:r>
        <w:rPr>
          <w:spacing w:val="42"/>
          <w:w w:val="99"/>
        </w:rPr>
        <w:t xml:space="preserve"> </w:t>
      </w:r>
      <w:r>
        <w:t>2015)</w:t>
      </w:r>
      <w:r w:rsidR="00DA70FB">
        <w:t>.</w:t>
      </w:r>
      <w:r>
        <w:rPr>
          <w:spacing w:val="-33"/>
        </w:rPr>
        <w:t xml:space="preserve"> </w:t>
      </w:r>
      <w:r w:rsidR="00DA70FB">
        <w:rPr>
          <w:spacing w:val="-4"/>
        </w:rPr>
        <w:t>H</w:t>
      </w:r>
      <w:r>
        <w:rPr>
          <w:spacing w:val="-4"/>
        </w:rPr>
        <w:t>owever,</w:t>
      </w:r>
      <w:r>
        <w:rPr>
          <w:spacing w:val="-34"/>
        </w:rPr>
        <w:t xml:space="preserve"> </w:t>
      </w:r>
      <w:r>
        <w:t>omics</w:t>
      </w:r>
      <w:r>
        <w:rPr>
          <w:spacing w:val="-34"/>
        </w:rPr>
        <w:t xml:space="preserve"> </w:t>
      </w:r>
      <w:r>
        <w:t>data</w:t>
      </w:r>
      <w:r>
        <w:rPr>
          <w:spacing w:val="-35"/>
        </w:rPr>
        <w:t xml:space="preserve"> </w:t>
      </w:r>
      <w:r w:rsidR="00DA70FB">
        <w:t>are</w:t>
      </w:r>
      <w:r>
        <w:rPr>
          <w:spacing w:val="-34"/>
        </w:rPr>
        <w:t xml:space="preserve"> </w:t>
      </w:r>
      <w:r>
        <w:rPr>
          <w:spacing w:val="-5"/>
        </w:rPr>
        <w:t>b</w:t>
      </w:r>
      <w:r>
        <w:rPr>
          <w:spacing w:val="-4"/>
        </w:rPr>
        <w:t>y</w:t>
      </w:r>
      <w:r>
        <w:rPr>
          <w:spacing w:val="-35"/>
        </w:rPr>
        <w:t xml:space="preserve"> </w:t>
      </w:r>
      <w:r>
        <w:t>nature</w:t>
      </w:r>
      <w:r>
        <w:rPr>
          <w:spacing w:val="-34"/>
        </w:rPr>
        <w:t xml:space="preserve"> </w:t>
      </w:r>
      <w:r>
        <w:rPr>
          <w:spacing w:val="-2"/>
        </w:rPr>
        <w:t>comprehensive,</w:t>
      </w:r>
      <w:r>
        <w:rPr>
          <w:spacing w:val="-34"/>
        </w:rPr>
        <w:t xml:space="preserve"> </w:t>
      </w:r>
      <w:r>
        <w:t>and</w:t>
      </w:r>
      <w:r>
        <w:rPr>
          <w:spacing w:val="-34"/>
        </w:rPr>
        <w:t xml:space="preserve"> </w:t>
      </w:r>
      <w:r>
        <w:t>include</w:t>
      </w:r>
      <w:r>
        <w:rPr>
          <w:spacing w:val="-35"/>
        </w:rPr>
        <w:t xml:space="preserve"> </w:t>
      </w:r>
      <w:r>
        <w:t>not</w:t>
      </w:r>
      <w:r>
        <w:rPr>
          <w:spacing w:val="-35"/>
        </w:rPr>
        <w:t xml:space="preserve"> </w:t>
      </w:r>
      <w:r>
        <w:t>just</w:t>
      </w:r>
      <w:r>
        <w:rPr>
          <w:spacing w:val="29"/>
          <w:w w:val="97"/>
        </w:rPr>
        <w:t xml:space="preserve"> </w:t>
      </w:r>
      <w:r>
        <w:t>one</w:t>
      </w:r>
      <w:r>
        <w:rPr>
          <w:spacing w:val="-5"/>
        </w:rPr>
        <w:t xml:space="preserve"> </w:t>
      </w:r>
      <w:r>
        <w:t>but</w:t>
      </w:r>
      <w:r>
        <w:rPr>
          <w:spacing w:val="-4"/>
        </w:rPr>
        <w:t xml:space="preserve"> </w:t>
      </w:r>
      <w:r>
        <w:rPr>
          <w:spacing w:val="-3"/>
        </w:rPr>
        <w:t>man</w:t>
      </w:r>
      <w:r>
        <w:rPr>
          <w:spacing w:val="-2"/>
        </w:rPr>
        <w:t>y</w:t>
      </w:r>
      <w:r>
        <w:rPr>
          <w:spacing w:val="-5"/>
        </w:rPr>
        <w:t xml:space="preserve"> </w:t>
      </w:r>
      <w:r>
        <w:rPr>
          <w:spacing w:val="-3"/>
        </w:rPr>
        <w:t>such</w:t>
      </w:r>
      <w:r>
        <w:rPr>
          <w:spacing w:val="-4"/>
        </w:rPr>
        <w:t xml:space="preserve"> </w:t>
      </w:r>
      <w:r>
        <w:rPr>
          <w:spacing w:val="1"/>
        </w:rPr>
        <w:t>polytopes.</w:t>
      </w:r>
      <w:r>
        <w:rPr>
          <w:spacing w:val="23"/>
        </w:rPr>
        <w:t xml:space="preserve"> </w:t>
      </w:r>
      <w:r>
        <w:t>Although</w:t>
      </w:r>
      <w:r>
        <w:rPr>
          <w:spacing w:val="-4"/>
        </w:rPr>
        <w:t xml:space="preserve"> </w:t>
      </w:r>
      <w:r>
        <w:rPr>
          <w:spacing w:val="-3"/>
        </w:rPr>
        <w:t>each</w:t>
      </w:r>
      <w:r>
        <w:rPr>
          <w:spacing w:val="-5"/>
        </w:rPr>
        <w:t xml:space="preserve"> </w:t>
      </w:r>
      <w:r>
        <w:rPr>
          <w:spacing w:val="1"/>
        </w:rPr>
        <w:t>polytope</w:t>
      </w:r>
      <w:r>
        <w:rPr>
          <w:spacing w:val="-4"/>
        </w:rPr>
        <w:t xml:space="preserve"> </w:t>
      </w:r>
      <w:r>
        <w:t>can</w:t>
      </w:r>
      <w:r>
        <w:rPr>
          <w:spacing w:val="-4"/>
        </w:rPr>
        <w:t xml:space="preserve"> </w:t>
      </w:r>
      <w:r>
        <w:rPr>
          <w:spacing w:val="3"/>
        </w:rPr>
        <w:t>be</w:t>
      </w:r>
      <w:r>
        <w:rPr>
          <w:spacing w:val="-5"/>
        </w:rPr>
        <w:t xml:space="preserve"> </w:t>
      </w:r>
      <w:r>
        <w:t>individually</w:t>
      </w:r>
      <w:r>
        <w:rPr>
          <w:spacing w:val="22"/>
          <w:w w:val="95"/>
        </w:rPr>
        <w:t xml:space="preserve"> </w:t>
      </w:r>
      <w:r>
        <w:rPr>
          <w:spacing w:val="1"/>
        </w:rPr>
        <w:t>projected</w:t>
      </w:r>
      <w:r>
        <w:rPr>
          <w:spacing w:val="-34"/>
        </w:rPr>
        <w:t xml:space="preserve"> </w:t>
      </w:r>
      <w:r>
        <w:rPr>
          <w:spacing w:val="-3"/>
        </w:rPr>
        <w:t>onto</w:t>
      </w:r>
      <w:r>
        <w:rPr>
          <w:spacing w:val="-34"/>
        </w:rPr>
        <w:t xml:space="preserve"> </w:t>
      </w:r>
      <w:r>
        <w:t>a</w:t>
      </w:r>
      <w:r>
        <w:rPr>
          <w:spacing w:val="-34"/>
        </w:rPr>
        <w:t xml:space="preserve"> </w:t>
      </w:r>
      <w:r>
        <w:t>subspace</w:t>
      </w:r>
      <w:r>
        <w:rPr>
          <w:spacing w:val="-33"/>
        </w:rPr>
        <w:t xml:space="preserve"> </w:t>
      </w:r>
      <w:r>
        <w:t>using</w:t>
      </w:r>
      <w:r>
        <w:rPr>
          <w:spacing w:val="-34"/>
        </w:rPr>
        <w:t xml:space="preserve"> </w:t>
      </w:r>
      <w:r>
        <w:rPr>
          <w:spacing w:val="-2"/>
        </w:rPr>
        <w:t>techniques</w:t>
      </w:r>
      <w:r>
        <w:rPr>
          <w:spacing w:val="-34"/>
        </w:rPr>
        <w:t xml:space="preserve"> </w:t>
      </w:r>
      <w:r>
        <w:rPr>
          <w:spacing w:val="-3"/>
        </w:rPr>
        <w:t>such</w:t>
      </w:r>
      <w:r>
        <w:rPr>
          <w:spacing w:val="-34"/>
        </w:rPr>
        <w:t xml:space="preserve"> </w:t>
      </w:r>
      <w:r>
        <w:t>as</w:t>
      </w:r>
      <w:r>
        <w:rPr>
          <w:spacing w:val="-34"/>
        </w:rPr>
        <w:t xml:space="preserve"> </w:t>
      </w:r>
      <w:r>
        <w:t>PCA,</w:t>
      </w:r>
      <w:r>
        <w:rPr>
          <w:spacing w:val="-34"/>
        </w:rPr>
        <w:t xml:space="preserve"> </w:t>
      </w:r>
      <w:r>
        <w:t>the</w:t>
      </w:r>
      <w:r>
        <w:rPr>
          <w:spacing w:val="-34"/>
        </w:rPr>
        <w:t xml:space="preserve"> </w:t>
      </w:r>
      <w:r>
        <w:t>same</w:t>
      </w:r>
      <w:r>
        <w:rPr>
          <w:spacing w:val="-33"/>
        </w:rPr>
        <w:t xml:space="preserve"> </w:t>
      </w:r>
      <w:r>
        <w:rPr>
          <w:spacing w:val="1"/>
        </w:rPr>
        <w:t>projection</w:t>
      </w:r>
      <w:r>
        <w:rPr>
          <w:spacing w:val="26"/>
          <w:w w:val="94"/>
        </w:rPr>
        <w:t xml:space="preserve"> </w:t>
      </w:r>
      <w:r>
        <w:t>cannot</w:t>
      </w:r>
      <w:r>
        <w:rPr>
          <w:spacing w:val="-38"/>
        </w:rPr>
        <w:t xml:space="preserve"> </w:t>
      </w:r>
      <w:r>
        <w:rPr>
          <w:spacing w:val="3"/>
        </w:rPr>
        <w:t>be</w:t>
      </w:r>
      <w:r>
        <w:rPr>
          <w:spacing w:val="-38"/>
        </w:rPr>
        <w:t xml:space="preserve"> </w:t>
      </w:r>
      <w:r>
        <w:t>used</w:t>
      </w:r>
      <w:r>
        <w:rPr>
          <w:spacing w:val="-38"/>
        </w:rPr>
        <w:t xml:space="preserve"> </w:t>
      </w:r>
      <w:r>
        <w:t>for</w:t>
      </w:r>
      <w:r>
        <w:rPr>
          <w:spacing w:val="-37"/>
        </w:rPr>
        <w:t xml:space="preserve"> </w:t>
      </w:r>
      <w:r>
        <w:t>all</w:t>
      </w:r>
      <w:r>
        <w:rPr>
          <w:spacing w:val="-38"/>
        </w:rPr>
        <w:t xml:space="preserve"> </w:t>
      </w:r>
      <w:r>
        <w:t>the</w:t>
      </w:r>
      <w:r>
        <w:rPr>
          <w:spacing w:val="-38"/>
        </w:rPr>
        <w:t xml:space="preserve"> </w:t>
      </w:r>
      <w:r>
        <w:rPr>
          <w:spacing w:val="1"/>
        </w:rPr>
        <w:t>polytopes</w:t>
      </w:r>
      <w:r>
        <w:rPr>
          <w:spacing w:val="-38"/>
        </w:rPr>
        <w:t xml:space="preserve"> </w:t>
      </w:r>
      <w:r>
        <w:t>at</w:t>
      </w:r>
      <w:r>
        <w:rPr>
          <w:spacing w:val="-37"/>
        </w:rPr>
        <w:t xml:space="preserve"> </w:t>
      </w:r>
      <w:r>
        <w:t>once</w:t>
      </w:r>
      <w:r>
        <w:rPr>
          <w:spacing w:val="-38"/>
        </w:rPr>
        <w:t xml:space="preserve"> </w:t>
      </w:r>
      <w:r>
        <w:t>because</w:t>
      </w:r>
      <w:r>
        <w:rPr>
          <w:spacing w:val="-38"/>
        </w:rPr>
        <w:t xml:space="preserve"> </w:t>
      </w:r>
      <w:r>
        <w:t>they</w:t>
      </w:r>
      <w:r>
        <w:rPr>
          <w:spacing w:val="-37"/>
        </w:rPr>
        <w:t xml:space="preserve"> </w:t>
      </w:r>
      <w:r>
        <w:rPr>
          <w:spacing w:val="-3"/>
        </w:rPr>
        <w:t>live</w:t>
      </w:r>
      <w:r>
        <w:rPr>
          <w:spacing w:val="-38"/>
        </w:rPr>
        <w:t xml:space="preserve"> </w:t>
      </w:r>
      <w:r w:rsidRPr="007710F5">
        <w:t>on</w:t>
      </w:r>
      <w:r w:rsidRPr="007710F5">
        <w:rPr>
          <w:spacing w:val="-38"/>
        </w:rPr>
        <w:t xml:space="preserve"> </w:t>
      </w:r>
      <w:r w:rsidRPr="002439B9">
        <w:rPr>
          <w:i/>
          <w:spacing w:val="-3"/>
        </w:rPr>
        <w:t>different</w:t>
      </w:r>
      <w:r w:rsidRPr="002439B9">
        <w:rPr>
          <w:i/>
          <w:spacing w:val="-44"/>
        </w:rPr>
        <w:t xml:space="preserve"> </w:t>
      </w:r>
      <w:r w:rsidRPr="007710F5">
        <w:rPr>
          <w:spacing w:val="-3"/>
        </w:rPr>
        <w:t>low</w:t>
      </w:r>
      <w:r>
        <w:rPr>
          <w:spacing w:val="-3"/>
        </w:rPr>
        <w:t>-</w:t>
      </w:r>
      <w:r>
        <w:t>dimensional</w:t>
      </w:r>
      <w:r>
        <w:rPr>
          <w:spacing w:val="-16"/>
        </w:rPr>
        <w:t xml:space="preserve"> </w:t>
      </w:r>
      <w:r>
        <w:t>subspaces.</w:t>
      </w:r>
      <w:r>
        <w:rPr>
          <w:spacing w:val="7"/>
        </w:rPr>
        <w:t xml:space="preserve"> </w:t>
      </w:r>
      <w:r>
        <w:rPr>
          <w:spacing w:val="-2"/>
        </w:rPr>
        <w:t>F</w:t>
      </w:r>
      <w:r>
        <w:rPr>
          <w:spacing w:val="-3"/>
        </w:rPr>
        <w:t>urthermore,</w:t>
      </w:r>
      <w:r>
        <w:rPr>
          <w:spacing w:val="-15"/>
        </w:rPr>
        <w:t xml:space="preserve"> </w:t>
      </w:r>
      <w:r>
        <w:t>as</w:t>
      </w:r>
      <w:r>
        <w:rPr>
          <w:spacing w:val="-16"/>
        </w:rPr>
        <w:t xml:space="preserve"> </w:t>
      </w:r>
      <w:r>
        <w:t>is</w:t>
      </w:r>
      <w:r>
        <w:rPr>
          <w:spacing w:val="-16"/>
        </w:rPr>
        <w:t xml:space="preserve"> </w:t>
      </w:r>
      <w:r>
        <w:t>the</w:t>
      </w:r>
      <w:r>
        <w:rPr>
          <w:spacing w:val="-15"/>
        </w:rPr>
        <w:t xml:space="preserve"> </w:t>
      </w:r>
      <w:r>
        <w:t>case</w:t>
      </w:r>
      <w:r>
        <w:rPr>
          <w:spacing w:val="-16"/>
        </w:rPr>
        <w:t xml:space="preserve"> </w:t>
      </w:r>
      <w:r>
        <w:t>with</w:t>
      </w:r>
      <w:r>
        <w:rPr>
          <w:spacing w:val="-15"/>
        </w:rPr>
        <w:t xml:space="preserve"> </w:t>
      </w:r>
      <w:r>
        <w:t>genomes,</w:t>
      </w:r>
      <w:r>
        <w:rPr>
          <w:spacing w:val="-15"/>
        </w:rPr>
        <w:t xml:space="preserve"> </w:t>
      </w:r>
      <w:r>
        <w:t>the</w:t>
      </w:r>
      <w:r>
        <w:rPr>
          <w:spacing w:val="-16"/>
        </w:rPr>
        <w:t xml:space="preserve"> </w:t>
      </w:r>
      <w:r>
        <w:rPr>
          <w:spacing w:val="-3"/>
        </w:rPr>
        <w:t>low-</w:t>
      </w:r>
      <w:r>
        <w:t>dimensional</w:t>
      </w:r>
      <w:r>
        <w:rPr>
          <w:spacing w:val="-17"/>
        </w:rPr>
        <w:t xml:space="preserve"> </w:t>
      </w:r>
      <w:r>
        <w:rPr>
          <w:spacing w:val="1"/>
        </w:rPr>
        <w:t>polytopes</w:t>
      </w:r>
      <w:r>
        <w:rPr>
          <w:spacing w:val="-17"/>
        </w:rPr>
        <w:t xml:space="preserve"> </w:t>
      </w:r>
      <w:r>
        <w:t>are</w:t>
      </w:r>
      <w:r>
        <w:rPr>
          <w:spacing w:val="-16"/>
        </w:rPr>
        <w:t xml:space="preserve"> </w:t>
      </w:r>
      <w:r>
        <w:t>also</w:t>
      </w:r>
      <w:r>
        <w:rPr>
          <w:spacing w:val="-17"/>
        </w:rPr>
        <w:t xml:space="preserve"> </w:t>
      </w:r>
      <w:r>
        <w:t>often</w:t>
      </w:r>
      <w:r>
        <w:rPr>
          <w:spacing w:val="-17"/>
        </w:rPr>
        <w:t xml:space="preserve"> </w:t>
      </w:r>
      <w:r>
        <w:t>connected</w:t>
      </w:r>
      <w:r>
        <w:rPr>
          <w:spacing w:val="-16"/>
        </w:rPr>
        <w:t xml:space="preserve"> </w:t>
      </w:r>
      <w:r>
        <w:t>(e.g.,</w:t>
      </w:r>
      <w:r>
        <w:rPr>
          <w:spacing w:val="-14"/>
        </w:rPr>
        <w:t xml:space="preserve"> </w:t>
      </w:r>
      <w:r>
        <w:t>through</w:t>
      </w:r>
      <w:r>
        <w:rPr>
          <w:spacing w:val="-17"/>
        </w:rPr>
        <w:t xml:space="preserve"> </w:t>
      </w:r>
      <w:r>
        <w:rPr>
          <w:spacing w:val="-2"/>
        </w:rPr>
        <w:t>evolutionary</w:t>
      </w:r>
      <w:r>
        <w:rPr>
          <w:spacing w:val="29"/>
          <w:w w:val="95"/>
        </w:rPr>
        <w:t xml:space="preserve"> </w:t>
      </w:r>
      <w:r>
        <w:t>history)</w:t>
      </w:r>
      <w:r w:rsidR="00DA70FB">
        <w:t>.</w:t>
      </w:r>
      <w:r>
        <w:rPr>
          <w:spacing w:val="-33"/>
        </w:rPr>
        <w:t xml:space="preserve"> </w:t>
      </w:r>
      <w:r w:rsidR="00DA70FB">
        <w:rPr>
          <w:spacing w:val="-2"/>
        </w:rPr>
        <w:t>T</w:t>
      </w:r>
      <w:r>
        <w:rPr>
          <w:spacing w:val="-2"/>
        </w:rPr>
        <w:t>h</w:t>
      </w:r>
      <w:r>
        <w:rPr>
          <w:spacing w:val="-3"/>
        </w:rPr>
        <w:t>us,</w:t>
      </w:r>
      <w:r>
        <w:rPr>
          <w:spacing w:val="-33"/>
        </w:rPr>
        <w:t xml:space="preserve"> </w:t>
      </w:r>
      <w:r>
        <w:t>collections</w:t>
      </w:r>
      <w:r>
        <w:rPr>
          <w:spacing w:val="-33"/>
        </w:rPr>
        <w:t xml:space="preserve"> </w:t>
      </w:r>
      <w:r>
        <w:t>of</w:t>
      </w:r>
      <w:r>
        <w:rPr>
          <w:spacing w:val="-34"/>
        </w:rPr>
        <w:t xml:space="preserve"> </w:t>
      </w:r>
      <w:r>
        <w:rPr>
          <w:spacing w:val="1"/>
        </w:rPr>
        <w:t>local</w:t>
      </w:r>
      <w:r>
        <w:rPr>
          <w:spacing w:val="-33"/>
        </w:rPr>
        <w:t xml:space="preserve"> </w:t>
      </w:r>
      <w:r>
        <w:rPr>
          <w:spacing w:val="1"/>
        </w:rPr>
        <w:t>projections</w:t>
      </w:r>
      <w:r>
        <w:rPr>
          <w:spacing w:val="-34"/>
        </w:rPr>
        <w:t xml:space="preserve"> </w:t>
      </w:r>
      <w:r>
        <w:rPr>
          <w:spacing w:val="1"/>
        </w:rPr>
        <w:t>become</w:t>
      </w:r>
      <w:r>
        <w:rPr>
          <w:spacing w:val="-34"/>
        </w:rPr>
        <w:t xml:space="preserve"> </w:t>
      </w:r>
      <w:r>
        <w:rPr>
          <w:spacing w:val="-4"/>
        </w:rPr>
        <w:t>unwieldy</w:t>
      </w:r>
      <w:r>
        <w:rPr>
          <w:spacing w:val="-3"/>
        </w:rPr>
        <w:t>.</w:t>
      </w:r>
      <w:r>
        <w:rPr>
          <w:spacing w:val="-20"/>
        </w:rPr>
        <w:t xml:space="preserve"> </w:t>
      </w:r>
      <w:r>
        <w:t>By</w:t>
      </w:r>
      <w:r>
        <w:rPr>
          <w:spacing w:val="-34"/>
        </w:rPr>
        <w:t xml:space="preserve"> </w:t>
      </w:r>
      <w:r>
        <w:t>using</w:t>
      </w:r>
      <w:r>
        <w:rPr>
          <w:spacing w:val="-34"/>
        </w:rPr>
        <w:t xml:space="preserve"> </w:t>
      </w:r>
      <w:r>
        <w:t>our</w:t>
      </w:r>
      <w:r>
        <w:rPr>
          <w:spacing w:val="28"/>
          <w:w w:val="92"/>
        </w:rPr>
        <w:t xml:space="preserve"> </w:t>
      </w:r>
      <w:r>
        <w:t>clustering</w:t>
      </w:r>
      <w:r>
        <w:rPr>
          <w:spacing w:val="-8"/>
        </w:rPr>
        <w:t xml:space="preserve"> </w:t>
      </w:r>
      <w:r>
        <w:rPr>
          <w:spacing w:val="-2"/>
        </w:rPr>
        <w:t>approach,</w:t>
      </w:r>
      <w:r>
        <w:rPr>
          <w:spacing w:val="-7"/>
        </w:rPr>
        <w:t xml:space="preserve"> </w:t>
      </w:r>
      <w:r>
        <w:rPr>
          <w:spacing w:val="-5"/>
        </w:rPr>
        <w:t>we</w:t>
      </w:r>
      <w:r>
        <w:rPr>
          <w:spacing w:val="-9"/>
        </w:rPr>
        <w:t xml:space="preserve"> </w:t>
      </w:r>
      <w:r>
        <w:t>are</w:t>
      </w:r>
      <w:r>
        <w:rPr>
          <w:spacing w:val="-8"/>
        </w:rPr>
        <w:t xml:space="preserve"> </w:t>
      </w:r>
      <w:r>
        <w:t>able</w:t>
      </w:r>
      <w:r>
        <w:rPr>
          <w:spacing w:val="-8"/>
        </w:rPr>
        <w:t xml:space="preserve"> </w:t>
      </w:r>
      <w:r>
        <w:t>to</w:t>
      </w:r>
      <w:r>
        <w:rPr>
          <w:spacing w:val="-8"/>
        </w:rPr>
        <w:t xml:space="preserve"> </w:t>
      </w:r>
      <w:r>
        <w:rPr>
          <w:spacing w:val="-2"/>
        </w:rPr>
        <w:t>tak</w:t>
      </w:r>
      <w:r>
        <w:rPr>
          <w:spacing w:val="-3"/>
        </w:rPr>
        <w:t>e</w:t>
      </w:r>
      <w:r>
        <w:rPr>
          <w:spacing w:val="-8"/>
        </w:rPr>
        <w:t xml:space="preserve"> </w:t>
      </w:r>
      <w:r>
        <w:rPr>
          <w:spacing w:val="-4"/>
        </w:rPr>
        <w:t>advantage</w:t>
      </w:r>
      <w:r>
        <w:rPr>
          <w:spacing w:val="-9"/>
        </w:rPr>
        <w:t xml:space="preserve"> </w:t>
      </w:r>
      <w:r>
        <w:t>of</w:t>
      </w:r>
      <w:r>
        <w:rPr>
          <w:spacing w:val="-8"/>
        </w:rPr>
        <w:t xml:space="preserve"> </w:t>
      </w:r>
      <w:r>
        <w:t>the</w:t>
      </w:r>
      <w:r>
        <w:rPr>
          <w:spacing w:val="-8"/>
        </w:rPr>
        <w:t xml:space="preserve"> </w:t>
      </w:r>
      <w:r>
        <w:t>existence</w:t>
      </w:r>
      <w:r>
        <w:rPr>
          <w:spacing w:val="-8"/>
        </w:rPr>
        <w:t xml:space="preserve"> </w:t>
      </w:r>
      <w:r>
        <w:t>of</w:t>
      </w:r>
      <w:r>
        <w:rPr>
          <w:spacing w:val="-8"/>
        </w:rPr>
        <w:t xml:space="preserve"> </w:t>
      </w:r>
      <w:r>
        <w:t>these</w:t>
      </w:r>
      <w:r>
        <w:rPr>
          <w:spacing w:val="25"/>
          <w:w w:val="93"/>
        </w:rPr>
        <w:t xml:space="preserve"> </w:t>
      </w:r>
      <w:r w:rsidRPr="00074963">
        <w:t>low-dimensional polytopes for accelerated search without having to explicitly characterize each one.</w:t>
      </w:r>
    </w:p>
    <w:p w14:paraId="08EECF58" w14:textId="36320385" w:rsidR="00283DE0" w:rsidRDefault="00641826" w:rsidP="003B0178">
      <w:pPr>
        <w:pStyle w:val="BodyText"/>
        <w:keepLines/>
        <w:tabs>
          <w:tab w:val="left" w:pos="6428"/>
        </w:tabs>
        <w:spacing w:before="1" w:line="381" w:lineRule="auto"/>
        <w:ind w:right="528" w:firstLine="351"/>
      </w:pPr>
      <w:r>
        <w:rPr>
          <w:w w:val="95"/>
        </w:rPr>
        <w:t>A</w:t>
      </w:r>
      <w:r>
        <w:rPr>
          <w:spacing w:val="-3"/>
          <w:w w:val="95"/>
        </w:rPr>
        <w:t xml:space="preserve"> </w:t>
      </w:r>
      <w:r>
        <w:rPr>
          <w:spacing w:val="-1"/>
          <w:w w:val="95"/>
        </w:rPr>
        <w:t>hierarchical</w:t>
      </w:r>
      <w:r>
        <w:rPr>
          <w:spacing w:val="-3"/>
          <w:w w:val="95"/>
        </w:rPr>
        <w:t xml:space="preserve"> </w:t>
      </w:r>
      <w:r>
        <w:rPr>
          <w:w w:val="95"/>
        </w:rPr>
        <w:t>clustering</w:t>
      </w:r>
      <w:r>
        <w:rPr>
          <w:spacing w:val="-1"/>
          <w:w w:val="95"/>
        </w:rPr>
        <w:t xml:space="preserve"> approach,</w:t>
      </w:r>
      <w:r>
        <w:rPr>
          <w:w w:val="95"/>
        </w:rPr>
        <w:t xml:space="preserve"> rather</w:t>
      </w:r>
      <w:r>
        <w:rPr>
          <w:spacing w:val="-3"/>
          <w:w w:val="95"/>
        </w:rPr>
        <w:t xml:space="preserve"> </w:t>
      </w:r>
      <w:r>
        <w:rPr>
          <w:w w:val="95"/>
        </w:rPr>
        <w:t>than</w:t>
      </w:r>
      <w:r>
        <w:rPr>
          <w:spacing w:val="-3"/>
          <w:w w:val="95"/>
        </w:rPr>
        <w:t xml:space="preserve"> </w:t>
      </w:r>
      <w:r>
        <w:rPr>
          <w:w w:val="95"/>
        </w:rPr>
        <w:t>our</w:t>
      </w:r>
      <w:r>
        <w:rPr>
          <w:spacing w:val="-2"/>
          <w:w w:val="95"/>
        </w:rPr>
        <w:t xml:space="preserve"> </w:t>
      </w:r>
      <w:r>
        <w:rPr>
          <w:w w:val="95"/>
        </w:rPr>
        <w:t>fl</w:t>
      </w:r>
      <w:r w:rsidR="000862CD">
        <w:rPr>
          <w:w w:val="95"/>
        </w:rPr>
        <w:t>at</w:t>
      </w:r>
      <w:r>
        <w:rPr>
          <w:w w:val="95"/>
        </w:rPr>
        <w:tab/>
        <w:t>clustering,</w:t>
      </w:r>
      <w:r>
        <w:rPr>
          <w:spacing w:val="-1"/>
          <w:w w:val="95"/>
        </w:rPr>
        <w:t xml:space="preserve"> </w:t>
      </w:r>
      <w:r>
        <w:rPr>
          <w:w w:val="95"/>
        </w:rPr>
        <w:t>has</w:t>
      </w:r>
      <w:r>
        <w:rPr>
          <w:spacing w:val="-6"/>
          <w:w w:val="95"/>
        </w:rPr>
        <w:t xml:space="preserve"> </w:t>
      </w:r>
      <w:r>
        <w:rPr>
          <w:w w:val="95"/>
        </w:rPr>
        <w:t>the</w:t>
      </w:r>
      <w:r>
        <w:rPr>
          <w:spacing w:val="27"/>
          <w:w w:val="95"/>
        </w:rPr>
        <w:t xml:space="preserve"> </w:t>
      </w:r>
      <w:r>
        <w:rPr>
          <w:spacing w:val="-2"/>
        </w:rPr>
        <w:t>poten</w:t>
      </w:r>
      <w:r>
        <w:rPr>
          <w:spacing w:val="-1"/>
        </w:rPr>
        <w:t>tial</w:t>
      </w:r>
      <w:r>
        <w:rPr>
          <w:spacing w:val="-18"/>
        </w:rPr>
        <w:t xml:space="preserve"> </w:t>
      </w:r>
      <w:r>
        <w:t>to</w:t>
      </w:r>
      <w:r>
        <w:rPr>
          <w:spacing w:val="-18"/>
        </w:rPr>
        <w:t xml:space="preserve"> </w:t>
      </w:r>
      <w:r>
        <w:t>produce</w:t>
      </w:r>
      <w:r>
        <w:rPr>
          <w:spacing w:val="-17"/>
        </w:rPr>
        <w:t xml:space="preserve"> </w:t>
      </w:r>
      <w:r>
        <w:t>further</w:t>
      </w:r>
      <w:r>
        <w:rPr>
          <w:spacing w:val="-18"/>
        </w:rPr>
        <w:t xml:space="preserve"> </w:t>
      </w:r>
      <w:r>
        <w:t>gains</w:t>
      </w:r>
      <w:r>
        <w:rPr>
          <w:spacing w:val="-17"/>
        </w:rPr>
        <w:t xml:space="preserve"> </w:t>
      </w:r>
      <w:r>
        <w:rPr>
          <w:spacing w:val="-1"/>
        </w:rPr>
        <w:t>(</w:t>
      </w:r>
      <w:r>
        <w:rPr>
          <w:spacing w:val="-2"/>
        </w:rPr>
        <w:t>Loh</w:t>
      </w:r>
      <w:r>
        <w:rPr>
          <w:spacing w:val="-18"/>
        </w:rPr>
        <w:t xml:space="preserve"> </w:t>
      </w:r>
      <w:r>
        <w:t>et</w:t>
      </w:r>
      <w:r>
        <w:rPr>
          <w:spacing w:val="-18"/>
        </w:rPr>
        <w:t xml:space="preserve"> </w:t>
      </w:r>
      <w:r>
        <w:t>al.,</w:t>
      </w:r>
      <w:r>
        <w:rPr>
          <w:spacing w:val="-17"/>
        </w:rPr>
        <w:t xml:space="preserve"> </w:t>
      </w:r>
      <w:r>
        <w:rPr>
          <w:spacing w:val="-2"/>
        </w:rPr>
        <w:t>2012</w:t>
      </w:r>
      <w:r>
        <w:rPr>
          <w:spacing w:val="-1"/>
        </w:rPr>
        <w:t>).</w:t>
      </w:r>
      <w:r>
        <w:rPr>
          <w:spacing w:val="2"/>
        </w:rPr>
        <w:t xml:space="preserve"> </w:t>
      </w:r>
      <w:r>
        <w:rPr>
          <w:spacing w:val="-10"/>
        </w:rPr>
        <w:t>W</w:t>
      </w:r>
      <w:r>
        <w:rPr>
          <w:spacing w:val="-12"/>
        </w:rPr>
        <w:t>e</w:t>
      </w:r>
      <w:r>
        <w:rPr>
          <w:spacing w:val="-18"/>
        </w:rPr>
        <w:t xml:space="preserve"> </w:t>
      </w:r>
      <w:r>
        <w:rPr>
          <w:spacing w:val="-5"/>
        </w:rPr>
        <w:t>ha</w:t>
      </w:r>
      <w:r>
        <w:rPr>
          <w:spacing w:val="-4"/>
        </w:rPr>
        <w:t>v</w:t>
      </w:r>
      <w:r>
        <w:rPr>
          <w:spacing w:val="-5"/>
        </w:rPr>
        <w:t>e</w:t>
      </w:r>
      <w:r>
        <w:rPr>
          <w:spacing w:val="-18"/>
        </w:rPr>
        <w:t xml:space="preserve"> </w:t>
      </w:r>
      <w:r>
        <w:rPr>
          <w:spacing w:val="-2"/>
        </w:rPr>
        <w:t>tak</w:t>
      </w:r>
      <w:r>
        <w:rPr>
          <w:spacing w:val="-3"/>
        </w:rPr>
        <w:t>en</w:t>
      </w:r>
      <w:r>
        <w:rPr>
          <w:spacing w:val="-17"/>
        </w:rPr>
        <w:t xml:space="preserve"> </w:t>
      </w:r>
      <w:r>
        <w:t>the</w:t>
      </w:r>
      <w:r>
        <w:rPr>
          <w:spacing w:val="-18"/>
        </w:rPr>
        <w:t xml:space="preserve"> </w:t>
      </w:r>
      <w:r>
        <w:t>fi</w:t>
      </w:r>
      <w:r w:rsidR="000862CD">
        <w:t>rst</w:t>
      </w:r>
      <w:r>
        <w:rPr>
          <w:spacing w:val="59"/>
          <w:w w:val="87"/>
        </w:rPr>
        <w:t xml:space="preserve"> </w:t>
      </w:r>
      <w:r>
        <w:rPr>
          <w:w w:val="95"/>
        </w:rPr>
        <w:t>steps</w:t>
      </w:r>
      <w:r>
        <w:rPr>
          <w:spacing w:val="-8"/>
          <w:w w:val="95"/>
        </w:rPr>
        <w:t xml:space="preserve"> </w:t>
      </w:r>
      <w:r>
        <w:rPr>
          <w:w w:val="95"/>
        </w:rPr>
        <w:t>in</w:t>
      </w:r>
      <w:r>
        <w:rPr>
          <w:spacing w:val="-8"/>
          <w:w w:val="95"/>
        </w:rPr>
        <w:t xml:space="preserve"> </w:t>
      </w:r>
      <w:r>
        <w:rPr>
          <w:w w:val="95"/>
        </w:rPr>
        <w:t>exploring</w:t>
      </w:r>
      <w:r>
        <w:rPr>
          <w:spacing w:val="-5"/>
          <w:w w:val="95"/>
        </w:rPr>
        <w:t xml:space="preserve"> </w:t>
      </w:r>
      <w:r>
        <w:rPr>
          <w:w w:val="95"/>
        </w:rPr>
        <w:t>this</w:t>
      </w:r>
      <w:r>
        <w:rPr>
          <w:spacing w:val="-8"/>
          <w:w w:val="95"/>
        </w:rPr>
        <w:t xml:space="preserve"> </w:t>
      </w:r>
      <w:r>
        <w:rPr>
          <w:w w:val="95"/>
        </w:rPr>
        <w:t>idea</w:t>
      </w:r>
      <w:r>
        <w:rPr>
          <w:spacing w:val="-8"/>
          <w:w w:val="95"/>
        </w:rPr>
        <w:t xml:space="preserve"> </w:t>
      </w:r>
      <w:r>
        <w:rPr>
          <w:w w:val="95"/>
        </w:rPr>
        <w:t>here;</w:t>
      </w:r>
      <w:r>
        <w:rPr>
          <w:spacing w:val="-2"/>
          <w:w w:val="95"/>
        </w:rPr>
        <w:t xml:space="preserve"> </w:t>
      </w:r>
      <w:r>
        <w:rPr>
          <w:w w:val="95"/>
        </w:rPr>
        <w:t>the</w:t>
      </w:r>
      <w:r>
        <w:rPr>
          <w:spacing w:val="-8"/>
          <w:w w:val="95"/>
        </w:rPr>
        <w:t xml:space="preserve"> </w:t>
      </w:r>
      <w:r>
        <w:rPr>
          <w:w w:val="95"/>
        </w:rPr>
        <w:t>molecule</w:t>
      </w:r>
      <w:r>
        <w:rPr>
          <w:spacing w:val="-8"/>
          <w:w w:val="95"/>
        </w:rPr>
        <w:t xml:space="preserve"> </w:t>
      </w:r>
      <w:r>
        <w:rPr>
          <w:w w:val="95"/>
        </w:rPr>
        <w:t>size</w:t>
      </w:r>
      <w:r>
        <w:rPr>
          <w:spacing w:val="-8"/>
          <w:w w:val="95"/>
        </w:rPr>
        <w:t xml:space="preserve"> </w:t>
      </w:r>
      <w:r>
        <w:rPr>
          <w:w w:val="95"/>
        </w:rPr>
        <w:t>clustering</w:t>
      </w:r>
      <w:r>
        <w:rPr>
          <w:spacing w:val="-6"/>
          <w:w w:val="95"/>
        </w:rPr>
        <w:t xml:space="preserve"> </w:t>
      </w:r>
      <w:r>
        <w:rPr>
          <w:w w:val="95"/>
        </w:rPr>
        <w:t>in</w:t>
      </w:r>
      <w:r>
        <w:rPr>
          <w:spacing w:val="-8"/>
          <w:w w:val="95"/>
        </w:rPr>
        <w:t xml:space="preserve"> </w:t>
      </w:r>
      <w:r>
        <w:rPr>
          <w:w w:val="95"/>
        </w:rPr>
        <w:t>Ammolite</w:t>
      </w:r>
      <w:r>
        <w:rPr>
          <w:spacing w:val="-7"/>
          <w:w w:val="95"/>
        </w:rPr>
        <w:t xml:space="preserve"> </w:t>
      </w:r>
      <w:r>
        <w:rPr>
          <w:w w:val="95"/>
        </w:rPr>
        <w:t>can</w:t>
      </w:r>
      <w:r>
        <w:rPr>
          <w:w w:val="94"/>
        </w:rPr>
        <w:t xml:space="preserve"> </w:t>
      </w:r>
      <w:r>
        <w:rPr>
          <w:spacing w:val="3"/>
        </w:rPr>
        <w:t>be</w:t>
      </w:r>
      <w:r>
        <w:rPr>
          <w:spacing w:val="-16"/>
        </w:rPr>
        <w:t xml:space="preserve"> </w:t>
      </w:r>
      <w:r>
        <w:rPr>
          <w:spacing w:val="-2"/>
        </w:rPr>
        <w:t>though</w:t>
      </w:r>
      <w:r>
        <w:rPr>
          <w:spacing w:val="-1"/>
        </w:rPr>
        <w:t>t</w:t>
      </w:r>
      <w:r>
        <w:rPr>
          <w:spacing w:val="-16"/>
        </w:rPr>
        <w:t xml:space="preserve"> </w:t>
      </w:r>
      <w:r>
        <w:t>of</w:t>
      </w:r>
      <w:r>
        <w:rPr>
          <w:spacing w:val="-16"/>
        </w:rPr>
        <w:t xml:space="preserve"> </w:t>
      </w:r>
      <w:r>
        <w:t>as</w:t>
      </w:r>
      <w:r>
        <w:rPr>
          <w:spacing w:val="-16"/>
        </w:rPr>
        <w:t xml:space="preserve"> </w:t>
      </w:r>
      <w:r>
        <w:t>an</w:t>
      </w:r>
      <w:r>
        <w:rPr>
          <w:spacing w:val="-15"/>
        </w:rPr>
        <w:t xml:space="preserve"> </w:t>
      </w:r>
      <w:r>
        <w:t>initial</w:t>
      </w:r>
      <w:r>
        <w:rPr>
          <w:spacing w:val="-16"/>
        </w:rPr>
        <w:t xml:space="preserve"> </w:t>
      </w:r>
      <w:r>
        <w:rPr>
          <w:spacing w:val="-1"/>
        </w:rPr>
        <w:t>v</w:t>
      </w:r>
      <w:r>
        <w:rPr>
          <w:spacing w:val="-2"/>
        </w:rPr>
        <w:t>ersion</w:t>
      </w:r>
      <w:r>
        <w:rPr>
          <w:spacing w:val="-16"/>
        </w:rPr>
        <w:t xml:space="preserve"> </w:t>
      </w:r>
      <w:r>
        <w:t>of</w:t>
      </w:r>
      <w:r>
        <w:rPr>
          <w:spacing w:val="-16"/>
        </w:rPr>
        <w:t xml:space="preserve"> </w:t>
      </w:r>
      <w:r>
        <w:t>a</w:t>
      </w:r>
      <w:r>
        <w:rPr>
          <w:spacing w:val="-15"/>
        </w:rPr>
        <w:t xml:space="preserve"> </w:t>
      </w:r>
      <w:r>
        <w:rPr>
          <w:spacing w:val="-3"/>
        </w:rPr>
        <w:t>multi-level</w:t>
      </w:r>
      <w:r>
        <w:rPr>
          <w:spacing w:val="-16"/>
        </w:rPr>
        <w:t xml:space="preserve"> </w:t>
      </w:r>
      <w:r>
        <w:t>or</w:t>
      </w:r>
      <w:r>
        <w:rPr>
          <w:spacing w:val="-16"/>
        </w:rPr>
        <w:t xml:space="preserve"> </w:t>
      </w:r>
      <w:r>
        <w:rPr>
          <w:spacing w:val="-2"/>
        </w:rPr>
        <w:t>hierarchical</w:t>
      </w:r>
      <w:r>
        <w:rPr>
          <w:spacing w:val="-16"/>
        </w:rPr>
        <w:t xml:space="preserve"> </w:t>
      </w:r>
      <w:r>
        <w:t>clustering.</w:t>
      </w:r>
    </w:p>
    <w:p w14:paraId="4C952295" w14:textId="059EC542" w:rsidR="00283DE0" w:rsidRPr="002439B9" w:rsidRDefault="00DA70FB" w:rsidP="00DA70FB">
      <w:pPr>
        <w:pStyle w:val="BodyText"/>
        <w:keepLines/>
        <w:tabs>
          <w:tab w:val="left" w:pos="3476"/>
          <w:tab w:val="left" w:pos="4903"/>
        </w:tabs>
        <w:spacing w:line="381" w:lineRule="auto"/>
        <w:ind w:right="362" w:firstLine="351"/>
        <w:rPr>
          <w:spacing w:val="24"/>
        </w:rPr>
      </w:pPr>
      <w:r>
        <w:t>Entropy-scaling search is related</w:t>
      </w:r>
      <w:r>
        <w:rPr>
          <w:spacing w:val="-23"/>
        </w:rPr>
        <w:t xml:space="preserve"> </w:t>
      </w:r>
      <w:r>
        <w:t>to</w:t>
      </w:r>
      <w:r>
        <w:rPr>
          <w:spacing w:val="-23"/>
        </w:rPr>
        <w:t xml:space="preserve"> </w:t>
      </w:r>
      <w:r>
        <w:t>succinct,</w:t>
      </w:r>
      <w:r>
        <w:rPr>
          <w:spacing w:val="-21"/>
        </w:rPr>
        <w:t xml:space="preserve"> </w:t>
      </w:r>
      <w:r>
        <w:t>compressed,</w:t>
      </w:r>
      <w:r>
        <w:rPr>
          <w:spacing w:val="-21"/>
        </w:rPr>
        <w:t xml:space="preserve"> </w:t>
      </w:r>
      <w:r>
        <w:t>and</w:t>
      </w:r>
      <w:r>
        <w:rPr>
          <w:spacing w:val="-23"/>
        </w:rPr>
        <w:t xml:space="preserve"> </w:t>
      </w:r>
      <w:r>
        <w:t>opportunistic</w:t>
      </w:r>
      <w:r>
        <w:rPr>
          <w:spacing w:val="26"/>
          <w:w w:val="94"/>
        </w:rPr>
        <w:t xml:space="preserve"> </w:t>
      </w:r>
      <w:r>
        <w:t>data</w:t>
      </w:r>
      <w:r>
        <w:rPr>
          <w:spacing w:val="-10"/>
        </w:rPr>
        <w:t xml:space="preserve"> </w:t>
      </w:r>
      <w:r>
        <w:t>structures,</w:t>
      </w:r>
      <w:r>
        <w:rPr>
          <w:spacing w:val="-8"/>
        </w:rPr>
        <w:t xml:space="preserve"> </w:t>
      </w:r>
      <w:r>
        <w:rPr>
          <w:spacing w:val="-3"/>
        </w:rPr>
        <w:t>such</w:t>
      </w:r>
      <w:r>
        <w:rPr>
          <w:spacing w:val="-10"/>
        </w:rPr>
        <w:t xml:space="preserve"> </w:t>
      </w:r>
      <w:r>
        <w:t>as</w:t>
      </w:r>
      <w:r>
        <w:rPr>
          <w:spacing w:val="-9"/>
        </w:rPr>
        <w:t xml:space="preserve"> </w:t>
      </w:r>
      <w:r>
        <w:t>the</w:t>
      </w:r>
      <w:r>
        <w:rPr>
          <w:spacing w:val="-10"/>
        </w:rPr>
        <w:t xml:space="preserve"> </w:t>
      </w:r>
      <w:r>
        <w:t>compressed</w:t>
      </w:r>
      <w:r>
        <w:rPr>
          <w:spacing w:val="-9"/>
        </w:rPr>
        <w:t xml:space="preserve"> </w:t>
      </w:r>
      <w:r>
        <w:t>suffix</w:t>
      </w:r>
      <w:r>
        <w:rPr>
          <w:spacing w:val="-9"/>
        </w:rPr>
        <w:t xml:space="preserve"> </w:t>
      </w:r>
      <w:r>
        <w:rPr>
          <w:spacing w:val="-6"/>
        </w:rPr>
        <w:t>arra</w:t>
      </w:r>
      <w:r>
        <w:rPr>
          <w:spacing w:val="-5"/>
        </w:rPr>
        <w:t>y</w:t>
      </w:r>
      <w:r>
        <w:rPr>
          <w:spacing w:val="-6"/>
        </w:rPr>
        <w:t>,</w:t>
      </w:r>
      <w:r>
        <w:rPr>
          <w:spacing w:val="-8"/>
        </w:rPr>
        <w:t xml:space="preserve"> </w:t>
      </w:r>
      <w:r>
        <w:t>the</w:t>
      </w:r>
      <w:r>
        <w:rPr>
          <w:spacing w:val="-10"/>
        </w:rPr>
        <w:t xml:space="preserve"> </w:t>
      </w:r>
      <w:r>
        <w:t>FM-index,</w:t>
      </w:r>
      <w:r>
        <w:rPr>
          <w:spacing w:val="-8"/>
        </w:rPr>
        <w:t xml:space="preserve"> </w:t>
      </w:r>
      <w:r>
        <w:t>and</w:t>
      </w:r>
      <w:r>
        <w:rPr>
          <w:spacing w:val="-9"/>
        </w:rPr>
        <w:t xml:space="preserve"> </w:t>
      </w:r>
      <w:r>
        <w:t>the</w:t>
      </w:r>
      <w:r>
        <w:rPr>
          <w:spacing w:val="26"/>
          <w:w w:val="95"/>
        </w:rPr>
        <w:t xml:space="preserve"> </w:t>
      </w:r>
      <w:r>
        <w:rPr>
          <w:spacing w:val="-2"/>
        </w:rPr>
        <w:t>sarra</w:t>
      </w:r>
      <w:r>
        <w:rPr>
          <w:spacing w:val="-1"/>
        </w:rPr>
        <w:t>y</w:t>
      </w:r>
      <w:r>
        <w:rPr>
          <w:spacing w:val="1"/>
        </w:rPr>
        <w:t xml:space="preserve"> </w:t>
      </w:r>
      <w:r>
        <w:rPr>
          <w:spacing w:val="-1"/>
        </w:rPr>
        <w:t>(</w:t>
      </w:r>
      <w:r>
        <w:rPr>
          <w:spacing w:val="-2"/>
        </w:rPr>
        <w:t>Grossi</w:t>
      </w:r>
      <w:r>
        <w:rPr>
          <w:spacing w:val="1"/>
        </w:rPr>
        <w:t xml:space="preserve"> </w:t>
      </w:r>
      <w:r>
        <w:t>&amp;</w:t>
      </w:r>
      <w:r>
        <w:rPr>
          <w:spacing w:val="1"/>
        </w:rPr>
        <w:t xml:space="preserve"> </w:t>
      </w:r>
      <w:r>
        <w:t>Vitter,</w:t>
      </w:r>
      <w:r>
        <w:rPr>
          <w:spacing w:val="1"/>
        </w:rPr>
        <w:t xml:space="preserve"> </w:t>
      </w:r>
      <w:r>
        <w:rPr>
          <w:spacing w:val="-2"/>
        </w:rPr>
        <w:t>2005;</w:t>
      </w:r>
      <w:r>
        <w:rPr>
          <w:spacing w:val="2"/>
        </w:rPr>
        <w:t xml:space="preserve"> </w:t>
      </w:r>
      <w:r>
        <w:rPr>
          <w:spacing w:val="-3"/>
        </w:rPr>
        <w:t>F</w:t>
      </w:r>
      <w:r>
        <w:rPr>
          <w:spacing w:val="-4"/>
        </w:rPr>
        <w:t>erragina</w:t>
      </w:r>
      <w:r>
        <w:rPr>
          <w:spacing w:val="1"/>
        </w:rPr>
        <w:t xml:space="preserve"> </w:t>
      </w:r>
      <w:r>
        <w:t>&amp;</w:t>
      </w:r>
      <w:r>
        <w:rPr>
          <w:spacing w:val="1"/>
        </w:rPr>
        <w:t xml:space="preserve"> </w:t>
      </w:r>
      <w:r>
        <w:t>Manzini,</w:t>
      </w:r>
      <w:r>
        <w:rPr>
          <w:spacing w:val="1"/>
        </w:rPr>
        <w:t xml:space="preserve"> </w:t>
      </w:r>
      <w:r>
        <w:rPr>
          <w:spacing w:val="-2"/>
        </w:rPr>
        <w:t>2000;</w:t>
      </w:r>
      <w:r>
        <w:rPr>
          <w:spacing w:val="1"/>
        </w:rPr>
        <w:t xml:space="preserve"> </w:t>
      </w:r>
      <w:r>
        <w:rPr>
          <w:spacing w:val="-5"/>
        </w:rPr>
        <w:t>Conwa</w:t>
      </w:r>
      <w:r>
        <w:rPr>
          <w:spacing w:val="-4"/>
        </w:rPr>
        <w:t>y</w:t>
      </w:r>
      <w:r>
        <w:rPr>
          <w:spacing w:val="2"/>
        </w:rPr>
        <w:t xml:space="preserve"> </w:t>
      </w:r>
      <w:r>
        <w:t>&amp;</w:t>
      </w:r>
      <w:r>
        <w:rPr>
          <w:spacing w:val="1"/>
        </w:rPr>
        <w:t xml:space="preserve"> </w:t>
      </w:r>
      <w:r>
        <w:t>Bro</w:t>
      </w:r>
      <w:r>
        <w:rPr>
          <w:spacing w:val="-2"/>
        </w:rPr>
        <w:t>mage</w:t>
      </w:r>
      <w:r>
        <w:rPr>
          <w:spacing w:val="-1"/>
        </w:rPr>
        <w:t>,</w:t>
      </w:r>
      <w:r>
        <w:rPr>
          <w:spacing w:val="-20"/>
        </w:rPr>
        <w:t xml:space="preserve"> </w:t>
      </w:r>
      <w:r>
        <w:rPr>
          <w:spacing w:val="-2"/>
        </w:rPr>
        <w:t>2011</w:t>
      </w:r>
      <w:r>
        <w:rPr>
          <w:spacing w:val="-1"/>
        </w:rPr>
        <w:t>)</w:t>
      </w:r>
      <w:r>
        <w:rPr>
          <w:spacing w:val="-20"/>
        </w:rPr>
        <w:t xml:space="preserve">. However, these </w:t>
      </w:r>
      <w:r>
        <w:rPr>
          <w:spacing w:val="-3"/>
        </w:rPr>
        <w:t>solve</w:t>
      </w:r>
      <w:r>
        <w:rPr>
          <w:spacing w:val="-20"/>
        </w:rPr>
        <w:t xml:space="preserve"> </w:t>
      </w:r>
      <w:r>
        <w:t>the</w:t>
      </w:r>
      <w:r>
        <w:rPr>
          <w:spacing w:val="-20"/>
        </w:rPr>
        <w:t xml:space="preserve"> </w:t>
      </w:r>
      <w:r>
        <w:t>problem</w:t>
      </w:r>
      <w:r>
        <w:rPr>
          <w:spacing w:val="-19"/>
        </w:rPr>
        <w:t xml:space="preserve"> </w:t>
      </w:r>
      <w:r>
        <w:t>of</w:t>
      </w:r>
      <w:r>
        <w:rPr>
          <w:spacing w:val="-20"/>
        </w:rPr>
        <w:t xml:space="preserve"> </w:t>
      </w:r>
      <w:r>
        <w:t>theoretically</w:t>
      </w:r>
      <w:r>
        <w:rPr>
          <w:spacing w:val="-20"/>
        </w:rPr>
        <w:t xml:space="preserve"> </w:t>
      </w:r>
      <w:r>
        <w:t>fast</w:t>
      </w:r>
      <w:r>
        <w:rPr>
          <w:spacing w:val="-19"/>
        </w:rPr>
        <w:t xml:space="preserve"> </w:t>
      </w:r>
      <w:r>
        <w:t>and</w:t>
      </w:r>
      <w:r>
        <w:rPr>
          <w:spacing w:val="-20"/>
        </w:rPr>
        <w:t xml:space="preserve"> </w:t>
      </w:r>
      <w:r>
        <w:t>scalable</w:t>
      </w:r>
      <w:r>
        <w:rPr>
          <w:spacing w:val="-20"/>
        </w:rPr>
        <w:t xml:space="preserve"> </w:t>
      </w:r>
      <w:r>
        <w:t>pattern</w:t>
      </w:r>
      <w:r>
        <w:rPr>
          <w:spacing w:val="25"/>
          <w:w w:val="96"/>
        </w:rPr>
        <w:t xml:space="preserve"> </w:t>
      </w:r>
      <w:r>
        <w:rPr>
          <w:spacing w:val="-2"/>
        </w:rPr>
        <w:t>matching</w:t>
      </w:r>
      <w:ins w:id="111" w:author="Craig Mak" w:date="2015-08-04T23:46:00Z">
        <w:r w:rsidR="00FE64C8">
          <w:rPr>
            <w:spacing w:val="-2"/>
          </w:rPr>
          <w:t xml:space="preserve"> (Box 1)</w:t>
        </w:r>
      </w:ins>
      <w:r>
        <w:rPr>
          <w:spacing w:val="-2"/>
        </w:rPr>
        <w:t>,</w:t>
      </w:r>
      <w:r>
        <w:rPr>
          <w:spacing w:val="-33"/>
        </w:rPr>
        <w:t xml:space="preserve"> </w:t>
      </w:r>
      <w:r>
        <w:t>whereas</w:t>
      </w:r>
      <w:r>
        <w:rPr>
          <w:spacing w:val="-33"/>
        </w:rPr>
        <w:t xml:space="preserve"> </w:t>
      </w:r>
      <w:r>
        <w:rPr>
          <w:spacing w:val="-5"/>
        </w:rPr>
        <w:t>we</w:t>
      </w:r>
      <w:r>
        <w:rPr>
          <w:spacing w:val="-34"/>
        </w:rPr>
        <w:t xml:space="preserve"> </w:t>
      </w:r>
      <w:r>
        <w:rPr>
          <w:spacing w:val="-2"/>
        </w:rPr>
        <w:t>solve,</w:t>
      </w:r>
      <w:r>
        <w:rPr>
          <w:spacing w:val="-32"/>
        </w:rPr>
        <w:t xml:space="preserve"> </w:t>
      </w:r>
      <w:r>
        <w:t>theoretically</w:t>
      </w:r>
      <w:r>
        <w:rPr>
          <w:spacing w:val="-33"/>
        </w:rPr>
        <w:t xml:space="preserve"> </w:t>
      </w:r>
      <w:r>
        <w:t>and</w:t>
      </w:r>
      <w:r>
        <w:rPr>
          <w:spacing w:val="-33"/>
        </w:rPr>
        <w:t xml:space="preserve"> </w:t>
      </w:r>
      <w:r>
        <w:rPr>
          <w:spacing w:val="-3"/>
        </w:rPr>
        <w:t>practically</w:t>
      </w:r>
      <w:r>
        <w:rPr>
          <w:spacing w:val="-2"/>
        </w:rPr>
        <w:t>,</w:t>
      </w:r>
      <w:r>
        <w:rPr>
          <w:spacing w:val="-33"/>
        </w:rPr>
        <w:t xml:space="preserve"> </w:t>
      </w:r>
      <w:r>
        <w:t>the</w:t>
      </w:r>
      <w:r>
        <w:rPr>
          <w:spacing w:val="-33"/>
        </w:rPr>
        <w:t xml:space="preserve"> </w:t>
      </w:r>
      <w:r>
        <w:rPr>
          <w:spacing w:val="-5"/>
        </w:rPr>
        <w:t>much</w:t>
      </w:r>
      <w:r>
        <w:rPr>
          <w:spacing w:val="-34"/>
        </w:rPr>
        <w:t xml:space="preserve"> </w:t>
      </w:r>
      <w:r>
        <w:t>more</w:t>
      </w:r>
      <w:r>
        <w:rPr>
          <w:spacing w:val="-33"/>
        </w:rPr>
        <w:t xml:space="preserve"> </w:t>
      </w:r>
      <w:r>
        <w:t>general</w:t>
      </w:r>
      <w:r>
        <w:rPr>
          <w:spacing w:val="21"/>
          <w:w w:val="92"/>
        </w:rPr>
        <w:t xml:space="preserve"> </w:t>
      </w:r>
      <w:r>
        <w:rPr>
          <w:spacing w:val="-2"/>
        </w:rPr>
        <w:t>similarit</w:t>
      </w:r>
      <w:r>
        <w:rPr>
          <w:spacing w:val="-1"/>
        </w:rPr>
        <w:t>y</w:t>
      </w:r>
      <w:r>
        <w:rPr>
          <w:spacing w:val="-7"/>
        </w:rPr>
        <w:t xml:space="preserve"> </w:t>
      </w:r>
      <w:r>
        <w:rPr>
          <w:spacing w:val="-2"/>
        </w:rPr>
        <w:t>search</w:t>
      </w:r>
      <w:r>
        <w:rPr>
          <w:spacing w:val="-6"/>
        </w:rPr>
        <w:t xml:space="preserve"> </w:t>
      </w:r>
      <w:r>
        <w:t>problem</w:t>
      </w:r>
      <w:del w:id="112" w:author="Craig Mak" w:date="2015-08-05T00:09:00Z">
        <w:r w:rsidR="00BF701B" w:rsidDel="00002864">
          <w:rPr>
            <w:rStyle w:val="FootnoteReference"/>
          </w:rPr>
          <w:footnoteReference w:id="5"/>
        </w:r>
      </w:del>
      <w:r>
        <w:t>.</w:t>
      </w:r>
      <w:r>
        <w:rPr>
          <w:spacing w:val="24"/>
        </w:rPr>
        <w:t xml:space="preserve"> </w:t>
      </w:r>
      <w:r w:rsidR="00641826">
        <w:rPr>
          <w:w w:val="95"/>
        </w:rPr>
        <w:t>An</w:t>
      </w:r>
      <w:r w:rsidR="00641826">
        <w:rPr>
          <w:spacing w:val="-10"/>
          <w:w w:val="95"/>
        </w:rPr>
        <w:t xml:space="preserve"> </w:t>
      </w:r>
      <w:r w:rsidR="00641826">
        <w:rPr>
          <w:spacing w:val="-2"/>
          <w:w w:val="95"/>
        </w:rPr>
        <w:t>en</w:t>
      </w:r>
      <w:r w:rsidR="00641826">
        <w:rPr>
          <w:spacing w:val="-1"/>
          <w:w w:val="95"/>
        </w:rPr>
        <w:t>tropy-scaling</w:t>
      </w:r>
      <w:r w:rsidR="00641826">
        <w:rPr>
          <w:spacing w:val="-10"/>
          <w:w w:val="95"/>
        </w:rPr>
        <w:t xml:space="preserve"> </w:t>
      </w:r>
      <w:r w:rsidR="00641826">
        <w:rPr>
          <w:spacing w:val="-2"/>
          <w:w w:val="95"/>
        </w:rPr>
        <w:t>search</w:t>
      </w:r>
      <w:r w:rsidR="00641826">
        <w:rPr>
          <w:spacing w:val="-9"/>
          <w:w w:val="95"/>
        </w:rPr>
        <w:t xml:space="preserve"> </w:t>
      </w:r>
      <w:r w:rsidR="00641826">
        <w:rPr>
          <w:w w:val="95"/>
        </w:rPr>
        <w:t>tree</w:t>
      </w:r>
      <w:r w:rsidR="00641826">
        <w:rPr>
          <w:spacing w:val="-9"/>
          <w:w w:val="95"/>
        </w:rPr>
        <w:t xml:space="preserve"> </w:t>
      </w:r>
      <w:r w:rsidR="00641826">
        <w:rPr>
          <w:w w:val="95"/>
        </w:rPr>
        <w:t>is</w:t>
      </w:r>
      <w:r w:rsidR="00641826">
        <w:rPr>
          <w:spacing w:val="-9"/>
          <w:w w:val="95"/>
        </w:rPr>
        <w:t xml:space="preserve"> </w:t>
      </w:r>
      <w:r w:rsidR="00641826">
        <w:rPr>
          <w:w w:val="95"/>
        </w:rPr>
        <w:t>also</w:t>
      </w:r>
      <w:r w:rsidR="00641826">
        <w:rPr>
          <w:spacing w:val="-9"/>
          <w:w w:val="95"/>
        </w:rPr>
        <w:t xml:space="preserve"> </w:t>
      </w:r>
      <w:r w:rsidR="00641826">
        <w:rPr>
          <w:w w:val="95"/>
        </w:rPr>
        <w:t>related</w:t>
      </w:r>
      <w:r w:rsidR="00641826">
        <w:rPr>
          <w:spacing w:val="-10"/>
          <w:w w:val="95"/>
        </w:rPr>
        <w:t xml:space="preserve"> </w:t>
      </w:r>
      <w:r w:rsidR="00641826">
        <w:rPr>
          <w:w w:val="95"/>
        </w:rPr>
        <w:t>to</w:t>
      </w:r>
      <w:r w:rsidR="00641826">
        <w:rPr>
          <w:spacing w:val="-9"/>
          <w:w w:val="95"/>
        </w:rPr>
        <w:t xml:space="preserve"> </w:t>
      </w:r>
      <w:r w:rsidR="00641826">
        <w:rPr>
          <w:w w:val="95"/>
        </w:rPr>
        <w:t>a</w:t>
      </w:r>
      <w:r w:rsidR="00641826">
        <w:rPr>
          <w:spacing w:val="-9"/>
          <w:w w:val="95"/>
        </w:rPr>
        <w:t xml:space="preserve"> </w:t>
      </w:r>
      <w:r w:rsidR="00641826">
        <w:rPr>
          <w:w w:val="95"/>
        </w:rPr>
        <w:t>metric</w:t>
      </w:r>
      <w:r w:rsidR="00641826">
        <w:rPr>
          <w:spacing w:val="-9"/>
          <w:w w:val="95"/>
        </w:rPr>
        <w:t xml:space="preserve"> </w:t>
      </w:r>
      <w:r w:rsidR="00641826">
        <w:rPr>
          <w:w w:val="95"/>
        </w:rPr>
        <w:t>ball</w:t>
      </w:r>
      <w:r w:rsidR="00641826">
        <w:rPr>
          <w:spacing w:val="-9"/>
          <w:w w:val="95"/>
        </w:rPr>
        <w:t xml:space="preserve"> </w:t>
      </w:r>
      <w:r w:rsidR="00641826">
        <w:rPr>
          <w:w w:val="95"/>
        </w:rPr>
        <w:t>tree</w:t>
      </w:r>
      <w:r w:rsidR="00641826">
        <w:rPr>
          <w:spacing w:val="-10"/>
          <w:w w:val="95"/>
        </w:rPr>
        <w:t xml:space="preserve"> </w:t>
      </w:r>
      <w:r w:rsidR="00641826">
        <w:rPr>
          <w:w w:val="95"/>
        </w:rPr>
        <w:t>(Uhlmann,</w:t>
      </w:r>
      <w:r w:rsidR="00641826">
        <w:rPr>
          <w:spacing w:val="22"/>
          <w:w w:val="99"/>
        </w:rPr>
        <w:t xml:space="preserve"> </w:t>
      </w:r>
      <w:r w:rsidR="00641826">
        <w:t>1991),</w:t>
      </w:r>
      <w:r w:rsidR="00641826">
        <w:rPr>
          <w:spacing w:val="-14"/>
        </w:rPr>
        <w:t xml:space="preserve"> </w:t>
      </w:r>
      <w:r w:rsidR="00641826">
        <w:t>although</w:t>
      </w:r>
      <w:r w:rsidR="00641826">
        <w:rPr>
          <w:spacing w:val="-14"/>
        </w:rPr>
        <w:t xml:space="preserve"> </w:t>
      </w:r>
      <w:r w:rsidR="00641826">
        <w:t>with</w:t>
      </w:r>
      <w:r w:rsidR="00641826">
        <w:rPr>
          <w:spacing w:val="-14"/>
        </w:rPr>
        <w:t xml:space="preserve"> </w:t>
      </w:r>
      <w:r w:rsidR="00641826">
        <w:t>diff</w:t>
      </w:r>
      <w:r w:rsidR="000862CD">
        <w:t>eren</w:t>
      </w:r>
      <w:r w:rsidR="00641826">
        <w:t>t</w:t>
      </w:r>
      <w:r w:rsidR="00641826">
        <w:rPr>
          <w:spacing w:val="-2"/>
        </w:rPr>
        <w:t xml:space="preserve"> </w:t>
      </w:r>
      <w:r w:rsidR="00641826">
        <w:t>time</w:t>
      </w:r>
      <w:r w:rsidR="00641826">
        <w:rPr>
          <w:spacing w:val="-3"/>
        </w:rPr>
        <w:t xml:space="preserve"> </w:t>
      </w:r>
      <w:r w:rsidR="00641826">
        <w:rPr>
          <w:spacing w:val="-4"/>
        </w:rPr>
        <w:t>complexit</w:t>
      </w:r>
      <w:r w:rsidR="00641826">
        <w:rPr>
          <w:spacing w:val="-3"/>
        </w:rPr>
        <w:t>y.</w:t>
      </w:r>
      <w:r w:rsidR="00641826">
        <w:rPr>
          <w:spacing w:val="20"/>
        </w:rPr>
        <w:t xml:space="preserve"> </w:t>
      </w:r>
      <w:r w:rsidR="00641826">
        <w:t>Querying</w:t>
      </w:r>
      <w:r w:rsidR="00641826">
        <w:rPr>
          <w:spacing w:val="-3"/>
        </w:rPr>
        <w:t xml:space="preserve"> </w:t>
      </w:r>
      <w:r w:rsidR="00641826">
        <w:t>a</w:t>
      </w:r>
      <w:r w:rsidR="00641826">
        <w:rPr>
          <w:spacing w:val="-3"/>
        </w:rPr>
        <w:t xml:space="preserve"> </w:t>
      </w:r>
      <w:r w:rsidR="00641826">
        <w:t>metric</w:t>
      </w:r>
      <w:r w:rsidR="00641826">
        <w:rPr>
          <w:spacing w:val="-3"/>
        </w:rPr>
        <w:t xml:space="preserve"> </w:t>
      </w:r>
      <w:r w:rsidR="00641826">
        <w:t>ball</w:t>
      </w:r>
      <w:r w:rsidR="00641826">
        <w:rPr>
          <w:spacing w:val="-3"/>
        </w:rPr>
        <w:t xml:space="preserve"> </w:t>
      </w:r>
      <w:r w:rsidR="00641826">
        <w:t>tree</w:t>
      </w:r>
      <w:r w:rsidR="00641826">
        <w:rPr>
          <w:spacing w:val="28"/>
          <w:w w:val="94"/>
        </w:rPr>
        <w:t xml:space="preserve"> </w:t>
      </w:r>
      <w:r w:rsidR="00641826">
        <w:t>requires</w:t>
      </w:r>
      <w:r w:rsidR="00641826">
        <w:rPr>
          <w:spacing w:val="-21"/>
        </w:rPr>
        <w:t xml:space="preserve"> </w:t>
      </w:r>
      <w:r w:rsidR="00641826">
        <w:rPr>
          <w:i/>
        </w:rPr>
        <w:t>O</w:t>
      </w:r>
      <w:r w:rsidR="00641826">
        <w:rPr>
          <w:spacing w:val="1"/>
        </w:rPr>
        <w:t>(log</w:t>
      </w:r>
      <w:r w:rsidR="00641826">
        <w:rPr>
          <w:spacing w:val="-38"/>
        </w:rPr>
        <w:t xml:space="preserve"> </w:t>
      </w:r>
      <w:r w:rsidR="00641826">
        <w:rPr>
          <w:i/>
          <w:spacing w:val="-1"/>
        </w:rPr>
        <w:t>n</w:t>
      </w:r>
      <w:r w:rsidR="00641826">
        <w:rPr>
          <w:spacing w:val="-1"/>
        </w:rPr>
        <w:t>)</w:t>
      </w:r>
      <w:r w:rsidR="00641826">
        <w:rPr>
          <w:spacing w:val="-20"/>
        </w:rPr>
        <w:t xml:space="preserve"> </w:t>
      </w:r>
      <w:r w:rsidR="00641826">
        <w:t>time,</w:t>
      </w:r>
      <w:r w:rsidR="00641826">
        <w:rPr>
          <w:spacing w:val="-20"/>
        </w:rPr>
        <w:t xml:space="preserve"> </w:t>
      </w:r>
      <w:r w:rsidR="00641826">
        <w:t>assuming</w:t>
      </w:r>
      <w:r w:rsidR="00641826">
        <w:rPr>
          <w:spacing w:val="-20"/>
        </w:rPr>
        <w:t xml:space="preserve"> </w:t>
      </w:r>
      <w:r w:rsidR="00641826">
        <w:t>the</w:t>
      </w:r>
      <w:r w:rsidR="00641826">
        <w:rPr>
          <w:spacing w:val="-21"/>
        </w:rPr>
        <w:t xml:space="preserve"> </w:t>
      </w:r>
      <w:r w:rsidR="00641826">
        <w:rPr>
          <w:spacing w:val="-2"/>
        </w:rPr>
        <w:t>relatively</w:t>
      </w:r>
      <w:r w:rsidR="00641826">
        <w:rPr>
          <w:spacing w:val="-20"/>
        </w:rPr>
        <w:t xml:space="preserve"> </w:t>
      </w:r>
      <w:r w:rsidR="00641826">
        <w:t>uniform</w:t>
      </w:r>
      <w:r w:rsidR="00641826">
        <w:rPr>
          <w:spacing w:val="-20"/>
        </w:rPr>
        <w:t xml:space="preserve"> </w:t>
      </w:r>
      <w:r w:rsidR="00641826">
        <w:t>distribution</w:t>
      </w:r>
      <w:r w:rsidR="00641826">
        <w:rPr>
          <w:spacing w:val="-20"/>
        </w:rPr>
        <w:t xml:space="preserve"> </w:t>
      </w:r>
      <w:r w:rsidR="00641826">
        <w:t>of</w:t>
      </w:r>
      <w:r w:rsidR="00641826">
        <w:rPr>
          <w:spacing w:val="-20"/>
        </w:rPr>
        <w:t xml:space="preserve"> </w:t>
      </w:r>
      <w:r w:rsidR="00641826">
        <w:t>data</w:t>
      </w:r>
      <w:r w:rsidR="00641826">
        <w:rPr>
          <w:spacing w:val="25"/>
          <w:w w:val="98"/>
        </w:rPr>
        <w:t xml:space="preserve"> </w:t>
      </w:r>
      <w:r w:rsidR="00641826">
        <w:t>points</w:t>
      </w:r>
      <w:r w:rsidR="00641826">
        <w:rPr>
          <w:spacing w:val="21"/>
        </w:rPr>
        <w:t xml:space="preserve"> </w:t>
      </w:r>
      <w:r w:rsidR="00641826">
        <w:t>in</w:t>
      </w:r>
      <w:r w:rsidR="00641826">
        <w:rPr>
          <w:spacing w:val="22"/>
        </w:rPr>
        <w:t xml:space="preserve"> </w:t>
      </w:r>
      <w:r w:rsidR="00641826">
        <w:t>a</w:t>
      </w:r>
      <w:r w:rsidR="00641826">
        <w:rPr>
          <w:spacing w:val="22"/>
        </w:rPr>
        <w:t xml:space="preserve"> </w:t>
      </w:r>
      <w:r w:rsidR="00641826">
        <w:t>metric</w:t>
      </w:r>
      <w:r w:rsidR="00641826">
        <w:rPr>
          <w:spacing w:val="22"/>
        </w:rPr>
        <w:t xml:space="preserve"> </w:t>
      </w:r>
      <w:r w:rsidR="00641826">
        <w:t xml:space="preserve">space. </w:t>
      </w:r>
      <w:r w:rsidR="00641826">
        <w:rPr>
          <w:spacing w:val="27"/>
        </w:rPr>
        <w:t xml:space="preserve"> </w:t>
      </w:r>
      <w:r w:rsidR="00641826">
        <w:t>This</w:t>
      </w:r>
      <w:r w:rsidR="002236DA">
        <w:t xml:space="preserve"> distribution</w:t>
      </w:r>
      <w:r w:rsidR="00641826">
        <w:rPr>
          <w:spacing w:val="22"/>
        </w:rPr>
        <w:t xml:space="preserve"> </w:t>
      </w:r>
      <w:r w:rsidR="00916649">
        <w:t xml:space="preserve">differs </w:t>
      </w:r>
      <w:r w:rsidR="00641826">
        <w:t>from</w:t>
      </w:r>
      <w:r w:rsidR="00641826">
        <w:rPr>
          <w:spacing w:val="-2"/>
        </w:rPr>
        <w:t xml:space="preserve"> </w:t>
      </w:r>
      <w:r w:rsidR="00641826">
        <w:t>the</w:t>
      </w:r>
      <w:r w:rsidR="00641826">
        <w:rPr>
          <w:spacing w:val="-3"/>
        </w:rPr>
        <w:t xml:space="preserve"> </w:t>
      </w:r>
      <w:r w:rsidR="00641826">
        <w:rPr>
          <w:spacing w:val="-2"/>
        </w:rPr>
        <w:t>non</w:t>
      </w:r>
      <w:r w:rsidR="00074963">
        <w:rPr>
          <w:spacing w:val="-2"/>
        </w:rPr>
        <w:t>-</w:t>
      </w:r>
      <w:r w:rsidR="00641826">
        <w:rPr>
          <w:spacing w:val="-2"/>
        </w:rPr>
        <w:t>uniform</w:t>
      </w:r>
      <w:r w:rsidR="00641826">
        <w:rPr>
          <w:spacing w:val="-3"/>
        </w:rPr>
        <w:t xml:space="preserve"> </w:t>
      </w:r>
      <w:r w:rsidR="00074963">
        <w:t>distribu</w:t>
      </w:r>
      <w:r w:rsidR="00641826">
        <w:t>tion</w:t>
      </w:r>
      <w:r w:rsidR="00641826">
        <w:rPr>
          <w:spacing w:val="1"/>
        </w:rPr>
        <w:t xml:space="preserve"> </w:t>
      </w:r>
      <w:r w:rsidR="00641826">
        <w:t>under</w:t>
      </w:r>
      <w:r w:rsidR="00641826">
        <w:rPr>
          <w:spacing w:val="1"/>
        </w:rPr>
        <w:t xml:space="preserve"> </w:t>
      </w:r>
      <w:r w:rsidR="00641826">
        <w:rPr>
          <w:spacing w:val="-3"/>
        </w:rPr>
        <w:t>which</w:t>
      </w:r>
      <w:r w:rsidR="00641826">
        <w:rPr>
          <w:spacing w:val="2"/>
        </w:rPr>
        <w:t xml:space="preserve"> </w:t>
      </w:r>
      <w:r w:rsidR="00641826">
        <w:rPr>
          <w:spacing w:val="-2"/>
        </w:rPr>
        <w:t>entropy-scaling</w:t>
      </w:r>
      <w:r w:rsidR="00641826">
        <w:rPr>
          <w:spacing w:val="1"/>
        </w:rPr>
        <w:t xml:space="preserve"> </w:t>
      </w:r>
      <w:r w:rsidR="00641826">
        <w:rPr>
          <w:spacing w:val="-2"/>
        </w:rPr>
        <w:t>search</w:t>
      </w:r>
      <w:r w:rsidR="00641826">
        <w:rPr>
          <w:spacing w:val="2"/>
        </w:rPr>
        <w:t xml:space="preserve"> </w:t>
      </w:r>
      <w:r w:rsidR="00641826">
        <w:rPr>
          <w:spacing w:val="-2"/>
        </w:rPr>
        <w:t>beha</w:t>
      </w:r>
      <w:r w:rsidR="00641826">
        <w:rPr>
          <w:spacing w:val="-1"/>
        </w:rPr>
        <w:t>v</w:t>
      </w:r>
      <w:r w:rsidR="00641826">
        <w:rPr>
          <w:spacing w:val="-2"/>
        </w:rPr>
        <w:t>es</w:t>
      </w:r>
      <w:r w:rsidR="00641826">
        <w:rPr>
          <w:spacing w:val="1"/>
        </w:rPr>
        <w:t xml:space="preserve"> </w:t>
      </w:r>
      <w:r w:rsidR="00641826">
        <w:rPr>
          <w:spacing w:val="-3"/>
        </w:rPr>
        <w:t>well.</w:t>
      </w:r>
      <w:r w:rsidR="00641826">
        <w:rPr>
          <w:spacing w:val="42"/>
        </w:rPr>
        <w:t xml:space="preserve"> </w:t>
      </w:r>
      <w:r w:rsidR="00641826">
        <w:t>As</w:t>
      </w:r>
      <w:r w:rsidR="00641826">
        <w:rPr>
          <w:spacing w:val="1"/>
        </w:rPr>
        <w:t xml:space="preserve"> </w:t>
      </w:r>
      <w:r w:rsidR="00641826">
        <w:t>future</w:t>
      </w:r>
      <w:r w:rsidR="00641826">
        <w:rPr>
          <w:spacing w:val="3"/>
        </w:rPr>
        <w:t xml:space="preserve"> </w:t>
      </w:r>
      <w:r w:rsidR="00641826">
        <w:rPr>
          <w:spacing w:val="-3"/>
        </w:rPr>
        <w:t>work,</w:t>
      </w:r>
      <w:r w:rsidR="00641826">
        <w:rPr>
          <w:spacing w:val="4"/>
        </w:rPr>
        <w:t xml:space="preserve"> </w:t>
      </w:r>
      <w:r w:rsidR="00641826">
        <w:rPr>
          <w:spacing w:val="-5"/>
        </w:rPr>
        <w:t>we</w:t>
      </w:r>
      <w:r w:rsidR="00641826">
        <w:rPr>
          <w:spacing w:val="27"/>
          <w:w w:val="89"/>
        </w:rPr>
        <w:t xml:space="preserve"> </w:t>
      </w:r>
      <w:r w:rsidR="00641826">
        <w:t>will</w:t>
      </w:r>
      <w:r w:rsidR="00641826">
        <w:rPr>
          <w:spacing w:val="7"/>
        </w:rPr>
        <w:t xml:space="preserve"> </w:t>
      </w:r>
      <w:r w:rsidR="00641826">
        <w:rPr>
          <w:spacing w:val="-3"/>
        </w:rPr>
        <w:t>in</w:t>
      </w:r>
      <w:r w:rsidR="00641826">
        <w:rPr>
          <w:spacing w:val="-2"/>
        </w:rPr>
        <w:t>v</w:t>
      </w:r>
      <w:r w:rsidR="00641826">
        <w:rPr>
          <w:spacing w:val="-3"/>
        </w:rPr>
        <w:t>estigate</w:t>
      </w:r>
      <w:r w:rsidR="00641826">
        <w:rPr>
          <w:spacing w:val="8"/>
        </w:rPr>
        <w:t xml:space="preserve"> </w:t>
      </w:r>
      <w:r w:rsidR="00641826">
        <w:t>further</w:t>
      </w:r>
      <w:r w:rsidR="00641826">
        <w:rPr>
          <w:spacing w:val="8"/>
        </w:rPr>
        <w:t xml:space="preserve"> </w:t>
      </w:r>
      <w:r w:rsidR="00641826">
        <w:t>acceleration</w:t>
      </w:r>
      <w:r w:rsidR="00641826">
        <w:rPr>
          <w:spacing w:val="7"/>
        </w:rPr>
        <w:t xml:space="preserve"> </w:t>
      </w:r>
      <w:r w:rsidR="00641826">
        <w:t>of</w:t>
      </w:r>
      <w:r w:rsidR="00641826">
        <w:rPr>
          <w:spacing w:val="7"/>
        </w:rPr>
        <w:t xml:space="preserve"> </w:t>
      </w:r>
      <w:r w:rsidR="00641826">
        <w:t>coarse</w:t>
      </w:r>
      <w:r w:rsidR="00641826">
        <w:rPr>
          <w:spacing w:val="8"/>
        </w:rPr>
        <w:t xml:space="preserve"> </w:t>
      </w:r>
      <w:r w:rsidR="00641826">
        <w:rPr>
          <w:spacing w:val="-2"/>
        </w:rPr>
        <w:t>search</w:t>
      </w:r>
      <w:r w:rsidR="00641826">
        <w:rPr>
          <w:spacing w:val="7"/>
        </w:rPr>
        <w:t xml:space="preserve"> </w:t>
      </w:r>
      <w:r w:rsidR="00641826">
        <w:rPr>
          <w:spacing w:val="-4"/>
        </w:rPr>
        <w:t>b</w:t>
      </w:r>
      <w:r w:rsidR="00641826">
        <w:rPr>
          <w:spacing w:val="-3"/>
        </w:rPr>
        <w:t>y</w:t>
      </w:r>
      <w:r w:rsidR="00641826">
        <w:rPr>
          <w:spacing w:val="8"/>
        </w:rPr>
        <w:t xml:space="preserve"> </w:t>
      </w:r>
      <w:r w:rsidR="00641826">
        <w:t>applying</w:t>
      </w:r>
      <w:r w:rsidR="00641826">
        <w:rPr>
          <w:spacing w:val="7"/>
        </w:rPr>
        <w:t xml:space="preserve"> </w:t>
      </w:r>
      <w:r w:rsidR="00641826">
        <w:t>a</w:t>
      </w:r>
      <w:r w:rsidR="00641826">
        <w:rPr>
          <w:spacing w:val="7"/>
        </w:rPr>
        <w:t xml:space="preserve"> </w:t>
      </w:r>
      <w:r w:rsidR="00641826">
        <w:t>metric</w:t>
      </w:r>
      <w:r w:rsidR="00641826">
        <w:rPr>
          <w:spacing w:val="29"/>
          <w:w w:val="94"/>
        </w:rPr>
        <w:t xml:space="preserve"> </w:t>
      </w:r>
      <w:r w:rsidR="00641826">
        <w:t>ball</w:t>
      </w:r>
      <w:r w:rsidR="00641826">
        <w:rPr>
          <w:spacing w:val="-30"/>
        </w:rPr>
        <w:t xml:space="preserve"> </w:t>
      </w:r>
      <w:r w:rsidR="00641826">
        <w:t>tree</w:t>
      </w:r>
      <w:r w:rsidR="00641826">
        <w:rPr>
          <w:spacing w:val="-30"/>
        </w:rPr>
        <w:t xml:space="preserve"> </w:t>
      </w:r>
      <w:r w:rsidR="00641826">
        <w:t>to</w:t>
      </w:r>
      <w:r w:rsidR="00641826">
        <w:rPr>
          <w:spacing w:val="-30"/>
        </w:rPr>
        <w:t xml:space="preserve"> </w:t>
      </w:r>
      <w:r w:rsidR="00641826">
        <w:t>the</w:t>
      </w:r>
      <w:r w:rsidR="00641826">
        <w:rPr>
          <w:spacing w:val="-29"/>
        </w:rPr>
        <w:t xml:space="preserve"> </w:t>
      </w:r>
      <w:r w:rsidR="00641826">
        <w:t>cluster</w:t>
      </w:r>
      <w:r w:rsidR="00641826">
        <w:rPr>
          <w:spacing w:val="-30"/>
        </w:rPr>
        <w:t xml:space="preserve"> </w:t>
      </w:r>
      <w:r w:rsidR="00641826">
        <w:rPr>
          <w:spacing w:val="-2"/>
        </w:rPr>
        <w:t>represen</w:t>
      </w:r>
      <w:r w:rsidR="00641826">
        <w:rPr>
          <w:spacing w:val="-1"/>
        </w:rPr>
        <w:t>tativ</w:t>
      </w:r>
      <w:r w:rsidR="00641826">
        <w:rPr>
          <w:spacing w:val="-2"/>
        </w:rPr>
        <w:t>es</w:t>
      </w:r>
      <w:r w:rsidR="00641826">
        <w:rPr>
          <w:spacing w:val="-30"/>
        </w:rPr>
        <w:t xml:space="preserve"> </w:t>
      </w:r>
      <w:r w:rsidR="00641826">
        <w:rPr>
          <w:spacing w:val="-2"/>
        </w:rPr>
        <w:t>themselves;</w:t>
      </w:r>
      <w:r w:rsidR="00641826">
        <w:rPr>
          <w:spacing w:val="-29"/>
        </w:rPr>
        <w:t xml:space="preserve"> </w:t>
      </w:r>
      <w:r w:rsidR="00641826">
        <w:t>this</w:t>
      </w:r>
      <w:r w:rsidR="00641826">
        <w:rPr>
          <w:spacing w:val="-29"/>
        </w:rPr>
        <w:t xml:space="preserve"> </w:t>
      </w:r>
      <w:r w:rsidR="00641826">
        <w:rPr>
          <w:spacing w:val="-2"/>
        </w:rPr>
        <w:t>approach</w:t>
      </w:r>
      <w:r w:rsidR="00641826">
        <w:rPr>
          <w:spacing w:val="-30"/>
        </w:rPr>
        <w:t xml:space="preserve"> </w:t>
      </w:r>
      <w:r w:rsidR="00641826">
        <w:rPr>
          <w:spacing w:val="-4"/>
        </w:rPr>
        <w:t>ma</w:t>
      </w:r>
      <w:r w:rsidR="00641826">
        <w:rPr>
          <w:spacing w:val="-3"/>
        </w:rPr>
        <w:t>y</w:t>
      </w:r>
      <w:r w:rsidR="00641826">
        <w:rPr>
          <w:spacing w:val="-30"/>
        </w:rPr>
        <w:t xml:space="preserve"> </w:t>
      </w:r>
      <w:r w:rsidR="00641826">
        <w:t>reduce</w:t>
      </w:r>
      <w:r w:rsidR="00641826">
        <w:rPr>
          <w:spacing w:val="29"/>
          <w:w w:val="92"/>
        </w:rPr>
        <w:t xml:space="preserve"> </w:t>
      </w:r>
      <w:r w:rsidR="00641826">
        <w:t>the</w:t>
      </w:r>
      <w:r w:rsidR="00641826">
        <w:rPr>
          <w:spacing w:val="4"/>
        </w:rPr>
        <w:t xml:space="preserve"> </w:t>
      </w:r>
      <w:r w:rsidR="00641826">
        <w:t>coarse</w:t>
      </w:r>
      <w:r w:rsidR="00641826">
        <w:rPr>
          <w:spacing w:val="4"/>
        </w:rPr>
        <w:t xml:space="preserve"> </w:t>
      </w:r>
      <w:r w:rsidR="00641826">
        <w:rPr>
          <w:spacing w:val="-2"/>
        </w:rPr>
        <w:t>search</w:t>
      </w:r>
      <w:r w:rsidR="00641826">
        <w:rPr>
          <w:spacing w:val="5"/>
        </w:rPr>
        <w:t xml:space="preserve"> </w:t>
      </w:r>
      <w:r w:rsidR="00641826">
        <w:t>time</w:t>
      </w:r>
      <w:r w:rsidR="00641826">
        <w:rPr>
          <w:spacing w:val="4"/>
        </w:rPr>
        <w:t xml:space="preserve"> </w:t>
      </w:r>
      <w:r w:rsidR="00641826">
        <w:t>to</w:t>
      </w:r>
      <w:r w:rsidR="00641826">
        <w:rPr>
          <w:spacing w:val="5"/>
        </w:rPr>
        <w:t xml:space="preserve"> </w:t>
      </w:r>
      <w:r w:rsidR="00641826">
        <w:rPr>
          <w:i/>
        </w:rPr>
        <w:t>O</w:t>
      </w:r>
      <w:r w:rsidR="00641826">
        <w:rPr>
          <w:spacing w:val="1"/>
        </w:rPr>
        <w:t>(log</w:t>
      </w:r>
      <w:r w:rsidR="00641826">
        <w:rPr>
          <w:spacing w:val="-27"/>
        </w:rPr>
        <w:t xml:space="preserve"> </w:t>
      </w:r>
      <w:r w:rsidR="00641826">
        <w:rPr>
          <w:i/>
          <w:spacing w:val="2"/>
        </w:rPr>
        <w:t>k</w:t>
      </w:r>
      <w:r w:rsidR="00641826">
        <w:rPr>
          <w:spacing w:val="2"/>
        </w:rPr>
        <w:t>).</w:t>
      </w:r>
      <w:r w:rsidR="00641826">
        <w:rPr>
          <w:spacing w:val="35"/>
        </w:rPr>
        <w:t xml:space="preserve"> </w:t>
      </w:r>
      <w:r w:rsidR="00641826">
        <w:t>This</w:t>
      </w:r>
      <w:r w:rsidR="00641826">
        <w:rPr>
          <w:spacing w:val="4"/>
        </w:rPr>
        <w:t xml:space="preserve"> </w:t>
      </w:r>
      <w:r w:rsidR="00641826">
        <w:t>step,</w:t>
      </w:r>
      <w:r w:rsidR="00641826">
        <w:rPr>
          <w:spacing w:val="6"/>
        </w:rPr>
        <w:t xml:space="preserve"> </w:t>
      </w:r>
      <w:r w:rsidR="00641826">
        <w:rPr>
          <w:spacing w:val="1"/>
        </w:rPr>
        <w:t>too,</w:t>
      </w:r>
      <w:r w:rsidR="00641826">
        <w:rPr>
          <w:spacing w:val="6"/>
        </w:rPr>
        <w:t xml:space="preserve"> </w:t>
      </w:r>
      <w:r w:rsidR="00641826">
        <w:t>can</w:t>
      </w:r>
      <w:r w:rsidR="00641826">
        <w:rPr>
          <w:spacing w:val="4"/>
        </w:rPr>
        <w:t xml:space="preserve"> </w:t>
      </w:r>
      <w:r w:rsidR="00641826">
        <w:rPr>
          <w:spacing w:val="3"/>
        </w:rPr>
        <w:t>be</w:t>
      </w:r>
      <w:r w:rsidR="00641826">
        <w:rPr>
          <w:spacing w:val="4"/>
        </w:rPr>
        <w:t xml:space="preserve"> </w:t>
      </w:r>
      <w:r w:rsidR="00641826">
        <w:rPr>
          <w:spacing w:val="-2"/>
        </w:rPr>
        <w:t>though</w:t>
      </w:r>
      <w:r w:rsidR="00641826">
        <w:rPr>
          <w:spacing w:val="-1"/>
        </w:rPr>
        <w:t>t</w:t>
      </w:r>
      <w:r w:rsidR="00641826">
        <w:rPr>
          <w:spacing w:val="5"/>
        </w:rPr>
        <w:t xml:space="preserve"> </w:t>
      </w:r>
      <w:r w:rsidR="00641826">
        <w:t>of</w:t>
      </w:r>
      <w:r w:rsidR="00641826">
        <w:rPr>
          <w:spacing w:val="4"/>
        </w:rPr>
        <w:t xml:space="preserve"> </w:t>
      </w:r>
      <w:r w:rsidR="00641826">
        <w:t>as</w:t>
      </w:r>
      <w:r w:rsidR="00641826">
        <w:rPr>
          <w:spacing w:val="5"/>
        </w:rPr>
        <w:t xml:space="preserve"> </w:t>
      </w:r>
      <w:r w:rsidR="00641826">
        <w:t>an</w:t>
      </w:r>
    </w:p>
    <w:p w14:paraId="105C9023"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4A1258AB" w14:textId="77777777" w:rsidR="00283DE0" w:rsidRDefault="00283DE0" w:rsidP="003B0178">
      <w:pPr>
        <w:keepLines/>
        <w:rPr>
          <w:rFonts w:ascii="Georgia" w:eastAsia="Georgia" w:hAnsi="Georgia" w:cs="Georgia"/>
          <w:sz w:val="20"/>
          <w:szCs w:val="20"/>
        </w:rPr>
      </w:pPr>
    </w:p>
    <w:p w14:paraId="3CE07CAD" w14:textId="77777777" w:rsidR="00283DE0" w:rsidRDefault="00283DE0" w:rsidP="003B0178">
      <w:pPr>
        <w:keepLines/>
        <w:rPr>
          <w:rFonts w:ascii="Georgia" w:eastAsia="Georgia" w:hAnsi="Georgia" w:cs="Georgia"/>
          <w:sz w:val="20"/>
          <w:szCs w:val="20"/>
        </w:rPr>
      </w:pPr>
    </w:p>
    <w:p w14:paraId="0B1BC98D" w14:textId="77777777" w:rsidR="00283DE0" w:rsidRDefault="00283DE0" w:rsidP="003B0178">
      <w:pPr>
        <w:keepLines/>
        <w:rPr>
          <w:rFonts w:ascii="Georgia" w:eastAsia="Georgia" w:hAnsi="Georgia" w:cs="Georgia"/>
          <w:sz w:val="20"/>
          <w:szCs w:val="20"/>
        </w:rPr>
      </w:pPr>
    </w:p>
    <w:p w14:paraId="440FCB63" w14:textId="77777777" w:rsidR="00283DE0" w:rsidRDefault="00283DE0" w:rsidP="003B0178">
      <w:pPr>
        <w:keepLines/>
        <w:spacing w:before="10"/>
        <w:rPr>
          <w:rFonts w:ascii="Georgia" w:eastAsia="Georgia" w:hAnsi="Georgia" w:cs="Georgia"/>
          <w:sz w:val="25"/>
          <w:szCs w:val="25"/>
        </w:rPr>
      </w:pPr>
    </w:p>
    <w:p w14:paraId="2CFA7267" w14:textId="77777777" w:rsidR="00283DE0" w:rsidRPr="00074963" w:rsidRDefault="00641826" w:rsidP="003B0178">
      <w:pPr>
        <w:pStyle w:val="BodyText"/>
      </w:pPr>
      <w:r w:rsidRPr="00074963">
        <w:t>additional level of clustering.</w:t>
      </w:r>
    </w:p>
    <w:p w14:paraId="1F03A04D" w14:textId="29D9B4FA" w:rsidR="00283DE0" w:rsidRPr="00B6439D" w:rsidRDefault="00641826" w:rsidP="003B0178">
      <w:pPr>
        <w:pStyle w:val="BodyText"/>
        <w:keepLines/>
        <w:spacing w:before="160" w:line="381" w:lineRule="auto"/>
        <w:ind w:right="528" w:firstLine="351"/>
      </w:pPr>
      <w:r>
        <w:t>Other</w:t>
      </w:r>
      <w:r>
        <w:rPr>
          <w:spacing w:val="9"/>
        </w:rPr>
        <w:t xml:space="preserve"> </w:t>
      </w:r>
      <w:r>
        <w:t>metric</w:t>
      </w:r>
      <w:r>
        <w:rPr>
          <w:spacing w:val="9"/>
        </w:rPr>
        <w:t xml:space="preserve"> </w:t>
      </w:r>
      <w:r>
        <w:rPr>
          <w:spacing w:val="-2"/>
        </w:rPr>
        <w:t>search</w:t>
      </w:r>
      <w:r>
        <w:rPr>
          <w:spacing w:val="9"/>
        </w:rPr>
        <w:t xml:space="preserve"> </w:t>
      </w:r>
      <w:r>
        <w:t>trees</w:t>
      </w:r>
      <w:r>
        <w:rPr>
          <w:spacing w:val="9"/>
        </w:rPr>
        <w:t xml:space="preserve"> </w:t>
      </w:r>
      <w:r>
        <w:t>can</w:t>
      </w:r>
      <w:r>
        <w:rPr>
          <w:spacing w:val="9"/>
        </w:rPr>
        <w:t xml:space="preserve"> </w:t>
      </w:r>
      <w:r>
        <w:t>also</w:t>
      </w:r>
      <w:r>
        <w:rPr>
          <w:spacing w:val="9"/>
        </w:rPr>
        <w:t xml:space="preserve"> </w:t>
      </w:r>
      <w:r>
        <w:rPr>
          <w:spacing w:val="3"/>
        </w:rPr>
        <w:t>be</w:t>
      </w:r>
      <w:r>
        <w:rPr>
          <w:spacing w:val="9"/>
        </w:rPr>
        <w:t xml:space="preserve"> </w:t>
      </w:r>
      <w:r>
        <w:t>found</w:t>
      </w:r>
      <w:r>
        <w:rPr>
          <w:spacing w:val="10"/>
        </w:rPr>
        <w:t xml:space="preserve"> </w:t>
      </w:r>
      <w:r>
        <w:t>in</w:t>
      </w:r>
      <w:r>
        <w:rPr>
          <w:spacing w:val="9"/>
        </w:rPr>
        <w:t xml:space="preserve"> </w:t>
      </w:r>
      <w:r>
        <w:t>the</w:t>
      </w:r>
      <w:r>
        <w:rPr>
          <w:spacing w:val="9"/>
        </w:rPr>
        <w:t xml:space="preserve"> </w:t>
      </w:r>
      <w:r>
        <w:t>database</w:t>
      </w:r>
      <w:r>
        <w:rPr>
          <w:spacing w:val="9"/>
        </w:rPr>
        <w:t xml:space="preserve"> </w:t>
      </w:r>
      <w:r>
        <w:t>literature</w:t>
      </w:r>
      <w:r>
        <w:rPr>
          <w:w w:val="95"/>
        </w:rPr>
        <w:t xml:space="preserve"> </w:t>
      </w:r>
      <w:r>
        <w:t>(Zezula</w:t>
      </w:r>
      <w:r>
        <w:rPr>
          <w:spacing w:val="-19"/>
        </w:rPr>
        <w:t xml:space="preserve"> </w:t>
      </w:r>
      <w:r>
        <w:t>et</w:t>
      </w:r>
      <w:r>
        <w:rPr>
          <w:spacing w:val="-20"/>
        </w:rPr>
        <w:t xml:space="preserve"> </w:t>
      </w:r>
      <w:r>
        <w:t>al.,</w:t>
      </w:r>
      <w:r>
        <w:rPr>
          <w:spacing w:val="-20"/>
        </w:rPr>
        <w:t xml:space="preserve"> </w:t>
      </w:r>
      <w:r>
        <w:rPr>
          <w:spacing w:val="-2"/>
        </w:rPr>
        <w:t>2006</w:t>
      </w:r>
      <w:r>
        <w:rPr>
          <w:spacing w:val="-1"/>
        </w:rPr>
        <w:t>),</w:t>
      </w:r>
      <w:r>
        <w:rPr>
          <w:spacing w:val="-19"/>
        </w:rPr>
        <w:t xml:space="preserve"> </w:t>
      </w:r>
      <w:r w:rsidR="00DA70FB">
        <w:rPr>
          <w:spacing w:val="-19"/>
        </w:rPr>
        <w:t>al</w:t>
      </w:r>
      <w:r>
        <w:t>though</w:t>
      </w:r>
      <w:r w:rsidR="00DA70FB">
        <w:t xml:space="preserve"> to our knowledge</w:t>
      </w:r>
      <w:r>
        <w:rPr>
          <w:spacing w:val="-19"/>
        </w:rPr>
        <w:t xml:space="preserve"> </w:t>
      </w:r>
      <w:r>
        <w:t>they</w:t>
      </w:r>
      <w:r>
        <w:rPr>
          <w:spacing w:val="-20"/>
        </w:rPr>
        <w:t xml:space="preserve"> </w:t>
      </w:r>
      <w:r>
        <w:rPr>
          <w:spacing w:val="-5"/>
        </w:rPr>
        <w:t>ha</w:t>
      </w:r>
      <w:r>
        <w:rPr>
          <w:spacing w:val="-4"/>
        </w:rPr>
        <w:t>v</w:t>
      </w:r>
      <w:r>
        <w:rPr>
          <w:spacing w:val="-5"/>
        </w:rPr>
        <w:t>e</w:t>
      </w:r>
      <w:r>
        <w:rPr>
          <w:spacing w:val="-19"/>
        </w:rPr>
        <w:t xml:space="preserve"> </w:t>
      </w:r>
      <w:r w:rsidR="00DA70FB">
        <w:rPr>
          <w:spacing w:val="-3"/>
        </w:rPr>
        <w:t>not</w:t>
      </w:r>
      <w:r w:rsidR="00DA70FB">
        <w:rPr>
          <w:spacing w:val="-20"/>
        </w:rPr>
        <w:t xml:space="preserve"> </w:t>
      </w:r>
      <w:r>
        <w:rPr>
          <w:spacing w:val="1"/>
        </w:rPr>
        <w:t>been</w:t>
      </w:r>
      <w:r>
        <w:rPr>
          <w:spacing w:val="-19"/>
        </w:rPr>
        <w:t xml:space="preserve"> </w:t>
      </w:r>
      <w:r w:rsidR="00DA70FB">
        <w:rPr>
          <w:spacing w:val="-19"/>
        </w:rPr>
        <w:t xml:space="preserve">explicitly </w:t>
      </w:r>
      <w:r>
        <w:t>applied</w:t>
      </w:r>
      <w:r>
        <w:rPr>
          <w:spacing w:val="-20"/>
        </w:rPr>
        <w:t xml:space="preserve"> </w:t>
      </w:r>
      <w:r>
        <w:t>to</w:t>
      </w:r>
      <w:r>
        <w:rPr>
          <w:spacing w:val="-19"/>
        </w:rPr>
        <w:t xml:space="preserve"> </w:t>
      </w:r>
      <w:r>
        <w:t>biological</w:t>
      </w:r>
      <w:r>
        <w:rPr>
          <w:spacing w:val="-20"/>
        </w:rPr>
        <w:t xml:space="preserve"> </w:t>
      </w:r>
      <w:r>
        <w:t>data</w:t>
      </w:r>
      <w:r>
        <w:rPr>
          <w:spacing w:val="25"/>
          <w:w w:val="98"/>
        </w:rPr>
        <w:t xml:space="preserve"> </w:t>
      </w:r>
      <w:r>
        <w:t>science.</w:t>
      </w:r>
      <w:r>
        <w:rPr>
          <w:spacing w:val="30"/>
        </w:rPr>
        <w:t xml:space="preserve"> </w:t>
      </w:r>
      <w:r>
        <w:t>The</w:t>
      </w:r>
      <w:r>
        <w:rPr>
          <w:spacing w:val="-3"/>
        </w:rPr>
        <w:t xml:space="preserve"> </w:t>
      </w:r>
      <w:r>
        <w:t>closest</w:t>
      </w:r>
      <w:r>
        <w:rPr>
          <w:spacing w:val="-4"/>
        </w:rPr>
        <w:t xml:space="preserve"> </w:t>
      </w:r>
      <w:r>
        <w:t>analogue</w:t>
      </w:r>
      <w:r>
        <w:rPr>
          <w:spacing w:val="-4"/>
        </w:rPr>
        <w:t xml:space="preserve"> </w:t>
      </w:r>
      <w:r>
        <w:t>to</w:t>
      </w:r>
      <w:r>
        <w:rPr>
          <w:spacing w:val="-3"/>
        </w:rPr>
        <w:t xml:space="preserve"> </w:t>
      </w:r>
      <w:r>
        <w:rPr>
          <w:spacing w:val="-2"/>
        </w:rPr>
        <w:t>entropy-scaling</w:t>
      </w:r>
      <w:r>
        <w:rPr>
          <w:spacing w:val="-4"/>
        </w:rPr>
        <w:t xml:space="preserve"> </w:t>
      </w:r>
      <w:r>
        <w:rPr>
          <w:spacing w:val="-2"/>
        </w:rPr>
        <w:t>search</w:t>
      </w:r>
      <w:r>
        <w:rPr>
          <w:spacing w:val="-4"/>
        </w:rPr>
        <w:t xml:space="preserve"> </w:t>
      </w:r>
      <w:r>
        <w:t>trees</w:t>
      </w:r>
      <w:r>
        <w:rPr>
          <w:spacing w:val="-4"/>
        </w:rPr>
        <w:t xml:space="preserve"> </w:t>
      </w:r>
      <w:r>
        <w:t>is</w:t>
      </w:r>
      <w:r>
        <w:rPr>
          <w:spacing w:val="-4"/>
        </w:rPr>
        <w:t xml:space="preserve"> </w:t>
      </w:r>
      <w:r>
        <w:t>the</w:t>
      </w:r>
      <w:r>
        <w:rPr>
          <w:spacing w:val="-3"/>
        </w:rPr>
        <w:t xml:space="preserve"> </w:t>
      </w:r>
      <w:r>
        <w:t>M-tree</w:t>
      </w:r>
      <w:r>
        <w:rPr>
          <w:spacing w:val="22"/>
          <w:w w:val="94"/>
        </w:rPr>
        <w:t xml:space="preserve"> </w:t>
      </w:r>
      <w:r>
        <w:t>(Ciaccia</w:t>
      </w:r>
      <w:r>
        <w:rPr>
          <w:spacing w:val="8"/>
        </w:rPr>
        <w:t xml:space="preserve"> </w:t>
      </w:r>
      <w:r>
        <w:t>et</w:t>
      </w:r>
      <w:r>
        <w:rPr>
          <w:spacing w:val="8"/>
        </w:rPr>
        <w:t xml:space="preserve"> </w:t>
      </w:r>
      <w:r>
        <w:t>al.,</w:t>
      </w:r>
      <w:r>
        <w:rPr>
          <w:spacing w:val="8"/>
        </w:rPr>
        <w:t xml:space="preserve"> </w:t>
      </w:r>
      <w:r>
        <w:t>1997,</w:t>
      </w:r>
      <w:r>
        <w:rPr>
          <w:spacing w:val="8"/>
        </w:rPr>
        <w:t xml:space="preserve"> </w:t>
      </w:r>
      <w:r>
        <w:rPr>
          <w:spacing w:val="-2"/>
        </w:rPr>
        <w:t>1998</w:t>
      </w:r>
      <w:r>
        <w:rPr>
          <w:spacing w:val="-1"/>
        </w:rPr>
        <w:t>),</w:t>
      </w:r>
      <w:r>
        <w:rPr>
          <w:spacing w:val="11"/>
        </w:rPr>
        <w:t xml:space="preserve"> </w:t>
      </w:r>
      <w:r>
        <w:rPr>
          <w:spacing w:val="-3"/>
        </w:rPr>
        <w:t>which</w:t>
      </w:r>
      <w:r>
        <w:rPr>
          <w:spacing w:val="8"/>
        </w:rPr>
        <w:t xml:space="preserve"> </w:t>
      </w:r>
      <w:r>
        <w:rPr>
          <w:spacing w:val="-2"/>
        </w:rPr>
        <w:t>resembles</w:t>
      </w:r>
      <w:r>
        <w:rPr>
          <w:spacing w:val="7"/>
        </w:rPr>
        <w:t xml:space="preserve"> </w:t>
      </w:r>
      <w:r>
        <w:t>a</w:t>
      </w:r>
      <w:r>
        <w:rPr>
          <w:spacing w:val="8"/>
        </w:rPr>
        <w:t xml:space="preserve"> </w:t>
      </w:r>
      <w:r>
        <w:rPr>
          <w:spacing w:val="-3"/>
        </w:rPr>
        <w:t>multi-level</w:t>
      </w:r>
      <w:r>
        <w:rPr>
          <w:spacing w:val="8"/>
        </w:rPr>
        <w:t xml:space="preserve"> </w:t>
      </w:r>
      <w:r>
        <w:rPr>
          <w:spacing w:val="-2"/>
        </w:rPr>
        <w:t>v</w:t>
      </w:r>
      <w:r>
        <w:rPr>
          <w:spacing w:val="-3"/>
        </w:rPr>
        <w:t>ariation</w:t>
      </w:r>
      <w:r>
        <w:rPr>
          <w:spacing w:val="7"/>
        </w:rPr>
        <w:t xml:space="preserve"> </w:t>
      </w:r>
      <w:r>
        <w:t>of</w:t>
      </w:r>
      <w:r>
        <w:rPr>
          <w:spacing w:val="7"/>
        </w:rPr>
        <w:t xml:space="preserve"> </w:t>
      </w:r>
      <w:r>
        <w:t>our</w:t>
      </w:r>
      <w:r>
        <w:rPr>
          <w:spacing w:val="51"/>
          <w:w w:val="92"/>
        </w:rPr>
        <w:t xml:space="preserve"> </w:t>
      </w:r>
      <w:r>
        <w:rPr>
          <w:spacing w:val="-2"/>
        </w:rPr>
        <w:t>entropy-scaling</w:t>
      </w:r>
      <w:r>
        <w:rPr>
          <w:spacing w:val="-23"/>
        </w:rPr>
        <w:t xml:space="preserve"> </w:t>
      </w:r>
      <w:r>
        <w:rPr>
          <w:spacing w:val="-2"/>
        </w:rPr>
        <w:t>search</w:t>
      </w:r>
      <w:r>
        <w:rPr>
          <w:spacing w:val="-22"/>
        </w:rPr>
        <w:t xml:space="preserve"> </w:t>
      </w:r>
      <w:r>
        <w:t>trees.</w:t>
      </w:r>
      <w:r>
        <w:rPr>
          <w:spacing w:val="-4"/>
        </w:rPr>
        <w:t xml:space="preserve"> However,</w:t>
      </w:r>
      <w:r>
        <w:rPr>
          <w:spacing w:val="-21"/>
        </w:rPr>
        <w:t xml:space="preserve"> </w:t>
      </w:r>
      <w:r>
        <w:t>the</w:t>
      </w:r>
      <w:r>
        <w:rPr>
          <w:spacing w:val="-22"/>
        </w:rPr>
        <w:t xml:space="preserve"> </w:t>
      </w:r>
      <w:r>
        <w:t>M-tree</w:t>
      </w:r>
      <w:r>
        <w:rPr>
          <w:spacing w:val="-22"/>
        </w:rPr>
        <w:t xml:space="preserve"> </w:t>
      </w:r>
      <w:r>
        <w:rPr>
          <w:spacing w:val="-2"/>
        </w:rPr>
        <w:t>time-complexit</w:t>
      </w:r>
      <w:r>
        <w:rPr>
          <w:spacing w:val="-1"/>
        </w:rPr>
        <w:t>y</w:t>
      </w:r>
      <w:r>
        <w:rPr>
          <w:spacing w:val="-22"/>
        </w:rPr>
        <w:t xml:space="preserve"> </w:t>
      </w:r>
      <w:r>
        <w:t>analysis</w:t>
      </w:r>
      <w:r>
        <w:rPr>
          <w:spacing w:val="29"/>
          <w:w w:val="94"/>
        </w:rPr>
        <w:t xml:space="preserve"> </w:t>
      </w:r>
      <w:r>
        <w:t>(Ciaccia</w:t>
      </w:r>
      <w:r>
        <w:rPr>
          <w:spacing w:val="-13"/>
        </w:rPr>
        <w:t xml:space="preserve"> </w:t>
      </w:r>
      <w:r>
        <w:t>et</w:t>
      </w:r>
      <w:r>
        <w:rPr>
          <w:spacing w:val="-13"/>
        </w:rPr>
        <w:t xml:space="preserve"> </w:t>
      </w:r>
      <w:r>
        <w:t>al.,</w:t>
      </w:r>
      <w:r>
        <w:rPr>
          <w:spacing w:val="-12"/>
        </w:rPr>
        <w:t xml:space="preserve"> </w:t>
      </w:r>
      <w:r>
        <w:rPr>
          <w:spacing w:val="-2"/>
        </w:rPr>
        <w:t>1998</w:t>
      </w:r>
      <w:r>
        <w:rPr>
          <w:spacing w:val="-1"/>
        </w:rPr>
        <w:t>)</w:t>
      </w:r>
      <w:r>
        <w:rPr>
          <w:spacing w:val="-13"/>
        </w:rPr>
        <w:t xml:space="preserve"> </w:t>
      </w:r>
      <w:r>
        <w:rPr>
          <w:spacing w:val="1"/>
        </w:rPr>
        <w:t>does</w:t>
      </w:r>
      <w:r>
        <w:rPr>
          <w:spacing w:val="-13"/>
        </w:rPr>
        <w:t xml:space="preserve"> </w:t>
      </w:r>
      <w:r>
        <w:t>not</w:t>
      </w:r>
      <w:r>
        <w:rPr>
          <w:spacing w:val="-13"/>
        </w:rPr>
        <w:t xml:space="preserve"> </w:t>
      </w:r>
      <w:r>
        <w:rPr>
          <w:spacing w:val="-5"/>
        </w:rPr>
        <w:t>ha</w:t>
      </w:r>
      <w:r>
        <w:rPr>
          <w:spacing w:val="-4"/>
        </w:rPr>
        <w:t>v</w:t>
      </w:r>
      <w:r>
        <w:rPr>
          <w:spacing w:val="-5"/>
        </w:rPr>
        <w:t>e</w:t>
      </w:r>
      <w:r>
        <w:rPr>
          <w:spacing w:val="-13"/>
        </w:rPr>
        <w:t xml:space="preserve"> </w:t>
      </w:r>
      <w:r>
        <w:t>a</w:t>
      </w:r>
      <w:r>
        <w:rPr>
          <w:spacing w:val="-13"/>
        </w:rPr>
        <w:t xml:space="preserve"> </w:t>
      </w:r>
      <w:r>
        <w:t>nice</w:t>
      </w:r>
      <w:r>
        <w:rPr>
          <w:spacing w:val="-14"/>
        </w:rPr>
        <w:t xml:space="preserve"> </w:t>
      </w:r>
      <w:r>
        <w:t>closed</w:t>
      </w:r>
      <w:r>
        <w:rPr>
          <w:spacing w:val="-12"/>
        </w:rPr>
        <w:t xml:space="preserve"> </w:t>
      </w:r>
      <w:r>
        <w:t>form</w:t>
      </w:r>
      <w:r>
        <w:rPr>
          <w:spacing w:val="-13"/>
        </w:rPr>
        <w:t xml:space="preserve"> </w:t>
      </w:r>
      <w:r>
        <w:t>and</w:t>
      </w:r>
      <w:r>
        <w:rPr>
          <w:spacing w:val="-13"/>
        </w:rPr>
        <w:t xml:space="preserve"> </w:t>
      </w:r>
      <w:r>
        <w:t>is</w:t>
      </w:r>
      <w:r>
        <w:rPr>
          <w:spacing w:val="-12"/>
        </w:rPr>
        <w:t xml:space="preserve"> </w:t>
      </w:r>
      <w:r>
        <w:t>more</w:t>
      </w:r>
      <w:r>
        <w:rPr>
          <w:spacing w:val="-13"/>
        </w:rPr>
        <w:t xml:space="preserve"> </w:t>
      </w:r>
      <w:r>
        <w:t>explicitly</w:t>
      </w:r>
      <w:r>
        <w:rPr>
          <w:spacing w:val="29"/>
          <w:w w:val="97"/>
        </w:rPr>
        <w:t xml:space="preserve"> </w:t>
      </w:r>
      <w:r>
        <w:t>dependent</w:t>
      </w:r>
      <w:r>
        <w:rPr>
          <w:spacing w:val="6"/>
        </w:rPr>
        <w:t xml:space="preserve"> </w:t>
      </w:r>
      <w:r>
        <w:t>on</w:t>
      </w:r>
      <w:r>
        <w:rPr>
          <w:spacing w:val="7"/>
        </w:rPr>
        <w:t xml:space="preserve"> </w:t>
      </w:r>
      <w:r>
        <w:t>the</w:t>
      </w:r>
      <w:r>
        <w:rPr>
          <w:spacing w:val="6"/>
        </w:rPr>
        <w:t xml:space="preserve"> </w:t>
      </w:r>
      <w:r>
        <w:t>exact</w:t>
      </w:r>
      <w:r>
        <w:rPr>
          <w:spacing w:val="7"/>
        </w:rPr>
        <w:t xml:space="preserve"> </w:t>
      </w:r>
      <w:r>
        <w:t>distribution</w:t>
      </w:r>
      <w:r>
        <w:rPr>
          <w:spacing w:val="7"/>
        </w:rPr>
        <w:t xml:space="preserve"> </w:t>
      </w:r>
      <w:r>
        <w:t>of</w:t>
      </w:r>
      <w:r>
        <w:rPr>
          <w:spacing w:val="6"/>
        </w:rPr>
        <w:t xml:space="preserve"> </w:t>
      </w:r>
      <w:r>
        <w:t>points</w:t>
      </w:r>
      <w:r>
        <w:rPr>
          <w:spacing w:val="7"/>
        </w:rPr>
        <w:t xml:space="preserve"> </w:t>
      </w:r>
      <w:r>
        <w:t>in</w:t>
      </w:r>
      <w:r>
        <w:rPr>
          <w:spacing w:val="7"/>
        </w:rPr>
        <w:t xml:space="preserve"> </w:t>
      </w:r>
      <w:r>
        <w:t>the</w:t>
      </w:r>
      <w:r>
        <w:rPr>
          <w:spacing w:val="6"/>
        </w:rPr>
        <w:t xml:space="preserve"> </w:t>
      </w:r>
      <w:r>
        <w:t>database.</w:t>
      </w:r>
      <w:r>
        <w:rPr>
          <w:spacing w:val="47"/>
        </w:rPr>
        <w:t xml:space="preserve"> </w:t>
      </w:r>
      <w:r w:rsidRPr="00B6439D">
        <w:t>By using and combining the concepts of metric entropy and fractal dimension for our analysis, we are able to give an easier</w:t>
      </w:r>
      <w:r>
        <w:rPr>
          <w:spacing w:val="-14"/>
        </w:rPr>
        <w:t xml:space="preserve"> </w:t>
      </w:r>
      <w:r>
        <w:t>to</w:t>
      </w:r>
      <w:r>
        <w:rPr>
          <w:spacing w:val="-15"/>
        </w:rPr>
        <w:t xml:space="preserve"> </w:t>
      </w:r>
      <w:r>
        <w:t>understand</w:t>
      </w:r>
      <w:r>
        <w:rPr>
          <w:spacing w:val="-15"/>
        </w:rPr>
        <w:t xml:space="preserve"> </w:t>
      </w:r>
      <w:r>
        <w:t>and</w:t>
      </w:r>
      <w:r>
        <w:rPr>
          <w:spacing w:val="-15"/>
        </w:rPr>
        <w:t xml:space="preserve"> </w:t>
      </w:r>
      <w:r>
        <w:t>more</w:t>
      </w:r>
      <w:r>
        <w:rPr>
          <w:spacing w:val="-15"/>
        </w:rPr>
        <w:t xml:space="preserve"> </w:t>
      </w:r>
      <w:r>
        <w:rPr>
          <w:spacing w:val="-3"/>
        </w:rPr>
        <w:t>in</w:t>
      </w:r>
      <w:r>
        <w:rPr>
          <w:spacing w:val="-2"/>
        </w:rPr>
        <w:t>tuitiv</w:t>
      </w:r>
      <w:r>
        <w:rPr>
          <w:spacing w:val="-3"/>
        </w:rPr>
        <w:t>e,</w:t>
      </w:r>
      <w:r>
        <w:rPr>
          <w:spacing w:val="30"/>
          <w:w w:val="93"/>
        </w:rPr>
        <w:t xml:space="preserve"> </w:t>
      </w:r>
      <w:r w:rsidRPr="00B6439D">
        <w:t>if somewhat looser, bound on entropy-scaling search complexity.</w:t>
      </w:r>
    </w:p>
    <w:p w14:paraId="197AD950" w14:textId="08678A89" w:rsidR="00B6439D" w:rsidRPr="00B6439D" w:rsidRDefault="00641826" w:rsidP="002439B9">
      <w:pPr>
        <w:pStyle w:val="BodyText"/>
        <w:keepLines/>
        <w:spacing w:line="382" w:lineRule="auto"/>
        <w:ind w:left="490" w:right="533" w:firstLine="346"/>
        <w:rPr>
          <w:spacing w:val="-2"/>
        </w:rPr>
        <w:sectPr w:rsidR="00B6439D" w:rsidRPr="00B6439D" w:rsidSect="00B6439D">
          <w:pgSz w:w="12240" w:h="15840"/>
          <w:pgMar w:top="1498" w:right="1714" w:bottom="1958" w:left="1714" w:header="0" w:footer="1771" w:gutter="0"/>
          <w:cols w:space="720"/>
        </w:sectPr>
      </w:pPr>
      <w:r w:rsidRPr="00B6439D">
        <w:t xml:space="preserve">Entropy-scaling frameworks have the </w:t>
      </w:r>
      <w:r w:rsidR="00B6439D" w:rsidRPr="00B6439D">
        <w:t>ad</w:t>
      </w:r>
      <w:r w:rsidRPr="00B6439D">
        <w:t>vantage of</w:t>
      </w:r>
      <w:r>
        <w:rPr>
          <w:spacing w:val="-21"/>
        </w:rPr>
        <w:t xml:space="preserve"> </w:t>
      </w:r>
      <w:r>
        <w:t>becoming</w:t>
      </w:r>
      <w:r>
        <w:rPr>
          <w:spacing w:val="-21"/>
        </w:rPr>
        <w:t xml:space="preserve"> </w:t>
      </w:r>
      <w:r>
        <w:t>proportionately</w:t>
      </w:r>
      <w:r>
        <w:rPr>
          <w:spacing w:val="-21"/>
        </w:rPr>
        <w:t xml:space="preserve"> </w:t>
      </w:r>
      <w:r>
        <w:t>faster</w:t>
      </w:r>
      <w:r>
        <w:rPr>
          <w:spacing w:val="-21"/>
        </w:rPr>
        <w:t xml:space="preserve"> </w:t>
      </w:r>
      <w:r>
        <w:t>and</w:t>
      </w:r>
      <w:r>
        <w:rPr>
          <w:spacing w:val="-22"/>
        </w:rPr>
        <w:t xml:space="preserve"> </w:t>
      </w:r>
      <w:r>
        <w:rPr>
          <w:spacing w:val="-2"/>
        </w:rPr>
        <w:t>space-efficien</w:t>
      </w:r>
      <w:r>
        <w:rPr>
          <w:spacing w:val="-1"/>
        </w:rPr>
        <w:t>t</w:t>
      </w:r>
      <w:r>
        <w:rPr>
          <w:spacing w:val="-21"/>
        </w:rPr>
        <w:t xml:space="preserve"> </w:t>
      </w:r>
      <w:r>
        <w:t>with</w:t>
      </w:r>
      <w:r>
        <w:rPr>
          <w:spacing w:val="-21"/>
        </w:rPr>
        <w:t xml:space="preserve"> </w:t>
      </w:r>
      <w:r>
        <w:t>the</w:t>
      </w:r>
      <w:r>
        <w:rPr>
          <w:spacing w:val="-22"/>
        </w:rPr>
        <w:t xml:space="preserve"> </w:t>
      </w:r>
      <w:r>
        <w:t>size</w:t>
      </w:r>
      <w:r>
        <w:rPr>
          <w:spacing w:val="45"/>
          <w:w w:val="92"/>
        </w:rPr>
        <w:t xml:space="preserve"> </w:t>
      </w:r>
      <w:r>
        <w:t>of</w:t>
      </w:r>
      <w:r>
        <w:rPr>
          <w:spacing w:val="4"/>
        </w:rPr>
        <w:t xml:space="preserve"> </w:t>
      </w:r>
      <w:r>
        <w:t>the</w:t>
      </w:r>
      <w:r>
        <w:rPr>
          <w:spacing w:val="5"/>
        </w:rPr>
        <w:t xml:space="preserve"> </w:t>
      </w:r>
      <w:r>
        <w:rPr>
          <w:spacing w:val="-4"/>
        </w:rPr>
        <w:t>a</w:t>
      </w:r>
      <w:r>
        <w:rPr>
          <w:spacing w:val="-3"/>
        </w:rPr>
        <w:t>v</w:t>
      </w:r>
      <w:r>
        <w:rPr>
          <w:spacing w:val="-4"/>
        </w:rPr>
        <w:t>ailable</w:t>
      </w:r>
      <w:r>
        <w:rPr>
          <w:spacing w:val="4"/>
        </w:rPr>
        <w:t xml:space="preserve"> </w:t>
      </w:r>
      <w:r>
        <w:t>data.</w:t>
      </w:r>
      <w:r>
        <w:rPr>
          <w:spacing w:val="46"/>
        </w:rPr>
        <w:t xml:space="preserve"> </w:t>
      </w:r>
      <w:r>
        <w:t>Although</w:t>
      </w:r>
      <w:r>
        <w:rPr>
          <w:spacing w:val="5"/>
        </w:rPr>
        <w:t xml:space="preserve"> </w:t>
      </w:r>
      <w:r>
        <w:t>the</w:t>
      </w:r>
      <w:r>
        <w:rPr>
          <w:spacing w:val="5"/>
        </w:rPr>
        <w:t xml:space="preserve"> </w:t>
      </w:r>
      <w:r>
        <w:t>component</w:t>
      </w:r>
      <w:r>
        <w:rPr>
          <w:spacing w:val="4"/>
        </w:rPr>
        <w:t xml:space="preserve"> </w:t>
      </w:r>
      <w:r>
        <w:t>pieces</w:t>
      </w:r>
      <w:r>
        <w:rPr>
          <w:spacing w:val="4"/>
        </w:rPr>
        <w:t xml:space="preserve"> </w:t>
      </w:r>
      <w:r>
        <w:t>(e.g.,</w:t>
      </w:r>
      <w:r>
        <w:rPr>
          <w:spacing w:val="8"/>
        </w:rPr>
        <w:t xml:space="preserve"> </w:t>
      </w:r>
      <w:r>
        <w:t>the</w:t>
      </w:r>
      <w:r>
        <w:rPr>
          <w:spacing w:val="4"/>
        </w:rPr>
        <w:t xml:space="preserve"> </w:t>
      </w:r>
      <w:r>
        <w:t>clustering</w:t>
      </w:r>
      <w:r>
        <w:rPr>
          <w:spacing w:val="28"/>
          <w:w w:val="94"/>
        </w:rPr>
        <w:t xml:space="preserve"> </w:t>
      </w:r>
      <w:r>
        <w:rPr>
          <w:spacing w:val="1"/>
        </w:rPr>
        <w:t>method</w:t>
      </w:r>
      <w:r>
        <w:rPr>
          <w:spacing w:val="-32"/>
        </w:rPr>
        <w:t xml:space="preserve"> </w:t>
      </w:r>
      <w:r>
        <w:rPr>
          <w:spacing w:val="-2"/>
        </w:rPr>
        <w:t>chosen)</w:t>
      </w:r>
      <w:r>
        <w:rPr>
          <w:spacing w:val="-32"/>
        </w:rPr>
        <w:t xml:space="preserve"> </w:t>
      </w:r>
      <w:r>
        <w:t>of</w:t>
      </w:r>
      <w:r>
        <w:rPr>
          <w:spacing w:val="-32"/>
        </w:rPr>
        <w:t xml:space="preserve"> </w:t>
      </w:r>
      <w:r>
        <w:t>the</w:t>
      </w:r>
      <w:r>
        <w:rPr>
          <w:spacing w:val="-32"/>
        </w:rPr>
        <w:t xml:space="preserve"> </w:t>
      </w:r>
      <w:r>
        <w:rPr>
          <w:spacing w:val="-2"/>
        </w:rPr>
        <w:t>framework</w:t>
      </w:r>
      <w:r>
        <w:rPr>
          <w:spacing w:val="-32"/>
        </w:rPr>
        <w:t xml:space="preserve"> </w:t>
      </w:r>
      <w:r>
        <w:t>can</w:t>
      </w:r>
      <w:r>
        <w:rPr>
          <w:spacing w:val="-31"/>
        </w:rPr>
        <w:t xml:space="preserve"> </w:t>
      </w:r>
      <w:r>
        <w:rPr>
          <w:spacing w:val="3"/>
        </w:rPr>
        <w:t>be</w:t>
      </w:r>
      <w:r>
        <w:rPr>
          <w:spacing w:val="-32"/>
        </w:rPr>
        <w:t xml:space="preserve"> </w:t>
      </w:r>
      <w:r>
        <w:t>either</w:t>
      </w:r>
      <w:r>
        <w:rPr>
          <w:spacing w:val="-31"/>
        </w:rPr>
        <w:t xml:space="preserve"> </w:t>
      </w:r>
      <w:r>
        <w:t>standard</w:t>
      </w:r>
      <w:r>
        <w:rPr>
          <w:spacing w:val="-31"/>
        </w:rPr>
        <w:t xml:space="preserve"> </w:t>
      </w:r>
      <w:r>
        <w:t>(</w:t>
      </w:r>
      <w:r w:rsidRPr="00B6439D">
        <w:t xml:space="preserve">as in </w:t>
      </w:r>
      <w:r>
        <w:rPr>
          <w:spacing w:val="-3"/>
        </w:rPr>
        <w:t>esFragBag)</w:t>
      </w:r>
      <w:r>
        <w:rPr>
          <w:spacing w:val="-31"/>
        </w:rPr>
        <w:t xml:space="preserve"> </w:t>
      </w:r>
      <w:r>
        <w:t>or</w:t>
      </w:r>
      <w:r>
        <w:rPr>
          <w:spacing w:val="23"/>
          <w:w w:val="91"/>
        </w:rPr>
        <w:t xml:space="preserve"> </w:t>
      </w:r>
      <w:r>
        <w:rPr>
          <w:spacing w:val="-4"/>
        </w:rPr>
        <w:t>no</w:t>
      </w:r>
      <w:r>
        <w:rPr>
          <w:spacing w:val="-3"/>
        </w:rPr>
        <w:t>v</w:t>
      </w:r>
      <w:r>
        <w:rPr>
          <w:spacing w:val="-4"/>
        </w:rPr>
        <w:t>el</w:t>
      </w:r>
      <w:r>
        <w:rPr>
          <w:spacing w:val="-18"/>
        </w:rPr>
        <w:t xml:space="preserve"> </w:t>
      </w:r>
      <w:r>
        <w:t>(as</w:t>
      </w:r>
      <w:r>
        <w:rPr>
          <w:spacing w:val="-18"/>
        </w:rPr>
        <w:t xml:space="preserve"> </w:t>
      </w:r>
      <w:r>
        <w:t>in</w:t>
      </w:r>
      <w:r>
        <w:rPr>
          <w:spacing w:val="-18"/>
        </w:rPr>
        <w:t xml:space="preserve"> </w:t>
      </w:r>
      <w:r>
        <w:t>Ammolite),</w:t>
      </w:r>
      <w:r>
        <w:rPr>
          <w:spacing w:val="-16"/>
        </w:rPr>
        <w:t xml:space="preserve"> </w:t>
      </w:r>
      <w:r>
        <w:t>the</w:t>
      </w:r>
      <w:r>
        <w:rPr>
          <w:spacing w:val="-18"/>
        </w:rPr>
        <w:t xml:space="preserve"> </w:t>
      </w:r>
      <w:r>
        <w:rPr>
          <w:spacing w:val="-3"/>
        </w:rPr>
        <w:t>key</w:t>
      </w:r>
      <w:r>
        <w:rPr>
          <w:spacing w:val="-18"/>
        </w:rPr>
        <w:t xml:space="preserve"> </w:t>
      </w:r>
      <w:r>
        <w:t>point</w:t>
      </w:r>
      <w:r>
        <w:rPr>
          <w:spacing w:val="-18"/>
        </w:rPr>
        <w:t xml:space="preserve"> </w:t>
      </w:r>
      <w:r>
        <w:t>is</w:t>
      </w:r>
      <w:r>
        <w:rPr>
          <w:spacing w:val="-17"/>
        </w:rPr>
        <w:t xml:space="preserve"> </w:t>
      </w:r>
      <w:r>
        <w:t>that</w:t>
      </w:r>
      <w:r>
        <w:rPr>
          <w:spacing w:val="-18"/>
        </w:rPr>
        <w:t xml:space="preserve"> </w:t>
      </w:r>
      <w:r>
        <w:t>these</w:t>
      </w:r>
      <w:r>
        <w:rPr>
          <w:spacing w:val="-19"/>
        </w:rPr>
        <w:t xml:space="preserve"> </w:t>
      </w:r>
      <w:r>
        <w:t>pieces</w:t>
      </w:r>
      <w:r>
        <w:rPr>
          <w:spacing w:val="-18"/>
        </w:rPr>
        <w:t xml:space="preserve"> </w:t>
      </w:r>
      <w:r>
        <w:t>are</w:t>
      </w:r>
      <w:r>
        <w:rPr>
          <w:spacing w:val="-18"/>
        </w:rPr>
        <w:t xml:space="preserve"> </w:t>
      </w:r>
      <w:r>
        <w:t>used</w:t>
      </w:r>
      <w:r>
        <w:rPr>
          <w:spacing w:val="-19"/>
        </w:rPr>
        <w:t xml:space="preserve"> </w:t>
      </w:r>
      <w:r>
        <w:t>in</w:t>
      </w:r>
      <w:r>
        <w:rPr>
          <w:spacing w:val="-18"/>
        </w:rPr>
        <w:t xml:space="preserve"> </w:t>
      </w:r>
      <w:r w:rsidRPr="00B6439D">
        <w:t>a larger framework to exploit the underlying complex structure of biological systems, enabling massive acceleration by scaling with entropy. We have demonstrated this scaling behavior for common problems drawn from metagenomics</w:t>
      </w:r>
      <w:r>
        <w:rPr>
          <w:w w:val="95"/>
        </w:rPr>
        <w:t>,</w:t>
      </w:r>
      <w:r>
        <w:rPr>
          <w:spacing w:val="-11"/>
          <w:w w:val="95"/>
        </w:rPr>
        <w:t xml:space="preserve"> </w:t>
      </w:r>
      <w:r>
        <w:rPr>
          <w:spacing w:val="-2"/>
          <w:w w:val="95"/>
        </w:rPr>
        <w:t>c</w:t>
      </w:r>
      <w:r>
        <w:rPr>
          <w:spacing w:val="-3"/>
          <w:w w:val="95"/>
        </w:rPr>
        <w:t>hem</w:t>
      </w:r>
      <w:r>
        <w:t>informatics,</w:t>
      </w:r>
      <w:r>
        <w:rPr>
          <w:spacing w:val="6"/>
        </w:rPr>
        <w:t xml:space="preserve"> </w:t>
      </w:r>
      <w:r>
        <w:t>and</w:t>
      </w:r>
      <w:r>
        <w:rPr>
          <w:spacing w:val="4"/>
        </w:rPr>
        <w:t xml:space="preserve"> </w:t>
      </w:r>
      <w:r>
        <w:t>protein</w:t>
      </w:r>
      <w:r>
        <w:rPr>
          <w:spacing w:val="3"/>
        </w:rPr>
        <w:t xml:space="preserve"> </w:t>
      </w:r>
      <w:r>
        <w:t>structure</w:t>
      </w:r>
      <w:r>
        <w:rPr>
          <w:spacing w:val="5"/>
        </w:rPr>
        <w:t xml:space="preserve"> </w:t>
      </w:r>
      <w:r>
        <w:rPr>
          <w:spacing w:val="-2"/>
        </w:rPr>
        <w:t>search,</w:t>
      </w:r>
      <w:r>
        <w:rPr>
          <w:spacing w:val="7"/>
        </w:rPr>
        <w:t xml:space="preserve"> </w:t>
      </w:r>
      <w:r>
        <w:t>but</w:t>
      </w:r>
      <w:r>
        <w:rPr>
          <w:spacing w:val="4"/>
        </w:rPr>
        <w:t xml:space="preserve"> </w:t>
      </w:r>
      <w:r>
        <w:t>the</w:t>
      </w:r>
      <w:r>
        <w:rPr>
          <w:spacing w:val="3"/>
        </w:rPr>
        <w:t xml:space="preserve"> </w:t>
      </w:r>
      <w:r>
        <w:t>general</w:t>
      </w:r>
      <w:r>
        <w:rPr>
          <w:spacing w:val="4"/>
        </w:rPr>
        <w:t xml:space="preserve"> </w:t>
      </w:r>
      <w:r>
        <w:t>strategy</w:t>
      </w:r>
      <w:r>
        <w:rPr>
          <w:spacing w:val="4"/>
        </w:rPr>
        <w:t xml:space="preserve"> </w:t>
      </w:r>
      <w:r>
        <w:t>can</w:t>
      </w:r>
      <w:r>
        <w:rPr>
          <w:spacing w:val="4"/>
        </w:rPr>
        <w:t xml:space="preserve"> </w:t>
      </w:r>
      <w:r>
        <w:rPr>
          <w:spacing w:val="3"/>
        </w:rPr>
        <w:t>be</w:t>
      </w:r>
      <w:r>
        <w:rPr>
          <w:spacing w:val="21"/>
          <w:w w:val="89"/>
        </w:rPr>
        <w:t xml:space="preserve"> </w:t>
      </w:r>
      <w:r>
        <w:t>applied</w:t>
      </w:r>
      <w:r>
        <w:rPr>
          <w:spacing w:val="4"/>
        </w:rPr>
        <w:t xml:space="preserve"> </w:t>
      </w:r>
      <w:r>
        <w:t>directly</w:t>
      </w:r>
      <w:r>
        <w:rPr>
          <w:spacing w:val="5"/>
        </w:rPr>
        <w:t xml:space="preserve"> </w:t>
      </w:r>
      <w:r>
        <w:t>or</w:t>
      </w:r>
      <w:r>
        <w:rPr>
          <w:spacing w:val="4"/>
        </w:rPr>
        <w:t xml:space="preserve"> </w:t>
      </w:r>
      <w:r>
        <w:t>with</w:t>
      </w:r>
      <w:r>
        <w:rPr>
          <w:spacing w:val="6"/>
        </w:rPr>
        <w:t xml:space="preserve"> </w:t>
      </w:r>
      <w:r>
        <w:t>simple</w:t>
      </w:r>
      <w:r>
        <w:rPr>
          <w:spacing w:val="5"/>
        </w:rPr>
        <w:t xml:space="preserve"> </w:t>
      </w:r>
      <w:r>
        <w:t>domain</w:t>
      </w:r>
      <w:r>
        <w:rPr>
          <w:spacing w:val="5"/>
        </w:rPr>
        <w:t xml:space="preserve"> </w:t>
      </w:r>
      <w:r>
        <w:rPr>
          <w:spacing w:val="-2"/>
        </w:rPr>
        <w:t>knowledge</w:t>
      </w:r>
      <w:r>
        <w:rPr>
          <w:spacing w:val="4"/>
        </w:rPr>
        <w:t xml:space="preserve"> </w:t>
      </w:r>
      <w:r>
        <w:t>to</w:t>
      </w:r>
      <w:r>
        <w:rPr>
          <w:spacing w:val="5"/>
        </w:rPr>
        <w:t xml:space="preserve"> </w:t>
      </w:r>
      <w:r>
        <w:t>a</w:t>
      </w:r>
      <w:r>
        <w:rPr>
          <w:spacing w:val="5"/>
        </w:rPr>
        <w:t xml:space="preserve"> </w:t>
      </w:r>
      <w:r>
        <w:rPr>
          <w:spacing w:val="-4"/>
        </w:rPr>
        <w:t>v</w:t>
      </w:r>
      <w:r>
        <w:rPr>
          <w:spacing w:val="-5"/>
        </w:rPr>
        <w:t>ast</w:t>
      </w:r>
      <w:r>
        <w:rPr>
          <w:spacing w:val="4"/>
        </w:rPr>
        <w:t xml:space="preserve"> </w:t>
      </w:r>
      <w:r>
        <w:rPr>
          <w:spacing w:val="-3"/>
        </w:rPr>
        <w:t>arra</w:t>
      </w:r>
      <w:r>
        <w:rPr>
          <w:spacing w:val="-2"/>
        </w:rPr>
        <w:t>y</w:t>
      </w:r>
      <w:r>
        <w:rPr>
          <w:spacing w:val="5"/>
        </w:rPr>
        <w:t xml:space="preserve"> </w:t>
      </w:r>
      <w:r>
        <w:t>of</w:t>
      </w:r>
      <w:r>
        <w:rPr>
          <w:spacing w:val="5"/>
        </w:rPr>
        <w:t xml:space="preserve"> </w:t>
      </w:r>
      <w:r>
        <w:t>other</w:t>
      </w:r>
      <w:r>
        <w:rPr>
          <w:spacing w:val="30"/>
          <w:w w:val="94"/>
        </w:rPr>
        <w:t xml:space="preserve"> </w:t>
      </w:r>
      <w:r>
        <w:t>problems</w:t>
      </w:r>
      <w:r>
        <w:rPr>
          <w:spacing w:val="-1"/>
        </w:rPr>
        <w:t xml:space="preserve"> </w:t>
      </w:r>
      <w:r>
        <w:t>faced</w:t>
      </w:r>
      <w:r>
        <w:rPr>
          <w:spacing w:val="-1"/>
        </w:rPr>
        <w:t xml:space="preserve"> </w:t>
      </w:r>
      <w:r>
        <w:t>in data</w:t>
      </w:r>
      <w:r>
        <w:rPr>
          <w:spacing w:val="-1"/>
        </w:rPr>
        <w:t xml:space="preserve"> </w:t>
      </w:r>
      <w:r>
        <w:t>science.</w:t>
      </w:r>
      <w:r w:rsidR="00D17873">
        <w:rPr>
          <w:spacing w:val="38"/>
        </w:rPr>
        <w:t xml:space="preserve"> </w:t>
      </w:r>
      <w:r>
        <w:rPr>
          <w:spacing w:val="-10"/>
        </w:rPr>
        <w:t>W</w:t>
      </w:r>
      <w:r>
        <w:rPr>
          <w:spacing w:val="-12"/>
        </w:rPr>
        <w:t>e</w:t>
      </w:r>
      <w:r>
        <w:rPr>
          <w:spacing w:val="-1"/>
        </w:rPr>
        <w:t xml:space="preserve"> </w:t>
      </w:r>
      <w:r>
        <w:rPr>
          <w:spacing w:val="-2"/>
        </w:rPr>
        <w:t>anticipate</w:t>
      </w:r>
      <w:r>
        <w:rPr>
          <w:spacing w:val="-1"/>
        </w:rPr>
        <w:t xml:space="preserve"> </w:t>
      </w:r>
      <w:r>
        <w:t xml:space="preserve">that </w:t>
      </w:r>
      <w:r>
        <w:rPr>
          <w:spacing w:val="-2"/>
        </w:rPr>
        <w:t xml:space="preserve">entropy-scaling </w:t>
      </w:r>
      <w:r>
        <w:t>frame</w:t>
      </w:r>
      <w:r>
        <w:rPr>
          <w:spacing w:val="-3"/>
        </w:rPr>
        <w:t>works</w:t>
      </w:r>
      <w:r>
        <w:rPr>
          <w:spacing w:val="4"/>
        </w:rPr>
        <w:t xml:space="preserve"> </w:t>
      </w:r>
      <w:r>
        <w:t>should</w:t>
      </w:r>
      <w:r>
        <w:rPr>
          <w:spacing w:val="7"/>
        </w:rPr>
        <w:t xml:space="preserve"> </w:t>
      </w:r>
      <w:r>
        <w:rPr>
          <w:spacing w:val="3"/>
        </w:rPr>
        <w:t>be</w:t>
      </w:r>
      <w:r>
        <w:rPr>
          <w:spacing w:val="4"/>
        </w:rPr>
        <w:t xml:space="preserve"> </w:t>
      </w:r>
      <w:r>
        <w:t>applicable</w:t>
      </w:r>
      <w:r>
        <w:rPr>
          <w:spacing w:val="5"/>
        </w:rPr>
        <w:t xml:space="preserve"> </w:t>
      </w:r>
      <w:r>
        <w:t>beyond</w:t>
      </w:r>
      <w:r>
        <w:rPr>
          <w:spacing w:val="6"/>
        </w:rPr>
        <w:t xml:space="preserve"> </w:t>
      </w:r>
      <w:r>
        <w:t>the</w:t>
      </w:r>
      <w:r>
        <w:rPr>
          <w:spacing w:val="5"/>
        </w:rPr>
        <w:t xml:space="preserve"> </w:t>
      </w:r>
      <w:r>
        <w:t>life</w:t>
      </w:r>
      <w:r>
        <w:rPr>
          <w:spacing w:val="5"/>
        </w:rPr>
        <w:t xml:space="preserve"> </w:t>
      </w:r>
      <w:r>
        <w:t>sciences,</w:t>
      </w:r>
      <w:r>
        <w:rPr>
          <w:spacing w:val="10"/>
        </w:rPr>
        <w:t xml:space="preserve"> </w:t>
      </w:r>
      <w:r>
        <w:rPr>
          <w:spacing w:val="-2"/>
        </w:rPr>
        <w:t>wherever</w:t>
      </w:r>
      <w:r>
        <w:rPr>
          <w:spacing w:val="5"/>
        </w:rPr>
        <w:t xml:space="preserve"> </w:t>
      </w:r>
      <w:r>
        <w:rPr>
          <w:spacing w:val="-2"/>
        </w:rPr>
        <w:t>physical</w:t>
      </w:r>
      <w:r>
        <w:rPr>
          <w:spacing w:val="5"/>
        </w:rPr>
        <w:t xml:space="preserve"> </w:t>
      </w:r>
      <w:r>
        <w:t>or</w:t>
      </w:r>
      <w:r>
        <w:rPr>
          <w:spacing w:val="27"/>
          <w:w w:val="91"/>
        </w:rPr>
        <w:t xml:space="preserve"> </w:t>
      </w:r>
      <w:r>
        <w:t>empirical</w:t>
      </w:r>
      <w:r>
        <w:rPr>
          <w:spacing w:val="-14"/>
        </w:rPr>
        <w:t xml:space="preserve"> </w:t>
      </w:r>
      <w:r>
        <w:rPr>
          <w:spacing w:val="-3"/>
        </w:rPr>
        <w:t>laws</w:t>
      </w:r>
      <w:r>
        <w:rPr>
          <w:spacing w:val="-15"/>
        </w:rPr>
        <w:t xml:space="preserve"> </w:t>
      </w:r>
      <w:r>
        <w:rPr>
          <w:spacing w:val="-5"/>
        </w:rPr>
        <w:t>ha</w:t>
      </w:r>
      <w:r>
        <w:rPr>
          <w:spacing w:val="-4"/>
        </w:rPr>
        <w:t>v</w:t>
      </w:r>
      <w:r>
        <w:rPr>
          <w:spacing w:val="-5"/>
        </w:rPr>
        <w:t>e</w:t>
      </w:r>
      <w:r>
        <w:rPr>
          <w:spacing w:val="-15"/>
        </w:rPr>
        <w:t xml:space="preserve"> </w:t>
      </w:r>
      <w:r>
        <w:t>constrained</w:t>
      </w:r>
      <w:r>
        <w:rPr>
          <w:spacing w:val="-13"/>
        </w:rPr>
        <w:t xml:space="preserve"> </w:t>
      </w:r>
      <w:r>
        <w:t>data</w:t>
      </w:r>
      <w:r>
        <w:rPr>
          <w:spacing w:val="-14"/>
        </w:rPr>
        <w:t xml:space="preserve"> </w:t>
      </w:r>
      <w:r>
        <w:t>to</w:t>
      </w:r>
      <w:r>
        <w:rPr>
          <w:spacing w:val="-15"/>
        </w:rPr>
        <w:t xml:space="preserve"> </w:t>
      </w:r>
      <w:r>
        <w:t>a</w:t>
      </w:r>
      <w:r>
        <w:rPr>
          <w:spacing w:val="-14"/>
        </w:rPr>
        <w:t xml:space="preserve"> </w:t>
      </w:r>
      <w:r>
        <w:t>subspace</w:t>
      </w:r>
      <w:r>
        <w:rPr>
          <w:spacing w:val="-14"/>
        </w:rPr>
        <w:t xml:space="preserve"> </w:t>
      </w:r>
      <w:r>
        <w:t>of</w:t>
      </w:r>
      <w:r>
        <w:rPr>
          <w:spacing w:val="-14"/>
        </w:rPr>
        <w:t xml:space="preserve"> </w:t>
      </w:r>
      <w:r>
        <w:rPr>
          <w:spacing w:val="-3"/>
        </w:rPr>
        <w:t>low</w:t>
      </w:r>
      <w:r>
        <w:rPr>
          <w:spacing w:val="-15"/>
        </w:rPr>
        <w:t xml:space="preserve"> </w:t>
      </w:r>
      <w:r>
        <w:rPr>
          <w:spacing w:val="-3"/>
        </w:rPr>
        <w:t>entrop</w:t>
      </w:r>
      <w:r>
        <w:rPr>
          <w:spacing w:val="-2"/>
        </w:rPr>
        <w:t>y</w:t>
      </w:r>
      <w:r>
        <w:rPr>
          <w:spacing w:val="-15"/>
        </w:rPr>
        <w:t xml:space="preserve"> </w:t>
      </w:r>
      <w:r>
        <w:t>and</w:t>
      </w:r>
      <w:r>
        <w:rPr>
          <w:spacing w:val="-14"/>
        </w:rPr>
        <w:t xml:space="preserve"> </w:t>
      </w:r>
      <w:r w:rsidR="00B6439D">
        <w:t>frac</w:t>
      </w:r>
      <w:r>
        <w:t>tal</w:t>
      </w:r>
      <w:r>
        <w:rPr>
          <w:spacing w:val="-12"/>
        </w:rPr>
        <w:t xml:space="preserve"> </w:t>
      </w:r>
      <w:r>
        <w:t>dimension.</w:t>
      </w:r>
    </w:p>
    <w:p w14:paraId="5161ED73" w14:textId="77777777" w:rsidR="00283DE0" w:rsidRDefault="00283DE0" w:rsidP="003B0178">
      <w:pPr>
        <w:keepLines/>
        <w:rPr>
          <w:rFonts w:ascii="Georgia" w:eastAsia="Georgia" w:hAnsi="Georgia" w:cs="Georgia"/>
          <w:sz w:val="24"/>
          <w:szCs w:val="24"/>
        </w:rPr>
      </w:pPr>
    </w:p>
    <w:p w14:paraId="34DF3A88" w14:textId="77777777" w:rsidR="00283DE0" w:rsidRDefault="00283DE0" w:rsidP="003B0178">
      <w:pPr>
        <w:keepLines/>
        <w:spacing w:before="3"/>
        <w:rPr>
          <w:rFonts w:ascii="Georgia" w:eastAsia="Georgia" w:hAnsi="Georgia" w:cs="Georgia"/>
          <w:sz w:val="19"/>
          <w:szCs w:val="19"/>
        </w:rPr>
      </w:pPr>
    </w:p>
    <w:p w14:paraId="72D54081" w14:textId="77777777" w:rsidR="00283DE0" w:rsidRDefault="00641826" w:rsidP="003B0178">
      <w:pPr>
        <w:pStyle w:val="Heading1"/>
        <w:keepLines/>
        <w:spacing w:before="0"/>
        <w:rPr>
          <w:b w:val="0"/>
          <w:bCs w:val="0"/>
        </w:rPr>
      </w:pPr>
      <w:r>
        <w:rPr>
          <w:spacing w:val="1"/>
        </w:rPr>
        <w:t>Methods</w:t>
      </w:r>
    </w:p>
    <w:p w14:paraId="7A18918A" w14:textId="77777777" w:rsidR="00283DE0" w:rsidRDefault="00283DE0" w:rsidP="003B0178">
      <w:pPr>
        <w:keepLines/>
        <w:spacing w:before="10"/>
        <w:rPr>
          <w:rFonts w:ascii="Georgia" w:eastAsia="Georgia" w:hAnsi="Georgia" w:cs="Georgia"/>
          <w:b/>
          <w:bCs/>
          <w:sz w:val="38"/>
          <w:szCs w:val="38"/>
        </w:rPr>
      </w:pPr>
    </w:p>
    <w:p w14:paraId="1B9464EE" w14:textId="77777777" w:rsidR="00283DE0" w:rsidRDefault="00641826" w:rsidP="003B0178">
      <w:pPr>
        <w:pStyle w:val="Heading2"/>
        <w:keepLines/>
        <w:rPr>
          <w:b w:val="0"/>
          <w:bCs w:val="0"/>
        </w:rPr>
      </w:pPr>
      <w:r>
        <w:rPr>
          <w:w w:val="95"/>
        </w:rPr>
        <w:t>Ammolite</w:t>
      </w:r>
      <w:r>
        <w:rPr>
          <w:spacing w:val="25"/>
          <w:w w:val="95"/>
        </w:rPr>
        <w:t xml:space="preserve"> </w:t>
      </w:r>
      <w:r>
        <w:rPr>
          <w:w w:val="95"/>
        </w:rPr>
        <w:t>small</w:t>
      </w:r>
      <w:r>
        <w:rPr>
          <w:spacing w:val="26"/>
          <w:w w:val="95"/>
        </w:rPr>
        <w:t xml:space="preserve"> </w:t>
      </w:r>
      <w:r>
        <w:rPr>
          <w:w w:val="95"/>
        </w:rPr>
        <w:t>molecule</w:t>
      </w:r>
      <w:r>
        <w:rPr>
          <w:spacing w:val="25"/>
          <w:w w:val="95"/>
        </w:rPr>
        <w:t xml:space="preserve"> </w:t>
      </w:r>
      <w:r>
        <w:rPr>
          <w:spacing w:val="-3"/>
          <w:w w:val="95"/>
        </w:rPr>
        <w:t>searc</w:t>
      </w:r>
      <w:r>
        <w:rPr>
          <w:spacing w:val="-2"/>
          <w:w w:val="95"/>
        </w:rPr>
        <w:t>h</w:t>
      </w:r>
    </w:p>
    <w:p w14:paraId="26F0B370" w14:textId="777F31B1" w:rsidR="00283DE0" w:rsidRDefault="00641826" w:rsidP="003B0178">
      <w:pPr>
        <w:pStyle w:val="BodyText"/>
        <w:keepLines/>
        <w:tabs>
          <w:tab w:val="left" w:pos="1594"/>
          <w:tab w:val="left" w:pos="4981"/>
        </w:tabs>
        <w:spacing w:before="211" w:line="381" w:lineRule="auto"/>
        <w:ind w:right="528" w:firstLine="351"/>
      </w:pPr>
      <w:r>
        <w:t>Ammolite’s</w:t>
      </w:r>
      <w:r>
        <w:rPr>
          <w:spacing w:val="-7"/>
        </w:rPr>
        <w:t xml:space="preserve"> </w:t>
      </w:r>
      <w:r>
        <w:t>clustering</w:t>
      </w:r>
      <w:r>
        <w:rPr>
          <w:spacing w:val="-6"/>
        </w:rPr>
        <w:t xml:space="preserve"> </w:t>
      </w:r>
      <w:r>
        <w:rPr>
          <w:spacing w:val="-2"/>
        </w:rPr>
        <w:t>approach</w:t>
      </w:r>
      <w:r>
        <w:rPr>
          <w:spacing w:val="-7"/>
        </w:rPr>
        <w:t xml:space="preserve"> </w:t>
      </w:r>
      <w:r>
        <w:t>relies</w:t>
      </w:r>
      <w:r>
        <w:rPr>
          <w:spacing w:val="-8"/>
        </w:rPr>
        <w:t xml:space="preserve"> </w:t>
      </w:r>
      <w:r>
        <w:t>on</w:t>
      </w:r>
      <w:r>
        <w:rPr>
          <w:spacing w:val="-7"/>
        </w:rPr>
        <w:t xml:space="preserve"> </w:t>
      </w:r>
      <w:r>
        <w:t>structural</w:t>
      </w:r>
      <w:r>
        <w:rPr>
          <w:spacing w:val="-6"/>
        </w:rPr>
        <w:t xml:space="preserve"> </w:t>
      </w:r>
      <w:r>
        <w:rPr>
          <w:spacing w:val="-4"/>
        </w:rPr>
        <w:t>similarit</w:t>
      </w:r>
      <w:r>
        <w:rPr>
          <w:spacing w:val="-3"/>
        </w:rPr>
        <w:t>y.</w:t>
      </w:r>
      <w:r>
        <w:rPr>
          <w:spacing w:val="23"/>
        </w:rPr>
        <w:t xml:space="preserve"> </w:t>
      </w:r>
      <w:r>
        <w:rPr>
          <w:spacing w:val="-10"/>
        </w:rPr>
        <w:t>W</w:t>
      </w:r>
      <w:r>
        <w:rPr>
          <w:spacing w:val="-12"/>
        </w:rPr>
        <w:t>e</w:t>
      </w:r>
      <w:r>
        <w:rPr>
          <w:spacing w:val="-8"/>
        </w:rPr>
        <w:t xml:space="preserve"> </w:t>
      </w:r>
      <w:r w:rsidR="00B6439D">
        <w:t>aug</w:t>
      </w:r>
      <w:r>
        <w:rPr>
          <w:spacing w:val="-3"/>
          <w:w w:val="95"/>
        </w:rPr>
        <w:t>men</w:t>
      </w:r>
      <w:r>
        <w:rPr>
          <w:spacing w:val="-2"/>
          <w:w w:val="95"/>
        </w:rPr>
        <w:t>ted</w:t>
      </w:r>
      <w:r>
        <w:rPr>
          <w:spacing w:val="-4"/>
          <w:w w:val="95"/>
        </w:rPr>
        <w:t xml:space="preserve"> </w:t>
      </w:r>
      <w:r>
        <w:rPr>
          <w:w w:val="95"/>
        </w:rPr>
        <w:t>the</w:t>
      </w:r>
      <w:r>
        <w:rPr>
          <w:spacing w:val="-2"/>
          <w:w w:val="95"/>
        </w:rPr>
        <w:t xml:space="preserve"> </w:t>
      </w:r>
      <w:r w:rsidRPr="00B6439D">
        <w:t xml:space="preserve">entropy-scaling data structure by using a clustering scheme based on </w:t>
      </w:r>
      <w:r>
        <w:t>molecular</w:t>
      </w:r>
      <w:r>
        <w:rPr>
          <w:spacing w:val="-29"/>
        </w:rPr>
        <w:t xml:space="preserve"> </w:t>
      </w:r>
      <w:r>
        <w:t>structural</w:t>
      </w:r>
      <w:r>
        <w:rPr>
          <w:spacing w:val="-29"/>
        </w:rPr>
        <w:t xml:space="preserve"> </w:t>
      </w:r>
      <w:r>
        <w:t>motifs</w:t>
      </w:r>
      <w:r>
        <w:rPr>
          <w:spacing w:val="-30"/>
        </w:rPr>
        <w:t xml:space="preserve"> </w:t>
      </w:r>
      <w:r>
        <w:t>instead</w:t>
      </w:r>
      <w:r>
        <w:rPr>
          <w:spacing w:val="-29"/>
        </w:rPr>
        <w:t xml:space="preserve"> </w:t>
      </w:r>
      <w:r>
        <w:t>of</w:t>
      </w:r>
      <w:r>
        <w:rPr>
          <w:spacing w:val="-30"/>
        </w:rPr>
        <w:t xml:space="preserve"> </w:t>
      </w:r>
      <w:r>
        <w:t>a</w:t>
      </w:r>
      <w:r>
        <w:rPr>
          <w:spacing w:val="-29"/>
        </w:rPr>
        <w:t xml:space="preserve"> </w:t>
      </w:r>
      <w:r>
        <w:t>distance</w:t>
      </w:r>
      <w:r>
        <w:rPr>
          <w:spacing w:val="-30"/>
        </w:rPr>
        <w:t xml:space="preserve"> </w:t>
      </w:r>
      <w:r>
        <w:t>function.</w:t>
      </w:r>
      <w:r>
        <w:rPr>
          <w:spacing w:val="-16"/>
        </w:rPr>
        <w:t xml:space="preserve"> </w:t>
      </w:r>
      <w:r>
        <w:rPr>
          <w:spacing w:val="-3"/>
        </w:rPr>
        <w:t>Each</w:t>
      </w:r>
      <w:r>
        <w:rPr>
          <w:spacing w:val="-30"/>
        </w:rPr>
        <w:t xml:space="preserve"> </w:t>
      </w:r>
      <w:r>
        <w:t>molecule</w:t>
      </w:r>
      <w:r>
        <w:rPr>
          <w:spacing w:val="22"/>
          <w:w w:val="92"/>
        </w:rPr>
        <w:t xml:space="preserve"> </w:t>
      </w:r>
      <w:r>
        <w:t>is</w:t>
      </w:r>
      <w:r>
        <w:rPr>
          <w:spacing w:val="-14"/>
        </w:rPr>
        <w:t xml:space="preserve"> </w:t>
      </w:r>
      <w:r>
        <w:t>‘simplifi</w:t>
      </w:r>
      <w:r w:rsidR="00172092">
        <w:t>ed’</w:t>
      </w:r>
      <w:r>
        <w:rPr>
          <w:spacing w:val="1"/>
        </w:rPr>
        <w:t xml:space="preserve"> </w:t>
      </w:r>
      <w:r>
        <w:rPr>
          <w:spacing w:val="-4"/>
        </w:rPr>
        <w:t>b</w:t>
      </w:r>
      <w:r>
        <w:rPr>
          <w:spacing w:val="-3"/>
        </w:rPr>
        <w:t>y</w:t>
      </w:r>
      <w:r>
        <w:rPr>
          <w:spacing w:val="-13"/>
        </w:rPr>
        <w:t xml:space="preserve"> </w:t>
      </w:r>
      <w:r>
        <w:rPr>
          <w:spacing w:val="-2"/>
        </w:rPr>
        <w:t>removing</w:t>
      </w:r>
      <w:r>
        <w:rPr>
          <w:spacing w:val="-14"/>
        </w:rPr>
        <w:t xml:space="preserve"> </w:t>
      </w:r>
      <w:r>
        <w:rPr>
          <w:spacing w:val="1"/>
        </w:rPr>
        <w:t>nodes</w:t>
      </w:r>
      <w:r>
        <w:rPr>
          <w:spacing w:val="-13"/>
        </w:rPr>
        <w:t xml:space="preserve"> </w:t>
      </w:r>
      <w:r>
        <w:t>and</w:t>
      </w:r>
      <w:r>
        <w:rPr>
          <w:spacing w:val="-14"/>
        </w:rPr>
        <w:t xml:space="preserve"> </w:t>
      </w:r>
      <w:r>
        <w:t>edges</w:t>
      </w:r>
      <w:r>
        <w:rPr>
          <w:spacing w:val="-13"/>
        </w:rPr>
        <w:t xml:space="preserve"> </w:t>
      </w:r>
      <w:r>
        <w:t>that</w:t>
      </w:r>
      <w:r>
        <w:rPr>
          <w:spacing w:val="-13"/>
        </w:rPr>
        <w:t xml:space="preserve"> </w:t>
      </w:r>
      <w:r>
        <w:t>do</w:t>
      </w:r>
      <w:r>
        <w:rPr>
          <w:spacing w:val="-13"/>
        </w:rPr>
        <w:t xml:space="preserve"> </w:t>
      </w:r>
      <w:r>
        <w:t>not</w:t>
      </w:r>
      <w:r>
        <w:rPr>
          <w:spacing w:val="-13"/>
        </w:rPr>
        <w:t xml:space="preserve"> </w:t>
      </w:r>
      <w:r>
        <w:t>participate</w:t>
      </w:r>
      <w:r>
        <w:rPr>
          <w:spacing w:val="-14"/>
        </w:rPr>
        <w:t xml:space="preserve"> </w:t>
      </w:r>
      <w:r>
        <w:t>in</w:t>
      </w:r>
      <w:r>
        <w:rPr>
          <w:spacing w:val="-13"/>
        </w:rPr>
        <w:t xml:space="preserve"> </w:t>
      </w:r>
      <w:r>
        <w:t>simple</w:t>
      </w:r>
      <w:r>
        <w:rPr>
          <w:spacing w:val="23"/>
          <w:w w:val="92"/>
        </w:rPr>
        <w:t xml:space="preserve"> </w:t>
      </w:r>
      <w:r>
        <w:t>cycles.</w:t>
      </w:r>
      <w:r>
        <w:rPr>
          <w:spacing w:val="4"/>
        </w:rPr>
        <w:t xml:space="preserve"> </w:t>
      </w:r>
      <w:r>
        <w:t>Clusters</w:t>
      </w:r>
      <w:r>
        <w:rPr>
          <w:spacing w:val="-15"/>
        </w:rPr>
        <w:t xml:space="preserve"> </w:t>
      </w:r>
      <w:r>
        <w:t>are</w:t>
      </w:r>
      <w:r>
        <w:rPr>
          <w:spacing w:val="-15"/>
        </w:rPr>
        <w:t xml:space="preserve"> </w:t>
      </w:r>
      <w:r>
        <w:t>formed</w:t>
      </w:r>
      <w:r>
        <w:rPr>
          <w:spacing w:val="-15"/>
        </w:rPr>
        <w:t xml:space="preserve"> </w:t>
      </w:r>
      <w:r>
        <w:t>of</w:t>
      </w:r>
      <w:r>
        <w:rPr>
          <w:spacing w:val="-16"/>
        </w:rPr>
        <w:t xml:space="preserve"> </w:t>
      </w:r>
      <w:r>
        <w:t>molecules</w:t>
      </w:r>
      <w:r>
        <w:rPr>
          <w:spacing w:val="-15"/>
        </w:rPr>
        <w:t xml:space="preserve"> </w:t>
      </w:r>
      <w:r>
        <w:t>that</w:t>
      </w:r>
      <w:r>
        <w:rPr>
          <w:spacing w:val="-15"/>
        </w:rPr>
        <w:t xml:space="preserve"> </w:t>
      </w:r>
      <w:r>
        <w:t>are</w:t>
      </w:r>
      <w:r>
        <w:rPr>
          <w:spacing w:val="-16"/>
        </w:rPr>
        <w:t xml:space="preserve"> </w:t>
      </w:r>
      <w:r>
        <w:t>isomorphic</w:t>
      </w:r>
      <w:r>
        <w:rPr>
          <w:spacing w:val="-15"/>
        </w:rPr>
        <w:t xml:space="preserve"> </w:t>
      </w:r>
      <w:r>
        <w:t>after</w:t>
      </w:r>
      <w:r>
        <w:rPr>
          <w:spacing w:val="-16"/>
        </w:rPr>
        <w:t xml:space="preserve"> </w:t>
      </w:r>
      <w:r>
        <w:t>this</w:t>
      </w:r>
      <w:r>
        <w:rPr>
          <w:spacing w:val="-15"/>
        </w:rPr>
        <w:t xml:space="preserve"> </w:t>
      </w:r>
      <w:r w:rsidR="00172092" w:rsidRPr="00B6439D">
        <w:t>sim</w:t>
      </w:r>
      <w:r w:rsidRPr="00B6439D">
        <w:t>plifi</w:t>
      </w:r>
      <w:r w:rsidR="00172092" w:rsidRPr="00B6439D">
        <w:t>ed</w:t>
      </w:r>
      <w:r w:rsidR="00172092">
        <w:rPr>
          <w:w w:val="90"/>
        </w:rPr>
        <w:t xml:space="preserve"> </w:t>
      </w:r>
      <w:r>
        <w:t>step.</w:t>
      </w:r>
      <w:r>
        <w:rPr>
          <w:spacing w:val="13"/>
        </w:rPr>
        <w:t xml:space="preserve"> </w:t>
      </w:r>
      <w:r>
        <w:rPr>
          <w:spacing w:val="-3"/>
        </w:rPr>
        <w:t>Each</w:t>
      </w:r>
      <w:r>
        <w:rPr>
          <w:spacing w:val="-9"/>
        </w:rPr>
        <w:t xml:space="preserve"> </w:t>
      </w:r>
      <w:r>
        <w:t>cluster</w:t>
      </w:r>
      <w:r>
        <w:rPr>
          <w:spacing w:val="-8"/>
        </w:rPr>
        <w:t xml:space="preserve"> </w:t>
      </w:r>
      <w:r>
        <w:t>can</w:t>
      </w:r>
      <w:r>
        <w:rPr>
          <w:spacing w:val="-8"/>
        </w:rPr>
        <w:t xml:space="preserve"> </w:t>
      </w:r>
      <w:r>
        <w:t>then</w:t>
      </w:r>
      <w:r>
        <w:rPr>
          <w:spacing w:val="-9"/>
        </w:rPr>
        <w:t xml:space="preserve"> </w:t>
      </w:r>
      <w:r>
        <w:rPr>
          <w:spacing w:val="3"/>
        </w:rPr>
        <w:t>be</w:t>
      </w:r>
      <w:r>
        <w:rPr>
          <w:spacing w:val="-8"/>
        </w:rPr>
        <w:t xml:space="preserve"> </w:t>
      </w:r>
      <w:r>
        <w:rPr>
          <w:spacing w:val="-2"/>
        </w:rPr>
        <w:t>represented</w:t>
      </w:r>
      <w:r>
        <w:rPr>
          <w:spacing w:val="-9"/>
        </w:rPr>
        <w:t xml:space="preserve"> </w:t>
      </w:r>
      <w:r>
        <w:rPr>
          <w:spacing w:val="-5"/>
        </w:rPr>
        <w:t>b</w:t>
      </w:r>
      <w:r>
        <w:rPr>
          <w:spacing w:val="-4"/>
        </w:rPr>
        <w:t>y</w:t>
      </w:r>
      <w:r>
        <w:rPr>
          <w:spacing w:val="-9"/>
        </w:rPr>
        <w:t xml:space="preserve"> </w:t>
      </w:r>
      <w:r>
        <w:t>a</w:t>
      </w:r>
      <w:r>
        <w:rPr>
          <w:spacing w:val="-9"/>
        </w:rPr>
        <w:t xml:space="preserve"> </w:t>
      </w:r>
      <w:r>
        <w:t>single</w:t>
      </w:r>
      <w:r>
        <w:rPr>
          <w:spacing w:val="-8"/>
        </w:rPr>
        <w:t xml:space="preserve"> </w:t>
      </w:r>
      <w:r>
        <w:t>molecular</w:t>
      </w:r>
      <w:r>
        <w:rPr>
          <w:spacing w:val="27"/>
          <w:w w:val="93"/>
        </w:rPr>
        <w:t xml:space="preserve"> </w:t>
      </w:r>
      <w:r>
        <w:t>structure,</w:t>
      </w:r>
      <w:r>
        <w:rPr>
          <w:spacing w:val="-27"/>
        </w:rPr>
        <w:t xml:space="preserve"> </w:t>
      </w:r>
      <w:r w:rsidRPr="00B6439D">
        <w:t>along with pointers to ‘diff</w:t>
      </w:r>
      <w:r w:rsidR="0045435F" w:rsidRPr="00B6439D">
        <w:t>erence</w:t>
      </w:r>
      <w:r w:rsidR="00B6439D" w:rsidRPr="00B6439D">
        <w:t xml:space="preserve"> </w:t>
      </w:r>
      <w:r w:rsidRPr="00B6439D">
        <w:t>sets’ between that structure and each of the full molecules in the cluster it re</w:t>
      </w:r>
      <w:r>
        <w:rPr>
          <w:spacing w:val="-2"/>
        </w:rPr>
        <w:t>presen</w:t>
      </w:r>
      <w:r>
        <w:rPr>
          <w:spacing w:val="-1"/>
        </w:rPr>
        <w:t>ts.</w:t>
      </w:r>
      <w:r>
        <w:rPr>
          <w:spacing w:val="34"/>
        </w:rPr>
        <w:t xml:space="preserve"> </w:t>
      </w:r>
      <w:r>
        <w:rPr>
          <w:spacing w:val="-7"/>
        </w:rPr>
        <w:t>F</w:t>
      </w:r>
      <w:r>
        <w:rPr>
          <w:spacing w:val="-8"/>
        </w:rPr>
        <w:t>or</w:t>
      </w:r>
      <w:r>
        <w:rPr>
          <w:spacing w:val="1"/>
        </w:rPr>
        <w:t xml:space="preserve"> both </w:t>
      </w:r>
      <w:r>
        <w:t>coarse</w:t>
      </w:r>
      <w:r>
        <w:rPr>
          <w:spacing w:val="2"/>
        </w:rPr>
        <w:t xml:space="preserve"> </w:t>
      </w:r>
      <w:r>
        <w:t>and</w:t>
      </w:r>
      <w:r>
        <w:rPr>
          <w:spacing w:val="29"/>
          <w:w w:val="94"/>
        </w:rPr>
        <w:t xml:space="preserve"> </w:t>
      </w:r>
      <w:r>
        <w:t>fi</w:t>
      </w:r>
      <w:r w:rsidR="00172092">
        <w:t>ne</w:t>
      </w:r>
      <w:r w:rsidR="00B6439D">
        <w:t xml:space="preserve"> </w:t>
      </w:r>
      <w:r>
        <w:rPr>
          <w:spacing w:val="-2"/>
        </w:rPr>
        <w:t>search,</w:t>
      </w:r>
      <w:r>
        <w:rPr>
          <w:spacing w:val="1"/>
        </w:rPr>
        <w:t xml:space="preserve"> </w:t>
      </w:r>
      <w:r>
        <w:rPr>
          <w:spacing w:val="-5"/>
        </w:rPr>
        <w:t>we</w:t>
      </w:r>
      <w:r>
        <w:t xml:space="preserve"> use the</w:t>
      </w:r>
      <w:r>
        <w:rPr>
          <w:spacing w:val="1"/>
        </w:rPr>
        <w:t xml:space="preserve"> </w:t>
      </w:r>
      <w:r>
        <w:rPr>
          <w:spacing w:val="-3"/>
        </w:rPr>
        <w:t>T</w:t>
      </w:r>
      <w:r>
        <w:rPr>
          <w:spacing w:val="-4"/>
        </w:rPr>
        <w:t>animoto</w:t>
      </w:r>
      <w:r>
        <w:t xml:space="preserve"> distance metric, defi</w:t>
      </w:r>
      <w:r w:rsidR="00172092">
        <w:t>ned</w:t>
      </w:r>
      <w:r w:rsidR="00B6439D">
        <w:t xml:space="preserve"> </w:t>
      </w:r>
      <w:r>
        <w:t>as</w:t>
      </w:r>
    </w:p>
    <w:p w14:paraId="7FB320F0" w14:textId="77777777" w:rsidR="00E8174F" w:rsidRDefault="00E8174F" w:rsidP="00E8174F">
      <m:oMathPara>
        <m:oMath>
          <m:r>
            <w:rPr>
              <w:rFonts w:ascii="Cambria Math" w:hAnsi="Cambria Math"/>
            </w:rPr>
            <m:t>d(</m:t>
          </m:r>
          <m:sSub>
            <m:sSubPr>
              <m:ctrlPr>
                <w:rPr>
                  <w:rFonts w:ascii="Cambria Math" w:eastAsiaTheme="minorEastAsia" w:hAnsi="Cambria Math"/>
                  <w:i/>
                  <w:sz w:val="24"/>
                  <w:szCs w:val="24"/>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eastAsiaTheme="minorEastAsia" w:hAnsi="Cambria Math"/>
                  <w:i/>
                  <w:sz w:val="24"/>
                  <w:szCs w:val="24"/>
                </w:rPr>
              </m:ctrlPr>
            </m:sSubPr>
            <m:e>
              <m:r>
                <w:rPr>
                  <w:rFonts w:ascii="Cambria Math" w:hAnsi="Cambria Math"/>
                </w:rPr>
                <m:t>G</m:t>
              </m:r>
            </m:e>
            <m:sub>
              <m:r>
                <w:rPr>
                  <w:rFonts w:ascii="Cambria Math" w:hAnsi="Cambria Math"/>
                </w:rPr>
                <m:t>2</m:t>
              </m:r>
            </m:sub>
          </m:sSub>
          <m:r>
            <w:rPr>
              <w:rFonts w:ascii="Cambria Math" w:hAnsi="Cambria Math"/>
            </w:rPr>
            <m:t>)=1-</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r>
                    <w:rPr>
                      <w:rFonts w:ascii="Cambria Math" w:hAnsi="Cambria Math"/>
                    </w:rPr>
                    <m:t>mcs(</m:t>
                  </m:r>
                  <m:sSub>
                    <m:sSubPr>
                      <m:ctrlPr>
                        <w:rPr>
                          <w:rFonts w:ascii="Cambria Math" w:eastAsiaTheme="minorEastAsia" w:hAnsi="Cambria Math"/>
                          <w:i/>
                          <w:sz w:val="24"/>
                          <w:szCs w:val="24"/>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eastAsiaTheme="minorEastAsia" w:hAnsi="Cambria Math"/>
                          <w:i/>
                          <w:sz w:val="24"/>
                          <w:szCs w:val="24"/>
                        </w:rPr>
                      </m:ctrlPr>
                    </m:sSubPr>
                    <m:e>
                      <m:r>
                        <w:rPr>
                          <w:rFonts w:ascii="Cambria Math" w:hAnsi="Cambria Math"/>
                        </w:rPr>
                        <m:t>G</m:t>
                      </m:r>
                    </m:e>
                    <m:sub>
                      <m:r>
                        <w:rPr>
                          <w:rFonts w:ascii="Cambria Math" w:hAnsi="Cambria Math"/>
                        </w:rPr>
                        <m:t>2</m:t>
                      </m:r>
                    </m:sub>
                  </m:sSub>
                  <m:r>
                    <w:rPr>
                      <w:rFonts w:ascii="Cambria Math" w:hAnsi="Cambria Math"/>
                    </w:rPr>
                    <m:t>)</m:t>
                  </m:r>
                </m:e>
              </m:d>
            </m:num>
            <m:den>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rPr>
                        <m:t>G</m:t>
                      </m:r>
                    </m:e>
                    <m:sub>
                      <m:r>
                        <w:rPr>
                          <w:rFonts w:ascii="Cambria Math" w:hAnsi="Cambria Math"/>
                        </w:rPr>
                        <m:t>1</m:t>
                      </m:r>
                    </m:sub>
                  </m:sSub>
                </m:e>
              </m:d>
              <m:r>
                <w:rPr>
                  <w:rFonts w:ascii="Cambria Math" w:hAnsi="Cambria Math"/>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rPr>
                        <m:t>G</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sz w:val="24"/>
                      <w:szCs w:val="24"/>
                    </w:rPr>
                  </m:ctrlPr>
                </m:dPr>
                <m:e>
                  <m:r>
                    <w:rPr>
                      <w:rFonts w:ascii="Cambria Math" w:hAnsi="Cambria Math"/>
                    </w:rPr>
                    <m:t>mcs(</m:t>
                  </m:r>
                  <m:sSub>
                    <m:sSubPr>
                      <m:ctrlPr>
                        <w:rPr>
                          <w:rFonts w:ascii="Cambria Math" w:eastAsiaTheme="minorEastAsia" w:hAnsi="Cambria Math"/>
                          <w:i/>
                          <w:sz w:val="24"/>
                          <w:szCs w:val="24"/>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eastAsiaTheme="minorEastAsia" w:hAnsi="Cambria Math"/>
                          <w:i/>
                          <w:sz w:val="24"/>
                          <w:szCs w:val="24"/>
                        </w:rPr>
                      </m:ctrlPr>
                    </m:sSubPr>
                    <m:e>
                      <m:r>
                        <w:rPr>
                          <w:rFonts w:ascii="Cambria Math" w:hAnsi="Cambria Math"/>
                        </w:rPr>
                        <m:t>G</m:t>
                      </m:r>
                    </m:e>
                    <m:sub>
                      <m:r>
                        <w:rPr>
                          <w:rFonts w:ascii="Cambria Math" w:hAnsi="Cambria Math"/>
                        </w:rPr>
                        <m:t>2</m:t>
                      </m:r>
                    </m:sub>
                  </m:sSub>
                  <m:r>
                    <w:rPr>
                      <w:rFonts w:ascii="Cambria Math" w:hAnsi="Cambria Math"/>
                    </w:rPr>
                    <m:t>)</m:t>
                  </m:r>
                </m:e>
              </m:d>
            </m:den>
          </m:f>
        </m:oMath>
      </m:oMathPara>
    </w:p>
    <w:p w14:paraId="24409437" w14:textId="77777777" w:rsidR="00283DE0" w:rsidRDefault="00283DE0" w:rsidP="003B0178">
      <w:pPr>
        <w:keepLines/>
        <w:spacing w:before="6"/>
        <w:rPr>
          <w:rFonts w:ascii="Meiryo" w:eastAsia="Meiryo" w:hAnsi="Meiryo" w:cs="Meiryo"/>
          <w:i/>
          <w:sz w:val="6"/>
          <w:szCs w:val="6"/>
        </w:rPr>
      </w:pPr>
    </w:p>
    <w:p w14:paraId="0680F248" w14:textId="3EC0BDCD" w:rsidR="00B6439D" w:rsidRDefault="00641826" w:rsidP="003B0178">
      <w:pPr>
        <w:pStyle w:val="BodyText"/>
        <w:keepLines/>
        <w:tabs>
          <w:tab w:val="left" w:pos="1665"/>
        </w:tabs>
        <w:spacing w:before="59" w:line="381" w:lineRule="auto"/>
        <w:ind w:left="497" w:right="528"/>
      </w:pPr>
      <w:r w:rsidRPr="00B6439D">
        <w:t xml:space="preserve">where </w:t>
      </w:r>
      <w:r w:rsidRPr="00B6439D">
        <w:rPr>
          <w:i/>
        </w:rPr>
        <w:t>mcs</w:t>
      </w:r>
      <w:r w:rsidRPr="00B6439D">
        <w:t xml:space="preserve"> refers to the maximum common subgraph of two chemical graphs.</w:t>
      </w:r>
      <w:r>
        <w:rPr>
          <w:spacing w:val="25"/>
          <w:w w:val="94"/>
        </w:rPr>
        <w:t xml:space="preserve"> </w:t>
      </w:r>
      <w:r>
        <w:t>The coarse</w:t>
      </w:r>
      <w:r>
        <w:rPr>
          <w:spacing w:val="1"/>
        </w:rPr>
        <w:t xml:space="preserve"> </w:t>
      </w:r>
      <w:r>
        <w:rPr>
          <w:spacing w:val="-2"/>
        </w:rPr>
        <w:t>search</w:t>
      </w:r>
      <w:r>
        <w:rPr>
          <w:spacing w:val="1"/>
        </w:rPr>
        <w:t xml:space="preserve"> </w:t>
      </w:r>
      <w:r>
        <w:t>is</w:t>
      </w:r>
      <w:r>
        <w:rPr>
          <w:spacing w:val="1"/>
        </w:rPr>
        <w:t xml:space="preserve"> </w:t>
      </w:r>
      <w:r>
        <w:t>performed</w:t>
      </w:r>
      <w:r>
        <w:rPr>
          <w:spacing w:val="1"/>
        </w:rPr>
        <w:t xml:space="preserve"> </w:t>
      </w:r>
      <w:r>
        <w:t>in</w:t>
      </w:r>
      <w:r>
        <w:rPr>
          <w:spacing w:val="1"/>
        </w:rPr>
        <w:t xml:space="preserve"> </w:t>
      </w:r>
      <w:r>
        <w:t>compressed</w:t>
      </w:r>
      <w:r>
        <w:rPr>
          <w:spacing w:val="2"/>
        </w:rPr>
        <w:t xml:space="preserve"> </w:t>
      </w:r>
      <w:r>
        <w:t>space,</w:t>
      </w:r>
      <w:r>
        <w:rPr>
          <w:spacing w:val="5"/>
        </w:rPr>
        <w:t xml:space="preserve"> </w:t>
      </w:r>
      <w:r>
        <w:rPr>
          <w:spacing w:val="-4"/>
        </w:rPr>
        <w:t>b</w:t>
      </w:r>
      <w:r>
        <w:rPr>
          <w:spacing w:val="-3"/>
        </w:rPr>
        <w:t>y</w:t>
      </w:r>
      <w:r>
        <w:rPr>
          <w:spacing w:val="1"/>
        </w:rPr>
        <w:t xml:space="preserve"> </w:t>
      </w:r>
      <w:r>
        <w:rPr>
          <w:spacing w:val="-2"/>
        </w:rPr>
        <w:t>searching</w:t>
      </w:r>
      <w:r>
        <w:rPr>
          <w:spacing w:val="1"/>
        </w:rPr>
        <w:t xml:space="preserve"> </w:t>
      </w:r>
      <w:r>
        <w:t>the</w:t>
      </w:r>
      <w:r>
        <w:rPr>
          <w:spacing w:val="29"/>
          <w:w w:val="95"/>
        </w:rPr>
        <w:t xml:space="preserve"> </w:t>
      </w:r>
      <w:r w:rsidRPr="00B6439D">
        <w:t>coarse database with the goal of identifying possible hits. The query molecule is simplifie</w:t>
      </w:r>
      <w:r>
        <w:t>d</w:t>
      </w:r>
      <w:r>
        <w:rPr>
          <w:spacing w:val="-7"/>
        </w:rPr>
        <w:t xml:space="preserve"> </w:t>
      </w:r>
      <w:r>
        <w:t>in</w:t>
      </w:r>
      <w:r>
        <w:rPr>
          <w:spacing w:val="-9"/>
        </w:rPr>
        <w:t xml:space="preserve"> </w:t>
      </w:r>
      <w:r>
        <w:t>exactly</w:t>
      </w:r>
      <w:r>
        <w:rPr>
          <w:spacing w:val="-7"/>
        </w:rPr>
        <w:t xml:space="preserve"> </w:t>
      </w:r>
      <w:r>
        <w:t>the</w:t>
      </w:r>
      <w:r>
        <w:rPr>
          <w:spacing w:val="-8"/>
        </w:rPr>
        <w:t xml:space="preserve"> </w:t>
      </w:r>
      <w:r>
        <w:t>same</w:t>
      </w:r>
      <w:r>
        <w:rPr>
          <w:spacing w:val="-8"/>
        </w:rPr>
        <w:t xml:space="preserve"> </w:t>
      </w:r>
      <w:r>
        <w:t>manner</w:t>
      </w:r>
      <w:r>
        <w:rPr>
          <w:spacing w:val="-8"/>
        </w:rPr>
        <w:t xml:space="preserve"> </w:t>
      </w:r>
      <w:r>
        <w:t>as</w:t>
      </w:r>
      <w:r>
        <w:rPr>
          <w:spacing w:val="-9"/>
        </w:rPr>
        <w:t xml:space="preserve"> </w:t>
      </w:r>
      <w:r>
        <w:t>the</w:t>
      </w:r>
      <w:r>
        <w:rPr>
          <w:spacing w:val="-8"/>
        </w:rPr>
        <w:t xml:space="preserve"> </w:t>
      </w:r>
      <w:r>
        <w:t>molecular</w:t>
      </w:r>
      <w:r>
        <w:rPr>
          <w:spacing w:val="-9"/>
        </w:rPr>
        <w:t xml:space="preserve"> </w:t>
      </w:r>
      <w:r>
        <w:t>database</w:t>
      </w:r>
      <w:r>
        <w:rPr>
          <w:spacing w:val="-8"/>
        </w:rPr>
        <w:t xml:space="preserve"> </w:t>
      </w:r>
      <w:r>
        <w:t>during</w:t>
      </w:r>
      <w:r>
        <w:rPr>
          <w:w w:val="93"/>
        </w:rPr>
        <w:t xml:space="preserve"> </w:t>
      </w:r>
      <w:r>
        <w:t>clustering,</w:t>
      </w:r>
      <w:r>
        <w:rPr>
          <w:spacing w:val="-14"/>
        </w:rPr>
        <w:t xml:space="preserve"> </w:t>
      </w:r>
      <w:r>
        <w:t>and</w:t>
      </w:r>
      <w:r>
        <w:rPr>
          <w:spacing w:val="-16"/>
        </w:rPr>
        <w:t xml:space="preserve"> </w:t>
      </w:r>
      <w:r>
        <w:t>this</w:t>
      </w:r>
      <w:r>
        <w:rPr>
          <w:spacing w:val="-16"/>
        </w:rPr>
        <w:t xml:space="preserve"> </w:t>
      </w:r>
      <w:r>
        <w:t>transformed</w:t>
      </w:r>
      <w:r w:rsidR="00B6439D">
        <w:rPr>
          <w:spacing w:val="-17"/>
        </w:rPr>
        <w:t xml:space="preserve"> </w:t>
      </w:r>
      <w:r w:rsidRPr="00B6439D">
        <w:t xml:space="preserve">query graph is matched against the coarse </w:t>
      </w:r>
      <w:r w:rsidR="00B6439D" w:rsidRPr="00B6439D">
        <w:t>database</w:t>
      </w:r>
      <w:r w:rsidR="00B6439D">
        <w:rPr>
          <w:w w:val="95"/>
        </w:rPr>
        <w:t xml:space="preserve">. </w:t>
      </w:r>
      <w:r>
        <w:rPr>
          <w:spacing w:val="-9"/>
        </w:rPr>
        <w:t>T</w:t>
      </w:r>
      <w:r>
        <w:rPr>
          <w:spacing w:val="-12"/>
        </w:rPr>
        <w:t>o</w:t>
      </w:r>
      <w:r>
        <w:rPr>
          <w:spacing w:val="14"/>
        </w:rPr>
        <w:t xml:space="preserve"> </w:t>
      </w:r>
      <w:r>
        <w:rPr>
          <w:spacing w:val="-2"/>
        </w:rPr>
        <w:t>preserve</w:t>
      </w:r>
      <w:r>
        <w:rPr>
          <w:spacing w:val="15"/>
        </w:rPr>
        <w:t xml:space="preserve"> </w:t>
      </w:r>
      <w:r>
        <w:rPr>
          <w:spacing w:val="-4"/>
        </w:rPr>
        <w:t>sensitivit</w:t>
      </w:r>
      <w:r>
        <w:rPr>
          <w:spacing w:val="-3"/>
        </w:rPr>
        <w:t>y,</w:t>
      </w:r>
      <w:r>
        <w:rPr>
          <w:spacing w:val="21"/>
        </w:rPr>
        <w:t xml:space="preserve"> </w:t>
      </w:r>
      <w:r>
        <w:t>this</w:t>
      </w:r>
      <w:r>
        <w:rPr>
          <w:spacing w:val="14"/>
        </w:rPr>
        <w:t xml:space="preserve"> </w:t>
      </w:r>
      <w:r>
        <w:t>coarse</w:t>
      </w:r>
      <w:r>
        <w:rPr>
          <w:spacing w:val="16"/>
        </w:rPr>
        <w:t xml:space="preserve"> </w:t>
      </w:r>
      <w:r>
        <w:rPr>
          <w:spacing w:val="-2"/>
        </w:rPr>
        <w:t>search</w:t>
      </w:r>
      <w:r>
        <w:rPr>
          <w:spacing w:val="14"/>
        </w:rPr>
        <w:t xml:space="preserve"> </w:t>
      </w:r>
      <w:r>
        <w:t>is</w:t>
      </w:r>
      <w:r>
        <w:rPr>
          <w:spacing w:val="15"/>
        </w:rPr>
        <w:t xml:space="preserve"> </w:t>
      </w:r>
      <w:r>
        <w:t>performed</w:t>
      </w:r>
      <w:r>
        <w:rPr>
          <w:spacing w:val="16"/>
        </w:rPr>
        <w:t xml:space="preserve"> </w:t>
      </w:r>
      <w:r>
        <w:t>with</w:t>
      </w:r>
      <w:r>
        <w:rPr>
          <w:spacing w:val="16"/>
        </w:rPr>
        <w:t xml:space="preserve"> </w:t>
      </w:r>
      <w:r>
        <w:t>a</w:t>
      </w:r>
      <w:r>
        <w:rPr>
          <w:spacing w:val="36"/>
          <w:w w:val="96"/>
        </w:rPr>
        <w:t xml:space="preserve"> </w:t>
      </w:r>
      <w:r>
        <w:t>permissive</w:t>
      </w:r>
      <w:r>
        <w:rPr>
          <w:spacing w:val="-9"/>
        </w:rPr>
        <w:t xml:space="preserve"> </w:t>
      </w:r>
      <w:r>
        <w:rPr>
          <w:spacing w:val="-2"/>
        </w:rPr>
        <w:t>similarit</w:t>
      </w:r>
      <w:r>
        <w:rPr>
          <w:spacing w:val="-1"/>
        </w:rPr>
        <w:t>y</w:t>
      </w:r>
      <w:r>
        <w:rPr>
          <w:spacing w:val="-8"/>
        </w:rPr>
        <w:t xml:space="preserve"> </w:t>
      </w:r>
      <w:r>
        <w:t>score.</w:t>
      </w:r>
      <w:r>
        <w:rPr>
          <w:spacing w:val="27"/>
        </w:rPr>
        <w:t xml:space="preserve"> </w:t>
      </w:r>
      <w:r>
        <w:rPr>
          <w:spacing w:val="-2"/>
        </w:rPr>
        <w:t>Any</w:t>
      </w:r>
      <w:r>
        <w:rPr>
          <w:spacing w:val="-8"/>
        </w:rPr>
        <w:t xml:space="preserve"> </w:t>
      </w:r>
      <w:r>
        <w:t>possible</w:t>
      </w:r>
      <w:r>
        <w:rPr>
          <w:spacing w:val="-8"/>
        </w:rPr>
        <w:t xml:space="preserve"> </w:t>
      </w:r>
      <w:r>
        <w:t>hits—molecular</w:t>
      </w:r>
      <w:r>
        <w:rPr>
          <w:spacing w:val="-9"/>
        </w:rPr>
        <w:t xml:space="preserve"> </w:t>
      </w:r>
      <w:r>
        <w:t>graphs</w:t>
      </w:r>
      <w:r>
        <w:rPr>
          <w:spacing w:val="-8"/>
        </w:rPr>
        <w:t xml:space="preserve"> </w:t>
      </w:r>
      <w:r>
        <w:t>from</w:t>
      </w:r>
      <w:r>
        <w:rPr>
          <w:spacing w:val="-7"/>
        </w:rPr>
        <w:t xml:space="preserve"> </w:t>
      </w:r>
      <w:r>
        <w:t>the</w:t>
      </w:r>
      <w:r>
        <w:rPr>
          <w:spacing w:val="22"/>
          <w:w w:val="95"/>
        </w:rPr>
        <w:t xml:space="preserve"> </w:t>
      </w:r>
      <w:r>
        <w:t>coarse</w:t>
      </w:r>
      <w:r>
        <w:rPr>
          <w:spacing w:val="-15"/>
        </w:rPr>
        <w:t xml:space="preserve"> </w:t>
      </w:r>
      <w:r>
        <w:t>database</w:t>
      </w:r>
      <w:r>
        <w:rPr>
          <w:spacing w:val="-16"/>
        </w:rPr>
        <w:t xml:space="preserve"> </w:t>
      </w:r>
      <w:r>
        <w:t>whose</w:t>
      </w:r>
      <w:r>
        <w:rPr>
          <w:spacing w:val="-15"/>
        </w:rPr>
        <w:t xml:space="preserve"> </w:t>
      </w:r>
      <w:r>
        <w:t>MCS</w:t>
      </w:r>
      <w:r>
        <w:rPr>
          <w:spacing w:val="-14"/>
        </w:rPr>
        <w:t xml:space="preserve"> </w:t>
      </w:r>
      <w:r>
        <w:t>to</w:t>
      </w:r>
      <w:r>
        <w:rPr>
          <w:spacing w:val="-15"/>
        </w:rPr>
        <w:t xml:space="preserve"> </w:t>
      </w:r>
      <w:r>
        <w:t>the</w:t>
      </w:r>
      <w:r>
        <w:rPr>
          <w:spacing w:val="-15"/>
        </w:rPr>
        <w:t xml:space="preserve"> </w:t>
      </w:r>
      <w:r>
        <w:t>transformed</w:t>
      </w:r>
      <w:r w:rsidR="00B6439D">
        <w:rPr>
          <w:spacing w:val="-16"/>
        </w:rPr>
        <w:t xml:space="preserve"> </w:t>
      </w:r>
      <w:r>
        <w:t>query</w:t>
      </w:r>
      <w:r>
        <w:rPr>
          <w:spacing w:val="-14"/>
        </w:rPr>
        <w:t xml:space="preserve"> </w:t>
      </w:r>
      <w:r>
        <w:t>molecule</w:t>
      </w:r>
      <w:r>
        <w:rPr>
          <w:spacing w:val="-16"/>
        </w:rPr>
        <w:t xml:space="preserve"> </w:t>
      </w:r>
      <w:r>
        <w:rPr>
          <w:spacing w:val="-4"/>
        </w:rPr>
        <w:t>was</w:t>
      </w:r>
      <w:r>
        <w:rPr>
          <w:spacing w:val="-15"/>
        </w:rPr>
        <w:t xml:space="preserve"> </w:t>
      </w:r>
      <w:r>
        <w:t>within</w:t>
      </w:r>
      <w:r w:rsidR="00B6439D">
        <w:t xml:space="preserve"> the</w:t>
      </w:r>
      <w:r w:rsidR="00B6439D">
        <w:rPr>
          <w:spacing w:val="-8"/>
        </w:rPr>
        <w:t xml:space="preserve"> </w:t>
      </w:r>
      <w:r w:rsidR="00B6439D">
        <w:rPr>
          <w:spacing w:val="-2"/>
        </w:rPr>
        <w:t>similarit</w:t>
      </w:r>
      <w:r w:rsidR="00B6439D">
        <w:rPr>
          <w:spacing w:val="-1"/>
        </w:rPr>
        <w:t>y</w:t>
      </w:r>
      <w:r w:rsidR="00B6439D">
        <w:rPr>
          <w:spacing w:val="-8"/>
        </w:rPr>
        <w:t xml:space="preserve"> </w:t>
      </w:r>
      <w:r w:rsidR="00B6439D">
        <w:t>score</w:t>
      </w:r>
      <w:r w:rsidR="00B6439D">
        <w:rPr>
          <w:spacing w:val="-7"/>
        </w:rPr>
        <w:t xml:space="preserve"> </w:t>
      </w:r>
      <w:r w:rsidR="00B6439D">
        <w:t>threshold—are</w:t>
      </w:r>
      <w:r w:rsidR="00B6439D">
        <w:rPr>
          <w:spacing w:val="-8"/>
        </w:rPr>
        <w:t xml:space="preserve"> </w:t>
      </w:r>
      <w:r w:rsidR="00B6439D">
        <w:t>then</w:t>
      </w:r>
      <w:r w:rsidR="00B6439D">
        <w:rPr>
          <w:spacing w:val="-7"/>
        </w:rPr>
        <w:t xml:space="preserve"> </w:t>
      </w:r>
      <w:r w:rsidR="00B6439D">
        <w:t>reconstructed,</w:t>
      </w:r>
      <w:r w:rsidR="00B6439D">
        <w:rPr>
          <w:spacing w:val="-5"/>
        </w:rPr>
        <w:t xml:space="preserve"> </w:t>
      </w:r>
      <w:r w:rsidR="00B6439D">
        <w:rPr>
          <w:spacing w:val="-4"/>
        </w:rPr>
        <w:t>b</w:t>
      </w:r>
      <w:r w:rsidR="00B6439D">
        <w:rPr>
          <w:spacing w:val="-3"/>
        </w:rPr>
        <w:t>y</w:t>
      </w:r>
      <w:r w:rsidR="00B6439D">
        <w:rPr>
          <w:spacing w:val="-8"/>
        </w:rPr>
        <w:t xml:space="preserve"> </w:t>
      </w:r>
      <w:r w:rsidR="00B6439D">
        <w:rPr>
          <w:spacing w:val="-2"/>
        </w:rPr>
        <w:t>following</w:t>
      </w:r>
      <w:r w:rsidR="00B6439D">
        <w:rPr>
          <w:spacing w:val="-7"/>
        </w:rPr>
        <w:t xml:space="preserve"> </w:t>
      </w:r>
      <w:r w:rsidR="00B6439D">
        <w:t>pointers</w:t>
      </w:r>
      <w:r w:rsidR="00B6439D">
        <w:rPr>
          <w:spacing w:val="-14"/>
        </w:rPr>
        <w:t xml:space="preserve"> </w:t>
      </w:r>
      <w:r w:rsidR="00B6439D">
        <w:t>to</w:t>
      </w:r>
      <w:r w:rsidR="00B6439D">
        <w:rPr>
          <w:spacing w:val="-14"/>
        </w:rPr>
        <w:t xml:space="preserve"> </w:t>
      </w:r>
      <w:r w:rsidR="00B6439D">
        <w:t>the</w:t>
      </w:r>
      <w:r w:rsidR="00B6439D">
        <w:rPr>
          <w:spacing w:val="-14"/>
        </w:rPr>
        <w:t xml:space="preserve"> </w:t>
      </w:r>
      <w:r w:rsidR="00B6439D">
        <w:rPr>
          <w:spacing w:val="-3"/>
        </w:rPr>
        <w:t>remo</w:t>
      </w:r>
      <w:r w:rsidR="00B6439D">
        <w:rPr>
          <w:spacing w:val="-2"/>
        </w:rPr>
        <w:t>v</w:t>
      </w:r>
      <w:r w:rsidR="00B6439D">
        <w:rPr>
          <w:spacing w:val="-3"/>
        </w:rPr>
        <w:t>ed</w:t>
      </w:r>
      <w:r w:rsidR="00B6439D">
        <w:rPr>
          <w:spacing w:val="-14"/>
        </w:rPr>
        <w:t xml:space="preserve"> </w:t>
      </w:r>
      <w:r w:rsidR="00B6439D">
        <w:t>atom</w:t>
      </w:r>
      <w:r w:rsidR="00B6439D">
        <w:rPr>
          <w:spacing w:val="-14"/>
        </w:rPr>
        <w:t xml:space="preserve"> </w:t>
      </w:r>
      <w:r w:rsidR="00B6439D">
        <w:t>and</w:t>
      </w:r>
      <w:r w:rsidR="00B6439D">
        <w:rPr>
          <w:spacing w:val="-14"/>
        </w:rPr>
        <w:t xml:space="preserve"> </w:t>
      </w:r>
      <w:r w:rsidR="00B6439D">
        <w:rPr>
          <w:spacing w:val="1"/>
        </w:rPr>
        <w:t>bond</w:t>
      </w:r>
      <w:r w:rsidR="00B6439D">
        <w:rPr>
          <w:spacing w:val="-14"/>
        </w:rPr>
        <w:t xml:space="preserve"> </w:t>
      </w:r>
      <w:r w:rsidR="00B6439D">
        <w:t>information,</w:t>
      </w:r>
      <w:r w:rsidR="00B6439D">
        <w:rPr>
          <w:spacing w:val="-13"/>
        </w:rPr>
        <w:t xml:space="preserve"> </w:t>
      </w:r>
      <w:r w:rsidR="00B6439D">
        <w:t>and</w:t>
      </w:r>
      <w:r w:rsidR="00B6439D">
        <w:rPr>
          <w:spacing w:val="-14"/>
        </w:rPr>
        <w:t xml:space="preserve"> </w:t>
      </w:r>
      <w:r w:rsidR="00B6439D">
        <w:t>recreating</w:t>
      </w:r>
      <w:r w:rsidR="00B6439D">
        <w:rPr>
          <w:spacing w:val="-15"/>
        </w:rPr>
        <w:t xml:space="preserve"> </w:t>
      </w:r>
      <w:r w:rsidR="00B6439D">
        <w:t>the</w:t>
      </w:r>
      <w:r w:rsidR="00B6439D">
        <w:rPr>
          <w:spacing w:val="-14"/>
        </w:rPr>
        <w:t xml:space="preserve"> </w:t>
      </w:r>
      <w:r w:rsidR="00B6439D">
        <w:t>original</w:t>
      </w:r>
      <w:r w:rsidR="00B6439D">
        <w:rPr>
          <w:spacing w:val="22"/>
          <w:w w:val="93"/>
        </w:rPr>
        <w:t xml:space="preserve"> </w:t>
      </w:r>
      <w:r w:rsidR="00B6439D">
        <w:t>molecules.</w:t>
      </w:r>
      <w:r w:rsidR="00B6439D">
        <w:rPr>
          <w:spacing w:val="42"/>
        </w:rPr>
        <w:t xml:space="preserve"> </w:t>
      </w:r>
      <w:r w:rsidR="00B6439D">
        <w:t>Since</w:t>
      </w:r>
      <w:r w:rsidR="00B6439D">
        <w:rPr>
          <w:spacing w:val="3"/>
        </w:rPr>
        <w:t xml:space="preserve"> </w:t>
      </w:r>
      <w:r w:rsidR="00B6439D">
        <w:t>the</w:t>
      </w:r>
      <w:r w:rsidR="00B6439D">
        <w:rPr>
          <w:spacing w:val="3"/>
        </w:rPr>
        <w:t xml:space="preserve"> </w:t>
      </w:r>
      <w:r w:rsidR="00B6439D">
        <w:rPr>
          <w:spacing w:val="-3"/>
        </w:rPr>
        <w:t>T</w:t>
      </w:r>
      <w:r w:rsidR="00B6439D">
        <w:rPr>
          <w:spacing w:val="-4"/>
        </w:rPr>
        <w:t>animoto</w:t>
      </w:r>
      <w:r w:rsidR="00B6439D">
        <w:rPr>
          <w:spacing w:val="3"/>
        </w:rPr>
        <w:t xml:space="preserve"> </w:t>
      </w:r>
      <w:r w:rsidR="00B6439D">
        <w:t>distance</w:t>
      </w:r>
      <w:r w:rsidR="00B6439D">
        <w:rPr>
          <w:spacing w:val="2"/>
        </w:rPr>
        <w:t xml:space="preserve"> </w:t>
      </w:r>
      <w:r w:rsidR="00B6439D">
        <w:t>is</w:t>
      </w:r>
      <w:r w:rsidR="00B6439D">
        <w:rPr>
          <w:spacing w:val="2"/>
        </w:rPr>
        <w:t xml:space="preserve"> </w:t>
      </w:r>
      <w:r w:rsidR="00B6439D">
        <w:t>used,</w:t>
      </w:r>
      <w:r w:rsidR="00B6439D">
        <w:rPr>
          <w:spacing w:val="6"/>
        </w:rPr>
        <w:t xml:space="preserve"> </w:t>
      </w:r>
      <w:r w:rsidR="00B6439D">
        <w:rPr>
          <w:spacing w:val="-5"/>
        </w:rPr>
        <w:t>we</w:t>
      </w:r>
      <w:r w:rsidR="00B6439D">
        <w:rPr>
          <w:spacing w:val="3"/>
        </w:rPr>
        <w:t xml:space="preserve"> </w:t>
      </w:r>
      <w:r w:rsidR="00B6439D">
        <w:t>can</w:t>
      </w:r>
      <w:r w:rsidR="00B6439D">
        <w:rPr>
          <w:spacing w:val="3"/>
        </w:rPr>
        <w:t xml:space="preserve"> </w:t>
      </w:r>
      <w:r w:rsidR="00B6439D">
        <w:rPr>
          <w:spacing w:val="1"/>
        </w:rPr>
        <w:t>bound</w:t>
      </w:r>
      <w:r w:rsidR="00B6439D">
        <w:rPr>
          <w:spacing w:val="3"/>
        </w:rPr>
        <w:t xml:space="preserve"> </w:t>
      </w:r>
      <w:r w:rsidR="00B6439D">
        <w:t>the</w:t>
      </w:r>
      <w:r w:rsidR="00B6439D">
        <w:rPr>
          <w:spacing w:val="2"/>
        </w:rPr>
        <w:t xml:space="preserve"> </w:t>
      </w:r>
      <w:r w:rsidR="00B6439D">
        <w:t>size</w:t>
      </w:r>
      <w:r w:rsidR="00B6439D">
        <w:rPr>
          <w:spacing w:val="3"/>
        </w:rPr>
        <w:t xml:space="preserve"> </w:t>
      </w:r>
      <w:r w:rsidR="00B6439D">
        <w:t>of</w:t>
      </w:r>
      <w:r w:rsidR="00B6439D">
        <w:rPr>
          <w:spacing w:val="26"/>
          <w:w w:val="90"/>
        </w:rPr>
        <w:t xml:space="preserve"> </w:t>
      </w:r>
      <w:r w:rsidR="00B6439D">
        <w:t>candidate</w:t>
      </w:r>
      <w:r w:rsidR="00B6439D">
        <w:rPr>
          <w:spacing w:val="-27"/>
        </w:rPr>
        <w:t xml:space="preserve"> </w:t>
      </w:r>
      <w:r w:rsidR="00B6439D">
        <w:t>molecules</w:t>
      </w:r>
      <w:r w:rsidR="00B6439D">
        <w:rPr>
          <w:spacing w:val="-27"/>
        </w:rPr>
        <w:t xml:space="preserve"> </w:t>
      </w:r>
      <w:r w:rsidR="00B6439D">
        <w:t>based</w:t>
      </w:r>
      <w:r w:rsidR="00B6439D">
        <w:rPr>
          <w:spacing w:val="-27"/>
        </w:rPr>
        <w:t xml:space="preserve"> </w:t>
      </w:r>
      <w:r w:rsidR="00B6439D">
        <w:t>on</w:t>
      </w:r>
      <w:r w:rsidR="00B6439D">
        <w:rPr>
          <w:spacing w:val="-27"/>
        </w:rPr>
        <w:t xml:space="preserve"> </w:t>
      </w:r>
      <w:r w:rsidR="00B6439D">
        <w:t>the</w:t>
      </w:r>
      <w:r w:rsidR="00B6439D">
        <w:rPr>
          <w:spacing w:val="-27"/>
        </w:rPr>
        <w:t xml:space="preserve"> </w:t>
      </w:r>
      <w:r w:rsidR="00B6439D">
        <w:t>size</w:t>
      </w:r>
      <w:r w:rsidR="00B6439D">
        <w:rPr>
          <w:spacing w:val="-27"/>
        </w:rPr>
        <w:t xml:space="preserve"> </w:t>
      </w:r>
      <w:r w:rsidR="00B6439D">
        <w:t>of</w:t>
      </w:r>
      <w:r w:rsidR="00B6439D">
        <w:rPr>
          <w:spacing w:val="-26"/>
        </w:rPr>
        <w:t xml:space="preserve"> </w:t>
      </w:r>
      <w:r w:rsidR="00B6439D">
        <w:t>the</w:t>
      </w:r>
      <w:r w:rsidR="00B6439D">
        <w:rPr>
          <w:spacing w:val="-27"/>
        </w:rPr>
        <w:t xml:space="preserve"> </w:t>
      </w:r>
      <w:r w:rsidR="00B6439D">
        <w:t>query</w:t>
      </w:r>
      <w:r w:rsidR="00B6439D">
        <w:rPr>
          <w:spacing w:val="-27"/>
        </w:rPr>
        <w:t xml:space="preserve"> </w:t>
      </w:r>
      <w:r w:rsidR="00B6439D">
        <w:t>molecule</w:t>
      </w:r>
      <w:r w:rsidR="00B6439D">
        <w:rPr>
          <w:spacing w:val="-27"/>
        </w:rPr>
        <w:t xml:space="preserve"> </w:t>
      </w:r>
      <w:r w:rsidR="00B6439D">
        <w:t>and</w:t>
      </w:r>
      <w:r w:rsidR="00B6439D">
        <w:rPr>
          <w:spacing w:val="-27"/>
        </w:rPr>
        <w:t xml:space="preserve"> </w:t>
      </w:r>
      <w:r w:rsidR="00B6439D">
        <w:t>the</w:t>
      </w:r>
      <w:r w:rsidR="00B6439D">
        <w:rPr>
          <w:spacing w:val="-27"/>
        </w:rPr>
        <w:t xml:space="preserve"> </w:t>
      </w:r>
      <w:r w:rsidR="00B6439D">
        <w:t>desired</w:t>
      </w:r>
      <w:r w:rsidR="00B6439D">
        <w:rPr>
          <w:w w:val="91"/>
        </w:rPr>
        <w:t xml:space="preserve"> </w:t>
      </w:r>
      <w:r w:rsidR="00B6439D">
        <w:rPr>
          <w:spacing w:val="-3"/>
        </w:rPr>
        <w:t>T</w:t>
      </w:r>
      <w:r w:rsidR="00B6439D">
        <w:rPr>
          <w:spacing w:val="-4"/>
        </w:rPr>
        <w:t>animoto</w:t>
      </w:r>
      <w:r w:rsidR="00B6439D">
        <w:rPr>
          <w:spacing w:val="-14"/>
        </w:rPr>
        <w:t xml:space="preserve"> </w:t>
      </w:r>
      <w:r w:rsidR="00B6439D">
        <w:t>cutoff.</w:t>
      </w:r>
      <w:r w:rsidR="00B6439D">
        <w:rPr>
          <w:spacing w:val="2"/>
        </w:rPr>
        <w:t xml:space="preserve"> </w:t>
      </w:r>
      <w:r w:rsidR="00B6439D">
        <w:rPr>
          <w:spacing w:val="-2"/>
        </w:rPr>
        <w:t>Th</w:t>
      </w:r>
      <w:r w:rsidR="00B6439D">
        <w:rPr>
          <w:spacing w:val="-3"/>
        </w:rPr>
        <w:t>us,</w:t>
      </w:r>
      <w:r w:rsidR="00B6439D">
        <w:rPr>
          <w:spacing w:val="-13"/>
        </w:rPr>
        <w:t xml:space="preserve"> </w:t>
      </w:r>
      <w:r w:rsidR="00B6439D">
        <w:t>a</w:t>
      </w:r>
      <w:r w:rsidR="00B6439D">
        <w:rPr>
          <w:spacing w:val="-14"/>
        </w:rPr>
        <w:t xml:space="preserve"> </w:t>
      </w:r>
      <w:r w:rsidR="00B6439D">
        <w:t>second</w:t>
      </w:r>
      <w:r w:rsidR="00B6439D">
        <w:rPr>
          <w:spacing w:val="-13"/>
        </w:rPr>
        <w:t xml:space="preserve"> </w:t>
      </w:r>
      <w:r w:rsidR="00B6439D">
        <w:rPr>
          <w:spacing w:val="-3"/>
        </w:rPr>
        <w:t>level</w:t>
      </w:r>
      <w:r w:rsidR="00B6439D">
        <w:rPr>
          <w:spacing w:val="-14"/>
        </w:rPr>
        <w:t xml:space="preserve"> </w:t>
      </w:r>
      <w:r w:rsidR="00B6439D">
        <w:t>of</w:t>
      </w:r>
      <w:r w:rsidR="00B6439D">
        <w:rPr>
          <w:spacing w:val="-14"/>
        </w:rPr>
        <w:t xml:space="preserve"> </w:t>
      </w:r>
      <w:r w:rsidR="00B6439D">
        <w:t>clustering,</w:t>
      </w:r>
      <w:r w:rsidR="00B6439D">
        <w:rPr>
          <w:spacing w:val="-12"/>
        </w:rPr>
        <w:t xml:space="preserve"> </w:t>
      </w:r>
      <w:r w:rsidR="00B6439D">
        <w:t>at</w:t>
      </w:r>
      <w:r w:rsidR="00B6439D">
        <w:rPr>
          <w:spacing w:val="-13"/>
        </w:rPr>
        <w:t xml:space="preserve"> </w:t>
      </w:r>
      <w:r w:rsidR="00B6439D">
        <w:t>query</w:t>
      </w:r>
      <w:r w:rsidR="00B6439D">
        <w:rPr>
          <w:spacing w:val="-14"/>
        </w:rPr>
        <w:t xml:space="preserve"> </w:t>
      </w:r>
      <w:r w:rsidR="00B6439D">
        <w:t>time,</w:t>
      </w:r>
      <w:r w:rsidR="00B6439D">
        <w:rPr>
          <w:spacing w:val="-13"/>
        </w:rPr>
        <w:t xml:space="preserve"> </w:t>
      </w:r>
      <w:r w:rsidR="00B6439D">
        <w:t>based</w:t>
      </w:r>
      <w:r w:rsidR="00B6439D">
        <w:rPr>
          <w:spacing w:val="-14"/>
        </w:rPr>
        <w:t xml:space="preserve"> </w:t>
      </w:r>
      <w:r w:rsidR="00B6439D">
        <w:t>on</w:t>
      </w:r>
      <w:r w:rsidR="00B6439D">
        <w:rPr>
          <w:spacing w:val="23"/>
          <w:w w:val="90"/>
        </w:rPr>
        <w:t xml:space="preserve"> </w:t>
      </w:r>
      <w:r w:rsidR="00B6439D">
        <w:t>molecule</w:t>
      </w:r>
      <w:r w:rsidR="00B6439D">
        <w:rPr>
          <w:spacing w:val="-34"/>
        </w:rPr>
        <w:t xml:space="preserve"> </w:t>
      </w:r>
      <w:r w:rsidR="00B6439D">
        <w:t>size,</w:t>
      </w:r>
      <w:r w:rsidR="00B6439D">
        <w:rPr>
          <w:spacing w:val="-32"/>
        </w:rPr>
        <w:t xml:space="preserve"> </w:t>
      </w:r>
      <w:r w:rsidR="00B6439D" w:rsidRPr="00B6439D">
        <w:t>allows further gains in runtime performance.</w:t>
      </w:r>
      <w:r w:rsidR="00B6439D">
        <w:rPr>
          <w:spacing w:val="-22"/>
        </w:rPr>
        <w:t xml:space="preserve"> </w:t>
      </w:r>
      <w:r w:rsidR="00B6439D" w:rsidRPr="00B6439D">
        <w:t>Finally, the fine search is performed against these</w:t>
      </w:r>
      <w:r w:rsidR="00B6439D">
        <w:rPr>
          <w:w w:val="95"/>
        </w:rPr>
        <w:t xml:space="preserve"> </w:t>
      </w:r>
      <w:r w:rsidR="00B6439D" w:rsidRPr="00B6439D">
        <w:t xml:space="preserve">decompressed possible hits that are within </w:t>
      </w:r>
      <w:r w:rsidR="00B6439D">
        <w:t>the</w:t>
      </w:r>
      <w:r w:rsidR="00B6439D">
        <w:rPr>
          <w:spacing w:val="-23"/>
        </w:rPr>
        <w:t xml:space="preserve"> </w:t>
      </w:r>
      <w:r w:rsidR="00B6439D">
        <w:t>appropriate</w:t>
      </w:r>
      <w:r w:rsidR="00B6439D">
        <w:rPr>
          <w:spacing w:val="-22"/>
        </w:rPr>
        <w:t xml:space="preserve"> </w:t>
      </w:r>
      <w:r w:rsidR="00B6439D">
        <w:t>size</w:t>
      </w:r>
      <w:r w:rsidR="00B6439D">
        <w:rPr>
          <w:spacing w:val="-23"/>
        </w:rPr>
        <w:t xml:space="preserve"> </w:t>
      </w:r>
      <w:r w:rsidR="00B6439D">
        <w:t>range</w:t>
      </w:r>
      <w:r w:rsidR="00B6439D">
        <w:rPr>
          <w:spacing w:val="-22"/>
        </w:rPr>
        <w:t xml:space="preserve"> </w:t>
      </w:r>
      <w:r w:rsidR="00B6439D">
        <w:t>based</w:t>
      </w:r>
      <w:r w:rsidR="00B6439D">
        <w:rPr>
          <w:spacing w:val="-23"/>
        </w:rPr>
        <w:t xml:space="preserve"> </w:t>
      </w:r>
      <w:r w:rsidR="00B6439D">
        <w:t>on</w:t>
      </w:r>
      <w:r w:rsidR="00B6439D">
        <w:rPr>
          <w:spacing w:val="-22"/>
        </w:rPr>
        <w:t xml:space="preserve"> </w:t>
      </w:r>
      <w:r w:rsidR="00B6439D">
        <w:t>the</w:t>
      </w:r>
      <w:r w:rsidR="00B6439D">
        <w:rPr>
          <w:spacing w:val="-23"/>
        </w:rPr>
        <w:t xml:space="preserve"> </w:t>
      </w:r>
      <w:r w:rsidR="00B6439D">
        <w:rPr>
          <w:spacing w:val="-3"/>
        </w:rPr>
        <w:t>T</w:t>
      </w:r>
      <w:r w:rsidR="00B6439D">
        <w:rPr>
          <w:spacing w:val="-4"/>
        </w:rPr>
        <w:t>animoto</w:t>
      </w:r>
      <w:r w:rsidR="00B6439D">
        <w:rPr>
          <w:spacing w:val="-22"/>
        </w:rPr>
        <w:t xml:space="preserve"> </w:t>
      </w:r>
      <w:r w:rsidR="00B6439D">
        <w:t>distance</w:t>
      </w:r>
      <w:r w:rsidR="00B6439D">
        <w:rPr>
          <w:spacing w:val="-23"/>
        </w:rPr>
        <w:t xml:space="preserve"> </w:t>
      </w:r>
      <w:r w:rsidR="00B6439D">
        <w:t>cutoff.</w:t>
      </w:r>
    </w:p>
    <w:p w14:paraId="1E750FCC"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6D4CDE29" w14:textId="77777777" w:rsidR="00283DE0" w:rsidRDefault="00283DE0" w:rsidP="003B0178">
      <w:pPr>
        <w:keepLines/>
        <w:spacing w:before="10"/>
        <w:rPr>
          <w:rFonts w:ascii="Georgia" w:eastAsia="Georgia" w:hAnsi="Georgia" w:cs="Georgia"/>
          <w:sz w:val="25"/>
          <w:szCs w:val="25"/>
        </w:rPr>
      </w:pPr>
    </w:p>
    <w:p w14:paraId="79D20646" w14:textId="77777777" w:rsidR="00283DE0" w:rsidRDefault="00283DE0" w:rsidP="003B0178">
      <w:pPr>
        <w:keepLines/>
        <w:rPr>
          <w:rFonts w:ascii="Georgia" w:eastAsia="Georgia" w:hAnsi="Georgia" w:cs="Georgia"/>
          <w:sz w:val="27"/>
          <w:szCs w:val="27"/>
        </w:rPr>
      </w:pPr>
    </w:p>
    <w:p w14:paraId="0947A92A" w14:textId="77777777" w:rsidR="00283DE0" w:rsidRDefault="00641826" w:rsidP="003B0178">
      <w:pPr>
        <w:pStyle w:val="Heading2"/>
        <w:keepLines/>
        <w:rPr>
          <w:b w:val="0"/>
          <w:bCs w:val="0"/>
        </w:rPr>
      </w:pPr>
      <w:r>
        <w:t>MICA</w:t>
      </w:r>
      <w:r>
        <w:rPr>
          <w:spacing w:val="-19"/>
        </w:rPr>
        <w:t xml:space="preserve"> </w:t>
      </w:r>
      <w:r>
        <w:t>metagenomic</w:t>
      </w:r>
      <w:r>
        <w:rPr>
          <w:spacing w:val="-19"/>
        </w:rPr>
        <w:t xml:space="preserve"> </w:t>
      </w:r>
      <w:r>
        <w:rPr>
          <w:spacing w:val="-3"/>
        </w:rPr>
        <w:t>search</w:t>
      </w:r>
    </w:p>
    <w:p w14:paraId="09A1026C" w14:textId="3B761632" w:rsidR="00283DE0" w:rsidRDefault="00641826" w:rsidP="003B0178">
      <w:pPr>
        <w:pStyle w:val="BodyText"/>
        <w:keepLines/>
        <w:spacing w:before="84" w:line="434" w:lineRule="exact"/>
        <w:ind w:right="530" w:firstLine="351"/>
        <w:sectPr w:rsidR="00283DE0">
          <w:pgSz w:w="12240" w:h="15840"/>
          <w:pgMar w:top="1500" w:right="1720" w:bottom="1960" w:left="1720" w:header="0" w:footer="1776" w:gutter="0"/>
          <w:cols w:space="720"/>
        </w:sectPr>
      </w:pPr>
      <w:r>
        <w:t>CaBLASTX’s</w:t>
      </w:r>
      <w:r>
        <w:rPr>
          <w:spacing w:val="-15"/>
        </w:rPr>
        <w:t xml:space="preserve"> </w:t>
      </w:r>
      <w:r>
        <w:t>clustering</w:t>
      </w:r>
      <w:r>
        <w:rPr>
          <w:spacing w:val="-14"/>
        </w:rPr>
        <w:t xml:space="preserve"> </w:t>
      </w:r>
      <w:r>
        <w:rPr>
          <w:spacing w:val="-2"/>
        </w:rPr>
        <w:t>approach</w:t>
      </w:r>
      <w:r>
        <w:rPr>
          <w:spacing w:val="-14"/>
        </w:rPr>
        <w:t xml:space="preserve"> </w:t>
      </w:r>
      <w:r>
        <w:t>relies</w:t>
      </w:r>
      <w:r>
        <w:rPr>
          <w:spacing w:val="-15"/>
        </w:rPr>
        <w:t xml:space="preserve"> </w:t>
      </w:r>
      <w:r>
        <w:t>on</w:t>
      </w:r>
      <w:r>
        <w:rPr>
          <w:spacing w:val="-15"/>
        </w:rPr>
        <w:t xml:space="preserve"> </w:t>
      </w:r>
      <w:r>
        <w:t>sequence</w:t>
      </w:r>
      <w:r>
        <w:rPr>
          <w:spacing w:val="-14"/>
        </w:rPr>
        <w:t xml:space="preserve"> </w:t>
      </w:r>
      <w:r>
        <w:rPr>
          <w:spacing w:val="-4"/>
        </w:rPr>
        <w:t>similarit</w:t>
      </w:r>
      <w:r>
        <w:rPr>
          <w:spacing w:val="-3"/>
        </w:rPr>
        <w:t>y.</w:t>
      </w:r>
      <w:r>
        <w:rPr>
          <w:spacing w:val="1"/>
        </w:rPr>
        <w:t xml:space="preserve"> </w:t>
      </w:r>
      <w:r>
        <w:rPr>
          <w:spacing w:val="-10"/>
        </w:rPr>
        <w:t>W</w:t>
      </w:r>
      <w:r>
        <w:rPr>
          <w:spacing w:val="-12"/>
        </w:rPr>
        <w:t>e</w:t>
      </w:r>
      <w:r>
        <w:rPr>
          <w:spacing w:val="-15"/>
        </w:rPr>
        <w:t xml:space="preserve"> </w:t>
      </w:r>
      <w:r w:rsidR="00B6439D" w:rsidRPr="00B6439D">
        <w:t>aug</w:t>
      </w:r>
      <w:r w:rsidRPr="00B6439D">
        <w:t>mented</w:t>
      </w:r>
      <w:r>
        <w:rPr>
          <w:spacing w:val="4"/>
        </w:rPr>
        <w:t xml:space="preserve"> </w:t>
      </w:r>
      <w:r>
        <w:t>the</w:t>
      </w:r>
      <w:r>
        <w:rPr>
          <w:spacing w:val="4"/>
        </w:rPr>
        <w:t xml:space="preserve"> </w:t>
      </w:r>
      <w:r>
        <w:rPr>
          <w:spacing w:val="-2"/>
        </w:rPr>
        <w:t>entropy-scaling</w:t>
      </w:r>
      <w:r>
        <w:rPr>
          <w:spacing w:val="3"/>
        </w:rPr>
        <w:t xml:space="preserve"> </w:t>
      </w:r>
      <w:r>
        <w:t>data</w:t>
      </w:r>
      <w:r>
        <w:rPr>
          <w:spacing w:val="4"/>
        </w:rPr>
        <w:t xml:space="preserve"> </w:t>
      </w:r>
      <w:r>
        <w:t>structure</w:t>
      </w:r>
      <w:r>
        <w:rPr>
          <w:spacing w:val="5"/>
        </w:rPr>
        <w:t xml:space="preserve"> </w:t>
      </w:r>
      <w:r>
        <w:rPr>
          <w:spacing w:val="-4"/>
        </w:rPr>
        <w:t>b</w:t>
      </w:r>
      <w:r>
        <w:rPr>
          <w:spacing w:val="-3"/>
        </w:rPr>
        <w:t>y</w:t>
      </w:r>
      <w:r>
        <w:rPr>
          <w:spacing w:val="4"/>
        </w:rPr>
        <w:t xml:space="preserve"> </w:t>
      </w:r>
      <w:r>
        <w:t>using</w:t>
      </w:r>
      <w:r>
        <w:rPr>
          <w:spacing w:val="4"/>
        </w:rPr>
        <w:t xml:space="preserve"> </w:t>
      </w:r>
      <w:r>
        <w:t>diff</w:t>
      </w:r>
      <w:r w:rsidR="00B6439D">
        <w:rPr>
          <w:spacing w:val="5"/>
        </w:rPr>
        <w:t>erent</w:t>
      </w:r>
      <w:r>
        <w:rPr>
          <w:spacing w:val="4"/>
        </w:rPr>
        <w:t xml:space="preserve"> </w:t>
      </w:r>
      <w:r>
        <w:t>distance</w:t>
      </w:r>
      <w:r>
        <w:rPr>
          <w:spacing w:val="4"/>
        </w:rPr>
        <w:t xml:space="preserve"> </w:t>
      </w:r>
      <w:r w:rsidR="00B6439D" w:rsidRPr="00B6439D">
        <w:t>func</w:t>
      </w:r>
      <w:r w:rsidRPr="00B6439D">
        <w:t>tions</w:t>
      </w:r>
      <w:r>
        <w:rPr>
          <w:spacing w:val="-16"/>
        </w:rPr>
        <w:t xml:space="preserve"> </w:t>
      </w:r>
      <w:r>
        <w:t>for</w:t>
      </w:r>
      <w:r>
        <w:rPr>
          <w:spacing w:val="-16"/>
        </w:rPr>
        <w:t xml:space="preserve"> </w:t>
      </w:r>
      <w:r>
        <w:t>clustering</w:t>
      </w:r>
      <w:r>
        <w:rPr>
          <w:spacing w:val="-15"/>
        </w:rPr>
        <w:t xml:space="preserve"> </w:t>
      </w:r>
      <w:r>
        <w:t>and</w:t>
      </w:r>
      <w:r>
        <w:rPr>
          <w:spacing w:val="-15"/>
        </w:rPr>
        <w:t xml:space="preserve"> </w:t>
      </w:r>
      <w:r>
        <w:rPr>
          <w:spacing w:val="-2"/>
        </w:rPr>
        <w:t>search.</w:t>
      </w:r>
      <w:r>
        <w:rPr>
          <w:spacing w:val="1"/>
        </w:rPr>
        <w:t xml:space="preserve"> </w:t>
      </w:r>
      <w:r>
        <w:rPr>
          <w:spacing w:val="-7"/>
        </w:rPr>
        <w:t>F</w:t>
      </w:r>
      <w:r>
        <w:rPr>
          <w:spacing w:val="-8"/>
        </w:rPr>
        <w:t>or</w:t>
      </w:r>
      <w:r>
        <w:rPr>
          <w:spacing w:val="-16"/>
        </w:rPr>
        <w:t xml:space="preserve"> </w:t>
      </w:r>
      <w:r>
        <w:t>clustering,</w:t>
      </w:r>
      <w:r>
        <w:rPr>
          <w:spacing w:val="-14"/>
        </w:rPr>
        <w:t xml:space="preserve"> </w:t>
      </w:r>
      <w:r>
        <w:rPr>
          <w:spacing w:val="-5"/>
        </w:rPr>
        <w:t>we</w:t>
      </w:r>
      <w:r>
        <w:rPr>
          <w:spacing w:val="-16"/>
        </w:rPr>
        <w:t xml:space="preserve"> </w:t>
      </w:r>
      <w:r>
        <w:t>rely</w:t>
      </w:r>
      <w:r>
        <w:rPr>
          <w:spacing w:val="-15"/>
        </w:rPr>
        <w:t xml:space="preserve"> </w:t>
      </w:r>
      <w:r>
        <w:t>on</w:t>
      </w:r>
      <w:r>
        <w:rPr>
          <w:spacing w:val="-16"/>
        </w:rPr>
        <w:t xml:space="preserve"> </w:t>
      </w:r>
      <w:r>
        <w:t>sequence</w:t>
      </w:r>
      <w:r>
        <w:rPr>
          <w:spacing w:val="-15"/>
        </w:rPr>
        <w:t xml:space="preserve"> </w:t>
      </w:r>
      <w:r>
        <w:rPr>
          <w:spacing w:val="-5"/>
        </w:rPr>
        <w:t>iden</w:t>
      </w:r>
      <w:r>
        <w:rPr>
          <w:spacing w:val="-4"/>
        </w:rPr>
        <w:t>tity</w:t>
      </w:r>
      <w:r>
        <w:rPr>
          <w:spacing w:val="-5"/>
        </w:rPr>
        <w:t>,</w:t>
      </w:r>
      <w:r>
        <w:rPr>
          <w:spacing w:val="26"/>
          <w:w w:val="99"/>
        </w:rPr>
        <w:t xml:space="preserve"> </w:t>
      </w:r>
      <w:r>
        <w:t>while</w:t>
      </w:r>
      <w:r>
        <w:rPr>
          <w:spacing w:val="8"/>
        </w:rPr>
        <w:t xml:space="preserve"> </w:t>
      </w:r>
      <w:r>
        <w:t>for</w:t>
      </w:r>
      <w:r>
        <w:rPr>
          <w:spacing w:val="8"/>
        </w:rPr>
        <w:t xml:space="preserve"> </w:t>
      </w:r>
      <w:r>
        <w:rPr>
          <w:spacing w:val="-2"/>
        </w:rPr>
        <w:t>search,</w:t>
      </w:r>
      <w:r>
        <w:rPr>
          <w:spacing w:val="10"/>
        </w:rPr>
        <w:t xml:space="preserve"> </w:t>
      </w:r>
      <w:r>
        <w:rPr>
          <w:spacing w:val="-5"/>
        </w:rPr>
        <w:t>we</w:t>
      </w:r>
      <w:r>
        <w:rPr>
          <w:spacing w:val="7"/>
        </w:rPr>
        <w:t xml:space="preserve"> </w:t>
      </w:r>
      <w:r>
        <w:t>use</w:t>
      </w:r>
      <w:r>
        <w:rPr>
          <w:spacing w:val="8"/>
        </w:rPr>
        <w:t xml:space="preserve"> </w:t>
      </w:r>
      <w:r>
        <w:t>the</w:t>
      </w:r>
      <w:r>
        <w:rPr>
          <w:spacing w:val="7"/>
        </w:rPr>
        <w:t xml:space="preserve"> </w:t>
      </w:r>
      <w:r>
        <w:rPr>
          <w:spacing w:val="-3"/>
        </w:rPr>
        <w:t>E-value</w:t>
      </w:r>
      <w:r>
        <w:rPr>
          <w:spacing w:val="7"/>
        </w:rPr>
        <w:t xml:space="preserve"> </w:t>
      </w:r>
      <w:r>
        <w:t>measure</w:t>
      </w:r>
      <w:r>
        <w:rPr>
          <w:spacing w:val="8"/>
        </w:rPr>
        <w:t xml:space="preserve"> </w:t>
      </w:r>
      <w:r>
        <w:t>that</w:t>
      </w:r>
      <w:r>
        <w:rPr>
          <w:spacing w:val="8"/>
        </w:rPr>
        <w:t xml:space="preserve"> </w:t>
      </w:r>
      <w:r>
        <w:t>is</w:t>
      </w:r>
      <w:r>
        <w:rPr>
          <w:spacing w:val="8"/>
        </w:rPr>
        <w:t xml:space="preserve"> </w:t>
      </w:r>
      <w:r>
        <w:t>standard</w:t>
      </w:r>
      <w:r>
        <w:rPr>
          <w:spacing w:val="9"/>
        </w:rPr>
        <w:t xml:space="preserve"> </w:t>
      </w:r>
      <w:r>
        <w:t>for</w:t>
      </w:r>
      <w:r>
        <w:rPr>
          <w:spacing w:val="8"/>
        </w:rPr>
        <w:t xml:space="preserve"> </w:t>
      </w:r>
      <w:r>
        <w:t>BLAST.</w:t>
      </w:r>
      <w:r>
        <w:rPr>
          <w:spacing w:val="24"/>
          <w:w w:val="104"/>
        </w:rPr>
        <w:t xml:space="preserve"> </w:t>
      </w:r>
      <w:r>
        <w:t>All</w:t>
      </w:r>
      <w:r>
        <w:rPr>
          <w:spacing w:val="-15"/>
        </w:rPr>
        <w:t xml:space="preserve"> </w:t>
      </w:r>
      <w:r>
        <w:t>benchmarks</w:t>
      </w:r>
      <w:r>
        <w:rPr>
          <w:spacing w:val="-15"/>
        </w:rPr>
        <w:t xml:space="preserve"> </w:t>
      </w:r>
      <w:r>
        <w:rPr>
          <w:spacing w:val="-3"/>
        </w:rPr>
        <w:t>were</w:t>
      </w:r>
      <w:r>
        <w:rPr>
          <w:spacing w:val="-15"/>
        </w:rPr>
        <w:t xml:space="preserve"> </w:t>
      </w:r>
      <w:r>
        <w:t>performed</w:t>
      </w:r>
      <w:r>
        <w:rPr>
          <w:spacing w:val="-14"/>
        </w:rPr>
        <w:t xml:space="preserve"> </w:t>
      </w:r>
      <w:r>
        <w:t>with</w:t>
      </w:r>
      <w:r>
        <w:rPr>
          <w:spacing w:val="-15"/>
        </w:rPr>
        <w:t xml:space="preserve"> </w:t>
      </w:r>
      <w:r>
        <w:t>an</w:t>
      </w:r>
      <w:r>
        <w:rPr>
          <w:spacing w:val="-15"/>
        </w:rPr>
        <w:t xml:space="preserve"> </w:t>
      </w:r>
      <w:r>
        <w:rPr>
          <w:spacing w:val="-3"/>
        </w:rPr>
        <w:t>E-value</w:t>
      </w:r>
      <w:r>
        <w:rPr>
          <w:spacing w:val="-15"/>
        </w:rPr>
        <w:t xml:space="preserve"> </w:t>
      </w:r>
      <w:r>
        <w:t>of</w:t>
      </w:r>
      <w:r>
        <w:rPr>
          <w:spacing w:val="-15"/>
        </w:rPr>
        <w:t xml:space="preserve"> </w:t>
      </w:r>
      <w:r>
        <w:rPr>
          <w:spacing w:val="1"/>
        </w:rPr>
        <w:t>10</w:t>
      </w:r>
      <w:r>
        <w:rPr>
          <w:rFonts w:ascii="Meiryo" w:eastAsia="Meiryo" w:hAnsi="Meiryo" w:cs="Meiryo"/>
          <w:i/>
          <w:position w:val="10"/>
          <w:sz w:val="16"/>
          <w:szCs w:val="16"/>
        </w:rPr>
        <w:t>−</w:t>
      </w:r>
      <w:r>
        <w:rPr>
          <w:rFonts w:ascii="Century" w:eastAsia="Century" w:hAnsi="Century" w:cs="Century"/>
          <w:spacing w:val="1"/>
          <w:position w:val="10"/>
          <w:sz w:val="16"/>
          <w:szCs w:val="16"/>
        </w:rPr>
        <w:t>7</w:t>
      </w:r>
      <w:r>
        <w:rPr>
          <w:spacing w:val="1"/>
        </w:rPr>
        <w:t xml:space="preserve">. </w:t>
      </w:r>
      <w:r>
        <w:rPr>
          <w:spacing w:val="-7"/>
        </w:rPr>
        <w:t>F</w:t>
      </w:r>
      <w:r>
        <w:rPr>
          <w:spacing w:val="-8"/>
        </w:rPr>
        <w:t>or</w:t>
      </w:r>
      <w:r>
        <w:rPr>
          <w:spacing w:val="-15"/>
        </w:rPr>
        <w:t xml:space="preserve"> </w:t>
      </w:r>
      <w:r>
        <w:t>coarse</w:t>
      </w:r>
      <w:r>
        <w:rPr>
          <w:spacing w:val="-14"/>
        </w:rPr>
        <w:t xml:space="preserve"> </w:t>
      </w:r>
      <w:r>
        <w:rPr>
          <w:spacing w:val="-2"/>
        </w:rPr>
        <w:t>search,</w:t>
      </w:r>
      <w:r>
        <w:rPr>
          <w:spacing w:val="27"/>
          <w:w w:val="95"/>
        </w:rPr>
        <w:t xml:space="preserve"> </w:t>
      </w:r>
      <w:r>
        <w:t>MICA</w:t>
      </w:r>
      <w:r>
        <w:rPr>
          <w:spacing w:val="-7"/>
        </w:rPr>
        <w:t xml:space="preserve"> </w:t>
      </w:r>
      <w:r>
        <w:t>uses</w:t>
      </w:r>
      <w:r>
        <w:rPr>
          <w:spacing w:val="-7"/>
        </w:rPr>
        <w:t xml:space="preserve"> </w:t>
      </w:r>
      <w:r>
        <w:t>the</w:t>
      </w:r>
      <w:r>
        <w:rPr>
          <w:spacing w:val="-6"/>
        </w:rPr>
        <w:t xml:space="preserve"> </w:t>
      </w:r>
      <w:r>
        <w:t>DIAMOND</w:t>
      </w:r>
      <w:r>
        <w:rPr>
          <w:spacing w:val="-7"/>
        </w:rPr>
        <w:t xml:space="preserve"> </w:t>
      </w:r>
      <w:r>
        <w:rPr>
          <w:spacing w:val="-2"/>
        </w:rPr>
        <w:t>argumen</w:t>
      </w:r>
      <w:r>
        <w:rPr>
          <w:spacing w:val="-1"/>
        </w:rPr>
        <w:t>t</w:t>
      </w:r>
      <w:r>
        <w:rPr>
          <w:spacing w:val="-7"/>
        </w:rPr>
        <w:t xml:space="preserve"> </w:t>
      </w:r>
      <w:r>
        <w:rPr>
          <w:rFonts w:ascii="PMingLiU" w:eastAsia="PMingLiU" w:hAnsi="PMingLiU" w:cs="PMingLiU"/>
          <w:w w:val="110"/>
        </w:rPr>
        <w:t>--top</w:t>
      </w:r>
      <w:r>
        <w:rPr>
          <w:rFonts w:ascii="PMingLiU" w:eastAsia="PMingLiU" w:hAnsi="PMingLiU" w:cs="PMingLiU"/>
          <w:spacing w:val="30"/>
          <w:w w:val="110"/>
        </w:rPr>
        <w:t xml:space="preserve"> </w:t>
      </w:r>
      <w:r>
        <w:rPr>
          <w:rFonts w:ascii="PMingLiU" w:eastAsia="PMingLiU" w:hAnsi="PMingLiU" w:cs="PMingLiU"/>
        </w:rPr>
        <w:t>60</w:t>
      </w:r>
      <w:r>
        <w:rPr>
          <w:rFonts w:ascii="PMingLiU" w:eastAsia="PMingLiU" w:hAnsi="PMingLiU" w:cs="PMingLiU"/>
          <w:spacing w:val="-12"/>
        </w:rPr>
        <w:t xml:space="preserve"> </w:t>
      </w:r>
      <w:r>
        <w:t>in</w:t>
      </w:r>
      <w:r>
        <w:rPr>
          <w:spacing w:val="-6"/>
        </w:rPr>
        <w:t xml:space="preserve"> </w:t>
      </w:r>
      <w:r>
        <w:t>order</w:t>
      </w:r>
      <w:r>
        <w:rPr>
          <w:spacing w:val="-7"/>
        </w:rPr>
        <w:t xml:space="preserve"> </w:t>
      </w:r>
      <w:r>
        <w:t>to</w:t>
      </w:r>
      <w:r>
        <w:rPr>
          <w:spacing w:val="-6"/>
        </w:rPr>
        <w:t xml:space="preserve"> </w:t>
      </w:r>
      <w:r>
        <w:t>return</w:t>
      </w:r>
      <w:r>
        <w:rPr>
          <w:spacing w:val="-7"/>
        </w:rPr>
        <w:t xml:space="preserve"> </w:t>
      </w:r>
      <w:r>
        <w:t>all</w:t>
      </w:r>
      <w:r>
        <w:rPr>
          <w:spacing w:val="-6"/>
        </w:rPr>
        <w:t xml:space="preserve"> </w:t>
      </w:r>
      <w:r>
        <w:t>queries</w:t>
      </w:r>
      <w:r>
        <w:rPr>
          <w:spacing w:val="21"/>
          <w:w w:val="91"/>
        </w:rPr>
        <w:t xml:space="preserve"> </w:t>
      </w:r>
      <w:r>
        <w:t>with</w:t>
      </w:r>
      <w:r>
        <w:rPr>
          <w:spacing w:val="35"/>
        </w:rPr>
        <w:t xml:space="preserve"> </w:t>
      </w:r>
      <w:r>
        <w:t>a</w:t>
      </w:r>
      <w:r>
        <w:rPr>
          <w:spacing w:val="36"/>
        </w:rPr>
        <w:t xml:space="preserve"> </w:t>
      </w:r>
      <w:r>
        <w:t>score</w:t>
      </w:r>
      <w:r>
        <w:rPr>
          <w:spacing w:val="35"/>
        </w:rPr>
        <w:t xml:space="preserve"> </w:t>
      </w:r>
      <w:r>
        <w:t>within</w:t>
      </w:r>
      <w:r>
        <w:rPr>
          <w:spacing w:val="37"/>
        </w:rPr>
        <w:t xml:space="preserve"> </w:t>
      </w:r>
      <w:r>
        <w:t>60%</w:t>
      </w:r>
      <w:r>
        <w:rPr>
          <w:spacing w:val="36"/>
        </w:rPr>
        <w:t xml:space="preserve"> </w:t>
      </w:r>
      <w:r>
        <w:t>of</w:t>
      </w:r>
      <w:r>
        <w:rPr>
          <w:spacing w:val="35"/>
        </w:rPr>
        <w:t xml:space="preserve"> </w:t>
      </w:r>
      <w:r>
        <w:t>the</w:t>
      </w:r>
      <w:r>
        <w:rPr>
          <w:spacing w:val="36"/>
        </w:rPr>
        <w:t xml:space="preserve"> </w:t>
      </w:r>
      <w:r>
        <w:t>top</w:t>
      </w:r>
      <w:r>
        <w:rPr>
          <w:spacing w:val="36"/>
        </w:rPr>
        <w:t xml:space="preserve"> </w:t>
      </w:r>
      <w:r>
        <w:t>hit.</w:t>
      </w:r>
      <w:r>
        <w:rPr>
          <w:spacing w:val="3"/>
        </w:rPr>
        <w:t xml:space="preserve"> </w:t>
      </w:r>
      <w:r>
        <w:t>When</w:t>
      </w:r>
      <w:r>
        <w:rPr>
          <w:spacing w:val="36"/>
        </w:rPr>
        <w:t xml:space="preserve"> </w:t>
      </w:r>
      <w:r>
        <w:t>MICA</w:t>
      </w:r>
      <w:r>
        <w:rPr>
          <w:spacing w:val="36"/>
        </w:rPr>
        <w:t xml:space="preserve"> </w:t>
      </w:r>
      <w:r>
        <w:rPr>
          <w:spacing w:val="-4"/>
        </w:rPr>
        <w:t>was</w:t>
      </w:r>
      <w:r>
        <w:rPr>
          <w:spacing w:val="35"/>
        </w:rPr>
        <w:t xml:space="preserve"> </w:t>
      </w:r>
      <w:r>
        <w:t>tested</w:t>
      </w:r>
      <w:r>
        <w:rPr>
          <w:spacing w:val="35"/>
        </w:rPr>
        <w:t xml:space="preserve"> </w:t>
      </w:r>
      <w:r>
        <w:t>using</w:t>
      </w:r>
      <w:r>
        <w:rPr>
          <w:spacing w:val="22"/>
          <w:w w:val="92"/>
        </w:rPr>
        <w:t xml:space="preserve"> </w:t>
      </w:r>
      <w:r>
        <w:t>BLASTX</w:t>
      </w:r>
      <w:r>
        <w:rPr>
          <w:spacing w:val="-8"/>
        </w:rPr>
        <w:t xml:space="preserve"> </w:t>
      </w:r>
      <w:r>
        <w:t>for</w:t>
      </w:r>
      <w:r>
        <w:rPr>
          <w:spacing w:val="-7"/>
        </w:rPr>
        <w:t xml:space="preserve"> </w:t>
      </w:r>
      <w:r>
        <w:t>coarse</w:t>
      </w:r>
      <w:r>
        <w:rPr>
          <w:spacing w:val="-7"/>
        </w:rPr>
        <w:t xml:space="preserve"> </w:t>
      </w:r>
      <w:r>
        <w:rPr>
          <w:spacing w:val="-2"/>
        </w:rPr>
        <w:t>search,</w:t>
      </w:r>
      <w:r>
        <w:rPr>
          <w:spacing w:val="-8"/>
        </w:rPr>
        <w:t xml:space="preserve"> </w:t>
      </w:r>
      <w:r>
        <w:t>it</w:t>
      </w:r>
      <w:r>
        <w:rPr>
          <w:spacing w:val="-7"/>
        </w:rPr>
        <w:t xml:space="preserve"> </w:t>
      </w:r>
      <w:r>
        <w:t>used</w:t>
      </w:r>
      <w:r>
        <w:rPr>
          <w:spacing w:val="-8"/>
        </w:rPr>
        <w:t xml:space="preserve"> </w:t>
      </w:r>
      <w:r>
        <w:t>an</w:t>
      </w:r>
      <w:r>
        <w:rPr>
          <w:spacing w:val="-7"/>
        </w:rPr>
        <w:t xml:space="preserve"> </w:t>
      </w:r>
      <w:r>
        <w:rPr>
          <w:spacing w:val="-3"/>
        </w:rPr>
        <w:t>E-value</w:t>
      </w:r>
      <w:r>
        <w:rPr>
          <w:spacing w:val="-8"/>
        </w:rPr>
        <w:t xml:space="preserve"> </w:t>
      </w:r>
      <w:r>
        <w:t>of</w:t>
      </w:r>
      <w:r>
        <w:rPr>
          <w:spacing w:val="-8"/>
        </w:rPr>
        <w:t xml:space="preserve"> </w:t>
      </w:r>
      <w:r>
        <w:t>1000.</w:t>
      </w:r>
      <w:r>
        <w:rPr>
          <w:spacing w:val="13"/>
        </w:rPr>
        <w:t xml:space="preserve"> </w:t>
      </w:r>
      <w:r>
        <w:t>This</w:t>
      </w:r>
      <w:r>
        <w:rPr>
          <w:spacing w:val="-7"/>
        </w:rPr>
        <w:t xml:space="preserve"> </w:t>
      </w:r>
      <w:r>
        <w:t>seemingly</w:t>
      </w:r>
      <w:r>
        <w:rPr>
          <w:spacing w:val="-7"/>
        </w:rPr>
        <w:t xml:space="preserve"> </w:t>
      </w:r>
      <w:r w:rsidR="00F40052">
        <w:t>sur</w:t>
      </w:r>
      <w:r>
        <w:t>prisingly</w:t>
      </w:r>
      <w:r>
        <w:rPr>
          <w:spacing w:val="-6"/>
        </w:rPr>
        <w:t xml:space="preserve"> </w:t>
      </w:r>
      <w:r>
        <w:t>large</w:t>
      </w:r>
      <w:r>
        <w:rPr>
          <w:spacing w:val="-6"/>
        </w:rPr>
        <w:t xml:space="preserve"> </w:t>
      </w:r>
      <w:r>
        <w:t>coarse</w:t>
      </w:r>
      <w:r>
        <w:rPr>
          <w:spacing w:val="-5"/>
        </w:rPr>
        <w:t xml:space="preserve"> </w:t>
      </w:r>
      <w:r>
        <w:rPr>
          <w:spacing w:val="-3"/>
        </w:rPr>
        <w:t>E-value</w:t>
      </w:r>
      <w:r>
        <w:rPr>
          <w:spacing w:val="-6"/>
        </w:rPr>
        <w:t xml:space="preserve"> </w:t>
      </w:r>
      <w:r>
        <w:t>is</w:t>
      </w:r>
      <w:r>
        <w:rPr>
          <w:spacing w:val="-6"/>
        </w:rPr>
        <w:t xml:space="preserve"> </w:t>
      </w:r>
      <w:r>
        <w:t>used</w:t>
      </w:r>
      <w:r>
        <w:rPr>
          <w:spacing w:val="-6"/>
        </w:rPr>
        <w:t xml:space="preserve"> </w:t>
      </w:r>
      <w:r>
        <w:t>because</w:t>
      </w:r>
      <w:r>
        <w:rPr>
          <w:spacing w:val="-5"/>
        </w:rPr>
        <w:t xml:space="preserve"> </w:t>
      </w:r>
      <w:r>
        <w:rPr>
          <w:spacing w:val="-3"/>
        </w:rPr>
        <w:t>E-values</w:t>
      </w:r>
      <w:r>
        <w:rPr>
          <w:spacing w:val="-7"/>
        </w:rPr>
        <w:t xml:space="preserve"> </w:t>
      </w:r>
      <w:r>
        <w:t>are</w:t>
      </w:r>
      <w:r>
        <w:rPr>
          <w:spacing w:val="-5"/>
        </w:rPr>
        <w:t xml:space="preserve"> </w:t>
      </w:r>
      <w:r>
        <w:rPr>
          <w:spacing w:val="2"/>
        </w:rPr>
        <w:t>poorly</w:t>
      </w:r>
      <w:r>
        <w:rPr>
          <w:spacing w:val="-6"/>
        </w:rPr>
        <w:t xml:space="preserve"> </w:t>
      </w:r>
      <w:r>
        <w:rPr>
          <w:spacing w:val="-2"/>
        </w:rPr>
        <w:t>beha</w:t>
      </w:r>
      <w:r>
        <w:rPr>
          <w:spacing w:val="-1"/>
        </w:rPr>
        <w:t>v</w:t>
      </w:r>
      <w:r>
        <w:rPr>
          <w:spacing w:val="-2"/>
        </w:rPr>
        <w:t>ed</w:t>
      </w:r>
      <w:r>
        <w:rPr>
          <w:spacing w:val="21"/>
          <w:w w:val="92"/>
        </w:rPr>
        <w:t xml:space="preserve"> </w:t>
      </w:r>
      <w:r>
        <w:t>for</w:t>
      </w:r>
      <w:r>
        <w:rPr>
          <w:spacing w:val="-2"/>
        </w:rPr>
        <w:t xml:space="preserve"> </w:t>
      </w:r>
      <w:r>
        <w:t>short</w:t>
      </w:r>
      <w:r>
        <w:rPr>
          <w:spacing w:val="-1"/>
        </w:rPr>
        <w:t xml:space="preserve"> </w:t>
      </w:r>
      <w:r>
        <w:t>sequences;</w:t>
      </w:r>
      <w:r>
        <w:rPr>
          <w:spacing w:val="4"/>
        </w:rPr>
        <w:t xml:space="preserve"> </w:t>
      </w:r>
      <w:r>
        <w:t>in</w:t>
      </w:r>
      <w:r>
        <w:rPr>
          <w:spacing w:val="-2"/>
        </w:rPr>
        <w:t xml:space="preserve"> sensitivit</w:t>
      </w:r>
      <w:r>
        <w:rPr>
          <w:spacing w:val="-1"/>
        </w:rPr>
        <w:t xml:space="preserve">y </w:t>
      </w:r>
      <w:r>
        <w:t>analysis, coarse</w:t>
      </w:r>
      <w:r>
        <w:rPr>
          <w:spacing w:val="-1"/>
        </w:rPr>
        <w:t xml:space="preserve"> </w:t>
      </w:r>
      <w:r>
        <w:rPr>
          <w:spacing w:val="-3"/>
        </w:rPr>
        <w:t>E-values</w:t>
      </w:r>
      <w:r>
        <w:rPr>
          <w:spacing w:val="-2"/>
        </w:rPr>
        <w:t xml:space="preserve"> </w:t>
      </w:r>
      <w:r>
        <w:t>of</w:t>
      </w:r>
      <w:r>
        <w:rPr>
          <w:spacing w:val="-1"/>
        </w:rPr>
        <w:t xml:space="preserve"> </w:t>
      </w:r>
      <w:r>
        <w:t>1</w:t>
      </w:r>
      <w:r>
        <w:rPr>
          <w:spacing w:val="-2"/>
        </w:rPr>
        <w:t xml:space="preserve"> </w:t>
      </w:r>
      <w:r>
        <w:t>and</w:t>
      </w:r>
      <w:r>
        <w:rPr>
          <w:spacing w:val="-1"/>
        </w:rPr>
        <w:t xml:space="preserve"> </w:t>
      </w:r>
      <w:r>
        <w:t>10</w:t>
      </w:r>
      <w:r>
        <w:rPr>
          <w:spacing w:val="-2"/>
        </w:rPr>
        <w:t xml:space="preserve"> </w:t>
      </w:r>
      <w:r w:rsidR="00F40052">
        <w:t>ex</w:t>
      </w:r>
      <w:r>
        <w:t>hibited</w:t>
      </w:r>
      <w:r>
        <w:rPr>
          <w:spacing w:val="-18"/>
        </w:rPr>
        <w:t xml:space="preserve"> </w:t>
      </w:r>
      <w:r>
        <w:t>recall</w:t>
      </w:r>
      <w:r>
        <w:rPr>
          <w:spacing w:val="-18"/>
        </w:rPr>
        <w:t xml:space="preserve"> </w:t>
      </w:r>
      <w:r>
        <w:t>below</w:t>
      </w:r>
      <w:r>
        <w:rPr>
          <w:spacing w:val="-18"/>
        </w:rPr>
        <w:t xml:space="preserve"> </w:t>
      </w:r>
      <w:r>
        <w:t>10%,</w:t>
      </w:r>
      <w:r>
        <w:rPr>
          <w:spacing w:val="-18"/>
        </w:rPr>
        <w:t xml:space="preserve"> </w:t>
      </w:r>
      <w:r>
        <w:t>and</w:t>
      </w:r>
      <w:r>
        <w:rPr>
          <w:spacing w:val="-17"/>
        </w:rPr>
        <w:t xml:space="preserve"> </w:t>
      </w:r>
      <w:r>
        <w:t>an</w:t>
      </w:r>
      <w:r>
        <w:rPr>
          <w:spacing w:val="-18"/>
        </w:rPr>
        <w:t xml:space="preserve"> </w:t>
      </w:r>
      <w:r>
        <w:rPr>
          <w:spacing w:val="-3"/>
        </w:rPr>
        <w:t>E-value</w:t>
      </w:r>
      <w:r>
        <w:rPr>
          <w:spacing w:val="-18"/>
        </w:rPr>
        <w:t xml:space="preserve"> </w:t>
      </w:r>
      <w:r>
        <w:t>of</w:t>
      </w:r>
      <w:r>
        <w:rPr>
          <w:spacing w:val="-18"/>
        </w:rPr>
        <w:t xml:space="preserve"> </w:t>
      </w:r>
      <w:r>
        <w:t>100</w:t>
      </w:r>
      <w:r>
        <w:rPr>
          <w:spacing w:val="-17"/>
        </w:rPr>
        <w:t xml:space="preserve"> </w:t>
      </w:r>
      <w:r>
        <w:t>exhibited</w:t>
      </w:r>
      <w:r>
        <w:rPr>
          <w:spacing w:val="-17"/>
        </w:rPr>
        <w:t xml:space="preserve"> </w:t>
      </w:r>
      <w:r>
        <w:t>recall</w:t>
      </w:r>
      <w:r>
        <w:rPr>
          <w:spacing w:val="-18"/>
        </w:rPr>
        <w:t xml:space="preserve"> </w:t>
      </w:r>
      <w:r>
        <w:t>below</w:t>
      </w:r>
      <w:r>
        <w:rPr>
          <w:spacing w:val="-18"/>
        </w:rPr>
        <w:t xml:space="preserve"> </w:t>
      </w:r>
      <w:r>
        <w:t>60%.</w:t>
      </w:r>
      <w:r>
        <w:rPr>
          <w:spacing w:val="21"/>
          <w:w w:val="90"/>
        </w:rPr>
        <w:t xml:space="preserve"> </w:t>
      </w:r>
      <w:r>
        <w:rPr>
          <w:spacing w:val="-2"/>
          <w:w w:val="95"/>
        </w:rPr>
        <w:t>F</w:t>
      </w:r>
      <w:r>
        <w:rPr>
          <w:spacing w:val="-3"/>
          <w:w w:val="95"/>
        </w:rPr>
        <w:t>urthermore,</w:t>
      </w:r>
      <w:r>
        <w:rPr>
          <w:w w:val="95"/>
        </w:rPr>
        <w:t xml:space="preserve"> during</w:t>
      </w:r>
      <w:r>
        <w:rPr>
          <w:spacing w:val="-1"/>
          <w:w w:val="95"/>
        </w:rPr>
        <w:t xml:space="preserve"> </w:t>
      </w:r>
      <w:r w:rsidRPr="00B6439D">
        <w:t>clustering (compression), we apply a preprocessing step</w:t>
      </w:r>
      <w:r>
        <w:rPr>
          <w:spacing w:val="22"/>
          <w:w w:val="94"/>
        </w:rPr>
        <w:t xml:space="preserve"> </w:t>
      </w:r>
      <w:r>
        <w:t>that</w:t>
      </w:r>
      <w:r>
        <w:rPr>
          <w:spacing w:val="-11"/>
        </w:rPr>
        <w:t xml:space="preserve"> </w:t>
      </w:r>
      <w:r>
        <w:rPr>
          <w:spacing w:val="-2"/>
        </w:rPr>
        <w:t>iden</w:t>
      </w:r>
      <w:r>
        <w:rPr>
          <w:spacing w:val="-1"/>
        </w:rPr>
        <w:t>ti</w:t>
      </w:r>
      <w:r>
        <w:rPr>
          <w:spacing w:val="-2"/>
        </w:rPr>
        <w:t>fi</w:t>
      </w:r>
      <w:r w:rsidR="00F40052">
        <w:rPr>
          <w:spacing w:val="-2"/>
        </w:rPr>
        <w:t>ed</w:t>
      </w:r>
      <w:r>
        <w:rPr>
          <w:spacing w:val="54"/>
        </w:rPr>
        <w:t xml:space="preserve"> </w:t>
      </w:r>
      <w:r>
        <w:t>subsequences</w:t>
      </w:r>
      <w:r>
        <w:rPr>
          <w:spacing w:val="-10"/>
        </w:rPr>
        <w:t xml:space="preserve"> </w:t>
      </w:r>
      <w:r>
        <w:t>to</w:t>
      </w:r>
      <w:r>
        <w:rPr>
          <w:spacing w:val="-11"/>
        </w:rPr>
        <w:t xml:space="preserve"> </w:t>
      </w:r>
      <w:r>
        <w:rPr>
          <w:spacing w:val="3"/>
        </w:rPr>
        <w:t>be</w:t>
      </w:r>
      <w:r>
        <w:rPr>
          <w:spacing w:val="-11"/>
        </w:rPr>
        <w:t xml:space="preserve"> </w:t>
      </w:r>
      <w:r>
        <w:t>treated</w:t>
      </w:r>
      <w:r>
        <w:rPr>
          <w:spacing w:val="-11"/>
        </w:rPr>
        <w:t xml:space="preserve"> </w:t>
      </w:r>
      <w:r>
        <w:t>as</w:t>
      </w:r>
      <w:r>
        <w:rPr>
          <w:spacing w:val="-10"/>
        </w:rPr>
        <w:t xml:space="preserve"> </w:t>
      </w:r>
      <w:r>
        <w:t>distinct</w:t>
      </w:r>
      <w:r>
        <w:rPr>
          <w:spacing w:val="-12"/>
        </w:rPr>
        <w:t xml:space="preserve"> </w:t>
      </w:r>
      <w:r>
        <w:t>points</w:t>
      </w:r>
      <w:r>
        <w:rPr>
          <w:spacing w:val="-11"/>
        </w:rPr>
        <w:t xml:space="preserve"> </w:t>
      </w:r>
      <w:r>
        <w:t>in</w:t>
      </w:r>
      <w:r>
        <w:rPr>
          <w:spacing w:val="-10"/>
        </w:rPr>
        <w:t xml:space="preserve"> </w:t>
      </w:r>
      <w:r>
        <w:t>the</w:t>
      </w:r>
      <w:r>
        <w:rPr>
          <w:spacing w:val="-11"/>
        </w:rPr>
        <w:t xml:space="preserve"> </w:t>
      </w:r>
      <w:r>
        <w:t>database.</w:t>
      </w:r>
      <w:r>
        <w:rPr>
          <w:spacing w:val="21"/>
          <w:w w:val="96"/>
        </w:rPr>
        <w:t xml:space="preserve"> </w:t>
      </w:r>
      <w:r>
        <w:rPr>
          <w:spacing w:val="-10"/>
        </w:rPr>
        <w:t>W</w:t>
      </w:r>
      <w:r>
        <w:rPr>
          <w:spacing w:val="-12"/>
        </w:rPr>
        <w:t>e</w:t>
      </w:r>
      <w:r>
        <w:rPr>
          <w:spacing w:val="5"/>
        </w:rPr>
        <w:t xml:space="preserve"> </w:t>
      </w:r>
      <w:r>
        <w:t>apply</w:t>
      </w:r>
      <w:r>
        <w:rPr>
          <w:spacing w:val="6"/>
        </w:rPr>
        <w:t xml:space="preserve"> </w:t>
      </w:r>
      <w:r>
        <w:t>a</w:t>
      </w:r>
      <w:r>
        <w:rPr>
          <w:spacing w:val="6"/>
        </w:rPr>
        <w:t xml:space="preserve"> </w:t>
      </w:r>
      <w:r>
        <w:rPr>
          <w:spacing w:val="-2"/>
        </w:rPr>
        <w:t>reversible</w:t>
      </w:r>
      <w:r>
        <w:rPr>
          <w:spacing w:val="6"/>
        </w:rPr>
        <w:t xml:space="preserve"> </w:t>
      </w:r>
      <w:r>
        <w:t>alphabet</w:t>
      </w:r>
      <w:r>
        <w:rPr>
          <w:spacing w:val="6"/>
        </w:rPr>
        <w:t xml:space="preserve"> </w:t>
      </w:r>
      <w:r>
        <w:t>reduction</w:t>
      </w:r>
      <w:r>
        <w:rPr>
          <w:spacing w:val="6"/>
        </w:rPr>
        <w:t xml:space="preserve"> </w:t>
      </w:r>
      <w:r>
        <w:t>to</w:t>
      </w:r>
      <w:r>
        <w:rPr>
          <w:spacing w:val="6"/>
        </w:rPr>
        <w:t xml:space="preserve"> </w:t>
      </w:r>
      <w:r>
        <w:t>the</w:t>
      </w:r>
      <w:r>
        <w:rPr>
          <w:spacing w:val="5"/>
        </w:rPr>
        <w:t xml:space="preserve"> </w:t>
      </w:r>
      <w:r>
        <w:t>protein</w:t>
      </w:r>
      <w:r>
        <w:rPr>
          <w:spacing w:val="7"/>
        </w:rPr>
        <w:t xml:space="preserve"> </w:t>
      </w:r>
      <w:r>
        <w:t>sequences,</w:t>
      </w:r>
      <w:r>
        <w:rPr>
          <w:spacing w:val="10"/>
        </w:rPr>
        <w:t xml:space="preserve"> </w:t>
      </w:r>
      <w:r>
        <w:rPr>
          <w:spacing w:val="-3"/>
        </w:rPr>
        <w:t>which</w:t>
      </w:r>
      <w:r>
        <w:rPr>
          <w:spacing w:val="26"/>
          <w:w w:val="92"/>
        </w:rPr>
        <w:t xml:space="preserve"> </w:t>
      </w:r>
      <w:r>
        <w:rPr>
          <w:spacing w:val="1"/>
        </w:rPr>
        <w:t>projects</w:t>
      </w:r>
      <w:r>
        <w:rPr>
          <w:spacing w:val="-32"/>
        </w:rPr>
        <w:t xml:space="preserve"> </w:t>
      </w:r>
      <w:r>
        <w:t>them</w:t>
      </w:r>
      <w:r>
        <w:rPr>
          <w:spacing w:val="-32"/>
        </w:rPr>
        <w:t xml:space="preserve"> </w:t>
      </w:r>
      <w:r>
        <w:rPr>
          <w:spacing w:val="-3"/>
        </w:rPr>
        <w:t>into</w:t>
      </w:r>
      <w:r>
        <w:rPr>
          <w:spacing w:val="-31"/>
        </w:rPr>
        <w:t xml:space="preserve"> </w:t>
      </w:r>
      <w:r>
        <w:t>a</w:t>
      </w:r>
      <w:r>
        <w:rPr>
          <w:spacing w:val="-32"/>
        </w:rPr>
        <w:t xml:space="preserve"> </w:t>
      </w:r>
      <w:r>
        <w:t>subspace</w:t>
      </w:r>
      <w:r>
        <w:rPr>
          <w:spacing w:val="-31"/>
        </w:rPr>
        <w:t xml:space="preserve"> </w:t>
      </w:r>
      <w:r>
        <w:rPr>
          <w:spacing w:val="-2"/>
        </w:rPr>
        <w:t>(Supplemen</w:t>
      </w:r>
      <w:r>
        <w:rPr>
          <w:spacing w:val="-1"/>
        </w:rPr>
        <w:t>tal</w:t>
      </w:r>
      <w:r>
        <w:rPr>
          <w:spacing w:val="-31"/>
        </w:rPr>
        <w:t xml:space="preserve"> </w:t>
      </w:r>
      <w:r>
        <w:t>Methods).</w:t>
      </w:r>
    </w:p>
    <w:p w14:paraId="45903748" w14:textId="77777777" w:rsidR="00283DE0" w:rsidRDefault="00283DE0" w:rsidP="003B0178">
      <w:pPr>
        <w:keepLines/>
        <w:spacing w:before="10"/>
        <w:rPr>
          <w:rFonts w:ascii="Georgia" w:eastAsia="Georgia" w:hAnsi="Georgia" w:cs="Georgia"/>
          <w:sz w:val="25"/>
          <w:szCs w:val="25"/>
        </w:rPr>
      </w:pPr>
    </w:p>
    <w:p w14:paraId="48A5B1B1" w14:textId="464166F3" w:rsidR="00283DE0" w:rsidRDefault="00641826" w:rsidP="003B0178">
      <w:pPr>
        <w:pStyle w:val="BodyText"/>
        <w:keepLines/>
        <w:spacing w:before="59" w:line="381" w:lineRule="auto"/>
        <w:ind w:right="528" w:firstLine="351"/>
      </w:pPr>
      <w:r>
        <w:t>When</w:t>
      </w:r>
      <w:r>
        <w:rPr>
          <w:spacing w:val="-20"/>
        </w:rPr>
        <w:t xml:space="preserve"> </w:t>
      </w:r>
      <w:r>
        <w:t>applied</w:t>
      </w:r>
      <w:r>
        <w:rPr>
          <w:spacing w:val="-20"/>
        </w:rPr>
        <w:t xml:space="preserve"> </w:t>
      </w:r>
      <w:r>
        <w:t>to</w:t>
      </w:r>
      <w:r>
        <w:rPr>
          <w:spacing w:val="-20"/>
        </w:rPr>
        <w:t xml:space="preserve"> </w:t>
      </w:r>
      <w:r>
        <w:rPr>
          <w:spacing w:val="-3"/>
        </w:rPr>
        <w:t>high-co</w:t>
      </w:r>
      <w:r>
        <w:rPr>
          <w:spacing w:val="-2"/>
        </w:rPr>
        <w:t>v</w:t>
      </w:r>
      <w:r>
        <w:rPr>
          <w:spacing w:val="-3"/>
        </w:rPr>
        <w:t>erage</w:t>
      </w:r>
      <w:r w:rsidR="000638C3">
        <w:rPr>
          <w:spacing w:val="-3"/>
        </w:rPr>
        <w:t>,</w:t>
      </w:r>
      <w:r>
        <w:rPr>
          <w:spacing w:val="-20"/>
        </w:rPr>
        <w:t xml:space="preserve"> </w:t>
      </w:r>
      <w:r>
        <w:t>next-generation</w:t>
      </w:r>
      <w:r>
        <w:rPr>
          <w:spacing w:val="-21"/>
        </w:rPr>
        <w:t xml:space="preserve"> </w:t>
      </w:r>
      <w:r>
        <w:t>sequencing</w:t>
      </w:r>
      <w:r>
        <w:rPr>
          <w:spacing w:val="-19"/>
        </w:rPr>
        <w:t xml:space="preserve"> </w:t>
      </w:r>
      <w:r>
        <w:t>queries,</w:t>
      </w:r>
      <w:r>
        <w:rPr>
          <w:spacing w:val="-18"/>
        </w:rPr>
        <w:t xml:space="preserve"> </w:t>
      </w:r>
      <w:r w:rsidR="00B6439D">
        <w:t>ca</w:t>
      </w:r>
      <w:r>
        <w:t>BLASTX</w:t>
      </w:r>
      <w:r>
        <w:rPr>
          <w:spacing w:val="-25"/>
        </w:rPr>
        <w:t xml:space="preserve"> </w:t>
      </w:r>
      <w:r>
        <w:t>can</w:t>
      </w:r>
      <w:r>
        <w:rPr>
          <w:spacing w:val="-25"/>
        </w:rPr>
        <w:t xml:space="preserve"> </w:t>
      </w:r>
      <w:r>
        <w:t>also</w:t>
      </w:r>
      <w:r>
        <w:rPr>
          <w:spacing w:val="-24"/>
        </w:rPr>
        <w:t xml:space="preserve"> </w:t>
      </w:r>
      <w:r>
        <w:t>perform</w:t>
      </w:r>
      <w:r>
        <w:rPr>
          <w:spacing w:val="-25"/>
        </w:rPr>
        <w:t xml:space="preserve"> </w:t>
      </w:r>
      <w:r>
        <w:t>clustering</w:t>
      </w:r>
      <w:r>
        <w:rPr>
          <w:spacing w:val="-24"/>
        </w:rPr>
        <w:t xml:space="preserve"> </w:t>
      </w:r>
      <w:r>
        <w:t>on</w:t>
      </w:r>
      <w:r>
        <w:rPr>
          <w:spacing w:val="-25"/>
        </w:rPr>
        <w:t xml:space="preserve"> </w:t>
      </w:r>
      <w:r>
        <w:t>the</w:t>
      </w:r>
      <w:r>
        <w:rPr>
          <w:spacing w:val="-25"/>
        </w:rPr>
        <w:t xml:space="preserve"> </w:t>
      </w:r>
      <w:r>
        <w:t>reads</w:t>
      </w:r>
      <w:r>
        <w:rPr>
          <w:spacing w:val="-24"/>
        </w:rPr>
        <w:t xml:space="preserve"> </w:t>
      </w:r>
      <w:r>
        <w:rPr>
          <w:spacing w:val="-2"/>
        </w:rPr>
        <w:t>(Supplemen</w:t>
      </w:r>
      <w:r>
        <w:rPr>
          <w:spacing w:val="-1"/>
        </w:rPr>
        <w:t>tal</w:t>
      </w:r>
      <w:r>
        <w:rPr>
          <w:spacing w:val="-25"/>
        </w:rPr>
        <w:t xml:space="preserve"> </w:t>
      </w:r>
      <w:r>
        <w:t>Methods).</w:t>
      </w:r>
      <w:r>
        <w:rPr>
          <w:spacing w:val="38"/>
          <w:w w:val="95"/>
        </w:rPr>
        <w:t xml:space="preserve"> </w:t>
      </w:r>
      <w:r>
        <w:t>In</w:t>
      </w:r>
      <w:r>
        <w:rPr>
          <w:spacing w:val="-26"/>
        </w:rPr>
        <w:t xml:space="preserve"> </w:t>
      </w:r>
      <w:r>
        <w:t>this</w:t>
      </w:r>
      <w:r>
        <w:rPr>
          <w:spacing w:val="-27"/>
        </w:rPr>
        <w:t xml:space="preserve"> </w:t>
      </w:r>
      <w:r>
        <w:t>instance,</w:t>
      </w:r>
      <w:r>
        <w:rPr>
          <w:spacing w:val="-25"/>
        </w:rPr>
        <w:t xml:space="preserve"> </w:t>
      </w:r>
      <w:r>
        <w:t>coarse</w:t>
      </w:r>
      <w:r>
        <w:rPr>
          <w:spacing w:val="-26"/>
        </w:rPr>
        <w:t xml:space="preserve"> </w:t>
      </w:r>
      <w:r>
        <w:rPr>
          <w:spacing w:val="-2"/>
        </w:rPr>
        <w:t>search</w:t>
      </w:r>
      <w:r>
        <w:rPr>
          <w:spacing w:val="-26"/>
        </w:rPr>
        <w:t xml:space="preserve"> </w:t>
      </w:r>
      <w:r>
        <w:t>is</w:t>
      </w:r>
      <w:r>
        <w:rPr>
          <w:spacing w:val="-27"/>
        </w:rPr>
        <w:t xml:space="preserve"> </w:t>
      </w:r>
      <w:r>
        <w:t>performed</w:t>
      </w:r>
      <w:r>
        <w:rPr>
          <w:spacing w:val="-25"/>
        </w:rPr>
        <w:t xml:space="preserve"> </w:t>
      </w:r>
      <w:r>
        <w:rPr>
          <w:spacing w:val="-5"/>
        </w:rPr>
        <w:t>b</w:t>
      </w:r>
      <w:r>
        <w:rPr>
          <w:spacing w:val="-4"/>
        </w:rPr>
        <w:t>y</w:t>
      </w:r>
      <w:r>
        <w:rPr>
          <w:spacing w:val="-26"/>
        </w:rPr>
        <w:t xml:space="preserve"> </w:t>
      </w:r>
      <w:r>
        <w:rPr>
          <w:spacing w:val="-2"/>
        </w:rPr>
        <w:t>matching</w:t>
      </w:r>
      <w:r>
        <w:rPr>
          <w:spacing w:val="-26"/>
        </w:rPr>
        <w:t xml:space="preserve"> </w:t>
      </w:r>
      <w:r>
        <w:rPr>
          <w:spacing w:val="-3"/>
        </w:rPr>
        <w:t>each</w:t>
      </w:r>
      <w:r>
        <w:rPr>
          <w:spacing w:val="-26"/>
        </w:rPr>
        <w:t xml:space="preserve"> </w:t>
      </w:r>
      <w:r>
        <w:rPr>
          <w:spacing w:val="-2"/>
        </w:rPr>
        <w:t>represen</w:t>
      </w:r>
      <w:r>
        <w:rPr>
          <w:spacing w:val="-1"/>
        </w:rPr>
        <w:t>tativ</w:t>
      </w:r>
      <w:r>
        <w:rPr>
          <w:spacing w:val="-2"/>
        </w:rPr>
        <w:t>e</w:t>
      </w:r>
      <w:r>
        <w:rPr>
          <w:spacing w:val="21"/>
          <w:w w:val="89"/>
        </w:rPr>
        <w:t xml:space="preserve"> </w:t>
      </w:r>
      <w:r>
        <w:t>query</w:t>
      </w:r>
      <w:r>
        <w:rPr>
          <w:spacing w:val="-29"/>
        </w:rPr>
        <w:t xml:space="preserve"> </w:t>
      </w:r>
      <w:r>
        <w:t>with</w:t>
      </w:r>
      <w:r>
        <w:rPr>
          <w:spacing w:val="-29"/>
        </w:rPr>
        <w:t xml:space="preserve"> </w:t>
      </w:r>
      <w:r>
        <w:t>a</w:t>
      </w:r>
      <w:r>
        <w:rPr>
          <w:spacing w:val="-29"/>
        </w:rPr>
        <w:t xml:space="preserve"> </w:t>
      </w:r>
      <w:r>
        <w:t>set</w:t>
      </w:r>
      <w:r>
        <w:rPr>
          <w:spacing w:val="-29"/>
        </w:rPr>
        <w:t xml:space="preserve"> </w:t>
      </w:r>
      <w:r>
        <w:t>of</w:t>
      </w:r>
      <w:r>
        <w:rPr>
          <w:spacing w:val="-29"/>
        </w:rPr>
        <w:t xml:space="preserve"> </w:t>
      </w:r>
      <w:r>
        <w:rPr>
          <w:spacing w:val="-3"/>
        </w:rPr>
        <w:t>represen</w:t>
      </w:r>
      <w:r>
        <w:rPr>
          <w:spacing w:val="-2"/>
        </w:rPr>
        <w:t>tativ</w:t>
      </w:r>
      <w:r>
        <w:rPr>
          <w:spacing w:val="-3"/>
        </w:rPr>
        <w:t>e</w:t>
      </w:r>
      <w:r>
        <w:rPr>
          <w:spacing w:val="-28"/>
        </w:rPr>
        <w:t xml:space="preserve"> </w:t>
      </w:r>
      <w:r>
        <w:t>database</w:t>
      </w:r>
      <w:r>
        <w:rPr>
          <w:spacing w:val="-29"/>
        </w:rPr>
        <w:t xml:space="preserve"> </w:t>
      </w:r>
      <w:r>
        <w:rPr>
          <w:spacing w:val="-2"/>
        </w:rPr>
        <w:t>entries.</w:t>
      </w:r>
      <w:r>
        <w:rPr>
          <w:spacing w:val="-12"/>
        </w:rPr>
        <w:t xml:space="preserve"> </w:t>
      </w:r>
      <w:r>
        <w:t>Fine</w:t>
      </w:r>
      <w:r>
        <w:rPr>
          <w:spacing w:val="-29"/>
        </w:rPr>
        <w:t xml:space="preserve"> </w:t>
      </w:r>
      <w:r>
        <w:rPr>
          <w:spacing w:val="-2"/>
        </w:rPr>
        <w:t>search</w:t>
      </w:r>
      <w:r>
        <w:rPr>
          <w:spacing w:val="-29"/>
        </w:rPr>
        <w:t xml:space="preserve"> </w:t>
      </w:r>
      <w:r>
        <w:t>then</w:t>
      </w:r>
      <w:r>
        <w:rPr>
          <w:spacing w:val="-29"/>
        </w:rPr>
        <w:t xml:space="preserve"> </w:t>
      </w:r>
      <w:r>
        <w:rPr>
          <w:spacing w:val="-2"/>
        </w:rPr>
        <w:t>matches</w:t>
      </w:r>
      <w:r>
        <w:rPr>
          <w:spacing w:val="31"/>
          <w:w w:val="90"/>
        </w:rPr>
        <w:t xml:space="preserve"> </w:t>
      </w:r>
      <w:r>
        <w:t>the</w:t>
      </w:r>
      <w:r>
        <w:rPr>
          <w:spacing w:val="-15"/>
        </w:rPr>
        <w:t xml:space="preserve"> </w:t>
      </w:r>
      <w:r>
        <w:t>original</w:t>
      </w:r>
      <w:r>
        <w:rPr>
          <w:spacing w:val="-14"/>
        </w:rPr>
        <w:t xml:space="preserve"> </w:t>
      </w:r>
      <w:r>
        <w:t>queries</w:t>
      </w:r>
      <w:r>
        <w:rPr>
          <w:spacing w:val="-14"/>
        </w:rPr>
        <w:t xml:space="preserve"> </w:t>
      </w:r>
      <w:r>
        <w:t>within</w:t>
      </w:r>
      <w:r>
        <w:rPr>
          <w:spacing w:val="-13"/>
        </w:rPr>
        <w:t xml:space="preserve"> </w:t>
      </w:r>
      <w:r>
        <w:rPr>
          <w:spacing w:val="-3"/>
        </w:rPr>
        <w:t>each</w:t>
      </w:r>
      <w:r>
        <w:rPr>
          <w:spacing w:val="-15"/>
        </w:rPr>
        <w:t xml:space="preserve"> </w:t>
      </w:r>
      <w:r>
        <w:t>cluster</w:t>
      </w:r>
      <w:r>
        <w:rPr>
          <w:spacing w:val="-13"/>
        </w:rPr>
        <w:t xml:space="preserve"> </w:t>
      </w:r>
      <w:r>
        <w:t>with</w:t>
      </w:r>
      <w:r>
        <w:rPr>
          <w:spacing w:val="-14"/>
        </w:rPr>
        <w:t xml:space="preserve"> </w:t>
      </w:r>
      <w:r>
        <w:t>the</w:t>
      </w:r>
      <w:r>
        <w:rPr>
          <w:spacing w:val="-14"/>
        </w:rPr>
        <w:t xml:space="preserve"> </w:t>
      </w:r>
      <w:r>
        <w:t>candidate</w:t>
      </w:r>
      <w:r>
        <w:rPr>
          <w:spacing w:val="-13"/>
        </w:rPr>
        <w:t xml:space="preserve"> </w:t>
      </w:r>
      <w:r>
        <w:t>database</w:t>
      </w:r>
      <w:r>
        <w:rPr>
          <w:spacing w:val="-14"/>
        </w:rPr>
        <w:t xml:space="preserve"> </w:t>
      </w:r>
      <w:r>
        <w:rPr>
          <w:spacing w:val="-2"/>
        </w:rPr>
        <w:t>entries</w:t>
      </w:r>
      <w:r>
        <w:rPr>
          <w:spacing w:val="22"/>
          <w:w w:val="93"/>
        </w:rPr>
        <w:t xml:space="preserve"> </w:t>
      </w:r>
      <w:r w:rsidRPr="000638C3">
        <w:t>resulting from the coarse search</w:t>
      </w:r>
      <w:r>
        <w:rPr>
          <w:spacing w:val="-1"/>
          <w:w w:val="95"/>
        </w:rPr>
        <w:t>.</w:t>
      </w:r>
    </w:p>
    <w:p w14:paraId="179E9E15" w14:textId="77777777" w:rsidR="00283DE0" w:rsidRDefault="00283DE0" w:rsidP="003B0178">
      <w:pPr>
        <w:keepLines/>
        <w:spacing w:before="11"/>
        <w:rPr>
          <w:rFonts w:ascii="Georgia" w:eastAsia="Georgia" w:hAnsi="Georgia" w:cs="Georgia"/>
          <w:sz w:val="21"/>
          <w:szCs w:val="21"/>
        </w:rPr>
      </w:pPr>
    </w:p>
    <w:p w14:paraId="3B2349BF" w14:textId="77777777" w:rsidR="00283DE0" w:rsidRDefault="00641826" w:rsidP="003B0178">
      <w:pPr>
        <w:pStyle w:val="Heading2"/>
        <w:keepLines/>
        <w:rPr>
          <w:b w:val="0"/>
          <w:bCs w:val="0"/>
        </w:rPr>
      </w:pPr>
      <w:r>
        <w:rPr>
          <w:w w:val="95"/>
        </w:rPr>
        <w:t>es</w:t>
      </w:r>
      <w:r>
        <w:rPr>
          <w:spacing w:val="-24"/>
          <w:w w:val="95"/>
        </w:rPr>
        <w:t>F</w:t>
      </w:r>
      <w:r>
        <w:rPr>
          <w:w w:val="95"/>
        </w:rPr>
        <w:t>ragBag</w:t>
      </w:r>
      <w:r>
        <w:rPr>
          <w:spacing w:val="40"/>
          <w:w w:val="95"/>
        </w:rPr>
        <w:t xml:space="preserve"> </w:t>
      </w:r>
      <w:r>
        <w:rPr>
          <w:w w:val="95"/>
        </w:rPr>
        <w:t>protein</w:t>
      </w:r>
      <w:r>
        <w:rPr>
          <w:spacing w:val="41"/>
          <w:w w:val="95"/>
        </w:rPr>
        <w:t xml:space="preserve"> </w:t>
      </w:r>
      <w:r>
        <w:rPr>
          <w:w w:val="95"/>
        </w:rPr>
        <w:t>structure</w:t>
      </w:r>
      <w:r>
        <w:rPr>
          <w:spacing w:val="39"/>
          <w:w w:val="95"/>
        </w:rPr>
        <w:t xml:space="preserve"> </w:t>
      </w:r>
      <w:r>
        <w:rPr>
          <w:w w:val="95"/>
        </w:rPr>
        <w:t>sear</w:t>
      </w:r>
      <w:r>
        <w:rPr>
          <w:spacing w:val="-11"/>
          <w:w w:val="95"/>
        </w:rPr>
        <w:t>c</w:t>
      </w:r>
      <w:r>
        <w:rPr>
          <w:w w:val="95"/>
        </w:rPr>
        <w:t>h</w:t>
      </w:r>
    </w:p>
    <w:p w14:paraId="53D0EE1E" w14:textId="56174D2C" w:rsidR="00283DE0" w:rsidRDefault="00641826" w:rsidP="003B0178">
      <w:pPr>
        <w:pStyle w:val="BodyText"/>
        <w:keepLines/>
        <w:spacing w:before="154" w:line="381" w:lineRule="auto"/>
        <w:ind w:right="528" w:firstLine="351"/>
      </w:pPr>
      <w:r>
        <w:t xml:space="preserve">In </w:t>
      </w:r>
      <w:r>
        <w:rPr>
          <w:spacing w:val="-3"/>
        </w:rPr>
        <w:t>F</w:t>
      </w:r>
      <w:r>
        <w:rPr>
          <w:spacing w:val="-4"/>
        </w:rPr>
        <w:t>ragBag,</w:t>
      </w:r>
      <w:r>
        <w:rPr>
          <w:spacing w:val="3"/>
        </w:rPr>
        <w:t xml:space="preserve"> </w:t>
      </w:r>
      <w:r>
        <w:t>the</w:t>
      </w:r>
      <w:r>
        <w:rPr>
          <w:spacing w:val="1"/>
        </w:rPr>
        <w:t xml:space="preserve"> </w:t>
      </w:r>
      <w:r>
        <w:t>bag</w:t>
      </w:r>
      <w:r>
        <w:rPr>
          <w:spacing w:val="1"/>
        </w:rPr>
        <w:t xml:space="preserve"> </w:t>
      </w:r>
      <w:r>
        <w:t>of</w:t>
      </w:r>
      <w:r>
        <w:rPr>
          <w:spacing w:val="1"/>
        </w:rPr>
        <w:t xml:space="preserve"> </w:t>
      </w:r>
      <w:r>
        <w:rPr>
          <w:spacing w:val="-2"/>
        </w:rPr>
        <w:t>fragmen</w:t>
      </w:r>
      <w:r>
        <w:rPr>
          <w:spacing w:val="-1"/>
        </w:rPr>
        <w:t>ts</w:t>
      </w:r>
      <w:r>
        <w:t xml:space="preserve"> is</w:t>
      </w:r>
      <w:r>
        <w:rPr>
          <w:spacing w:val="1"/>
        </w:rPr>
        <w:t xml:space="preserve"> </w:t>
      </w:r>
      <w:r>
        <w:rPr>
          <w:spacing w:val="-2"/>
        </w:rPr>
        <w:t>essen</w:t>
      </w:r>
      <w:r>
        <w:rPr>
          <w:spacing w:val="-1"/>
        </w:rPr>
        <w:t>tially</w:t>
      </w:r>
      <w:r>
        <w:rPr>
          <w:spacing w:val="1"/>
        </w:rPr>
        <w:t xml:space="preserve"> </w:t>
      </w:r>
      <w:r>
        <w:t>a</w:t>
      </w:r>
      <w:r>
        <w:rPr>
          <w:spacing w:val="1"/>
        </w:rPr>
        <w:t xml:space="preserve"> </w:t>
      </w:r>
      <w:r>
        <w:t>term</w:t>
      </w:r>
      <w:r>
        <w:rPr>
          <w:spacing w:val="1"/>
        </w:rPr>
        <w:t xml:space="preserve"> </w:t>
      </w:r>
      <w:r>
        <w:t>frequency</w:t>
      </w:r>
      <w:r>
        <w:rPr>
          <w:spacing w:val="1"/>
        </w:rPr>
        <w:t xml:space="preserve"> </w:t>
      </w:r>
      <w:r>
        <w:rPr>
          <w:spacing w:val="-1"/>
        </w:rPr>
        <w:t>v</w:t>
      </w:r>
      <w:r>
        <w:rPr>
          <w:spacing w:val="-2"/>
        </w:rPr>
        <w:t>ector</w:t>
      </w:r>
      <w:r>
        <w:rPr>
          <w:spacing w:val="25"/>
          <w:w w:val="94"/>
        </w:rPr>
        <w:t xml:space="preserve"> </w:t>
      </w:r>
      <w:r>
        <w:rPr>
          <w:spacing w:val="-2"/>
        </w:rPr>
        <w:t>representing</w:t>
      </w:r>
      <w:r>
        <w:rPr>
          <w:spacing w:val="-12"/>
        </w:rPr>
        <w:t xml:space="preserve"> </w:t>
      </w:r>
      <w:r>
        <w:t>the</w:t>
      </w:r>
      <w:r>
        <w:rPr>
          <w:spacing w:val="-11"/>
        </w:rPr>
        <w:t xml:space="preserve"> </w:t>
      </w:r>
      <w:r>
        <w:rPr>
          <w:spacing w:val="-3"/>
        </w:rPr>
        <w:t>number</w:t>
      </w:r>
      <w:r>
        <w:rPr>
          <w:spacing w:val="-11"/>
        </w:rPr>
        <w:t xml:space="preserve"> </w:t>
      </w:r>
      <w:r>
        <w:t>of</w:t>
      </w:r>
      <w:r>
        <w:rPr>
          <w:spacing w:val="-12"/>
        </w:rPr>
        <w:t xml:space="preserve"> </w:t>
      </w:r>
      <w:r>
        <w:t>occurrences</w:t>
      </w:r>
      <w:r>
        <w:rPr>
          <w:spacing w:val="-11"/>
        </w:rPr>
        <w:t xml:space="preserve"> </w:t>
      </w:r>
      <w:r>
        <w:t>of</w:t>
      </w:r>
      <w:r>
        <w:rPr>
          <w:spacing w:val="-11"/>
        </w:rPr>
        <w:t xml:space="preserve"> </w:t>
      </w:r>
      <w:r>
        <w:rPr>
          <w:spacing w:val="-3"/>
        </w:rPr>
        <w:t>each</w:t>
      </w:r>
      <w:r>
        <w:rPr>
          <w:spacing w:val="-12"/>
        </w:rPr>
        <w:t xml:space="preserve"> </w:t>
      </w:r>
      <w:r>
        <w:t>structural</w:t>
      </w:r>
      <w:r>
        <w:rPr>
          <w:spacing w:val="-10"/>
        </w:rPr>
        <w:t xml:space="preserve"> </w:t>
      </w:r>
      <w:r>
        <w:t>motif</w:t>
      </w:r>
      <w:r>
        <w:rPr>
          <w:spacing w:val="-12"/>
        </w:rPr>
        <w:t xml:space="preserve"> </w:t>
      </w:r>
      <w:r>
        <w:t>within</w:t>
      </w:r>
      <w:r>
        <w:rPr>
          <w:spacing w:val="-11"/>
        </w:rPr>
        <w:t xml:space="preserve"> </w:t>
      </w:r>
      <w:r>
        <w:t>the</w:t>
      </w:r>
      <w:r>
        <w:rPr>
          <w:spacing w:val="37"/>
          <w:w w:val="95"/>
        </w:rPr>
        <w:t xml:space="preserve"> </w:t>
      </w:r>
      <w:r>
        <w:t>protein.</w:t>
      </w:r>
      <w:r>
        <w:rPr>
          <w:spacing w:val="-6"/>
        </w:rPr>
        <w:t xml:space="preserve"> </w:t>
      </w:r>
      <w:r>
        <w:rPr>
          <w:spacing w:val="-3"/>
        </w:rPr>
        <w:t>F</w:t>
      </w:r>
      <w:r>
        <w:rPr>
          <w:spacing w:val="-4"/>
        </w:rPr>
        <w:t>ragBag</w:t>
      </w:r>
      <w:r>
        <w:rPr>
          <w:spacing w:val="-22"/>
        </w:rPr>
        <w:t xml:space="preserve"> </w:t>
      </w:r>
      <w:r>
        <w:t>turns</w:t>
      </w:r>
      <w:r>
        <w:rPr>
          <w:spacing w:val="-22"/>
        </w:rPr>
        <w:t xml:space="preserve"> </w:t>
      </w:r>
      <w:r>
        <w:t>out</w:t>
      </w:r>
      <w:r>
        <w:rPr>
          <w:spacing w:val="-23"/>
        </w:rPr>
        <w:t xml:space="preserve"> </w:t>
      </w:r>
      <w:r>
        <w:t>to</w:t>
      </w:r>
      <w:r>
        <w:rPr>
          <w:spacing w:val="-22"/>
        </w:rPr>
        <w:t xml:space="preserve"> </w:t>
      </w:r>
      <w:r>
        <w:rPr>
          <w:spacing w:val="3"/>
        </w:rPr>
        <w:t>be</w:t>
      </w:r>
      <w:r>
        <w:rPr>
          <w:spacing w:val="-22"/>
        </w:rPr>
        <w:t xml:space="preserve"> </w:t>
      </w:r>
      <w:r>
        <w:t>amenable</w:t>
      </w:r>
      <w:r>
        <w:rPr>
          <w:spacing w:val="-23"/>
        </w:rPr>
        <w:t xml:space="preserve"> </w:t>
      </w:r>
      <w:r>
        <w:t>to</w:t>
      </w:r>
      <w:r>
        <w:rPr>
          <w:spacing w:val="-22"/>
        </w:rPr>
        <w:t xml:space="preserve"> </w:t>
      </w:r>
      <w:r>
        <w:t>acceleration</w:t>
      </w:r>
      <w:r>
        <w:rPr>
          <w:spacing w:val="-23"/>
        </w:rPr>
        <w:t xml:space="preserve"> </w:t>
      </w:r>
      <w:r>
        <w:t>using</w:t>
      </w:r>
      <w:r>
        <w:rPr>
          <w:spacing w:val="-22"/>
        </w:rPr>
        <w:t xml:space="preserve"> </w:t>
      </w:r>
      <w:r>
        <w:t>an</w:t>
      </w:r>
      <w:r>
        <w:rPr>
          <w:spacing w:val="-23"/>
        </w:rPr>
        <w:t xml:space="preserve"> </w:t>
      </w:r>
      <w:r>
        <w:rPr>
          <w:spacing w:val="-3"/>
        </w:rPr>
        <w:t>entropy-</w:t>
      </w:r>
      <w:r>
        <w:t>scaling</w:t>
      </w:r>
      <w:r>
        <w:rPr>
          <w:spacing w:val="-10"/>
        </w:rPr>
        <w:t xml:space="preserve"> </w:t>
      </w:r>
      <w:r>
        <w:t>data</w:t>
      </w:r>
      <w:r>
        <w:rPr>
          <w:spacing w:val="-10"/>
        </w:rPr>
        <w:t xml:space="preserve"> </w:t>
      </w:r>
      <w:r>
        <w:t>structure</w:t>
      </w:r>
      <w:r>
        <w:rPr>
          <w:spacing w:val="-9"/>
        </w:rPr>
        <w:t xml:space="preserve"> </w:t>
      </w:r>
      <w:r>
        <w:t>because</w:t>
      </w:r>
      <w:r>
        <w:rPr>
          <w:spacing w:val="-10"/>
        </w:rPr>
        <w:t xml:space="preserve"> </w:t>
      </w:r>
      <w:r>
        <w:rPr>
          <w:spacing w:val="-5"/>
        </w:rPr>
        <w:t>much</w:t>
      </w:r>
      <w:r>
        <w:rPr>
          <w:spacing w:val="-11"/>
        </w:rPr>
        <w:t xml:space="preserve"> </w:t>
      </w:r>
      <w:r>
        <w:t>of</w:t>
      </w:r>
      <w:r>
        <w:rPr>
          <w:spacing w:val="-10"/>
        </w:rPr>
        <w:t xml:space="preserve"> </w:t>
      </w:r>
      <w:r>
        <w:t>the</w:t>
      </w:r>
      <w:r>
        <w:rPr>
          <w:spacing w:val="-10"/>
        </w:rPr>
        <w:t xml:space="preserve"> </w:t>
      </w:r>
      <w:r>
        <w:t>computation</w:t>
      </w:r>
      <w:r>
        <w:rPr>
          <w:spacing w:val="-9"/>
        </w:rPr>
        <w:t xml:space="preserve"> </w:t>
      </w:r>
      <w:r>
        <w:t>is</w:t>
      </w:r>
      <w:r>
        <w:rPr>
          <w:spacing w:val="-10"/>
        </w:rPr>
        <w:t xml:space="preserve"> </w:t>
      </w:r>
      <w:r>
        <w:rPr>
          <w:spacing w:val="-2"/>
        </w:rPr>
        <w:t>spen</w:t>
      </w:r>
      <w:r>
        <w:rPr>
          <w:spacing w:val="-1"/>
        </w:rPr>
        <w:t>t</w:t>
      </w:r>
      <w:r>
        <w:rPr>
          <w:spacing w:val="-10"/>
        </w:rPr>
        <w:t xml:space="preserve"> </w:t>
      </w:r>
      <w:r>
        <w:t>in</w:t>
      </w:r>
      <w:r>
        <w:rPr>
          <w:spacing w:val="-10"/>
        </w:rPr>
        <w:t xml:space="preserve"> </w:t>
      </w:r>
      <w:r>
        <w:t>doing</w:t>
      </w:r>
      <w:r>
        <w:rPr>
          <w:spacing w:val="-10"/>
        </w:rPr>
        <w:t xml:space="preserve"> </w:t>
      </w:r>
      <w:r>
        <w:t>a</w:t>
      </w:r>
      <w:r>
        <w:rPr>
          <w:spacing w:val="27"/>
          <w:w w:val="96"/>
        </w:rPr>
        <w:t xml:space="preserve"> </w:t>
      </w:r>
      <w:r>
        <w:rPr>
          <w:spacing w:val="-2"/>
        </w:rPr>
        <w:t>similarit</w:t>
      </w:r>
      <w:r>
        <w:rPr>
          <w:spacing w:val="-1"/>
        </w:rPr>
        <w:t>y</w:t>
      </w:r>
      <w:r>
        <w:rPr>
          <w:spacing w:val="-22"/>
        </w:rPr>
        <w:t xml:space="preserve"> </w:t>
      </w:r>
      <w:r>
        <w:rPr>
          <w:spacing w:val="-2"/>
        </w:rPr>
        <w:t>search</w:t>
      </w:r>
      <w:r>
        <w:rPr>
          <w:spacing w:val="-22"/>
        </w:rPr>
        <w:t xml:space="preserve"> </w:t>
      </w:r>
      <w:r>
        <w:t>on</w:t>
      </w:r>
      <w:r>
        <w:rPr>
          <w:spacing w:val="-22"/>
        </w:rPr>
        <w:t xml:space="preserve"> </w:t>
      </w:r>
      <w:r>
        <w:t>that</w:t>
      </w:r>
      <w:r>
        <w:rPr>
          <w:spacing w:val="-22"/>
        </w:rPr>
        <w:t xml:space="preserve"> </w:t>
      </w:r>
      <w:r>
        <w:t>frequency</w:t>
      </w:r>
      <w:r>
        <w:rPr>
          <w:spacing w:val="-22"/>
        </w:rPr>
        <w:t xml:space="preserve"> </w:t>
      </w:r>
      <w:r>
        <w:rPr>
          <w:spacing w:val="-1"/>
        </w:rPr>
        <w:t>v</w:t>
      </w:r>
      <w:r>
        <w:rPr>
          <w:spacing w:val="-2"/>
        </w:rPr>
        <w:t>ector.</w:t>
      </w:r>
    </w:p>
    <w:p w14:paraId="676851B7" w14:textId="5D11C2DA" w:rsidR="00283DE0" w:rsidRPr="000638C3" w:rsidRDefault="00641826" w:rsidP="003B0178">
      <w:pPr>
        <w:pStyle w:val="BodyText"/>
        <w:keepLines/>
        <w:spacing w:line="381" w:lineRule="auto"/>
        <w:ind w:right="528" w:firstLine="351"/>
      </w:pPr>
      <w:r>
        <w:rPr>
          <w:spacing w:val="-19"/>
        </w:rPr>
        <w:t>F</w:t>
      </w:r>
      <w:r>
        <w:t>or</w:t>
      </w:r>
      <w:r>
        <w:rPr>
          <w:spacing w:val="-6"/>
        </w:rPr>
        <w:t xml:space="preserve"> </w:t>
      </w:r>
      <w:r>
        <w:t>the</w:t>
      </w:r>
      <w:r>
        <w:rPr>
          <w:spacing w:val="-5"/>
        </w:rPr>
        <w:t xml:space="preserve"> </w:t>
      </w:r>
      <w:r>
        <w:t>cluster</w:t>
      </w:r>
      <w:r>
        <w:rPr>
          <w:spacing w:val="-5"/>
        </w:rPr>
        <w:t xml:space="preserve"> </w:t>
      </w:r>
      <w:r>
        <w:t>generation,</w:t>
      </w:r>
      <w:r>
        <w:rPr>
          <w:spacing w:val="-4"/>
        </w:rPr>
        <w:t xml:space="preserve"> </w:t>
      </w:r>
      <w:r>
        <w:rPr>
          <w:spacing w:val="-8"/>
        </w:rPr>
        <w:t>w</w:t>
      </w:r>
      <w:r>
        <w:t>e</w:t>
      </w:r>
      <w:r>
        <w:rPr>
          <w:spacing w:val="-6"/>
        </w:rPr>
        <w:t xml:space="preserve"> </w:t>
      </w:r>
      <w:r>
        <w:t>trivially</w:t>
      </w:r>
      <w:r>
        <w:rPr>
          <w:spacing w:val="-5"/>
        </w:rPr>
        <w:t xml:space="preserve"> </w:t>
      </w:r>
      <w:r>
        <w:t>used</w:t>
      </w:r>
      <w:r>
        <w:rPr>
          <w:spacing w:val="-5"/>
        </w:rPr>
        <w:t xml:space="preserve"> </w:t>
      </w:r>
      <w:r>
        <w:t>a</w:t>
      </w:r>
      <w:r>
        <w:rPr>
          <w:spacing w:val="-6"/>
        </w:rPr>
        <w:t xml:space="preserve"> </w:t>
      </w:r>
      <w:r>
        <w:t>n</w:t>
      </w:r>
      <w:r>
        <w:rPr>
          <w:spacing w:val="-28"/>
        </w:rPr>
        <w:t>a</w:t>
      </w:r>
      <w:r>
        <w:rPr>
          <w:spacing w:val="-94"/>
        </w:rPr>
        <w:t>¨</w:t>
      </w:r>
      <w:r>
        <w:t>ı</w:t>
      </w:r>
      <w:r>
        <w:rPr>
          <w:spacing w:val="-8"/>
        </w:rPr>
        <w:t>v</w:t>
      </w:r>
      <w:r>
        <w:t>e</w:t>
      </w:r>
      <w:r>
        <w:rPr>
          <w:spacing w:val="-5"/>
        </w:rPr>
        <w:t xml:space="preserve"> </w:t>
      </w:r>
      <w:r>
        <w:t>randomized</w:t>
      </w:r>
      <w:r>
        <w:rPr>
          <w:spacing w:val="-6"/>
        </w:rPr>
        <w:t xml:space="preserve"> </w:t>
      </w:r>
      <w:r>
        <w:t>greedy</w:t>
      </w:r>
      <w:r>
        <w:rPr>
          <w:w w:val="94"/>
        </w:rPr>
        <w:t xml:space="preserve"> </w:t>
      </w:r>
      <w:r>
        <w:t>2-pass</w:t>
      </w:r>
      <w:r>
        <w:rPr>
          <w:spacing w:val="-24"/>
        </w:rPr>
        <w:t xml:space="preserve"> </w:t>
      </w:r>
      <w:r>
        <w:rPr>
          <w:spacing w:val="-2"/>
        </w:rPr>
        <w:t>approach.</w:t>
      </w:r>
      <w:r>
        <w:rPr>
          <w:spacing w:val="-6"/>
        </w:rPr>
        <w:t xml:space="preserve"> </w:t>
      </w:r>
      <w:r>
        <w:t>First,</w:t>
      </w:r>
      <w:r>
        <w:rPr>
          <w:spacing w:val="-21"/>
        </w:rPr>
        <w:t xml:space="preserve"> </w:t>
      </w:r>
      <w:r w:rsidRPr="000638C3">
        <w:t>all proteins in the Protein Data Bank were</w:t>
      </w:r>
      <w:r>
        <w:rPr>
          <w:spacing w:val="-23"/>
        </w:rPr>
        <w:t xml:space="preserve"> </w:t>
      </w:r>
      <w:r>
        <w:t>randomly</w:t>
      </w:r>
      <w:r>
        <w:rPr>
          <w:spacing w:val="23"/>
          <w:w w:val="94"/>
        </w:rPr>
        <w:t xml:space="preserve"> </w:t>
      </w:r>
      <w:r>
        <w:t>ordered.</w:t>
      </w:r>
      <w:r>
        <w:rPr>
          <w:spacing w:val="42"/>
        </w:rPr>
        <w:t xml:space="preserve"> </w:t>
      </w:r>
      <w:r>
        <w:t>Then</w:t>
      </w:r>
      <w:r>
        <w:rPr>
          <w:spacing w:val="6"/>
        </w:rPr>
        <w:t xml:space="preserve"> </w:t>
      </w:r>
      <w:r>
        <w:t>in</w:t>
      </w:r>
      <w:r>
        <w:rPr>
          <w:spacing w:val="5"/>
        </w:rPr>
        <w:t xml:space="preserve"> </w:t>
      </w:r>
      <w:r>
        <w:t>the</w:t>
      </w:r>
      <w:r>
        <w:rPr>
          <w:spacing w:val="6"/>
        </w:rPr>
        <w:t xml:space="preserve"> </w:t>
      </w:r>
      <w:r w:rsidR="00F40052">
        <w:rPr>
          <w:spacing w:val="6"/>
        </w:rPr>
        <w:t>final</w:t>
      </w:r>
      <w:r w:rsidR="00F40052">
        <w:t xml:space="preserve"> </w:t>
      </w:r>
      <w:r>
        <w:t>pass,</w:t>
      </w:r>
      <w:r>
        <w:rPr>
          <w:spacing w:val="7"/>
        </w:rPr>
        <w:t xml:space="preserve"> </w:t>
      </w:r>
      <w:r>
        <w:t>proteins</w:t>
      </w:r>
      <w:r>
        <w:rPr>
          <w:spacing w:val="5"/>
        </w:rPr>
        <w:t xml:space="preserve"> </w:t>
      </w:r>
      <w:r>
        <w:rPr>
          <w:spacing w:val="-3"/>
        </w:rPr>
        <w:t>were</w:t>
      </w:r>
      <w:r>
        <w:rPr>
          <w:spacing w:val="6"/>
        </w:rPr>
        <w:t xml:space="preserve"> </w:t>
      </w:r>
      <w:r>
        <w:t>selected</w:t>
      </w:r>
      <w:r>
        <w:rPr>
          <w:spacing w:val="5"/>
        </w:rPr>
        <w:t xml:space="preserve"> </w:t>
      </w:r>
      <w:r>
        <w:t>as</w:t>
      </w:r>
      <w:r>
        <w:rPr>
          <w:spacing w:val="5"/>
        </w:rPr>
        <w:t xml:space="preserve"> </w:t>
      </w:r>
      <w:r>
        <w:t>cluster</w:t>
      </w:r>
      <w:r>
        <w:rPr>
          <w:spacing w:val="7"/>
        </w:rPr>
        <w:t xml:space="preserve"> </w:t>
      </w:r>
      <w:r>
        <w:rPr>
          <w:spacing w:val="-2"/>
        </w:rPr>
        <w:t>centers</w:t>
      </w:r>
      <w:r>
        <w:rPr>
          <w:spacing w:val="4"/>
        </w:rPr>
        <w:t xml:space="preserve"> </w:t>
      </w:r>
      <w:r>
        <w:t>if</w:t>
      </w:r>
      <w:r w:rsidR="000638C3">
        <w:t xml:space="preserve"> </w:t>
      </w:r>
      <w:r>
        <w:t>and</w:t>
      </w:r>
      <w:r>
        <w:rPr>
          <w:spacing w:val="-16"/>
        </w:rPr>
        <w:t xml:space="preserve"> </w:t>
      </w:r>
      <w:r>
        <w:t>only</w:t>
      </w:r>
      <w:r>
        <w:rPr>
          <w:spacing w:val="-16"/>
        </w:rPr>
        <w:t xml:space="preserve"> </w:t>
      </w:r>
      <w:r>
        <w:t>if</w:t>
      </w:r>
      <w:r>
        <w:rPr>
          <w:spacing w:val="-16"/>
        </w:rPr>
        <w:t xml:space="preserve"> </w:t>
      </w:r>
      <w:r>
        <w:t>they</w:t>
      </w:r>
      <w:r>
        <w:rPr>
          <w:spacing w:val="-16"/>
        </w:rPr>
        <w:t xml:space="preserve"> </w:t>
      </w:r>
      <w:r>
        <w:rPr>
          <w:spacing w:val="-3"/>
        </w:rPr>
        <w:t>were</w:t>
      </w:r>
      <w:r>
        <w:rPr>
          <w:spacing w:val="-16"/>
        </w:rPr>
        <w:t xml:space="preserve"> </w:t>
      </w:r>
      <w:r>
        <w:t>not</w:t>
      </w:r>
      <w:r>
        <w:rPr>
          <w:spacing w:val="-15"/>
        </w:rPr>
        <w:t xml:space="preserve"> </w:t>
      </w:r>
      <w:r>
        <w:t>within</w:t>
      </w:r>
      <w:r>
        <w:rPr>
          <w:spacing w:val="-15"/>
        </w:rPr>
        <w:t xml:space="preserve"> </w:t>
      </w:r>
      <w:r>
        <w:t>a</w:t>
      </w:r>
      <w:r>
        <w:rPr>
          <w:spacing w:val="-16"/>
        </w:rPr>
        <w:t xml:space="preserve"> </w:t>
      </w:r>
      <w:r>
        <w:t>user-specified</w:t>
      </w:r>
      <w:r>
        <w:rPr>
          <w:spacing w:val="-15"/>
        </w:rPr>
        <w:t xml:space="preserve"> </w:t>
      </w:r>
      <w:r>
        <w:t>Euclidean</w:t>
      </w:r>
      <w:r>
        <w:rPr>
          <w:spacing w:val="-15"/>
        </w:rPr>
        <w:t xml:space="preserve"> </w:t>
      </w:r>
      <w:r>
        <w:t>distance</w:t>
      </w:r>
      <w:r>
        <w:rPr>
          <w:spacing w:val="-16"/>
        </w:rPr>
        <w:t xml:space="preserve"> </w:t>
      </w:r>
      <w:r>
        <w:rPr>
          <w:i/>
          <w:spacing w:val="-2"/>
        </w:rPr>
        <w:t>r</w:t>
      </w:r>
      <w:r>
        <w:rPr>
          <w:rFonts w:ascii="Palatino Linotype"/>
          <w:i/>
          <w:spacing w:val="-1"/>
          <w:position w:val="-3"/>
          <w:sz w:val="16"/>
        </w:rPr>
        <w:t>c</w:t>
      </w:r>
      <w:r>
        <w:rPr>
          <w:rFonts w:ascii="Palatino Linotype"/>
          <w:i/>
          <w:spacing w:val="8"/>
          <w:position w:val="-3"/>
          <w:sz w:val="16"/>
        </w:rPr>
        <w:t xml:space="preserve"> </w:t>
      </w:r>
      <w:r>
        <w:t>from</w:t>
      </w:r>
      <w:r>
        <w:rPr>
          <w:spacing w:val="27"/>
          <w:w w:val="91"/>
        </w:rPr>
        <w:t xml:space="preserve"> </w:t>
      </w:r>
      <w:r>
        <w:t>an</w:t>
      </w:r>
      <w:r>
        <w:rPr>
          <w:spacing w:val="9"/>
        </w:rPr>
        <w:t xml:space="preserve"> </w:t>
      </w:r>
      <w:r>
        <w:t>existing</w:t>
      </w:r>
      <w:r>
        <w:rPr>
          <w:spacing w:val="10"/>
        </w:rPr>
        <w:t xml:space="preserve"> </w:t>
      </w:r>
      <w:r>
        <w:rPr>
          <w:spacing w:val="-2"/>
        </w:rPr>
        <w:t>center</w:t>
      </w:r>
      <w:r>
        <w:rPr>
          <w:spacing w:val="9"/>
        </w:rPr>
        <w:t xml:space="preserve"> </w:t>
      </w:r>
      <w:r>
        <w:t>(i.e.,</w:t>
      </w:r>
      <w:r>
        <w:rPr>
          <w:spacing w:val="12"/>
        </w:rPr>
        <w:t xml:space="preserve"> </w:t>
      </w:r>
      <w:r>
        <w:t>the</w:t>
      </w:r>
      <w:r>
        <w:rPr>
          <w:spacing w:val="9"/>
        </w:rPr>
        <w:t xml:space="preserve"> </w:t>
      </w:r>
      <w:r w:rsidR="00F40052">
        <w:t>first</w:t>
      </w:r>
      <w:r>
        <w:rPr>
          <w:spacing w:val="32"/>
        </w:rPr>
        <w:t xml:space="preserve"> </w:t>
      </w:r>
      <w:r>
        <w:t>protein</w:t>
      </w:r>
      <w:r>
        <w:rPr>
          <w:spacing w:val="9"/>
        </w:rPr>
        <w:t xml:space="preserve"> </w:t>
      </w:r>
      <w:r>
        <w:t>is</w:t>
      </w:r>
      <w:r>
        <w:rPr>
          <w:spacing w:val="9"/>
        </w:rPr>
        <w:t xml:space="preserve"> </w:t>
      </w:r>
      <w:r>
        <w:rPr>
          <w:spacing w:val="-4"/>
        </w:rPr>
        <w:t>always</w:t>
      </w:r>
      <w:r>
        <w:rPr>
          <w:spacing w:val="9"/>
        </w:rPr>
        <w:t xml:space="preserve"> </w:t>
      </w:r>
      <w:r>
        <w:t>selected,</w:t>
      </w:r>
      <w:r>
        <w:rPr>
          <w:spacing w:val="13"/>
        </w:rPr>
        <w:t xml:space="preserve"> </w:t>
      </w:r>
      <w:r>
        <w:t>and</w:t>
      </w:r>
      <w:r>
        <w:rPr>
          <w:spacing w:val="9"/>
        </w:rPr>
        <w:t xml:space="preserve"> </w:t>
      </w:r>
      <w:r>
        <w:t>the</w:t>
      </w:r>
      <w:r>
        <w:rPr>
          <w:spacing w:val="9"/>
        </w:rPr>
        <w:t xml:space="preserve"> </w:t>
      </w:r>
      <w:r>
        <w:t>second</w:t>
      </w:r>
      <w:r>
        <w:rPr>
          <w:spacing w:val="24"/>
          <w:w w:val="91"/>
        </w:rPr>
        <w:t xml:space="preserve"> </w:t>
      </w:r>
      <w:r>
        <w:t>if</w:t>
      </w:r>
      <w:r>
        <w:rPr>
          <w:spacing w:val="17"/>
        </w:rPr>
        <w:t xml:space="preserve"> </w:t>
      </w:r>
      <w:r>
        <w:t>further</w:t>
      </w:r>
      <w:r>
        <w:rPr>
          <w:spacing w:val="18"/>
        </w:rPr>
        <w:t xml:space="preserve"> </w:t>
      </w:r>
      <w:r>
        <w:rPr>
          <w:spacing w:val="-7"/>
        </w:rPr>
        <w:t>awa</w:t>
      </w:r>
      <w:r>
        <w:rPr>
          <w:spacing w:val="-6"/>
        </w:rPr>
        <w:t>y</w:t>
      </w:r>
      <w:r>
        <w:rPr>
          <w:spacing w:val="17"/>
        </w:rPr>
        <w:t xml:space="preserve"> </w:t>
      </w:r>
      <w:r>
        <w:t>than</w:t>
      </w:r>
      <w:r>
        <w:rPr>
          <w:spacing w:val="17"/>
        </w:rPr>
        <w:t xml:space="preserve"> </w:t>
      </w:r>
      <w:r>
        <w:rPr>
          <w:i/>
        </w:rPr>
        <w:t>r</w:t>
      </w:r>
      <w:r>
        <w:rPr>
          <w:rFonts w:ascii="Palatino Linotype"/>
          <w:i/>
          <w:position w:val="-3"/>
          <w:sz w:val="16"/>
        </w:rPr>
        <w:t xml:space="preserve">c </w:t>
      </w:r>
      <w:r>
        <w:rPr>
          <w:rFonts w:ascii="Palatino Linotype"/>
          <w:i/>
          <w:spacing w:val="2"/>
          <w:position w:val="-3"/>
          <w:sz w:val="16"/>
        </w:rPr>
        <w:t xml:space="preserve"> </w:t>
      </w:r>
      <w:r>
        <w:t>from</w:t>
      </w:r>
      <w:r>
        <w:rPr>
          <w:spacing w:val="17"/>
        </w:rPr>
        <w:t xml:space="preserve"> </w:t>
      </w:r>
      <w:r>
        <w:t>the</w:t>
      </w:r>
      <w:r>
        <w:rPr>
          <w:spacing w:val="17"/>
        </w:rPr>
        <w:t xml:space="preserve"> </w:t>
      </w:r>
      <w:r>
        <w:t>fi</w:t>
      </w:r>
      <w:r w:rsidR="00F40052">
        <w:t xml:space="preserve">rst, </w:t>
      </w:r>
      <w:r>
        <w:t xml:space="preserve">etc.). </w:t>
      </w:r>
      <w:r>
        <w:rPr>
          <w:spacing w:val="5"/>
        </w:rPr>
        <w:t xml:space="preserve"> </w:t>
      </w:r>
      <w:r>
        <w:t>Recall</w:t>
      </w:r>
      <w:r>
        <w:rPr>
          <w:spacing w:val="17"/>
        </w:rPr>
        <w:t xml:space="preserve"> </w:t>
      </w:r>
      <w:r>
        <w:t>that</w:t>
      </w:r>
      <w:r>
        <w:rPr>
          <w:spacing w:val="17"/>
        </w:rPr>
        <w:t xml:space="preserve"> </w:t>
      </w:r>
      <w:r>
        <w:t>this</w:t>
      </w:r>
      <w:r>
        <w:rPr>
          <w:spacing w:val="17"/>
        </w:rPr>
        <w:t xml:space="preserve"> </w:t>
      </w:r>
      <w:r>
        <w:t>generation</w:t>
      </w:r>
      <w:r>
        <w:rPr>
          <w:spacing w:val="17"/>
        </w:rPr>
        <w:t xml:space="preserve"> </w:t>
      </w:r>
      <w:r>
        <w:t>of</w:t>
      </w:r>
      <w:r w:rsidR="000638C3">
        <w:t xml:space="preserve"> </w:t>
      </w:r>
      <w:r>
        <w:t>cluster</w:t>
      </w:r>
      <w:r>
        <w:rPr>
          <w:spacing w:val="-3"/>
        </w:rPr>
        <w:t xml:space="preserve"> </w:t>
      </w:r>
      <w:r>
        <w:rPr>
          <w:spacing w:val="-2"/>
        </w:rPr>
        <w:t>centers</w:t>
      </w:r>
      <w:r>
        <w:rPr>
          <w:spacing w:val="-4"/>
        </w:rPr>
        <w:t xml:space="preserve"> </w:t>
      </w:r>
      <w:r>
        <w:t>is</w:t>
      </w:r>
      <w:r>
        <w:rPr>
          <w:spacing w:val="-3"/>
        </w:rPr>
        <w:t xml:space="preserve"> </w:t>
      </w:r>
      <w:r>
        <w:t>the</w:t>
      </w:r>
      <w:r>
        <w:rPr>
          <w:spacing w:val="-4"/>
        </w:rPr>
        <w:t xml:space="preserve"> </w:t>
      </w:r>
      <w:r>
        <w:t>same</w:t>
      </w:r>
      <w:r>
        <w:rPr>
          <w:spacing w:val="-3"/>
        </w:rPr>
        <w:t xml:space="preserve"> </w:t>
      </w:r>
      <w:r>
        <w:t>as</w:t>
      </w:r>
      <w:r>
        <w:rPr>
          <w:spacing w:val="-4"/>
        </w:rPr>
        <w:t xml:space="preserve"> </w:t>
      </w:r>
      <w:r>
        <w:t>the</w:t>
      </w:r>
      <w:r>
        <w:rPr>
          <w:spacing w:val="-3"/>
        </w:rPr>
        <w:t xml:space="preserve"> </w:t>
      </w:r>
      <w:r>
        <w:t>one</w:t>
      </w:r>
      <w:r>
        <w:rPr>
          <w:spacing w:val="-4"/>
        </w:rPr>
        <w:t xml:space="preserve"> </w:t>
      </w:r>
      <w:r>
        <w:t>used</w:t>
      </w:r>
      <w:r>
        <w:rPr>
          <w:spacing w:val="-4"/>
        </w:rPr>
        <w:t xml:space="preserve"> </w:t>
      </w:r>
      <w:r>
        <w:t>to</w:t>
      </w:r>
      <w:r>
        <w:rPr>
          <w:spacing w:val="-3"/>
        </w:rPr>
        <w:t xml:space="preserve"> </w:t>
      </w:r>
      <w:r>
        <w:t>generate</w:t>
      </w:r>
      <w:r>
        <w:rPr>
          <w:spacing w:val="-4"/>
        </w:rPr>
        <w:t xml:space="preserve"> </w:t>
      </w:r>
      <w:r>
        <w:rPr>
          <w:spacing w:val="-3"/>
        </w:rPr>
        <w:t>co</w:t>
      </w:r>
      <w:r>
        <w:rPr>
          <w:spacing w:val="-2"/>
        </w:rPr>
        <w:t>v</w:t>
      </w:r>
      <w:r>
        <w:rPr>
          <w:spacing w:val="-3"/>
        </w:rPr>
        <w:t xml:space="preserve">ering </w:t>
      </w:r>
      <w:r>
        <w:t>spheres</w:t>
      </w:r>
      <w:r>
        <w:rPr>
          <w:spacing w:val="-3"/>
        </w:rPr>
        <w:t xml:space="preserve"> </w:t>
      </w:r>
      <w:r>
        <w:t>in</w:t>
      </w:r>
      <w:r w:rsidR="000638C3">
        <w:t xml:space="preserve"> </w:t>
      </w:r>
      <w:r>
        <w:t>Figure</w:t>
      </w:r>
      <w:r>
        <w:rPr>
          <w:spacing w:val="-22"/>
        </w:rPr>
        <w:t xml:space="preserve"> </w:t>
      </w:r>
      <w:r>
        <w:t>2;</w:t>
      </w:r>
      <w:r>
        <w:rPr>
          <w:spacing w:val="-22"/>
        </w:rPr>
        <w:t xml:space="preserve"> </w:t>
      </w:r>
      <w:r>
        <w:t>the</w:t>
      </w:r>
      <w:r>
        <w:rPr>
          <w:spacing w:val="-23"/>
        </w:rPr>
        <w:t xml:space="preserve"> </w:t>
      </w:r>
      <w:r>
        <w:rPr>
          <w:spacing w:val="-3"/>
        </w:rPr>
        <w:t>co</w:t>
      </w:r>
      <w:r>
        <w:rPr>
          <w:spacing w:val="-2"/>
        </w:rPr>
        <w:t>v</w:t>
      </w:r>
      <w:r>
        <w:rPr>
          <w:spacing w:val="-3"/>
        </w:rPr>
        <w:t>ering</w:t>
      </w:r>
      <w:r>
        <w:rPr>
          <w:spacing w:val="-22"/>
        </w:rPr>
        <w:t xml:space="preserve"> </w:t>
      </w:r>
      <w:r>
        <w:t>spheres</w:t>
      </w:r>
      <w:r>
        <w:rPr>
          <w:spacing w:val="-22"/>
        </w:rPr>
        <w:t xml:space="preserve"> </w:t>
      </w:r>
      <w:r>
        <w:rPr>
          <w:spacing w:val="-3"/>
        </w:rPr>
        <w:t>were</w:t>
      </w:r>
      <w:r>
        <w:rPr>
          <w:spacing w:val="-22"/>
        </w:rPr>
        <w:t xml:space="preserve"> </w:t>
      </w:r>
      <w:r>
        <w:rPr>
          <w:spacing w:val="-3"/>
        </w:rPr>
        <w:t>o</w:t>
      </w:r>
      <w:r>
        <w:rPr>
          <w:spacing w:val="-2"/>
        </w:rPr>
        <w:t>v</w:t>
      </w:r>
      <w:r>
        <w:rPr>
          <w:spacing w:val="-3"/>
        </w:rPr>
        <w:t>erlapping,</w:t>
      </w:r>
      <w:r>
        <w:rPr>
          <w:spacing w:val="-22"/>
        </w:rPr>
        <w:t xml:space="preserve"> </w:t>
      </w:r>
      <w:r>
        <w:t>but</w:t>
      </w:r>
      <w:r>
        <w:rPr>
          <w:spacing w:val="-22"/>
        </w:rPr>
        <w:t xml:space="preserve"> </w:t>
      </w:r>
      <w:r>
        <w:rPr>
          <w:spacing w:val="-5"/>
        </w:rPr>
        <w:t>we</w:t>
      </w:r>
      <w:r>
        <w:rPr>
          <w:spacing w:val="-23"/>
        </w:rPr>
        <w:t xml:space="preserve"> </w:t>
      </w:r>
      <w:r>
        <w:t>assign</w:t>
      </w:r>
      <w:r>
        <w:rPr>
          <w:spacing w:val="-22"/>
        </w:rPr>
        <w:t xml:space="preserve"> </w:t>
      </w:r>
      <w:r>
        <w:rPr>
          <w:spacing w:val="-3"/>
        </w:rPr>
        <w:t>every</w:t>
      </w:r>
      <w:r>
        <w:rPr>
          <w:spacing w:val="-23"/>
        </w:rPr>
        <w:t xml:space="preserve"> </w:t>
      </w:r>
      <w:r>
        <w:t>protein</w:t>
      </w:r>
      <w:r>
        <w:rPr>
          <w:spacing w:val="37"/>
          <w:w w:val="93"/>
        </w:rPr>
        <w:t xml:space="preserve"> </w:t>
      </w:r>
      <w:r>
        <w:t>uniquely</w:t>
      </w:r>
      <w:r>
        <w:rPr>
          <w:spacing w:val="-8"/>
        </w:rPr>
        <w:t xml:space="preserve"> </w:t>
      </w:r>
      <w:r>
        <w:t>to</w:t>
      </w:r>
      <w:r>
        <w:rPr>
          <w:spacing w:val="-8"/>
        </w:rPr>
        <w:t xml:space="preserve"> </w:t>
      </w:r>
      <w:r>
        <w:t>a</w:t>
      </w:r>
      <w:r>
        <w:rPr>
          <w:spacing w:val="-8"/>
        </w:rPr>
        <w:t xml:space="preserve"> </w:t>
      </w:r>
      <w:r>
        <w:t>single</w:t>
      </w:r>
      <w:r>
        <w:rPr>
          <w:spacing w:val="-8"/>
        </w:rPr>
        <w:t xml:space="preserve"> </w:t>
      </w:r>
      <w:r>
        <w:t>cluster</w:t>
      </w:r>
      <w:r>
        <w:rPr>
          <w:spacing w:val="-7"/>
        </w:rPr>
        <w:t xml:space="preserve"> </w:t>
      </w:r>
      <w:r>
        <w:rPr>
          <w:spacing w:val="-4"/>
        </w:rPr>
        <w:t>b</w:t>
      </w:r>
      <w:r>
        <w:rPr>
          <w:spacing w:val="-3"/>
        </w:rPr>
        <w:t>y</w:t>
      </w:r>
      <w:r>
        <w:rPr>
          <w:spacing w:val="-8"/>
        </w:rPr>
        <w:t xml:space="preserve"> </w:t>
      </w:r>
      <w:r>
        <w:t>assigning</w:t>
      </w:r>
      <w:r>
        <w:rPr>
          <w:spacing w:val="-8"/>
        </w:rPr>
        <w:t xml:space="preserve"> </w:t>
      </w:r>
      <w:r>
        <w:t>to</w:t>
      </w:r>
      <w:r>
        <w:rPr>
          <w:spacing w:val="-8"/>
        </w:rPr>
        <w:t xml:space="preserve"> </w:t>
      </w:r>
      <w:r>
        <w:t>the</w:t>
      </w:r>
      <w:r>
        <w:rPr>
          <w:spacing w:val="-8"/>
        </w:rPr>
        <w:t xml:space="preserve"> </w:t>
      </w:r>
      <w:r>
        <w:t>nearest</w:t>
      </w:r>
      <w:r>
        <w:rPr>
          <w:spacing w:val="-8"/>
        </w:rPr>
        <w:t xml:space="preserve"> </w:t>
      </w:r>
      <w:r>
        <w:t>cluster</w:t>
      </w:r>
      <w:r>
        <w:rPr>
          <w:spacing w:val="-7"/>
        </w:rPr>
        <w:t xml:space="preserve"> </w:t>
      </w:r>
      <w:r>
        <w:rPr>
          <w:spacing w:val="-2"/>
        </w:rPr>
        <w:t>center</w:t>
      </w:r>
      <w:r>
        <w:rPr>
          <w:spacing w:val="-8"/>
        </w:rPr>
        <w:t xml:space="preserve"> </w:t>
      </w:r>
      <w:r>
        <w:t>in</w:t>
      </w:r>
      <w:r>
        <w:rPr>
          <w:spacing w:val="-8"/>
        </w:rPr>
        <w:t xml:space="preserve"> </w:t>
      </w:r>
      <w:r>
        <w:t>the</w:t>
      </w:r>
      <w:r>
        <w:rPr>
          <w:spacing w:val="20"/>
          <w:w w:val="95"/>
        </w:rPr>
        <w:t xml:space="preserve"> </w:t>
      </w:r>
      <w:r w:rsidRPr="000638C3">
        <w:t>second pass.</w:t>
      </w:r>
    </w:p>
    <w:p w14:paraId="3B499191" w14:textId="2BD1B713" w:rsidR="000638C3" w:rsidRDefault="00641826" w:rsidP="003B0178">
      <w:pPr>
        <w:pStyle w:val="BodyText"/>
        <w:keepLines/>
        <w:spacing w:line="379" w:lineRule="auto"/>
        <w:ind w:left="490" w:right="533" w:firstLine="346"/>
      </w:pPr>
      <w:r>
        <w:rPr>
          <w:spacing w:val="-2"/>
        </w:rPr>
        <w:t>Similarit</w:t>
      </w:r>
      <w:r>
        <w:rPr>
          <w:spacing w:val="-1"/>
        </w:rPr>
        <w:t>y</w:t>
      </w:r>
      <w:r>
        <w:rPr>
          <w:spacing w:val="-31"/>
        </w:rPr>
        <w:t xml:space="preserve"> </w:t>
      </w:r>
      <w:r>
        <w:rPr>
          <w:spacing w:val="-2"/>
        </w:rPr>
        <w:t>search</w:t>
      </w:r>
      <w:r>
        <w:rPr>
          <w:spacing w:val="-30"/>
        </w:rPr>
        <w:t xml:space="preserve"> </w:t>
      </w:r>
      <w:r>
        <w:t>here</w:t>
      </w:r>
      <w:r>
        <w:rPr>
          <w:spacing w:val="-30"/>
        </w:rPr>
        <w:t xml:space="preserve"> </w:t>
      </w:r>
      <w:r>
        <w:t>is</w:t>
      </w:r>
      <w:r>
        <w:rPr>
          <w:spacing w:val="-30"/>
        </w:rPr>
        <w:t xml:space="preserve"> </w:t>
      </w:r>
      <w:r>
        <w:t>performed</w:t>
      </w:r>
      <w:r>
        <w:rPr>
          <w:spacing w:val="-29"/>
        </w:rPr>
        <w:t xml:space="preserve"> </w:t>
      </w:r>
      <w:r>
        <w:t>exactly</w:t>
      </w:r>
      <w:r>
        <w:rPr>
          <w:spacing w:val="-30"/>
        </w:rPr>
        <w:t xml:space="preserve"> </w:t>
      </w:r>
      <w:r>
        <w:t>as</w:t>
      </w:r>
      <w:r>
        <w:rPr>
          <w:spacing w:val="-29"/>
        </w:rPr>
        <w:t xml:space="preserve"> </w:t>
      </w:r>
      <w:r>
        <w:t>described</w:t>
      </w:r>
      <w:r>
        <w:rPr>
          <w:spacing w:val="-30"/>
        </w:rPr>
        <w:t xml:space="preserve"> </w:t>
      </w:r>
      <w:r>
        <w:t>in</w:t>
      </w:r>
      <w:r>
        <w:rPr>
          <w:spacing w:val="-30"/>
        </w:rPr>
        <w:t xml:space="preserve"> </w:t>
      </w:r>
      <w:r>
        <w:t>the</w:t>
      </w:r>
      <w:r>
        <w:rPr>
          <w:spacing w:val="-30"/>
        </w:rPr>
        <w:t xml:space="preserve"> </w:t>
      </w:r>
      <w:r w:rsidR="007F5059">
        <w:t>section “Entropy-scaling similarity search,”</w:t>
      </w:r>
      <w:r>
        <w:rPr>
          <w:spacing w:val="-13"/>
        </w:rPr>
        <w:t xml:space="preserve"> </w:t>
      </w:r>
      <w:r>
        <w:t>with</w:t>
      </w:r>
      <w:r>
        <w:rPr>
          <w:spacing w:val="-14"/>
        </w:rPr>
        <w:t xml:space="preserve"> </w:t>
      </w:r>
      <w:r>
        <w:t>no</w:t>
      </w:r>
      <w:r>
        <w:rPr>
          <w:spacing w:val="-15"/>
        </w:rPr>
        <w:t xml:space="preserve"> </w:t>
      </w:r>
      <w:r>
        <w:rPr>
          <w:spacing w:val="1"/>
        </w:rPr>
        <w:t>modifi</w:t>
      </w:r>
      <w:r w:rsidR="0029404D">
        <w:rPr>
          <w:spacing w:val="1"/>
        </w:rPr>
        <w:t xml:space="preserve">cation. </w:t>
      </w:r>
      <w:r>
        <w:rPr>
          <w:spacing w:val="-7"/>
        </w:rPr>
        <w:t>F</w:t>
      </w:r>
      <w:r>
        <w:rPr>
          <w:spacing w:val="-8"/>
        </w:rPr>
        <w:t>or</w:t>
      </w:r>
      <w:r>
        <w:rPr>
          <w:spacing w:val="1"/>
        </w:rPr>
        <w:t xml:space="preserve"> </w:t>
      </w:r>
      <w:r>
        <w:t>a</w:t>
      </w:r>
      <w:r>
        <w:rPr>
          <w:spacing w:val="1"/>
        </w:rPr>
        <w:t xml:space="preserve"> </w:t>
      </w:r>
      <w:r>
        <w:rPr>
          <w:spacing w:val="-3"/>
        </w:rPr>
        <w:t>given</w:t>
      </w:r>
      <w:r>
        <w:rPr>
          <w:spacing w:val="1"/>
        </w:rPr>
        <w:t xml:space="preserve"> </w:t>
      </w:r>
      <w:r>
        <w:rPr>
          <w:spacing w:val="-2"/>
        </w:rPr>
        <w:t>search</w:t>
      </w:r>
      <w:r>
        <w:rPr>
          <w:spacing w:val="1"/>
        </w:rPr>
        <w:t xml:space="preserve"> </w:t>
      </w:r>
      <w:r>
        <w:t xml:space="preserve">query </w:t>
      </w:r>
      <w:r>
        <w:rPr>
          <w:i/>
        </w:rPr>
        <w:t>q</w:t>
      </w:r>
      <w:r>
        <w:rPr>
          <w:i/>
          <w:spacing w:val="7"/>
        </w:rPr>
        <w:t xml:space="preserve"> </w:t>
      </w:r>
      <w:r>
        <w:t xml:space="preserve">and </w:t>
      </w:r>
      <w:r>
        <w:rPr>
          <w:spacing w:val="-2"/>
        </w:rPr>
        <w:t>search</w:t>
      </w:r>
      <w:r>
        <w:rPr>
          <w:spacing w:val="24"/>
          <w:w w:val="92"/>
        </w:rPr>
        <w:t xml:space="preserve"> </w:t>
      </w:r>
      <w:r>
        <w:t>radius</w:t>
      </w:r>
      <w:r>
        <w:rPr>
          <w:spacing w:val="11"/>
        </w:rPr>
        <w:t xml:space="preserve"> </w:t>
      </w:r>
      <w:r>
        <w:rPr>
          <w:i/>
          <w:spacing w:val="3"/>
        </w:rPr>
        <w:t>r</w:t>
      </w:r>
      <w:r>
        <w:rPr>
          <w:spacing w:val="3"/>
        </w:rPr>
        <w:t>,</w:t>
      </w:r>
      <w:r>
        <w:rPr>
          <w:spacing w:val="14"/>
        </w:rPr>
        <w:t xml:space="preserve"> </w:t>
      </w:r>
      <w:r>
        <w:t>a</w:t>
      </w:r>
      <w:r>
        <w:rPr>
          <w:spacing w:val="11"/>
        </w:rPr>
        <w:t xml:space="preserve"> </w:t>
      </w:r>
      <w:r>
        <w:t>coarse</w:t>
      </w:r>
      <w:r>
        <w:rPr>
          <w:spacing w:val="12"/>
        </w:rPr>
        <w:t xml:space="preserve"> </w:t>
      </w:r>
      <w:r>
        <w:rPr>
          <w:spacing w:val="-2"/>
        </w:rPr>
        <w:t>search</w:t>
      </w:r>
      <w:r>
        <w:rPr>
          <w:spacing w:val="10"/>
        </w:rPr>
        <w:t xml:space="preserve"> </w:t>
      </w:r>
      <w:r>
        <w:t>is</w:t>
      </w:r>
      <w:r>
        <w:rPr>
          <w:spacing w:val="11"/>
        </w:rPr>
        <w:t xml:space="preserve"> </w:t>
      </w:r>
      <w:r>
        <w:t>used</w:t>
      </w:r>
      <w:r>
        <w:rPr>
          <w:spacing w:val="11"/>
        </w:rPr>
        <w:t xml:space="preserve"> </w:t>
      </w:r>
      <w:r>
        <w:t>to</w:t>
      </w:r>
      <w:r>
        <w:rPr>
          <w:spacing w:val="11"/>
        </w:rPr>
        <w:t xml:space="preserve"> </w:t>
      </w:r>
      <w:r>
        <w:t>fi</w:t>
      </w:r>
      <w:r w:rsidR="0029404D">
        <w:t>nd</w:t>
      </w:r>
      <w:r>
        <w:t xml:space="preserve"> all</w:t>
      </w:r>
      <w:r>
        <w:rPr>
          <w:spacing w:val="12"/>
        </w:rPr>
        <w:t xml:space="preserve"> </w:t>
      </w:r>
      <w:r>
        <w:t>cluster</w:t>
      </w:r>
      <w:r>
        <w:rPr>
          <w:spacing w:val="12"/>
        </w:rPr>
        <w:t xml:space="preserve"> </w:t>
      </w:r>
      <w:r>
        <w:rPr>
          <w:spacing w:val="-2"/>
        </w:rPr>
        <w:t>centers</w:t>
      </w:r>
      <w:r>
        <w:rPr>
          <w:spacing w:val="10"/>
        </w:rPr>
        <w:t xml:space="preserve"> </w:t>
      </w:r>
      <w:r>
        <w:t>within</w:t>
      </w:r>
      <w:r>
        <w:rPr>
          <w:spacing w:val="12"/>
        </w:rPr>
        <w:t xml:space="preserve"> </w:t>
      </w:r>
      <w:r w:rsidR="000638C3">
        <w:t xml:space="preserve">distance </w:t>
      </w:r>
      <w:r w:rsidR="000638C3">
        <w:rPr>
          <w:i/>
        </w:rPr>
        <w:t>r</w:t>
      </w:r>
      <w:r w:rsidR="000638C3">
        <w:rPr>
          <w:i/>
          <w:spacing w:val="-14"/>
        </w:rPr>
        <w:t xml:space="preserve"> </w:t>
      </w:r>
      <w:r w:rsidR="000638C3">
        <w:t>+</w:t>
      </w:r>
      <w:r w:rsidR="000638C3">
        <w:rPr>
          <w:spacing w:val="-17"/>
        </w:rPr>
        <w:t xml:space="preserve"> </w:t>
      </w:r>
      <w:r w:rsidR="000638C3">
        <w:rPr>
          <w:i/>
          <w:spacing w:val="-2"/>
        </w:rPr>
        <w:t>r</w:t>
      </w:r>
      <w:r w:rsidR="000638C3">
        <w:rPr>
          <w:rFonts w:ascii="Palatino Linotype"/>
          <w:i/>
          <w:spacing w:val="-1"/>
          <w:position w:val="-3"/>
          <w:sz w:val="16"/>
        </w:rPr>
        <w:t>c</w:t>
      </w:r>
      <w:r w:rsidR="000638C3">
        <w:rPr>
          <w:rFonts w:ascii="Palatino Linotype"/>
          <w:i/>
          <w:spacing w:val="26"/>
          <w:position w:val="-3"/>
          <w:sz w:val="16"/>
        </w:rPr>
        <w:t xml:space="preserve"> </w:t>
      </w:r>
      <w:r w:rsidR="000638C3">
        <w:t>of</w:t>
      </w:r>
      <w:r w:rsidR="000638C3">
        <w:rPr>
          <w:spacing w:val="1"/>
        </w:rPr>
        <w:t xml:space="preserve"> </w:t>
      </w:r>
      <w:r w:rsidR="000638C3">
        <w:rPr>
          <w:i/>
          <w:spacing w:val="5"/>
        </w:rPr>
        <w:t>q</w:t>
      </w:r>
      <w:r w:rsidR="000638C3">
        <w:rPr>
          <w:spacing w:val="4"/>
        </w:rPr>
        <w:t xml:space="preserve">. </w:t>
      </w:r>
      <w:r w:rsidR="000638C3">
        <w:t>Then,</w:t>
      </w:r>
      <w:r w:rsidR="000638C3">
        <w:rPr>
          <w:spacing w:val="3"/>
        </w:rPr>
        <w:t xml:space="preserve"> </w:t>
      </w:r>
      <w:r w:rsidR="000638C3">
        <w:t>all</w:t>
      </w:r>
      <w:r w:rsidR="000638C3">
        <w:rPr>
          <w:spacing w:val="1"/>
        </w:rPr>
        <w:t xml:space="preserve"> </w:t>
      </w:r>
      <w:r w:rsidR="000638C3">
        <w:t>corresponding clusters</w:t>
      </w:r>
      <w:r w:rsidR="000638C3">
        <w:rPr>
          <w:spacing w:val="2"/>
        </w:rPr>
        <w:t xml:space="preserve"> </w:t>
      </w:r>
      <w:r w:rsidR="000638C3">
        <w:rPr>
          <w:spacing w:val="-3"/>
        </w:rPr>
        <w:t>were</w:t>
      </w:r>
      <w:r w:rsidR="000638C3">
        <w:rPr>
          <w:spacing w:val="1"/>
        </w:rPr>
        <w:t xml:space="preserve"> </w:t>
      </w:r>
      <w:r w:rsidR="000638C3">
        <w:t>unioned</w:t>
      </w:r>
      <w:r w:rsidR="000638C3">
        <w:rPr>
          <w:spacing w:val="1"/>
        </w:rPr>
        <w:t xml:space="preserve"> </w:t>
      </w:r>
      <w:r w:rsidR="000638C3">
        <w:rPr>
          <w:spacing w:val="-3"/>
        </w:rPr>
        <w:t>into</w:t>
      </w:r>
      <w:r w:rsidR="000638C3">
        <w:rPr>
          <w:spacing w:val="1"/>
        </w:rPr>
        <w:t xml:space="preserve"> </w:t>
      </w:r>
      <w:r w:rsidR="000638C3">
        <w:t>a</w:t>
      </w:r>
      <w:r w:rsidR="000638C3">
        <w:rPr>
          <w:spacing w:val="1"/>
        </w:rPr>
        <w:t xml:space="preserve"> </w:t>
      </w:r>
      <w:r w:rsidR="000638C3">
        <w:t>set</w:t>
      </w:r>
      <w:r w:rsidR="000638C3">
        <w:rPr>
          <w:spacing w:val="1"/>
        </w:rPr>
        <w:t xml:space="preserve"> </w:t>
      </w:r>
      <w:r w:rsidR="000638C3">
        <w:rPr>
          <w:i/>
        </w:rPr>
        <w:t>F</w:t>
      </w:r>
      <w:r w:rsidR="000638C3">
        <w:rPr>
          <w:i/>
          <w:spacing w:val="-35"/>
        </w:rPr>
        <w:t xml:space="preserve"> </w:t>
      </w:r>
      <w:r w:rsidR="000638C3">
        <w:t>.</w:t>
      </w:r>
      <w:r w:rsidR="000638C3">
        <w:rPr>
          <w:spacing w:val="27"/>
        </w:rPr>
        <w:t xml:space="preserve"> </w:t>
      </w:r>
      <w:r w:rsidR="000638C3">
        <w:t>Fi</w:t>
      </w:r>
      <w:r w:rsidR="000638C3">
        <w:rPr>
          <w:spacing w:val="-5"/>
        </w:rPr>
        <w:t>nally,</w:t>
      </w:r>
      <w:r w:rsidR="000638C3">
        <w:rPr>
          <w:spacing w:val="7"/>
        </w:rPr>
        <w:t xml:space="preserve"> </w:t>
      </w:r>
      <w:r w:rsidR="000638C3">
        <w:t>a</w:t>
      </w:r>
      <w:r w:rsidR="000638C3">
        <w:rPr>
          <w:spacing w:val="6"/>
        </w:rPr>
        <w:t xml:space="preserve"> </w:t>
      </w:r>
      <w:r w:rsidR="000638C3">
        <w:t>fine</w:t>
      </w:r>
      <w:r w:rsidR="000638C3">
        <w:rPr>
          <w:spacing w:val="13"/>
        </w:rPr>
        <w:t xml:space="preserve"> </w:t>
      </w:r>
      <w:r w:rsidR="000638C3">
        <w:rPr>
          <w:spacing w:val="-2"/>
        </w:rPr>
        <w:t>search</w:t>
      </w:r>
      <w:r w:rsidR="000638C3">
        <w:rPr>
          <w:spacing w:val="6"/>
        </w:rPr>
        <w:t xml:space="preserve"> </w:t>
      </w:r>
      <w:r w:rsidR="000638C3">
        <w:rPr>
          <w:spacing w:val="-4"/>
        </w:rPr>
        <w:t>was</w:t>
      </w:r>
      <w:r w:rsidR="000638C3">
        <w:rPr>
          <w:spacing w:val="6"/>
        </w:rPr>
        <w:t xml:space="preserve"> </w:t>
      </w:r>
      <w:r w:rsidR="000638C3">
        <w:t xml:space="preserve">performed </w:t>
      </w:r>
      <w:r w:rsidR="000638C3">
        <w:rPr>
          <w:spacing w:val="-5"/>
        </w:rPr>
        <w:t>o</w:t>
      </w:r>
      <w:r w:rsidR="000638C3">
        <w:rPr>
          <w:spacing w:val="-4"/>
        </w:rPr>
        <w:t>v</w:t>
      </w:r>
      <w:r w:rsidR="000638C3">
        <w:rPr>
          <w:spacing w:val="-5"/>
        </w:rPr>
        <w:t>er</w:t>
      </w:r>
      <w:r w:rsidR="000638C3">
        <w:rPr>
          <w:spacing w:val="7"/>
        </w:rPr>
        <w:t xml:space="preserve"> </w:t>
      </w:r>
      <w:r w:rsidR="000638C3">
        <w:t>the</w:t>
      </w:r>
      <w:r w:rsidR="000638C3">
        <w:rPr>
          <w:spacing w:val="6"/>
        </w:rPr>
        <w:t xml:space="preserve"> </w:t>
      </w:r>
      <w:r w:rsidR="000638C3">
        <w:t>set</w:t>
      </w:r>
      <w:r w:rsidR="000638C3">
        <w:rPr>
          <w:spacing w:val="6"/>
        </w:rPr>
        <w:t xml:space="preserve"> </w:t>
      </w:r>
      <w:r w:rsidR="000638C3">
        <w:rPr>
          <w:i/>
        </w:rPr>
        <w:t>F</w:t>
      </w:r>
      <w:r w:rsidR="000638C3">
        <w:rPr>
          <w:i/>
          <w:spacing w:val="31"/>
        </w:rPr>
        <w:t xml:space="preserve"> </w:t>
      </w:r>
      <w:r w:rsidR="000638C3">
        <w:t>to</w:t>
      </w:r>
      <w:r w:rsidR="000638C3">
        <w:rPr>
          <w:spacing w:val="6"/>
        </w:rPr>
        <w:t xml:space="preserve"> </w:t>
      </w:r>
      <w:r w:rsidR="000638C3">
        <w:t>fi</w:t>
      </w:r>
      <w:r w:rsidR="000638C3">
        <w:rPr>
          <w:spacing w:val="34"/>
        </w:rPr>
        <w:t xml:space="preserve">nd </w:t>
      </w:r>
      <w:r w:rsidR="000638C3">
        <w:t>all</w:t>
      </w:r>
      <w:r w:rsidR="000638C3">
        <w:rPr>
          <w:spacing w:val="6"/>
        </w:rPr>
        <w:t xml:space="preserve"> </w:t>
      </w:r>
      <w:r w:rsidR="000638C3">
        <w:t>proteins</w:t>
      </w:r>
      <w:r w:rsidR="000638C3">
        <w:rPr>
          <w:spacing w:val="6"/>
        </w:rPr>
        <w:t xml:space="preserve"> </w:t>
      </w:r>
      <w:r w:rsidR="000638C3">
        <w:t>within</w:t>
      </w:r>
      <w:r w:rsidR="000638C3">
        <w:rPr>
          <w:spacing w:val="31"/>
          <w:w w:val="95"/>
        </w:rPr>
        <w:t xml:space="preserve"> </w:t>
      </w:r>
      <w:r w:rsidR="000638C3">
        <w:t>distance</w:t>
      </w:r>
      <w:r w:rsidR="000638C3">
        <w:rPr>
          <w:spacing w:val="-18"/>
        </w:rPr>
        <w:t xml:space="preserve"> </w:t>
      </w:r>
      <w:r w:rsidR="000638C3">
        <w:rPr>
          <w:i/>
        </w:rPr>
        <w:t>r</w:t>
      </w:r>
      <w:r w:rsidR="000638C3">
        <w:rPr>
          <w:i/>
          <w:spacing w:val="-13"/>
        </w:rPr>
        <w:t xml:space="preserve"> </w:t>
      </w:r>
      <w:r w:rsidR="000638C3">
        <w:t>of</w:t>
      </w:r>
      <w:r w:rsidR="000638C3">
        <w:rPr>
          <w:spacing w:val="-17"/>
        </w:rPr>
        <w:t xml:space="preserve"> </w:t>
      </w:r>
      <w:r w:rsidR="000638C3">
        <w:rPr>
          <w:i/>
          <w:spacing w:val="10"/>
        </w:rPr>
        <w:t>q</w:t>
      </w:r>
      <w:r w:rsidR="000638C3">
        <w:t>.</w:t>
      </w:r>
    </w:p>
    <w:p w14:paraId="404E43D5" w14:textId="6215E041" w:rsidR="000638C3" w:rsidRDefault="000638C3" w:rsidP="003B0178">
      <w:pPr>
        <w:pStyle w:val="BodyText"/>
        <w:keepLines/>
        <w:tabs>
          <w:tab w:val="left" w:pos="4316"/>
        </w:tabs>
        <w:spacing w:line="381" w:lineRule="auto"/>
        <w:ind w:right="529" w:firstLine="351"/>
      </w:pPr>
      <w:r>
        <w:t xml:space="preserve">  </w:t>
      </w:r>
    </w:p>
    <w:p w14:paraId="489F9CBB" w14:textId="77777777" w:rsidR="000638C3" w:rsidRDefault="000638C3" w:rsidP="003B0178">
      <w:pPr>
        <w:pStyle w:val="BodyText"/>
        <w:keepLines/>
        <w:tabs>
          <w:tab w:val="left" w:pos="4316"/>
        </w:tabs>
        <w:spacing w:line="381" w:lineRule="auto"/>
        <w:ind w:right="529" w:firstLine="351"/>
        <w:sectPr w:rsidR="000638C3">
          <w:pgSz w:w="12240" w:h="15840"/>
          <w:pgMar w:top="1500" w:right="1720" w:bottom="1960" w:left="1720" w:header="0" w:footer="1776" w:gutter="0"/>
          <w:cols w:space="720"/>
        </w:sectPr>
      </w:pPr>
    </w:p>
    <w:p w14:paraId="08D7226A" w14:textId="77777777" w:rsidR="00283DE0" w:rsidRDefault="00283DE0" w:rsidP="003B0178">
      <w:pPr>
        <w:keepLines/>
        <w:rPr>
          <w:rFonts w:ascii="Georgia" w:eastAsia="Georgia" w:hAnsi="Georgia" w:cs="Georgia"/>
          <w:sz w:val="24"/>
          <w:szCs w:val="24"/>
        </w:rPr>
      </w:pPr>
    </w:p>
    <w:p w14:paraId="404FE724" w14:textId="77777777" w:rsidR="00283DE0" w:rsidRDefault="00283DE0" w:rsidP="003B0178">
      <w:pPr>
        <w:keepLines/>
        <w:spacing w:before="5"/>
        <w:rPr>
          <w:rFonts w:ascii="Georgia" w:eastAsia="Georgia" w:hAnsi="Georgia" w:cs="Georgia"/>
          <w:sz w:val="21"/>
          <w:szCs w:val="21"/>
        </w:rPr>
      </w:pPr>
    </w:p>
    <w:p w14:paraId="5463377A" w14:textId="77777777" w:rsidR="00283DE0" w:rsidRDefault="00641826" w:rsidP="003B0178">
      <w:pPr>
        <w:pStyle w:val="Heading1"/>
        <w:keepLines/>
        <w:spacing w:before="0"/>
        <w:rPr>
          <w:b w:val="0"/>
          <w:bCs w:val="0"/>
        </w:rPr>
      </w:pPr>
      <w:r>
        <w:rPr>
          <w:w w:val="95"/>
        </w:rPr>
        <w:t xml:space="preserve">Author </w:t>
      </w:r>
      <w:r>
        <w:rPr>
          <w:spacing w:val="11"/>
          <w:w w:val="95"/>
        </w:rPr>
        <w:t xml:space="preserve"> </w:t>
      </w:r>
      <w:r>
        <w:rPr>
          <w:spacing w:val="-1"/>
          <w:w w:val="95"/>
        </w:rPr>
        <w:t>Contributions</w:t>
      </w:r>
    </w:p>
    <w:p w14:paraId="7D5436A2" w14:textId="77777777" w:rsidR="00283DE0" w:rsidRDefault="00283DE0" w:rsidP="003B0178">
      <w:pPr>
        <w:keepLines/>
        <w:rPr>
          <w:rFonts w:ascii="Georgia" w:eastAsia="Georgia" w:hAnsi="Georgia" w:cs="Georgia"/>
          <w:b/>
          <w:bCs/>
          <w:sz w:val="28"/>
          <w:szCs w:val="28"/>
        </w:rPr>
      </w:pPr>
    </w:p>
    <w:p w14:paraId="22C0D399" w14:textId="77777777" w:rsidR="00283DE0" w:rsidRDefault="00641826" w:rsidP="003B0178">
      <w:pPr>
        <w:pStyle w:val="BodyText"/>
        <w:keepLines/>
        <w:ind w:left="848"/>
      </w:pPr>
      <w:r>
        <w:t>Y.W.Y.,</w:t>
      </w:r>
      <w:r>
        <w:rPr>
          <w:spacing w:val="12"/>
        </w:rPr>
        <w:t xml:space="preserve"> </w:t>
      </w:r>
      <w:r>
        <w:t>N.M.D.,</w:t>
      </w:r>
      <w:r>
        <w:rPr>
          <w:spacing w:val="14"/>
        </w:rPr>
        <w:t xml:space="preserve"> </w:t>
      </w:r>
      <w:r>
        <w:t>and</w:t>
      </w:r>
      <w:r>
        <w:rPr>
          <w:spacing w:val="12"/>
        </w:rPr>
        <w:t xml:space="preserve"> </w:t>
      </w:r>
      <w:r>
        <w:t>B.B.</w:t>
      </w:r>
      <w:r>
        <w:rPr>
          <w:spacing w:val="12"/>
        </w:rPr>
        <w:t xml:space="preserve"> </w:t>
      </w:r>
      <w:r>
        <w:rPr>
          <w:spacing w:val="-2"/>
        </w:rPr>
        <w:t>conceived</w:t>
      </w:r>
      <w:r>
        <w:rPr>
          <w:spacing w:val="12"/>
        </w:rPr>
        <w:t xml:space="preserve"> </w:t>
      </w:r>
      <w:r>
        <w:t>the</w:t>
      </w:r>
      <w:r>
        <w:rPr>
          <w:spacing w:val="12"/>
        </w:rPr>
        <w:t xml:space="preserve"> </w:t>
      </w:r>
      <w:r>
        <w:rPr>
          <w:spacing w:val="1"/>
        </w:rPr>
        <w:t>project.</w:t>
      </w:r>
      <w:r>
        <w:rPr>
          <w:spacing w:val="39"/>
        </w:rPr>
        <w:t xml:space="preserve"> </w:t>
      </w:r>
      <w:r>
        <w:t>Y.W.Y.,</w:t>
      </w:r>
      <w:r>
        <w:rPr>
          <w:spacing w:val="13"/>
        </w:rPr>
        <w:t xml:space="preserve"> </w:t>
      </w:r>
      <w:r>
        <w:t>N.M.D.,</w:t>
      </w:r>
      <w:r>
        <w:rPr>
          <w:spacing w:val="14"/>
        </w:rPr>
        <w:t xml:space="preserve"> </w:t>
      </w:r>
      <w:r>
        <w:t>and</w:t>
      </w:r>
    </w:p>
    <w:p w14:paraId="5A825A0A" w14:textId="1D3F85C1" w:rsidR="00283DE0" w:rsidRDefault="00641826" w:rsidP="003B0178">
      <w:pPr>
        <w:pStyle w:val="BodyText"/>
        <w:keepLines/>
        <w:spacing w:before="160" w:line="381" w:lineRule="auto"/>
        <w:ind w:right="529"/>
      </w:pPr>
      <w:r>
        <w:t>B.B.</w:t>
      </w:r>
      <w:r>
        <w:rPr>
          <w:spacing w:val="-35"/>
        </w:rPr>
        <w:t xml:space="preserve"> </w:t>
      </w:r>
      <w:r>
        <w:rPr>
          <w:spacing w:val="-2"/>
        </w:rPr>
        <w:t>developed</w:t>
      </w:r>
      <w:r>
        <w:rPr>
          <w:spacing w:val="-36"/>
        </w:rPr>
        <w:t xml:space="preserve"> </w:t>
      </w:r>
      <w:r>
        <w:t>the</w:t>
      </w:r>
      <w:r>
        <w:rPr>
          <w:spacing w:val="-35"/>
        </w:rPr>
        <w:t xml:space="preserve"> </w:t>
      </w:r>
      <w:r>
        <w:t>theoretical</w:t>
      </w:r>
      <w:r>
        <w:rPr>
          <w:spacing w:val="-35"/>
        </w:rPr>
        <w:t xml:space="preserve"> </w:t>
      </w:r>
      <w:r>
        <w:t>analyses</w:t>
      </w:r>
      <w:r w:rsidR="0029404D">
        <w:t>.</w:t>
      </w:r>
      <w:r>
        <w:rPr>
          <w:spacing w:val="-36"/>
        </w:rPr>
        <w:t xml:space="preserve"> </w:t>
      </w:r>
      <w:r>
        <w:t>N.M.D.</w:t>
      </w:r>
      <w:r>
        <w:rPr>
          <w:spacing w:val="-35"/>
        </w:rPr>
        <w:t xml:space="preserve"> </w:t>
      </w:r>
      <w:r>
        <w:t>and</w:t>
      </w:r>
      <w:r>
        <w:rPr>
          <w:spacing w:val="-35"/>
        </w:rPr>
        <w:t xml:space="preserve"> </w:t>
      </w:r>
      <w:r>
        <w:t>D.C.D.</w:t>
      </w:r>
      <w:r>
        <w:rPr>
          <w:spacing w:val="-35"/>
        </w:rPr>
        <w:t xml:space="preserve"> </w:t>
      </w:r>
      <w:r>
        <w:rPr>
          <w:spacing w:val="-2"/>
        </w:rPr>
        <w:t>implemented</w:t>
      </w:r>
      <w:r>
        <w:rPr>
          <w:spacing w:val="-35"/>
        </w:rPr>
        <w:t xml:space="preserve"> </w:t>
      </w:r>
      <w:r>
        <w:t>and</w:t>
      </w:r>
      <w:r>
        <w:rPr>
          <w:spacing w:val="25"/>
          <w:w w:val="94"/>
        </w:rPr>
        <w:t xml:space="preserve"> </w:t>
      </w:r>
      <w:r>
        <w:rPr>
          <w:spacing w:val="-1"/>
          <w:w w:val="95"/>
        </w:rPr>
        <w:t>b</w:t>
      </w:r>
      <w:r>
        <w:rPr>
          <w:spacing w:val="-2"/>
          <w:w w:val="95"/>
        </w:rPr>
        <w:t>enc</w:t>
      </w:r>
      <w:r>
        <w:rPr>
          <w:spacing w:val="-1"/>
          <w:w w:val="95"/>
        </w:rPr>
        <w:t>hmark</w:t>
      </w:r>
      <w:r>
        <w:rPr>
          <w:spacing w:val="-2"/>
          <w:w w:val="95"/>
        </w:rPr>
        <w:t>ed</w:t>
      </w:r>
      <w:r>
        <w:rPr>
          <w:spacing w:val="9"/>
          <w:w w:val="95"/>
        </w:rPr>
        <w:t xml:space="preserve"> </w:t>
      </w:r>
      <w:r w:rsidR="00441A02" w:rsidRPr="000638C3">
        <w:t>MICA</w:t>
      </w:r>
      <w:r w:rsidR="00441A02">
        <w:rPr>
          <w:w w:val="95"/>
        </w:rPr>
        <w:t xml:space="preserve"> </w:t>
      </w:r>
      <w:r w:rsidR="00441A02" w:rsidRPr="000638C3">
        <w:t>and</w:t>
      </w:r>
      <w:r w:rsidR="00441A02">
        <w:rPr>
          <w:w w:val="95"/>
        </w:rPr>
        <w:t xml:space="preserve"> caBLASTX</w:t>
      </w:r>
      <w:r>
        <w:rPr>
          <w:w w:val="95"/>
        </w:rPr>
        <w:t>.</w:t>
      </w:r>
      <w:r>
        <w:rPr>
          <w:spacing w:val="11"/>
          <w:w w:val="95"/>
        </w:rPr>
        <w:t xml:space="preserve"> </w:t>
      </w:r>
      <w:r w:rsidRPr="000638C3">
        <w:t>D.C.D. implemented and benchmarked Ammolite,</w:t>
      </w:r>
      <w:r>
        <w:rPr>
          <w:spacing w:val="23"/>
          <w:w w:val="96"/>
        </w:rPr>
        <w:t xml:space="preserve"> </w:t>
      </w:r>
      <w:r>
        <w:t>with</w:t>
      </w:r>
      <w:r>
        <w:rPr>
          <w:spacing w:val="-9"/>
        </w:rPr>
        <w:t xml:space="preserve"> </w:t>
      </w:r>
      <w:r>
        <w:t>help</w:t>
      </w:r>
      <w:r>
        <w:rPr>
          <w:spacing w:val="-10"/>
        </w:rPr>
        <w:t xml:space="preserve"> </w:t>
      </w:r>
      <w:r>
        <w:t>from</w:t>
      </w:r>
      <w:r>
        <w:rPr>
          <w:spacing w:val="-8"/>
        </w:rPr>
        <w:t xml:space="preserve"> </w:t>
      </w:r>
      <w:r>
        <w:t>N.M.D.</w:t>
      </w:r>
      <w:r>
        <w:rPr>
          <w:spacing w:val="-9"/>
        </w:rPr>
        <w:t xml:space="preserve"> </w:t>
      </w:r>
      <w:r>
        <w:t>and</w:t>
      </w:r>
      <w:r>
        <w:rPr>
          <w:spacing w:val="-9"/>
        </w:rPr>
        <w:t xml:space="preserve"> </w:t>
      </w:r>
      <w:r>
        <w:t>Y.W.Y.</w:t>
      </w:r>
      <w:r>
        <w:rPr>
          <w:spacing w:val="-9"/>
        </w:rPr>
        <w:t xml:space="preserve"> </w:t>
      </w:r>
      <w:r w:rsidR="000638C3">
        <w:rPr>
          <w:spacing w:val="-9"/>
        </w:rPr>
        <w:t xml:space="preserve"> </w:t>
      </w:r>
      <w:r>
        <w:t>Y.W.Y.</w:t>
      </w:r>
      <w:r>
        <w:rPr>
          <w:spacing w:val="-9"/>
        </w:rPr>
        <w:t xml:space="preserve"> </w:t>
      </w:r>
      <w:r>
        <w:rPr>
          <w:spacing w:val="-2"/>
        </w:rPr>
        <w:t>implemented</w:t>
      </w:r>
      <w:r>
        <w:rPr>
          <w:spacing w:val="-9"/>
        </w:rPr>
        <w:t xml:space="preserve"> </w:t>
      </w:r>
      <w:r>
        <w:t>and</w:t>
      </w:r>
      <w:r>
        <w:rPr>
          <w:spacing w:val="-10"/>
        </w:rPr>
        <w:t xml:space="preserve"> </w:t>
      </w:r>
      <w:r>
        <w:rPr>
          <w:spacing w:val="-2"/>
        </w:rPr>
        <w:t>benchmarked</w:t>
      </w:r>
      <w:r>
        <w:rPr>
          <w:spacing w:val="28"/>
          <w:w w:val="92"/>
        </w:rPr>
        <w:t xml:space="preserve"> </w:t>
      </w:r>
      <w:r>
        <w:rPr>
          <w:spacing w:val="-3"/>
        </w:rPr>
        <w:t>esFragBag,</w:t>
      </w:r>
      <w:r>
        <w:rPr>
          <w:spacing w:val="18"/>
        </w:rPr>
        <w:t xml:space="preserve"> </w:t>
      </w:r>
      <w:r>
        <w:t>with</w:t>
      </w:r>
      <w:r>
        <w:rPr>
          <w:spacing w:val="14"/>
        </w:rPr>
        <w:t xml:space="preserve"> </w:t>
      </w:r>
      <w:r>
        <w:t>help</w:t>
      </w:r>
      <w:r>
        <w:rPr>
          <w:spacing w:val="14"/>
        </w:rPr>
        <w:t xml:space="preserve"> </w:t>
      </w:r>
      <w:r>
        <w:t>from</w:t>
      </w:r>
      <w:r>
        <w:rPr>
          <w:spacing w:val="14"/>
        </w:rPr>
        <w:t xml:space="preserve"> </w:t>
      </w:r>
      <w:r>
        <w:t>N.M.D.</w:t>
      </w:r>
      <w:r>
        <w:rPr>
          <w:spacing w:val="14"/>
        </w:rPr>
        <w:t xml:space="preserve"> </w:t>
      </w:r>
      <w:r>
        <w:t>B.B.</w:t>
      </w:r>
      <w:r>
        <w:rPr>
          <w:spacing w:val="14"/>
        </w:rPr>
        <w:t xml:space="preserve"> </w:t>
      </w:r>
      <w:r>
        <w:t>guided</w:t>
      </w:r>
      <w:r>
        <w:rPr>
          <w:spacing w:val="14"/>
        </w:rPr>
        <w:t xml:space="preserve"> </w:t>
      </w:r>
      <w:r>
        <w:t>all</w:t>
      </w:r>
      <w:r>
        <w:rPr>
          <w:spacing w:val="14"/>
        </w:rPr>
        <w:t xml:space="preserve"> </w:t>
      </w:r>
      <w:r>
        <w:rPr>
          <w:spacing w:val="-2"/>
        </w:rPr>
        <w:t>research</w:t>
      </w:r>
      <w:r>
        <w:rPr>
          <w:spacing w:val="14"/>
        </w:rPr>
        <w:t xml:space="preserve"> </w:t>
      </w:r>
      <w:r>
        <w:t>and</w:t>
      </w:r>
      <w:r>
        <w:rPr>
          <w:spacing w:val="14"/>
        </w:rPr>
        <w:t xml:space="preserve"> </w:t>
      </w:r>
      <w:r>
        <w:rPr>
          <w:spacing w:val="-2"/>
        </w:rPr>
        <w:t>provided</w:t>
      </w:r>
      <w:r>
        <w:rPr>
          <w:spacing w:val="23"/>
          <w:w w:val="94"/>
        </w:rPr>
        <w:t xml:space="preserve"> </w:t>
      </w:r>
      <w:r>
        <w:t>critical</w:t>
      </w:r>
      <w:r>
        <w:rPr>
          <w:spacing w:val="-18"/>
        </w:rPr>
        <w:t xml:space="preserve"> </w:t>
      </w:r>
      <w:r>
        <w:t>advice</w:t>
      </w:r>
      <w:r>
        <w:rPr>
          <w:spacing w:val="-18"/>
        </w:rPr>
        <w:t xml:space="preserve"> </w:t>
      </w:r>
      <w:r>
        <w:t>on</w:t>
      </w:r>
      <w:r>
        <w:rPr>
          <w:spacing w:val="-18"/>
        </w:rPr>
        <w:t xml:space="preserve"> </w:t>
      </w:r>
      <w:r>
        <w:t>the</w:t>
      </w:r>
      <w:r>
        <w:rPr>
          <w:spacing w:val="-18"/>
        </w:rPr>
        <w:t xml:space="preserve"> </w:t>
      </w:r>
      <w:r>
        <w:rPr>
          <w:spacing w:val="-5"/>
        </w:rPr>
        <w:t>study.</w:t>
      </w:r>
      <w:r>
        <w:rPr>
          <w:spacing w:val="8"/>
        </w:rPr>
        <w:t xml:space="preserve"> </w:t>
      </w:r>
      <w:r>
        <w:t>Y.W.Y.,</w:t>
      </w:r>
      <w:r>
        <w:rPr>
          <w:spacing w:val="-14"/>
        </w:rPr>
        <w:t xml:space="preserve"> </w:t>
      </w:r>
      <w:r>
        <w:t>N.M.D.</w:t>
      </w:r>
      <w:r>
        <w:rPr>
          <w:spacing w:val="-18"/>
        </w:rPr>
        <w:t xml:space="preserve"> </w:t>
      </w:r>
      <w:r>
        <w:t>and</w:t>
      </w:r>
      <w:r>
        <w:rPr>
          <w:spacing w:val="-18"/>
        </w:rPr>
        <w:t xml:space="preserve"> </w:t>
      </w:r>
      <w:r>
        <w:t>B.B.</w:t>
      </w:r>
      <w:r>
        <w:rPr>
          <w:spacing w:val="-18"/>
        </w:rPr>
        <w:t xml:space="preserve"> </w:t>
      </w:r>
      <w:r>
        <w:t>wrote</w:t>
      </w:r>
      <w:r>
        <w:rPr>
          <w:spacing w:val="-18"/>
        </w:rPr>
        <w:t xml:space="preserve"> </w:t>
      </w:r>
      <w:r>
        <w:t>the</w:t>
      </w:r>
      <w:r>
        <w:rPr>
          <w:spacing w:val="-18"/>
        </w:rPr>
        <w:t xml:space="preserve"> </w:t>
      </w:r>
      <w:r>
        <w:rPr>
          <w:spacing w:val="-2"/>
        </w:rPr>
        <w:t>manuscript.</w:t>
      </w:r>
    </w:p>
    <w:p w14:paraId="55C51A15" w14:textId="77777777" w:rsidR="00283DE0" w:rsidRDefault="00283DE0" w:rsidP="003B0178">
      <w:pPr>
        <w:keepLines/>
        <w:rPr>
          <w:rFonts w:ascii="Georgia" w:eastAsia="Georgia" w:hAnsi="Georgia" w:cs="Georgia"/>
          <w:sz w:val="24"/>
          <w:szCs w:val="24"/>
        </w:rPr>
      </w:pPr>
    </w:p>
    <w:p w14:paraId="0586796A" w14:textId="77777777" w:rsidR="00283DE0" w:rsidRDefault="00283DE0" w:rsidP="003B0178">
      <w:pPr>
        <w:keepLines/>
        <w:spacing w:before="3"/>
        <w:rPr>
          <w:rFonts w:ascii="Georgia" w:eastAsia="Georgia" w:hAnsi="Georgia" w:cs="Georgia"/>
          <w:sz w:val="19"/>
          <w:szCs w:val="19"/>
        </w:rPr>
      </w:pPr>
    </w:p>
    <w:p w14:paraId="12EC8C8F" w14:textId="77777777" w:rsidR="00283DE0" w:rsidRDefault="00641826" w:rsidP="003B0178">
      <w:pPr>
        <w:pStyle w:val="Heading1"/>
        <w:keepLines/>
        <w:spacing w:before="0"/>
        <w:rPr>
          <w:b w:val="0"/>
          <w:bCs w:val="0"/>
        </w:rPr>
      </w:pPr>
      <w:r>
        <w:rPr>
          <w:spacing w:val="-3"/>
        </w:rPr>
        <w:t>Ac</w:t>
      </w:r>
      <w:r>
        <w:rPr>
          <w:spacing w:val="-4"/>
        </w:rPr>
        <w:t>knowledgments</w:t>
      </w:r>
    </w:p>
    <w:p w14:paraId="17D91481" w14:textId="77777777" w:rsidR="00283DE0" w:rsidRDefault="00283DE0" w:rsidP="003B0178">
      <w:pPr>
        <w:keepLines/>
        <w:spacing w:before="11"/>
        <w:rPr>
          <w:rFonts w:ascii="Georgia" w:eastAsia="Georgia" w:hAnsi="Georgia" w:cs="Georgia"/>
          <w:b/>
          <w:bCs/>
          <w:sz w:val="27"/>
          <w:szCs w:val="27"/>
        </w:rPr>
      </w:pPr>
    </w:p>
    <w:p w14:paraId="7DF4686F" w14:textId="6771E80E" w:rsidR="00283DE0" w:rsidRPr="005A4AEF" w:rsidRDefault="00641826" w:rsidP="003B0178">
      <w:pPr>
        <w:pStyle w:val="BodyText"/>
        <w:keepLines/>
        <w:spacing w:line="381" w:lineRule="auto"/>
        <w:ind w:right="528" w:firstLine="351"/>
      </w:pPr>
      <w:r>
        <w:t>Y.W.Y.</w:t>
      </w:r>
      <w:r>
        <w:rPr>
          <w:spacing w:val="-13"/>
        </w:rPr>
        <w:t xml:space="preserve"> </w:t>
      </w:r>
      <w:r>
        <w:t>is</w:t>
      </w:r>
      <w:r>
        <w:rPr>
          <w:spacing w:val="-14"/>
        </w:rPr>
        <w:t xml:space="preserve"> </w:t>
      </w:r>
      <w:r>
        <w:t>supported</w:t>
      </w:r>
      <w:r>
        <w:rPr>
          <w:spacing w:val="-14"/>
        </w:rPr>
        <w:t xml:space="preserve"> </w:t>
      </w:r>
      <w:r>
        <w:rPr>
          <w:spacing w:val="-4"/>
        </w:rPr>
        <w:t>b</w:t>
      </w:r>
      <w:r>
        <w:rPr>
          <w:spacing w:val="-3"/>
        </w:rPr>
        <w:t>y</w:t>
      </w:r>
      <w:r>
        <w:rPr>
          <w:spacing w:val="-14"/>
        </w:rPr>
        <w:t xml:space="preserve"> </w:t>
      </w:r>
      <w:r>
        <w:t>a</w:t>
      </w:r>
      <w:r>
        <w:rPr>
          <w:spacing w:val="-13"/>
        </w:rPr>
        <w:t xml:space="preserve"> </w:t>
      </w:r>
      <w:r>
        <w:t>Hertz</w:t>
      </w:r>
      <w:r>
        <w:rPr>
          <w:spacing w:val="-13"/>
        </w:rPr>
        <w:t xml:space="preserve"> </w:t>
      </w:r>
      <w:r>
        <w:rPr>
          <w:spacing w:val="-2"/>
        </w:rPr>
        <w:t>F</w:t>
      </w:r>
      <w:r>
        <w:rPr>
          <w:spacing w:val="-3"/>
        </w:rPr>
        <w:t>oundation</w:t>
      </w:r>
      <w:r>
        <w:rPr>
          <w:spacing w:val="-13"/>
        </w:rPr>
        <w:t xml:space="preserve"> </w:t>
      </w:r>
      <w:r>
        <w:rPr>
          <w:spacing w:val="-2"/>
        </w:rPr>
        <w:t>fellowship.</w:t>
      </w:r>
      <w:r>
        <w:rPr>
          <w:spacing w:val="10"/>
        </w:rPr>
        <w:t xml:space="preserve"> </w:t>
      </w:r>
      <w:r>
        <w:t>N.M.D.</w:t>
      </w:r>
      <w:r w:rsidR="005A4AEF">
        <w:t>, D.C.D.</w:t>
      </w:r>
      <w:r>
        <w:rPr>
          <w:spacing w:val="-13"/>
        </w:rPr>
        <w:t xml:space="preserve"> </w:t>
      </w:r>
      <w:r>
        <w:t>and</w:t>
      </w:r>
      <w:r>
        <w:rPr>
          <w:spacing w:val="-13"/>
        </w:rPr>
        <w:t xml:space="preserve"> </w:t>
      </w:r>
      <w:r>
        <w:t>B.B.</w:t>
      </w:r>
      <w:r>
        <w:rPr>
          <w:spacing w:val="24"/>
          <w:w w:val="103"/>
        </w:rPr>
        <w:t xml:space="preserve"> </w:t>
      </w:r>
      <w:r>
        <w:t>are</w:t>
      </w:r>
      <w:r>
        <w:rPr>
          <w:spacing w:val="-16"/>
        </w:rPr>
        <w:t xml:space="preserve"> </w:t>
      </w:r>
      <w:r>
        <w:t>supported</w:t>
      </w:r>
      <w:r>
        <w:rPr>
          <w:spacing w:val="-15"/>
        </w:rPr>
        <w:t xml:space="preserve"> </w:t>
      </w:r>
      <w:r>
        <w:rPr>
          <w:spacing w:val="-4"/>
        </w:rPr>
        <w:t>b</w:t>
      </w:r>
      <w:r>
        <w:rPr>
          <w:spacing w:val="-3"/>
        </w:rPr>
        <w:t>y</w:t>
      </w:r>
      <w:r>
        <w:rPr>
          <w:spacing w:val="-15"/>
        </w:rPr>
        <w:t xml:space="preserve"> </w:t>
      </w:r>
      <w:r>
        <w:t>NIH</w:t>
      </w:r>
      <w:r>
        <w:rPr>
          <w:spacing w:val="-15"/>
        </w:rPr>
        <w:t xml:space="preserve"> </w:t>
      </w:r>
      <w:r>
        <w:t>GM108348.</w:t>
      </w:r>
      <w:r>
        <w:rPr>
          <w:spacing w:val="1"/>
        </w:rPr>
        <w:t xml:space="preserve"> </w:t>
      </w:r>
      <w:r>
        <w:rPr>
          <w:spacing w:val="-10"/>
        </w:rPr>
        <w:t>W</w:t>
      </w:r>
      <w:r>
        <w:rPr>
          <w:spacing w:val="-12"/>
        </w:rPr>
        <w:t>e</w:t>
      </w:r>
      <w:r>
        <w:rPr>
          <w:spacing w:val="-15"/>
        </w:rPr>
        <w:t xml:space="preserve"> </w:t>
      </w:r>
      <w:r>
        <w:t>thank</w:t>
      </w:r>
      <w:r>
        <w:rPr>
          <w:spacing w:val="-15"/>
        </w:rPr>
        <w:t xml:space="preserve"> </w:t>
      </w:r>
      <w:r>
        <w:t>Andrew</w:t>
      </w:r>
      <w:r>
        <w:rPr>
          <w:spacing w:val="-14"/>
        </w:rPr>
        <w:t xml:space="preserve"> </w:t>
      </w:r>
      <w:r>
        <w:rPr>
          <w:spacing w:val="-2"/>
        </w:rPr>
        <w:t>Gallan</w:t>
      </w:r>
      <w:r>
        <w:rPr>
          <w:spacing w:val="-1"/>
        </w:rPr>
        <w:t>t</w:t>
      </w:r>
      <w:r>
        <w:rPr>
          <w:spacing w:val="-15"/>
        </w:rPr>
        <w:t xml:space="preserve"> </w:t>
      </w:r>
      <w:r>
        <w:t>for</w:t>
      </w:r>
      <w:r>
        <w:rPr>
          <w:spacing w:val="-15"/>
        </w:rPr>
        <w:t xml:space="preserve"> </w:t>
      </w:r>
      <w:r>
        <w:t>his</w:t>
      </w:r>
      <w:r>
        <w:rPr>
          <w:spacing w:val="-15"/>
        </w:rPr>
        <w:t xml:space="preserve"> </w:t>
      </w:r>
      <w:r w:rsidR="005A4AEF">
        <w:t>imple</w:t>
      </w:r>
      <w:r>
        <w:rPr>
          <w:spacing w:val="-2"/>
        </w:rPr>
        <w:t>mentation</w:t>
      </w:r>
      <w:r>
        <w:rPr>
          <w:spacing w:val="-11"/>
        </w:rPr>
        <w:t xml:space="preserve"> </w:t>
      </w:r>
      <w:r>
        <w:t>of</w:t>
      </w:r>
      <w:r>
        <w:rPr>
          <w:spacing w:val="-11"/>
        </w:rPr>
        <w:t xml:space="preserve"> </w:t>
      </w:r>
      <w:r>
        <w:rPr>
          <w:spacing w:val="-3"/>
        </w:rPr>
        <w:t>F</w:t>
      </w:r>
      <w:r>
        <w:rPr>
          <w:spacing w:val="-4"/>
        </w:rPr>
        <w:t>ragbag.</w:t>
      </w:r>
      <w:r>
        <w:rPr>
          <w:spacing w:val="10"/>
        </w:rPr>
        <w:t xml:space="preserve"> </w:t>
      </w:r>
      <w:r w:rsidR="00441A02" w:rsidRPr="00441A02">
        <w:rPr>
          <w:spacing w:val="10"/>
        </w:rPr>
        <w:t>We thank Joseph V. Barrile for graphic design</w:t>
      </w:r>
      <w:r w:rsidR="00436CC4">
        <w:rPr>
          <w:spacing w:val="10"/>
        </w:rPr>
        <w:t>,</w:t>
      </w:r>
      <w:r>
        <w:rPr>
          <w:spacing w:val="-11"/>
        </w:rPr>
        <w:t xml:space="preserve"> </w:t>
      </w:r>
      <w:r w:rsidR="00436CC4">
        <w:rPr>
          <w:spacing w:val="-11"/>
        </w:rPr>
        <w:t xml:space="preserve">Simon Ye for providing a bug fix to MICA, and </w:t>
      </w:r>
      <w:r>
        <w:t>Jian</w:t>
      </w:r>
      <w:r>
        <w:rPr>
          <w:spacing w:val="-11"/>
        </w:rPr>
        <w:t xml:space="preserve"> </w:t>
      </w:r>
      <w:r>
        <w:rPr>
          <w:spacing w:val="-2"/>
        </w:rPr>
        <w:t>P</w:t>
      </w:r>
      <w:r>
        <w:rPr>
          <w:spacing w:val="-3"/>
        </w:rPr>
        <w:t>eng</w:t>
      </w:r>
      <w:r>
        <w:rPr>
          <w:spacing w:val="-11"/>
        </w:rPr>
        <w:t xml:space="preserve"> </w:t>
      </w:r>
      <w:r w:rsidRPr="005A4AEF">
        <w:t>for suggesting high-throughput drug screening as an application.</w:t>
      </w:r>
    </w:p>
    <w:p w14:paraId="245766C8" w14:textId="77777777" w:rsidR="00283DE0" w:rsidRDefault="00283DE0" w:rsidP="003B0178">
      <w:pPr>
        <w:keepLines/>
        <w:rPr>
          <w:rFonts w:ascii="Georgia" w:eastAsia="Georgia" w:hAnsi="Georgia" w:cs="Georgia"/>
          <w:sz w:val="24"/>
          <w:szCs w:val="24"/>
        </w:rPr>
      </w:pPr>
    </w:p>
    <w:p w14:paraId="480ED542" w14:textId="77777777" w:rsidR="00283DE0" w:rsidRDefault="00283DE0" w:rsidP="003B0178">
      <w:pPr>
        <w:keepLines/>
        <w:spacing w:before="3"/>
        <w:rPr>
          <w:rFonts w:ascii="Georgia" w:eastAsia="Georgia" w:hAnsi="Georgia" w:cs="Georgia"/>
          <w:sz w:val="19"/>
          <w:szCs w:val="19"/>
        </w:rPr>
      </w:pPr>
    </w:p>
    <w:p w14:paraId="7C180D34" w14:textId="77777777" w:rsidR="00283DE0" w:rsidRDefault="00641826" w:rsidP="003B0178">
      <w:pPr>
        <w:pStyle w:val="Heading1"/>
        <w:keepLines/>
        <w:spacing w:before="0"/>
        <w:rPr>
          <w:b w:val="0"/>
          <w:bCs w:val="0"/>
        </w:rPr>
      </w:pPr>
      <w:r>
        <w:t>References</w:t>
      </w:r>
    </w:p>
    <w:p w14:paraId="41BF87FD" w14:textId="77777777" w:rsidR="00283DE0" w:rsidRDefault="00283DE0" w:rsidP="003B0178">
      <w:pPr>
        <w:keepLines/>
        <w:spacing w:before="11"/>
        <w:rPr>
          <w:rFonts w:ascii="Georgia" w:eastAsia="Georgia" w:hAnsi="Georgia" w:cs="Georgia"/>
          <w:b/>
          <w:bCs/>
          <w:sz w:val="27"/>
          <w:szCs w:val="27"/>
        </w:rPr>
      </w:pPr>
    </w:p>
    <w:p w14:paraId="45F15DE7" w14:textId="0833FFC6" w:rsidR="00283DE0" w:rsidRDefault="00641826" w:rsidP="003B0178">
      <w:pPr>
        <w:pStyle w:val="BodyText"/>
        <w:keepLines/>
        <w:spacing w:line="381" w:lineRule="auto"/>
        <w:ind w:left="731" w:right="528" w:hanging="235"/>
        <w:sectPr w:rsidR="00283DE0">
          <w:pgSz w:w="12240" w:h="15840"/>
          <w:pgMar w:top="1500" w:right="1720" w:bottom="1960" w:left="1720" w:header="0" w:footer="1776" w:gutter="0"/>
          <w:cols w:space="720"/>
        </w:sectPr>
      </w:pPr>
      <w:r>
        <w:rPr>
          <w:spacing w:val="-2"/>
        </w:rPr>
        <w:t>Altsc</w:t>
      </w:r>
      <w:r>
        <w:rPr>
          <w:spacing w:val="-3"/>
        </w:rPr>
        <w:t>hul,</w:t>
      </w:r>
      <w:r>
        <w:rPr>
          <w:spacing w:val="-1"/>
        </w:rPr>
        <w:t xml:space="preserve"> </w:t>
      </w:r>
      <w:r>
        <w:t>S.</w:t>
      </w:r>
      <w:r>
        <w:rPr>
          <w:spacing w:val="-2"/>
        </w:rPr>
        <w:t xml:space="preserve"> </w:t>
      </w:r>
      <w:r>
        <w:t>F.,</w:t>
      </w:r>
      <w:r>
        <w:rPr>
          <w:spacing w:val="-1"/>
        </w:rPr>
        <w:t xml:space="preserve"> </w:t>
      </w:r>
      <w:r>
        <w:t>Gish,</w:t>
      </w:r>
      <w:r>
        <w:rPr>
          <w:spacing w:val="-1"/>
        </w:rPr>
        <w:t xml:space="preserve"> </w:t>
      </w:r>
      <w:r>
        <w:t>W.,</w:t>
      </w:r>
      <w:r>
        <w:rPr>
          <w:spacing w:val="-1"/>
        </w:rPr>
        <w:t xml:space="preserve"> </w:t>
      </w:r>
      <w:r>
        <w:t>Miller,</w:t>
      </w:r>
      <w:r>
        <w:rPr>
          <w:spacing w:val="1"/>
        </w:rPr>
        <w:t xml:space="preserve"> </w:t>
      </w:r>
      <w:r>
        <w:t>W.,</w:t>
      </w:r>
      <w:r>
        <w:rPr>
          <w:spacing w:val="-1"/>
        </w:rPr>
        <w:t xml:space="preserve"> My</w:t>
      </w:r>
      <w:r>
        <w:rPr>
          <w:spacing w:val="-2"/>
        </w:rPr>
        <w:t>ers,</w:t>
      </w:r>
      <w:r>
        <w:rPr>
          <w:spacing w:val="-1"/>
        </w:rPr>
        <w:t xml:space="preserve"> </w:t>
      </w:r>
      <w:r>
        <w:t>E.</w:t>
      </w:r>
      <w:r>
        <w:rPr>
          <w:spacing w:val="-2"/>
        </w:rPr>
        <w:t xml:space="preserve"> </w:t>
      </w:r>
      <w:r>
        <w:t>W.,</w:t>
      </w:r>
      <w:r>
        <w:rPr>
          <w:spacing w:val="-1"/>
        </w:rPr>
        <w:t xml:space="preserve"> </w:t>
      </w:r>
      <w:r>
        <w:t>&amp;</w:t>
      </w:r>
      <w:r>
        <w:rPr>
          <w:spacing w:val="-2"/>
        </w:rPr>
        <w:t xml:space="preserve"> </w:t>
      </w:r>
      <w:r>
        <w:t>Lipman,</w:t>
      </w:r>
      <w:r>
        <w:rPr>
          <w:spacing w:val="-1"/>
        </w:rPr>
        <w:t xml:space="preserve"> </w:t>
      </w:r>
      <w:r>
        <w:t>D.</w:t>
      </w:r>
      <w:r>
        <w:rPr>
          <w:spacing w:val="-2"/>
        </w:rPr>
        <w:t xml:space="preserve"> </w:t>
      </w:r>
      <w:r>
        <w:t>J.</w:t>
      </w:r>
      <w:r>
        <w:rPr>
          <w:spacing w:val="-2"/>
        </w:rPr>
        <w:t xml:space="preserve"> </w:t>
      </w:r>
      <w:r>
        <w:t>(1990).</w:t>
      </w:r>
      <w:r>
        <w:rPr>
          <w:spacing w:val="25"/>
          <w:w w:val="93"/>
        </w:rPr>
        <w:t xml:space="preserve"> </w:t>
      </w:r>
      <w:r>
        <w:t>Basic</w:t>
      </w:r>
      <w:r>
        <w:rPr>
          <w:spacing w:val="-26"/>
        </w:rPr>
        <w:t xml:space="preserve"> </w:t>
      </w:r>
      <w:r>
        <w:rPr>
          <w:spacing w:val="1"/>
        </w:rPr>
        <w:t>local</w:t>
      </w:r>
      <w:r>
        <w:rPr>
          <w:spacing w:val="-25"/>
        </w:rPr>
        <w:t xml:space="preserve"> </w:t>
      </w:r>
      <w:r>
        <w:rPr>
          <w:spacing w:val="-2"/>
        </w:rPr>
        <w:t>alignmen</w:t>
      </w:r>
      <w:r>
        <w:rPr>
          <w:spacing w:val="-1"/>
        </w:rPr>
        <w:t>t</w:t>
      </w:r>
      <w:r>
        <w:rPr>
          <w:spacing w:val="-25"/>
        </w:rPr>
        <w:t xml:space="preserve"> </w:t>
      </w:r>
      <w:r>
        <w:rPr>
          <w:spacing w:val="-2"/>
        </w:rPr>
        <w:t>search</w:t>
      </w:r>
      <w:r>
        <w:rPr>
          <w:spacing w:val="-26"/>
        </w:rPr>
        <w:t xml:space="preserve"> </w:t>
      </w:r>
      <w:r>
        <w:rPr>
          <w:spacing w:val="1"/>
        </w:rPr>
        <w:t>tool.</w:t>
      </w:r>
      <w:r>
        <w:rPr>
          <w:spacing w:val="-14"/>
        </w:rPr>
        <w:t xml:space="preserve"> </w:t>
      </w:r>
      <w:r>
        <w:t>Journal</w:t>
      </w:r>
      <w:r>
        <w:rPr>
          <w:spacing w:val="-24"/>
        </w:rPr>
        <w:t xml:space="preserve"> </w:t>
      </w:r>
      <w:r>
        <w:t>of</w:t>
      </w:r>
      <w:r>
        <w:rPr>
          <w:spacing w:val="-26"/>
        </w:rPr>
        <w:t xml:space="preserve"> </w:t>
      </w:r>
      <w:r>
        <w:t>molecular</w:t>
      </w:r>
      <w:r>
        <w:rPr>
          <w:spacing w:val="-25"/>
        </w:rPr>
        <w:t xml:space="preserve"> </w:t>
      </w:r>
      <w:r>
        <w:rPr>
          <w:spacing w:val="-4"/>
        </w:rPr>
        <w:t>biology</w:t>
      </w:r>
      <w:r>
        <w:rPr>
          <w:spacing w:val="-3"/>
        </w:rPr>
        <w:t>,</w:t>
      </w:r>
      <w:r>
        <w:rPr>
          <w:spacing w:val="-26"/>
        </w:rPr>
        <w:t xml:space="preserve"> </w:t>
      </w:r>
      <w:r>
        <w:t>215,</w:t>
      </w:r>
      <w:r>
        <w:rPr>
          <w:spacing w:val="-25"/>
        </w:rPr>
        <w:t xml:space="preserve"> </w:t>
      </w:r>
      <w:r>
        <w:t>403–</w:t>
      </w:r>
      <w:r>
        <w:rPr>
          <w:spacing w:val="29"/>
          <w:w w:val="82"/>
        </w:rPr>
        <w:t xml:space="preserve"> </w:t>
      </w:r>
      <w:r>
        <w:t>410.</w:t>
      </w:r>
    </w:p>
    <w:p w14:paraId="58EE2182" w14:textId="77777777" w:rsidR="00283DE0" w:rsidRDefault="00283DE0" w:rsidP="003B0178">
      <w:pPr>
        <w:keepLines/>
        <w:rPr>
          <w:rFonts w:ascii="Georgia" w:eastAsia="Georgia" w:hAnsi="Georgia" w:cs="Georgia"/>
          <w:sz w:val="20"/>
          <w:szCs w:val="20"/>
        </w:rPr>
      </w:pPr>
    </w:p>
    <w:p w14:paraId="428859EF" w14:textId="77777777" w:rsidR="00283DE0" w:rsidRDefault="00283DE0" w:rsidP="003B0178">
      <w:pPr>
        <w:keepLines/>
        <w:spacing w:before="10"/>
        <w:rPr>
          <w:rFonts w:ascii="Georgia" w:eastAsia="Georgia" w:hAnsi="Georgia" w:cs="Georgia"/>
          <w:sz w:val="25"/>
          <w:szCs w:val="25"/>
        </w:rPr>
      </w:pPr>
    </w:p>
    <w:p w14:paraId="03EEFA46" w14:textId="77777777" w:rsidR="00283DE0" w:rsidRDefault="00641826" w:rsidP="003B0178">
      <w:pPr>
        <w:pStyle w:val="BodyText"/>
        <w:keepLines/>
        <w:spacing w:before="59" w:line="381" w:lineRule="auto"/>
        <w:ind w:right="528"/>
      </w:pPr>
      <w:r>
        <w:t>Berger,</w:t>
      </w:r>
      <w:r>
        <w:rPr>
          <w:spacing w:val="-16"/>
        </w:rPr>
        <w:t xml:space="preserve"> </w:t>
      </w:r>
      <w:r>
        <w:t>B.,</w:t>
      </w:r>
      <w:r>
        <w:rPr>
          <w:spacing w:val="-15"/>
        </w:rPr>
        <w:t xml:space="preserve"> </w:t>
      </w:r>
      <w:r>
        <w:rPr>
          <w:spacing w:val="-2"/>
        </w:rPr>
        <w:t>P</w:t>
      </w:r>
      <w:r>
        <w:rPr>
          <w:spacing w:val="-3"/>
        </w:rPr>
        <w:t>eng,</w:t>
      </w:r>
      <w:r>
        <w:rPr>
          <w:spacing w:val="-16"/>
        </w:rPr>
        <w:t xml:space="preserve"> </w:t>
      </w:r>
      <w:r>
        <w:t>J.,</w:t>
      </w:r>
      <w:r>
        <w:rPr>
          <w:spacing w:val="-16"/>
        </w:rPr>
        <w:t xml:space="preserve"> </w:t>
      </w:r>
      <w:r>
        <w:t>&amp;</w:t>
      </w:r>
      <w:r>
        <w:rPr>
          <w:spacing w:val="-16"/>
        </w:rPr>
        <w:t xml:space="preserve"> </w:t>
      </w:r>
      <w:r>
        <w:t>Singh,</w:t>
      </w:r>
      <w:r>
        <w:rPr>
          <w:spacing w:val="-16"/>
        </w:rPr>
        <w:t xml:space="preserve"> </w:t>
      </w:r>
      <w:r>
        <w:t>M.</w:t>
      </w:r>
      <w:r>
        <w:rPr>
          <w:spacing w:val="-16"/>
        </w:rPr>
        <w:t xml:space="preserve"> </w:t>
      </w:r>
      <w:r>
        <w:t>(2013).</w:t>
      </w:r>
      <w:r>
        <w:rPr>
          <w:spacing w:val="-5"/>
        </w:rPr>
        <w:t xml:space="preserve"> </w:t>
      </w:r>
      <w:r>
        <w:t>Computational</w:t>
      </w:r>
      <w:r>
        <w:rPr>
          <w:spacing w:val="-15"/>
        </w:rPr>
        <w:t xml:space="preserve"> </w:t>
      </w:r>
      <w:r>
        <w:t>solutions</w:t>
      </w:r>
      <w:r>
        <w:rPr>
          <w:spacing w:val="-15"/>
        </w:rPr>
        <w:t xml:space="preserve"> </w:t>
      </w:r>
      <w:r>
        <w:t>for</w:t>
      </w:r>
      <w:r>
        <w:rPr>
          <w:spacing w:val="-17"/>
        </w:rPr>
        <w:t xml:space="preserve"> </w:t>
      </w:r>
      <w:r>
        <w:t>omics</w:t>
      </w:r>
      <w:r>
        <w:rPr>
          <w:spacing w:val="23"/>
          <w:w w:val="91"/>
        </w:rPr>
        <w:t xml:space="preserve"> </w:t>
      </w:r>
      <w:r>
        <w:rPr>
          <w:w w:val="95"/>
        </w:rPr>
        <w:t>data.</w:t>
      </w:r>
      <w:r>
        <w:rPr>
          <w:spacing w:val="32"/>
          <w:w w:val="95"/>
        </w:rPr>
        <w:t xml:space="preserve"> </w:t>
      </w:r>
      <w:r>
        <w:rPr>
          <w:w w:val="95"/>
        </w:rPr>
        <w:t>Nature</w:t>
      </w:r>
      <w:r>
        <w:rPr>
          <w:spacing w:val="11"/>
          <w:w w:val="95"/>
        </w:rPr>
        <w:t xml:space="preserve"> </w:t>
      </w:r>
      <w:r>
        <w:rPr>
          <w:w w:val="95"/>
        </w:rPr>
        <w:t>Reviews</w:t>
      </w:r>
      <w:r>
        <w:rPr>
          <w:spacing w:val="9"/>
          <w:w w:val="95"/>
        </w:rPr>
        <w:t xml:space="preserve"> </w:t>
      </w:r>
      <w:r>
        <w:rPr>
          <w:w w:val="95"/>
        </w:rPr>
        <w:t>Genetics,</w:t>
      </w:r>
      <w:r>
        <w:rPr>
          <w:spacing w:val="12"/>
          <w:w w:val="95"/>
        </w:rPr>
        <w:t xml:space="preserve"> </w:t>
      </w:r>
      <w:r>
        <w:rPr>
          <w:w w:val="95"/>
        </w:rPr>
        <w:t>14,</w:t>
      </w:r>
      <w:r>
        <w:rPr>
          <w:spacing w:val="10"/>
          <w:w w:val="95"/>
        </w:rPr>
        <w:t xml:space="preserve"> </w:t>
      </w:r>
      <w:r>
        <w:rPr>
          <w:w w:val="95"/>
        </w:rPr>
        <w:t>333–346.</w:t>
      </w:r>
    </w:p>
    <w:p w14:paraId="0203F7BF" w14:textId="77777777" w:rsidR="00283DE0" w:rsidRDefault="00641826" w:rsidP="003B0178">
      <w:pPr>
        <w:pStyle w:val="BodyText"/>
        <w:keepLines/>
        <w:spacing w:before="199" w:line="381" w:lineRule="auto"/>
        <w:ind w:left="731" w:right="528" w:hanging="235"/>
      </w:pPr>
      <w:r>
        <w:t>Bolton,</w:t>
      </w:r>
      <w:r>
        <w:rPr>
          <w:spacing w:val="-1"/>
        </w:rPr>
        <w:t xml:space="preserve"> </w:t>
      </w:r>
      <w:r>
        <w:t>E.</w:t>
      </w:r>
      <w:r>
        <w:rPr>
          <w:spacing w:val="-2"/>
        </w:rPr>
        <w:t xml:space="preserve"> </w:t>
      </w:r>
      <w:r>
        <w:t>E.,</w:t>
      </w:r>
      <w:r>
        <w:rPr>
          <w:spacing w:val="-1"/>
        </w:rPr>
        <w:t xml:space="preserve"> </w:t>
      </w:r>
      <w:r>
        <w:rPr>
          <w:spacing w:val="-4"/>
        </w:rPr>
        <w:t>W</w:t>
      </w:r>
      <w:r>
        <w:rPr>
          <w:spacing w:val="-5"/>
        </w:rPr>
        <w:t>ang,</w:t>
      </w:r>
      <w:r>
        <w:rPr>
          <w:spacing w:val="-1"/>
        </w:rPr>
        <w:t xml:space="preserve"> </w:t>
      </w:r>
      <w:r>
        <w:t>Y.,</w:t>
      </w:r>
      <w:r>
        <w:rPr>
          <w:spacing w:val="-2"/>
        </w:rPr>
        <w:t xml:space="preserve"> </w:t>
      </w:r>
      <w:r>
        <w:t xml:space="preserve">Thiessen, </w:t>
      </w:r>
      <w:r>
        <w:rPr>
          <w:spacing w:val="-10"/>
        </w:rPr>
        <w:t>P</w:t>
      </w:r>
      <w:r>
        <w:rPr>
          <w:spacing w:val="-11"/>
        </w:rPr>
        <w:t>.</w:t>
      </w:r>
      <w:r>
        <w:rPr>
          <w:spacing w:val="-2"/>
        </w:rPr>
        <w:t xml:space="preserve"> </w:t>
      </w:r>
      <w:r>
        <w:t>A.,</w:t>
      </w:r>
      <w:r>
        <w:rPr>
          <w:spacing w:val="-1"/>
        </w:rPr>
        <w:t xml:space="preserve"> </w:t>
      </w:r>
      <w:r>
        <w:t>&amp;</w:t>
      </w:r>
      <w:r>
        <w:rPr>
          <w:spacing w:val="-2"/>
        </w:rPr>
        <w:t xml:space="preserve"> Bry</w:t>
      </w:r>
      <w:r>
        <w:rPr>
          <w:spacing w:val="-3"/>
        </w:rPr>
        <w:t>an</w:t>
      </w:r>
      <w:r>
        <w:rPr>
          <w:spacing w:val="-2"/>
        </w:rPr>
        <w:t xml:space="preserve">t, </w:t>
      </w:r>
      <w:r>
        <w:t>S.</w:t>
      </w:r>
      <w:r>
        <w:rPr>
          <w:spacing w:val="-2"/>
        </w:rPr>
        <w:t xml:space="preserve"> </w:t>
      </w:r>
      <w:r>
        <w:t>H.</w:t>
      </w:r>
      <w:r>
        <w:rPr>
          <w:spacing w:val="-2"/>
        </w:rPr>
        <w:t xml:space="preserve"> </w:t>
      </w:r>
      <w:r>
        <w:t>(2008).</w:t>
      </w:r>
      <w:r>
        <w:rPr>
          <w:spacing w:val="15"/>
        </w:rPr>
        <w:t xml:space="preserve"> </w:t>
      </w:r>
      <w:r>
        <w:rPr>
          <w:spacing w:val="-1"/>
        </w:rPr>
        <w:t>Pub</w:t>
      </w:r>
      <w:r>
        <w:rPr>
          <w:spacing w:val="-2"/>
        </w:rPr>
        <w:t>chem:</w:t>
      </w:r>
      <w:r>
        <w:rPr>
          <w:spacing w:val="28"/>
          <w:w w:val="91"/>
        </w:rPr>
        <w:t xml:space="preserve"> </w:t>
      </w:r>
      <w:r>
        <w:rPr>
          <w:spacing w:val="-2"/>
        </w:rPr>
        <w:t>integrated</w:t>
      </w:r>
      <w:r>
        <w:rPr>
          <w:spacing w:val="-4"/>
        </w:rPr>
        <w:t xml:space="preserve"> </w:t>
      </w:r>
      <w:r>
        <w:t>platform</w:t>
      </w:r>
      <w:r>
        <w:rPr>
          <w:spacing w:val="-3"/>
        </w:rPr>
        <w:t xml:space="preserve"> </w:t>
      </w:r>
      <w:r>
        <w:t>of</w:t>
      </w:r>
      <w:r>
        <w:rPr>
          <w:spacing w:val="-3"/>
        </w:rPr>
        <w:t xml:space="preserve"> </w:t>
      </w:r>
      <w:r>
        <w:t>small</w:t>
      </w:r>
      <w:r>
        <w:rPr>
          <w:spacing w:val="-2"/>
        </w:rPr>
        <w:t xml:space="preserve"> </w:t>
      </w:r>
      <w:r>
        <w:t>molecules</w:t>
      </w:r>
      <w:r>
        <w:rPr>
          <w:spacing w:val="-4"/>
        </w:rPr>
        <w:t xml:space="preserve"> </w:t>
      </w:r>
      <w:r>
        <w:t>and</w:t>
      </w:r>
      <w:r>
        <w:rPr>
          <w:spacing w:val="-3"/>
        </w:rPr>
        <w:t xml:space="preserve"> </w:t>
      </w:r>
      <w:r>
        <w:t>biological</w:t>
      </w:r>
      <w:r>
        <w:rPr>
          <w:spacing w:val="-3"/>
        </w:rPr>
        <w:t xml:space="preserve"> </w:t>
      </w:r>
      <w:r>
        <w:t>activities.</w:t>
      </w:r>
      <w:r>
        <w:rPr>
          <w:spacing w:val="34"/>
        </w:rPr>
        <w:t xml:space="preserve"> </w:t>
      </w:r>
      <w:r>
        <w:rPr>
          <w:spacing w:val="-2"/>
        </w:rPr>
        <w:t>Annual</w:t>
      </w:r>
      <w:r>
        <w:rPr>
          <w:spacing w:val="23"/>
          <w:w w:val="95"/>
        </w:rPr>
        <w:t xml:space="preserve"> </w:t>
      </w:r>
      <w:r>
        <w:rPr>
          <w:w w:val="95"/>
        </w:rPr>
        <w:t>reports</w:t>
      </w:r>
      <w:r>
        <w:rPr>
          <w:spacing w:val="11"/>
          <w:w w:val="95"/>
        </w:rPr>
        <w:t xml:space="preserve"> </w:t>
      </w:r>
      <w:r>
        <w:rPr>
          <w:w w:val="95"/>
        </w:rPr>
        <w:t>in</w:t>
      </w:r>
      <w:r>
        <w:rPr>
          <w:spacing w:val="11"/>
          <w:w w:val="95"/>
        </w:rPr>
        <w:t xml:space="preserve"> </w:t>
      </w:r>
      <w:r>
        <w:rPr>
          <w:w w:val="95"/>
        </w:rPr>
        <w:t>computational</w:t>
      </w:r>
      <w:r>
        <w:rPr>
          <w:spacing w:val="14"/>
          <w:w w:val="95"/>
        </w:rPr>
        <w:t xml:space="preserve"> </w:t>
      </w:r>
      <w:r>
        <w:rPr>
          <w:spacing w:val="-3"/>
          <w:w w:val="95"/>
        </w:rPr>
        <w:t>c</w:t>
      </w:r>
      <w:r>
        <w:rPr>
          <w:spacing w:val="-4"/>
          <w:w w:val="95"/>
        </w:rPr>
        <w:t>hemistr</w:t>
      </w:r>
      <w:r>
        <w:rPr>
          <w:spacing w:val="-3"/>
          <w:w w:val="95"/>
        </w:rPr>
        <w:t>y,</w:t>
      </w:r>
      <w:r>
        <w:rPr>
          <w:spacing w:val="12"/>
          <w:w w:val="95"/>
        </w:rPr>
        <w:t xml:space="preserve"> </w:t>
      </w:r>
      <w:r>
        <w:rPr>
          <w:w w:val="95"/>
        </w:rPr>
        <w:t>4,</w:t>
      </w:r>
      <w:r>
        <w:rPr>
          <w:spacing w:val="11"/>
          <w:w w:val="95"/>
        </w:rPr>
        <w:t xml:space="preserve"> </w:t>
      </w:r>
      <w:r>
        <w:rPr>
          <w:w w:val="95"/>
        </w:rPr>
        <w:t>217–241.</w:t>
      </w:r>
    </w:p>
    <w:p w14:paraId="6D440338" w14:textId="77777777" w:rsidR="00283DE0" w:rsidRDefault="00641826" w:rsidP="003B0178">
      <w:pPr>
        <w:pStyle w:val="BodyText"/>
        <w:keepLines/>
        <w:spacing w:before="199" w:line="381" w:lineRule="auto"/>
        <w:ind w:left="731" w:right="529" w:hanging="235"/>
      </w:pPr>
      <w:r>
        <w:t>Bredel,</w:t>
      </w:r>
      <w:r>
        <w:rPr>
          <w:spacing w:val="-18"/>
        </w:rPr>
        <w:t xml:space="preserve"> </w:t>
      </w:r>
      <w:r>
        <w:t>M.,</w:t>
      </w:r>
      <w:r>
        <w:rPr>
          <w:spacing w:val="-17"/>
        </w:rPr>
        <w:t xml:space="preserve"> </w:t>
      </w:r>
      <w:r>
        <w:t>&amp;</w:t>
      </w:r>
      <w:r>
        <w:rPr>
          <w:spacing w:val="-17"/>
        </w:rPr>
        <w:t xml:space="preserve"> </w:t>
      </w:r>
      <w:r>
        <w:rPr>
          <w:spacing w:val="-5"/>
        </w:rPr>
        <w:t>Jacob</w:t>
      </w:r>
      <w:r>
        <w:rPr>
          <w:spacing w:val="-4"/>
        </w:rPr>
        <w:t>y</w:t>
      </w:r>
      <w:r>
        <w:rPr>
          <w:spacing w:val="-5"/>
        </w:rPr>
        <w:t>,</w:t>
      </w:r>
      <w:r>
        <w:rPr>
          <w:spacing w:val="-18"/>
        </w:rPr>
        <w:t xml:space="preserve"> </w:t>
      </w:r>
      <w:r>
        <w:t>E.</w:t>
      </w:r>
      <w:r>
        <w:rPr>
          <w:spacing w:val="-17"/>
        </w:rPr>
        <w:t xml:space="preserve"> </w:t>
      </w:r>
      <w:r>
        <w:t>(2004).</w:t>
      </w:r>
      <w:r>
        <w:rPr>
          <w:spacing w:val="-4"/>
        </w:rPr>
        <w:t xml:space="preserve"> </w:t>
      </w:r>
      <w:r>
        <w:t>Chemogenomics:</w:t>
      </w:r>
      <w:r>
        <w:rPr>
          <w:spacing w:val="-2"/>
        </w:rPr>
        <w:t xml:space="preserve"> </w:t>
      </w:r>
      <w:r>
        <w:t>an</w:t>
      </w:r>
      <w:r>
        <w:rPr>
          <w:spacing w:val="-18"/>
        </w:rPr>
        <w:t xml:space="preserve"> </w:t>
      </w:r>
      <w:r>
        <w:t>emerging</w:t>
      </w:r>
      <w:r>
        <w:rPr>
          <w:spacing w:val="-17"/>
        </w:rPr>
        <w:t xml:space="preserve"> </w:t>
      </w:r>
      <w:r>
        <w:t>strategy</w:t>
      </w:r>
      <w:r>
        <w:rPr>
          <w:spacing w:val="-17"/>
        </w:rPr>
        <w:t xml:space="preserve"> </w:t>
      </w:r>
      <w:r>
        <w:t>for</w:t>
      </w:r>
      <w:r>
        <w:rPr>
          <w:spacing w:val="22"/>
          <w:w w:val="91"/>
        </w:rPr>
        <w:t xml:space="preserve"> </w:t>
      </w:r>
      <w:r>
        <w:t>rapid</w:t>
      </w:r>
      <w:r>
        <w:rPr>
          <w:spacing w:val="-26"/>
        </w:rPr>
        <w:t xml:space="preserve"> </w:t>
      </w:r>
      <w:r>
        <w:t>target</w:t>
      </w:r>
      <w:r>
        <w:rPr>
          <w:spacing w:val="-26"/>
        </w:rPr>
        <w:t xml:space="preserve"> </w:t>
      </w:r>
      <w:r>
        <w:t>and</w:t>
      </w:r>
      <w:r>
        <w:rPr>
          <w:spacing w:val="-25"/>
        </w:rPr>
        <w:t xml:space="preserve"> </w:t>
      </w:r>
      <w:r>
        <w:t>drug</w:t>
      </w:r>
      <w:r>
        <w:rPr>
          <w:spacing w:val="-26"/>
        </w:rPr>
        <w:t xml:space="preserve"> </w:t>
      </w:r>
      <w:r>
        <w:rPr>
          <w:spacing w:val="-5"/>
        </w:rPr>
        <w:t>disco</w:t>
      </w:r>
      <w:r>
        <w:rPr>
          <w:spacing w:val="-4"/>
        </w:rPr>
        <w:t>v</w:t>
      </w:r>
      <w:r>
        <w:rPr>
          <w:spacing w:val="-5"/>
        </w:rPr>
        <w:t>ery.</w:t>
      </w:r>
      <w:r>
        <w:rPr>
          <w:spacing w:val="-15"/>
        </w:rPr>
        <w:t xml:space="preserve"> </w:t>
      </w:r>
      <w:r>
        <w:t>Nature</w:t>
      </w:r>
      <w:r>
        <w:rPr>
          <w:spacing w:val="-25"/>
        </w:rPr>
        <w:t xml:space="preserve"> </w:t>
      </w:r>
      <w:r>
        <w:t>Reviews</w:t>
      </w:r>
      <w:r>
        <w:rPr>
          <w:spacing w:val="-26"/>
        </w:rPr>
        <w:t xml:space="preserve"> </w:t>
      </w:r>
      <w:r>
        <w:t>Genetics,</w:t>
      </w:r>
      <w:r>
        <w:rPr>
          <w:spacing w:val="-26"/>
        </w:rPr>
        <w:t xml:space="preserve"> </w:t>
      </w:r>
      <w:r>
        <w:t>5,</w:t>
      </w:r>
      <w:r>
        <w:rPr>
          <w:spacing w:val="-25"/>
        </w:rPr>
        <w:t xml:space="preserve"> </w:t>
      </w:r>
      <w:r>
        <w:t>262–275.</w:t>
      </w:r>
    </w:p>
    <w:p w14:paraId="653C7B52" w14:textId="5437BCF9" w:rsidR="00283DE0" w:rsidRDefault="00641826" w:rsidP="003B0178">
      <w:pPr>
        <w:pStyle w:val="BodyText"/>
        <w:keepLines/>
        <w:spacing w:before="199" w:line="381" w:lineRule="auto"/>
        <w:ind w:left="731" w:right="529" w:hanging="235"/>
      </w:pPr>
      <w:r>
        <w:rPr>
          <w:spacing w:val="-1"/>
        </w:rPr>
        <w:t>Buc</w:t>
      </w:r>
      <w:r>
        <w:rPr>
          <w:spacing w:val="-2"/>
        </w:rPr>
        <w:t>hfi</w:t>
      </w:r>
      <w:r w:rsidR="00B2262A">
        <w:rPr>
          <w:spacing w:val="-2"/>
        </w:rPr>
        <w:t>nk</w:t>
      </w:r>
      <w:r>
        <w:rPr>
          <w:spacing w:val="5"/>
        </w:rPr>
        <w:t xml:space="preserve"> </w:t>
      </w:r>
      <w:r>
        <w:t>B.,</w:t>
      </w:r>
      <w:r>
        <w:rPr>
          <w:spacing w:val="30"/>
        </w:rPr>
        <w:t xml:space="preserve"> </w:t>
      </w:r>
      <w:r>
        <w:t>Xie,</w:t>
      </w:r>
      <w:r>
        <w:rPr>
          <w:spacing w:val="30"/>
        </w:rPr>
        <w:t xml:space="preserve"> </w:t>
      </w:r>
      <w:r>
        <w:t>C.,</w:t>
      </w:r>
      <w:r>
        <w:rPr>
          <w:spacing w:val="29"/>
        </w:rPr>
        <w:t xml:space="preserve"> </w:t>
      </w:r>
      <w:r>
        <w:t>&amp;</w:t>
      </w:r>
      <w:r>
        <w:rPr>
          <w:spacing w:val="26"/>
        </w:rPr>
        <w:t xml:space="preserve"> </w:t>
      </w:r>
      <w:r>
        <w:t>Huson,</w:t>
      </w:r>
      <w:r>
        <w:rPr>
          <w:spacing w:val="31"/>
        </w:rPr>
        <w:t xml:space="preserve"> </w:t>
      </w:r>
      <w:r>
        <w:t>D.</w:t>
      </w:r>
      <w:r>
        <w:rPr>
          <w:spacing w:val="26"/>
        </w:rPr>
        <w:t xml:space="preserve"> </w:t>
      </w:r>
      <w:r>
        <w:t>H.</w:t>
      </w:r>
      <w:r>
        <w:rPr>
          <w:spacing w:val="25"/>
        </w:rPr>
        <w:t xml:space="preserve"> </w:t>
      </w:r>
      <w:r>
        <w:t>(2015).</w:t>
      </w:r>
      <w:r>
        <w:rPr>
          <w:spacing w:val="25"/>
        </w:rPr>
        <w:t xml:space="preserve"> </w:t>
      </w:r>
      <w:r>
        <w:rPr>
          <w:spacing w:val="-5"/>
        </w:rPr>
        <w:t>F</w:t>
      </w:r>
      <w:r>
        <w:rPr>
          <w:spacing w:val="-6"/>
        </w:rPr>
        <w:t>ast</w:t>
      </w:r>
      <w:r>
        <w:rPr>
          <w:spacing w:val="25"/>
        </w:rPr>
        <w:t xml:space="preserve"> </w:t>
      </w:r>
      <w:r>
        <w:t>and</w:t>
      </w:r>
      <w:r>
        <w:rPr>
          <w:spacing w:val="26"/>
        </w:rPr>
        <w:t xml:space="preserve"> </w:t>
      </w:r>
      <w:r>
        <w:rPr>
          <w:spacing w:val="-2"/>
        </w:rPr>
        <w:t>sensitive</w:t>
      </w:r>
      <w:r>
        <w:rPr>
          <w:spacing w:val="25"/>
        </w:rPr>
        <w:t xml:space="preserve"> </w:t>
      </w:r>
      <w:r>
        <w:t>protein</w:t>
      </w:r>
      <w:r>
        <w:rPr>
          <w:spacing w:val="23"/>
          <w:w w:val="93"/>
        </w:rPr>
        <w:t xml:space="preserve"> </w:t>
      </w:r>
      <w:r>
        <w:rPr>
          <w:spacing w:val="-2"/>
          <w:w w:val="95"/>
        </w:rPr>
        <w:t>alignmen</w:t>
      </w:r>
      <w:r>
        <w:rPr>
          <w:spacing w:val="-1"/>
          <w:w w:val="95"/>
        </w:rPr>
        <w:t>t</w:t>
      </w:r>
      <w:r>
        <w:rPr>
          <w:spacing w:val="11"/>
          <w:w w:val="95"/>
        </w:rPr>
        <w:t xml:space="preserve"> </w:t>
      </w:r>
      <w:r>
        <w:rPr>
          <w:w w:val="95"/>
        </w:rPr>
        <w:t>using</w:t>
      </w:r>
      <w:r>
        <w:rPr>
          <w:spacing w:val="12"/>
          <w:w w:val="95"/>
        </w:rPr>
        <w:t xml:space="preserve"> </w:t>
      </w:r>
      <w:r>
        <w:rPr>
          <w:w w:val="95"/>
        </w:rPr>
        <w:t>DIAMOND.</w:t>
      </w:r>
      <w:r>
        <w:rPr>
          <w:spacing w:val="32"/>
          <w:w w:val="95"/>
        </w:rPr>
        <w:t xml:space="preserve"> </w:t>
      </w:r>
      <w:r>
        <w:rPr>
          <w:w w:val="95"/>
        </w:rPr>
        <w:t>Nature</w:t>
      </w:r>
      <w:r>
        <w:rPr>
          <w:spacing w:val="13"/>
          <w:w w:val="95"/>
        </w:rPr>
        <w:t xml:space="preserve"> </w:t>
      </w:r>
      <w:r>
        <w:rPr>
          <w:w w:val="95"/>
        </w:rPr>
        <w:t>methods,</w:t>
      </w:r>
      <w:r>
        <w:rPr>
          <w:spacing w:val="11"/>
          <w:w w:val="95"/>
        </w:rPr>
        <w:t xml:space="preserve"> </w:t>
      </w:r>
      <w:r>
        <w:rPr>
          <w:w w:val="95"/>
        </w:rPr>
        <w:t>12,</w:t>
      </w:r>
      <w:r>
        <w:rPr>
          <w:spacing w:val="12"/>
          <w:w w:val="95"/>
        </w:rPr>
        <w:t xml:space="preserve"> </w:t>
      </w:r>
      <w:r>
        <w:rPr>
          <w:w w:val="95"/>
        </w:rPr>
        <w:t>59–60.</w:t>
      </w:r>
    </w:p>
    <w:p w14:paraId="5C53F2FF" w14:textId="77777777" w:rsidR="00283DE0" w:rsidRDefault="00641826" w:rsidP="003B0178">
      <w:pPr>
        <w:pStyle w:val="BodyText"/>
        <w:keepLines/>
        <w:spacing w:before="199" w:line="381" w:lineRule="auto"/>
        <w:ind w:left="731" w:right="527" w:hanging="235"/>
      </w:pPr>
      <w:r>
        <w:rPr>
          <w:spacing w:val="-3"/>
        </w:rPr>
        <w:t>Budowski-Tal,</w:t>
      </w:r>
      <w:r>
        <w:rPr>
          <w:spacing w:val="42"/>
        </w:rPr>
        <w:t xml:space="preserve"> </w:t>
      </w:r>
      <w:r>
        <w:t>I.,</w:t>
      </w:r>
      <w:r>
        <w:rPr>
          <w:spacing w:val="42"/>
        </w:rPr>
        <w:t xml:space="preserve"> </w:t>
      </w:r>
      <w:r>
        <w:rPr>
          <w:spacing w:val="-3"/>
        </w:rPr>
        <w:t>No</w:t>
      </w:r>
      <w:r>
        <w:rPr>
          <w:spacing w:val="-2"/>
        </w:rPr>
        <w:t>v,</w:t>
      </w:r>
      <w:r>
        <w:rPr>
          <w:spacing w:val="43"/>
        </w:rPr>
        <w:t xml:space="preserve"> </w:t>
      </w:r>
      <w:r>
        <w:t>Y.,</w:t>
      </w:r>
      <w:r>
        <w:rPr>
          <w:spacing w:val="42"/>
        </w:rPr>
        <w:t xml:space="preserve"> </w:t>
      </w:r>
      <w:r>
        <w:t>&amp;</w:t>
      </w:r>
      <w:r>
        <w:rPr>
          <w:spacing w:val="36"/>
        </w:rPr>
        <w:t xml:space="preserve"> </w:t>
      </w:r>
      <w:r>
        <w:rPr>
          <w:spacing w:val="-4"/>
        </w:rPr>
        <w:t>Kolodn</w:t>
      </w:r>
      <w:r>
        <w:rPr>
          <w:spacing w:val="-3"/>
        </w:rPr>
        <w:t>y,</w:t>
      </w:r>
      <w:r>
        <w:rPr>
          <w:spacing w:val="42"/>
        </w:rPr>
        <w:t xml:space="preserve"> </w:t>
      </w:r>
      <w:r>
        <w:t>R.</w:t>
      </w:r>
      <w:r>
        <w:rPr>
          <w:spacing w:val="35"/>
        </w:rPr>
        <w:t xml:space="preserve"> </w:t>
      </w:r>
      <w:r>
        <w:t>(2010).</w:t>
      </w:r>
      <w:r>
        <w:rPr>
          <w:spacing w:val="54"/>
        </w:rPr>
        <w:t xml:space="preserve"> </w:t>
      </w:r>
      <w:r>
        <w:rPr>
          <w:spacing w:val="-3"/>
        </w:rPr>
        <w:t>F</w:t>
      </w:r>
      <w:r>
        <w:rPr>
          <w:spacing w:val="-4"/>
        </w:rPr>
        <w:t>ragBag,</w:t>
      </w:r>
      <w:r>
        <w:rPr>
          <w:spacing w:val="42"/>
        </w:rPr>
        <w:t xml:space="preserve"> </w:t>
      </w:r>
      <w:r>
        <w:t>an</w:t>
      </w:r>
      <w:r>
        <w:rPr>
          <w:spacing w:val="35"/>
        </w:rPr>
        <w:t xml:space="preserve"> </w:t>
      </w:r>
      <w:r>
        <w:t>accurate</w:t>
      </w:r>
      <w:r>
        <w:rPr>
          <w:spacing w:val="22"/>
          <w:w w:val="95"/>
        </w:rPr>
        <w:t xml:space="preserve"> </w:t>
      </w:r>
      <w:r>
        <w:rPr>
          <w:spacing w:val="-2"/>
          <w:w w:val="95"/>
        </w:rPr>
        <w:t>represen</w:t>
      </w:r>
      <w:r>
        <w:rPr>
          <w:spacing w:val="-1"/>
          <w:w w:val="95"/>
        </w:rPr>
        <w:t>tation</w:t>
      </w:r>
      <w:r>
        <w:rPr>
          <w:spacing w:val="2"/>
          <w:w w:val="95"/>
        </w:rPr>
        <w:t xml:space="preserve"> </w:t>
      </w:r>
      <w:r>
        <w:rPr>
          <w:w w:val="95"/>
        </w:rPr>
        <w:t>of</w:t>
      </w:r>
      <w:r>
        <w:rPr>
          <w:spacing w:val="2"/>
          <w:w w:val="95"/>
        </w:rPr>
        <w:t xml:space="preserve"> </w:t>
      </w:r>
      <w:r>
        <w:rPr>
          <w:w w:val="95"/>
        </w:rPr>
        <w:t>protein</w:t>
      </w:r>
      <w:r>
        <w:rPr>
          <w:spacing w:val="2"/>
          <w:w w:val="95"/>
        </w:rPr>
        <w:t xml:space="preserve"> </w:t>
      </w:r>
      <w:r>
        <w:rPr>
          <w:w w:val="95"/>
        </w:rPr>
        <w:t>structure,</w:t>
      </w:r>
      <w:r>
        <w:rPr>
          <w:spacing w:val="5"/>
          <w:w w:val="95"/>
        </w:rPr>
        <w:t xml:space="preserve"> </w:t>
      </w:r>
      <w:r>
        <w:rPr>
          <w:spacing w:val="-1"/>
          <w:w w:val="95"/>
        </w:rPr>
        <w:t>retriev</w:t>
      </w:r>
      <w:r>
        <w:rPr>
          <w:spacing w:val="-2"/>
          <w:w w:val="95"/>
        </w:rPr>
        <w:t>es</w:t>
      </w:r>
      <w:r>
        <w:rPr>
          <w:spacing w:val="2"/>
          <w:w w:val="95"/>
        </w:rPr>
        <w:t xml:space="preserve"> </w:t>
      </w:r>
      <w:r>
        <w:rPr>
          <w:w w:val="95"/>
        </w:rPr>
        <w:t>structural</w:t>
      </w:r>
      <w:r>
        <w:rPr>
          <w:spacing w:val="4"/>
          <w:w w:val="95"/>
        </w:rPr>
        <w:t xml:space="preserve"> </w:t>
      </w:r>
      <w:r>
        <w:rPr>
          <w:spacing w:val="-2"/>
          <w:w w:val="95"/>
        </w:rPr>
        <w:t>neigh</w:t>
      </w:r>
      <w:r>
        <w:rPr>
          <w:spacing w:val="-1"/>
          <w:w w:val="95"/>
        </w:rPr>
        <w:t>b</w:t>
      </w:r>
      <w:r>
        <w:rPr>
          <w:spacing w:val="-2"/>
          <w:w w:val="95"/>
        </w:rPr>
        <w:t>ors</w:t>
      </w:r>
      <w:r>
        <w:rPr>
          <w:spacing w:val="2"/>
          <w:w w:val="95"/>
        </w:rPr>
        <w:t xml:space="preserve"> </w:t>
      </w:r>
      <w:r>
        <w:rPr>
          <w:w w:val="95"/>
        </w:rPr>
        <w:t>from</w:t>
      </w:r>
      <w:r>
        <w:rPr>
          <w:spacing w:val="3"/>
          <w:w w:val="95"/>
        </w:rPr>
        <w:t xml:space="preserve"> </w:t>
      </w:r>
      <w:r>
        <w:rPr>
          <w:w w:val="95"/>
        </w:rPr>
        <w:t>the</w:t>
      </w:r>
      <w:r>
        <w:rPr>
          <w:spacing w:val="33"/>
          <w:w w:val="95"/>
        </w:rPr>
        <w:t xml:space="preserve"> </w:t>
      </w:r>
      <w:r>
        <w:rPr>
          <w:spacing w:val="-3"/>
        </w:rPr>
        <w:t>entire</w:t>
      </w:r>
      <w:r>
        <w:rPr>
          <w:spacing w:val="-13"/>
        </w:rPr>
        <w:t xml:space="preserve"> </w:t>
      </w:r>
      <w:r>
        <w:t>PDB</w:t>
      </w:r>
      <w:r>
        <w:rPr>
          <w:spacing w:val="-12"/>
        </w:rPr>
        <w:t xml:space="preserve"> </w:t>
      </w:r>
      <w:r>
        <w:rPr>
          <w:spacing w:val="-2"/>
        </w:rPr>
        <w:t>quic</w:t>
      </w:r>
      <w:r>
        <w:rPr>
          <w:spacing w:val="-1"/>
        </w:rPr>
        <w:t>kly</w:t>
      </w:r>
      <w:r>
        <w:rPr>
          <w:spacing w:val="-13"/>
        </w:rPr>
        <w:t xml:space="preserve"> </w:t>
      </w:r>
      <w:r>
        <w:t>and</w:t>
      </w:r>
      <w:r>
        <w:rPr>
          <w:spacing w:val="-12"/>
        </w:rPr>
        <w:t xml:space="preserve"> </w:t>
      </w:r>
      <w:r>
        <w:rPr>
          <w:spacing w:val="-3"/>
        </w:rPr>
        <w:t>accurately</w:t>
      </w:r>
      <w:r>
        <w:rPr>
          <w:spacing w:val="-2"/>
        </w:rPr>
        <w:t>.</w:t>
      </w:r>
      <w:r>
        <w:rPr>
          <w:spacing w:val="2"/>
        </w:rPr>
        <w:t xml:space="preserve"> </w:t>
      </w:r>
      <w:r>
        <w:t>Proceedings</w:t>
      </w:r>
      <w:r>
        <w:rPr>
          <w:spacing w:val="-12"/>
        </w:rPr>
        <w:t xml:space="preserve"> </w:t>
      </w:r>
      <w:r>
        <w:t>of</w:t>
      </w:r>
      <w:r>
        <w:rPr>
          <w:spacing w:val="-12"/>
        </w:rPr>
        <w:t xml:space="preserve"> </w:t>
      </w:r>
      <w:r>
        <w:t>the</w:t>
      </w:r>
      <w:r>
        <w:rPr>
          <w:spacing w:val="-13"/>
        </w:rPr>
        <w:t xml:space="preserve"> </w:t>
      </w:r>
      <w:r>
        <w:t>National</w:t>
      </w:r>
      <w:r>
        <w:rPr>
          <w:spacing w:val="-11"/>
        </w:rPr>
        <w:t xml:space="preserve"> </w:t>
      </w:r>
      <w:r>
        <w:rPr>
          <w:spacing w:val="-2"/>
        </w:rPr>
        <w:t>Academ</w:t>
      </w:r>
      <w:r>
        <w:rPr>
          <w:spacing w:val="-1"/>
        </w:rPr>
        <w:t>y</w:t>
      </w:r>
      <w:r>
        <w:rPr>
          <w:spacing w:val="31"/>
          <w:w w:val="104"/>
        </w:rPr>
        <w:t xml:space="preserve"> </w:t>
      </w:r>
      <w:r>
        <w:rPr>
          <w:w w:val="95"/>
        </w:rPr>
        <w:t>of</w:t>
      </w:r>
      <w:r>
        <w:rPr>
          <w:spacing w:val="-22"/>
          <w:w w:val="95"/>
        </w:rPr>
        <w:t xml:space="preserve"> </w:t>
      </w:r>
      <w:r>
        <w:rPr>
          <w:w w:val="95"/>
        </w:rPr>
        <w:t>Sciences,</w:t>
      </w:r>
      <w:r>
        <w:rPr>
          <w:spacing w:val="-22"/>
          <w:w w:val="95"/>
        </w:rPr>
        <w:t xml:space="preserve"> </w:t>
      </w:r>
      <w:r>
        <w:rPr>
          <w:w w:val="95"/>
        </w:rPr>
        <w:t>107,</w:t>
      </w:r>
      <w:r>
        <w:rPr>
          <w:spacing w:val="-21"/>
          <w:w w:val="95"/>
        </w:rPr>
        <w:t xml:space="preserve"> </w:t>
      </w:r>
      <w:r>
        <w:rPr>
          <w:w w:val="95"/>
        </w:rPr>
        <w:t>3481–3486.</w:t>
      </w:r>
    </w:p>
    <w:p w14:paraId="1B9E044B" w14:textId="77777777" w:rsidR="00283DE0" w:rsidRDefault="00641826" w:rsidP="003B0178">
      <w:pPr>
        <w:pStyle w:val="BodyText"/>
        <w:keepLines/>
        <w:spacing w:before="199" w:line="381" w:lineRule="auto"/>
        <w:ind w:left="731" w:right="529" w:hanging="235"/>
      </w:pPr>
      <w:r>
        <w:rPr>
          <w:spacing w:val="-2"/>
        </w:rPr>
        <w:t>Bunke,</w:t>
      </w:r>
      <w:r>
        <w:rPr>
          <w:spacing w:val="28"/>
        </w:rPr>
        <w:t xml:space="preserve"> </w:t>
      </w:r>
      <w:r>
        <w:t>H.,</w:t>
      </w:r>
      <w:r>
        <w:rPr>
          <w:spacing w:val="29"/>
        </w:rPr>
        <w:t xml:space="preserve"> </w:t>
      </w:r>
      <w:r>
        <w:t>&amp;</w:t>
      </w:r>
      <w:r>
        <w:rPr>
          <w:spacing w:val="23"/>
        </w:rPr>
        <w:t xml:space="preserve"> </w:t>
      </w:r>
      <w:r>
        <w:t>Shearer,</w:t>
      </w:r>
      <w:r>
        <w:rPr>
          <w:spacing w:val="28"/>
        </w:rPr>
        <w:t xml:space="preserve"> </w:t>
      </w:r>
      <w:r>
        <w:t>K.</w:t>
      </w:r>
      <w:r>
        <w:rPr>
          <w:spacing w:val="23"/>
        </w:rPr>
        <w:t xml:space="preserve"> </w:t>
      </w:r>
      <w:r>
        <w:t>(1998).</w:t>
      </w:r>
      <w:r>
        <w:rPr>
          <w:spacing w:val="28"/>
        </w:rPr>
        <w:t xml:space="preserve"> </w:t>
      </w:r>
      <w:r>
        <w:t>A</w:t>
      </w:r>
      <w:r>
        <w:rPr>
          <w:spacing w:val="23"/>
        </w:rPr>
        <w:t xml:space="preserve"> </w:t>
      </w:r>
      <w:r>
        <w:t>graph</w:t>
      </w:r>
      <w:r>
        <w:rPr>
          <w:spacing w:val="23"/>
        </w:rPr>
        <w:t xml:space="preserve"> </w:t>
      </w:r>
      <w:r>
        <w:t>distance</w:t>
      </w:r>
      <w:r>
        <w:rPr>
          <w:spacing w:val="23"/>
        </w:rPr>
        <w:t xml:space="preserve"> </w:t>
      </w:r>
      <w:r>
        <w:t>metric</w:t>
      </w:r>
      <w:r>
        <w:rPr>
          <w:spacing w:val="22"/>
        </w:rPr>
        <w:t xml:space="preserve"> </w:t>
      </w:r>
      <w:r>
        <w:t>based</w:t>
      </w:r>
      <w:r>
        <w:rPr>
          <w:spacing w:val="23"/>
        </w:rPr>
        <w:t xml:space="preserve"> </w:t>
      </w:r>
      <w:r>
        <w:t>on</w:t>
      </w:r>
      <w:r>
        <w:rPr>
          <w:spacing w:val="23"/>
        </w:rPr>
        <w:t xml:space="preserve"> </w:t>
      </w:r>
      <w:r>
        <w:t>the</w:t>
      </w:r>
      <w:r>
        <w:rPr>
          <w:spacing w:val="20"/>
          <w:w w:val="95"/>
        </w:rPr>
        <w:t xml:space="preserve"> </w:t>
      </w:r>
      <w:r>
        <w:rPr>
          <w:w w:val="95"/>
        </w:rPr>
        <w:t>maximal</w:t>
      </w:r>
      <w:r>
        <w:rPr>
          <w:spacing w:val="6"/>
          <w:w w:val="95"/>
        </w:rPr>
        <w:t xml:space="preserve"> </w:t>
      </w:r>
      <w:r>
        <w:rPr>
          <w:w w:val="95"/>
        </w:rPr>
        <w:t>common</w:t>
      </w:r>
      <w:r>
        <w:rPr>
          <w:spacing w:val="8"/>
          <w:w w:val="95"/>
        </w:rPr>
        <w:t xml:space="preserve"> </w:t>
      </w:r>
      <w:r>
        <w:rPr>
          <w:w w:val="95"/>
        </w:rPr>
        <w:t>subgraph.</w:t>
      </w:r>
      <w:r>
        <w:rPr>
          <w:spacing w:val="29"/>
          <w:w w:val="95"/>
        </w:rPr>
        <w:t xml:space="preserve"> </w:t>
      </w:r>
      <w:r>
        <w:rPr>
          <w:spacing w:val="-1"/>
          <w:w w:val="95"/>
        </w:rPr>
        <w:t>Pattern</w:t>
      </w:r>
      <w:r>
        <w:rPr>
          <w:spacing w:val="7"/>
          <w:w w:val="95"/>
        </w:rPr>
        <w:t xml:space="preserve"> </w:t>
      </w:r>
      <w:r>
        <w:rPr>
          <w:w w:val="95"/>
        </w:rPr>
        <w:t>recognition</w:t>
      </w:r>
      <w:r>
        <w:rPr>
          <w:spacing w:val="6"/>
          <w:w w:val="95"/>
        </w:rPr>
        <w:t xml:space="preserve"> </w:t>
      </w:r>
      <w:r>
        <w:rPr>
          <w:w w:val="95"/>
        </w:rPr>
        <w:t>letters,</w:t>
      </w:r>
      <w:r>
        <w:rPr>
          <w:spacing w:val="7"/>
          <w:w w:val="95"/>
        </w:rPr>
        <w:t xml:space="preserve"> </w:t>
      </w:r>
      <w:r>
        <w:rPr>
          <w:w w:val="95"/>
        </w:rPr>
        <w:t>19,</w:t>
      </w:r>
      <w:r>
        <w:rPr>
          <w:spacing w:val="7"/>
          <w:w w:val="95"/>
        </w:rPr>
        <w:t xml:space="preserve"> </w:t>
      </w:r>
      <w:r>
        <w:rPr>
          <w:w w:val="95"/>
        </w:rPr>
        <w:t>255–259.</w:t>
      </w:r>
    </w:p>
    <w:p w14:paraId="18177B0E" w14:textId="77777777" w:rsidR="00283DE0" w:rsidRDefault="00641826" w:rsidP="003B0178">
      <w:pPr>
        <w:pStyle w:val="BodyText"/>
        <w:keepLines/>
        <w:spacing w:before="199" w:line="381" w:lineRule="auto"/>
        <w:ind w:left="731" w:right="530" w:hanging="235"/>
      </w:pPr>
      <w:r>
        <w:t>Cao,</w:t>
      </w:r>
      <w:r>
        <w:rPr>
          <w:spacing w:val="-3"/>
        </w:rPr>
        <w:t xml:space="preserve"> </w:t>
      </w:r>
      <w:r>
        <w:t>Y.,</w:t>
      </w:r>
      <w:r>
        <w:rPr>
          <w:spacing w:val="-2"/>
        </w:rPr>
        <w:t xml:space="preserve"> </w:t>
      </w:r>
      <w:r>
        <w:t>Jiang,</w:t>
      </w:r>
      <w:r>
        <w:rPr>
          <w:spacing w:val="-2"/>
        </w:rPr>
        <w:t xml:space="preserve"> </w:t>
      </w:r>
      <w:r>
        <w:t>T.,</w:t>
      </w:r>
      <w:r>
        <w:rPr>
          <w:spacing w:val="-3"/>
        </w:rPr>
        <w:t xml:space="preserve"> </w:t>
      </w:r>
      <w:r>
        <w:t>&amp;</w:t>
      </w:r>
      <w:r>
        <w:rPr>
          <w:spacing w:val="-3"/>
        </w:rPr>
        <w:t xml:space="preserve"> </w:t>
      </w:r>
      <w:r>
        <w:rPr>
          <w:spacing w:val="-1"/>
        </w:rPr>
        <w:t>Girk</w:t>
      </w:r>
      <w:r>
        <w:rPr>
          <w:spacing w:val="-2"/>
        </w:rPr>
        <w:t>e,</w:t>
      </w:r>
      <w:r>
        <w:rPr>
          <w:spacing w:val="-3"/>
        </w:rPr>
        <w:t xml:space="preserve"> </w:t>
      </w:r>
      <w:r>
        <w:t>T.</w:t>
      </w:r>
      <w:r>
        <w:rPr>
          <w:spacing w:val="-3"/>
        </w:rPr>
        <w:t xml:space="preserve"> </w:t>
      </w:r>
      <w:r>
        <w:t>(2008).</w:t>
      </w:r>
      <w:r>
        <w:rPr>
          <w:spacing w:val="18"/>
        </w:rPr>
        <w:t xml:space="preserve"> </w:t>
      </w:r>
      <w:r>
        <w:t>A</w:t>
      </w:r>
      <w:r>
        <w:rPr>
          <w:spacing w:val="-3"/>
        </w:rPr>
        <w:t xml:space="preserve"> </w:t>
      </w:r>
      <w:r>
        <w:rPr>
          <w:spacing w:val="-2"/>
        </w:rPr>
        <w:t>maximum</w:t>
      </w:r>
      <w:r>
        <w:rPr>
          <w:spacing w:val="-4"/>
        </w:rPr>
        <w:t xml:space="preserve"> </w:t>
      </w:r>
      <w:r>
        <w:t>common</w:t>
      </w:r>
      <w:r>
        <w:rPr>
          <w:spacing w:val="-2"/>
        </w:rPr>
        <w:t xml:space="preserve"> </w:t>
      </w:r>
      <w:r>
        <w:t>substructure-</w:t>
      </w:r>
      <w:r>
        <w:rPr>
          <w:spacing w:val="21"/>
          <w:w w:val="94"/>
        </w:rPr>
        <w:t xml:space="preserve"> </w:t>
      </w:r>
      <w:r>
        <w:rPr>
          <w:w w:val="95"/>
        </w:rPr>
        <w:t>based</w:t>
      </w:r>
      <w:r>
        <w:rPr>
          <w:spacing w:val="2"/>
          <w:w w:val="95"/>
        </w:rPr>
        <w:t xml:space="preserve"> </w:t>
      </w:r>
      <w:r>
        <w:rPr>
          <w:w w:val="95"/>
        </w:rPr>
        <w:t>algorithm</w:t>
      </w:r>
      <w:r>
        <w:rPr>
          <w:spacing w:val="3"/>
          <w:w w:val="95"/>
        </w:rPr>
        <w:t xml:space="preserve"> </w:t>
      </w:r>
      <w:r>
        <w:rPr>
          <w:w w:val="95"/>
        </w:rPr>
        <w:t>for</w:t>
      </w:r>
      <w:r>
        <w:rPr>
          <w:spacing w:val="3"/>
          <w:w w:val="95"/>
        </w:rPr>
        <w:t xml:space="preserve"> </w:t>
      </w:r>
      <w:r>
        <w:rPr>
          <w:spacing w:val="-2"/>
          <w:w w:val="95"/>
        </w:rPr>
        <w:t>searc</w:t>
      </w:r>
      <w:r>
        <w:rPr>
          <w:spacing w:val="-1"/>
          <w:w w:val="95"/>
        </w:rPr>
        <w:t>hing</w:t>
      </w:r>
      <w:r>
        <w:rPr>
          <w:spacing w:val="3"/>
          <w:w w:val="95"/>
        </w:rPr>
        <w:t xml:space="preserve"> </w:t>
      </w:r>
      <w:r>
        <w:rPr>
          <w:w w:val="95"/>
        </w:rPr>
        <w:t>and</w:t>
      </w:r>
      <w:r>
        <w:rPr>
          <w:spacing w:val="3"/>
          <w:w w:val="95"/>
        </w:rPr>
        <w:t xml:space="preserve"> </w:t>
      </w:r>
      <w:r>
        <w:rPr>
          <w:w w:val="95"/>
        </w:rPr>
        <w:t>predicting</w:t>
      </w:r>
      <w:r>
        <w:rPr>
          <w:spacing w:val="3"/>
          <w:w w:val="95"/>
        </w:rPr>
        <w:t xml:space="preserve"> </w:t>
      </w:r>
      <w:r>
        <w:rPr>
          <w:spacing w:val="-1"/>
          <w:w w:val="95"/>
        </w:rPr>
        <w:t>drug-lik</w:t>
      </w:r>
      <w:r>
        <w:rPr>
          <w:spacing w:val="-2"/>
          <w:w w:val="95"/>
        </w:rPr>
        <w:t>e</w:t>
      </w:r>
      <w:r>
        <w:rPr>
          <w:spacing w:val="2"/>
          <w:w w:val="95"/>
        </w:rPr>
        <w:t xml:space="preserve"> </w:t>
      </w:r>
      <w:r>
        <w:rPr>
          <w:w w:val="95"/>
        </w:rPr>
        <w:t>compounds.</w:t>
      </w:r>
      <w:r>
        <w:rPr>
          <w:spacing w:val="21"/>
          <w:w w:val="95"/>
        </w:rPr>
        <w:t xml:space="preserve"> </w:t>
      </w:r>
      <w:r>
        <w:rPr>
          <w:w w:val="95"/>
        </w:rPr>
        <w:t>Bioin-</w:t>
      </w:r>
      <w:r>
        <w:rPr>
          <w:spacing w:val="24"/>
          <w:w w:val="94"/>
        </w:rPr>
        <w:t xml:space="preserve"> </w:t>
      </w:r>
      <w:r>
        <w:rPr>
          <w:w w:val="90"/>
        </w:rPr>
        <w:t>formatics,</w:t>
      </w:r>
      <w:r>
        <w:rPr>
          <w:spacing w:val="29"/>
          <w:w w:val="90"/>
        </w:rPr>
        <w:t xml:space="preserve"> </w:t>
      </w:r>
      <w:r>
        <w:rPr>
          <w:w w:val="90"/>
        </w:rPr>
        <w:t>24,</w:t>
      </w:r>
      <w:r>
        <w:rPr>
          <w:spacing w:val="28"/>
          <w:w w:val="90"/>
        </w:rPr>
        <w:t xml:space="preserve"> </w:t>
      </w:r>
      <w:r>
        <w:rPr>
          <w:w w:val="90"/>
        </w:rPr>
        <w:t>i366–i374.</w:t>
      </w:r>
    </w:p>
    <w:p w14:paraId="57D87857" w14:textId="77777777" w:rsidR="00283DE0" w:rsidRDefault="00641826" w:rsidP="003B0178">
      <w:pPr>
        <w:pStyle w:val="BodyText"/>
        <w:keepLines/>
        <w:spacing w:before="199" w:line="381" w:lineRule="auto"/>
        <w:ind w:left="731" w:right="529" w:hanging="235"/>
      </w:pPr>
      <w:r>
        <w:t>Ciaccia,</w:t>
      </w:r>
      <w:r>
        <w:rPr>
          <w:spacing w:val="-22"/>
        </w:rPr>
        <w:t xml:space="preserve"> </w:t>
      </w:r>
      <w:r>
        <w:rPr>
          <w:spacing w:val="-7"/>
        </w:rPr>
        <w:t>P</w:t>
      </w:r>
      <w:r>
        <w:rPr>
          <w:spacing w:val="-8"/>
        </w:rPr>
        <w:t>.,</w:t>
      </w:r>
      <w:r>
        <w:rPr>
          <w:spacing w:val="-22"/>
        </w:rPr>
        <w:t xml:space="preserve"> </w:t>
      </w:r>
      <w:r>
        <w:rPr>
          <w:spacing w:val="-1"/>
        </w:rPr>
        <w:t>P</w:t>
      </w:r>
      <w:r>
        <w:rPr>
          <w:spacing w:val="-2"/>
        </w:rPr>
        <w:t>atella,</w:t>
      </w:r>
      <w:r>
        <w:rPr>
          <w:spacing w:val="-21"/>
        </w:rPr>
        <w:t xml:space="preserve"> </w:t>
      </w:r>
      <w:r>
        <w:t>M.,</w:t>
      </w:r>
      <w:r>
        <w:rPr>
          <w:spacing w:val="-22"/>
        </w:rPr>
        <w:t xml:space="preserve"> </w:t>
      </w:r>
      <w:r>
        <w:t>&amp;</w:t>
      </w:r>
      <w:r>
        <w:rPr>
          <w:spacing w:val="-24"/>
        </w:rPr>
        <w:t xml:space="preserve"> </w:t>
      </w:r>
      <w:r>
        <w:t>Zezula,</w:t>
      </w:r>
      <w:r>
        <w:rPr>
          <w:spacing w:val="-21"/>
        </w:rPr>
        <w:t xml:space="preserve"> </w:t>
      </w:r>
      <w:r>
        <w:rPr>
          <w:spacing w:val="-10"/>
        </w:rPr>
        <w:t>P</w:t>
      </w:r>
      <w:r>
        <w:rPr>
          <w:spacing w:val="-11"/>
        </w:rPr>
        <w:t>.</w:t>
      </w:r>
      <w:r>
        <w:rPr>
          <w:spacing w:val="-24"/>
        </w:rPr>
        <w:t xml:space="preserve"> </w:t>
      </w:r>
      <w:r>
        <w:t>(1997).</w:t>
      </w:r>
      <w:r>
        <w:rPr>
          <w:spacing w:val="-17"/>
        </w:rPr>
        <w:t xml:space="preserve"> </w:t>
      </w:r>
      <w:r>
        <w:t>Deis-csite-cnr.</w:t>
      </w:r>
      <w:r>
        <w:rPr>
          <w:spacing w:val="-18"/>
        </w:rPr>
        <w:t xml:space="preserve"> </w:t>
      </w:r>
      <w:r>
        <w:t>In</w:t>
      </w:r>
      <w:r>
        <w:rPr>
          <w:spacing w:val="-24"/>
        </w:rPr>
        <w:t xml:space="preserve"> </w:t>
      </w:r>
      <w:r>
        <w:t>Proceedings</w:t>
      </w:r>
      <w:r>
        <w:rPr>
          <w:spacing w:val="-23"/>
        </w:rPr>
        <w:t xml:space="preserve"> </w:t>
      </w:r>
      <w:r>
        <w:t>of</w:t>
      </w:r>
      <w:r>
        <w:rPr>
          <w:spacing w:val="28"/>
          <w:w w:val="90"/>
        </w:rPr>
        <w:t xml:space="preserve"> </w:t>
      </w:r>
      <w:r>
        <w:t>the...</w:t>
      </w:r>
      <w:r>
        <w:rPr>
          <w:spacing w:val="-33"/>
        </w:rPr>
        <w:t xml:space="preserve"> </w:t>
      </w:r>
      <w:r>
        <w:rPr>
          <w:spacing w:val="-2"/>
        </w:rPr>
        <w:t>International</w:t>
      </w:r>
      <w:r>
        <w:rPr>
          <w:spacing w:val="-32"/>
        </w:rPr>
        <w:t xml:space="preserve"> </w:t>
      </w:r>
      <w:r>
        <w:t>Conference</w:t>
      </w:r>
      <w:r>
        <w:rPr>
          <w:spacing w:val="-33"/>
        </w:rPr>
        <w:t xml:space="preserve"> </w:t>
      </w:r>
      <w:r>
        <w:t>on</w:t>
      </w:r>
      <w:r>
        <w:rPr>
          <w:spacing w:val="-32"/>
        </w:rPr>
        <w:t xml:space="preserve"> </w:t>
      </w:r>
      <w:r>
        <w:rPr>
          <w:spacing w:val="-5"/>
        </w:rPr>
        <w:t>V</w:t>
      </w:r>
      <w:r>
        <w:rPr>
          <w:spacing w:val="-6"/>
        </w:rPr>
        <w:t>ery</w:t>
      </w:r>
      <w:r>
        <w:rPr>
          <w:spacing w:val="-32"/>
        </w:rPr>
        <w:t xml:space="preserve"> </w:t>
      </w:r>
      <w:r>
        <w:t>Large</w:t>
      </w:r>
      <w:r>
        <w:rPr>
          <w:spacing w:val="-32"/>
        </w:rPr>
        <w:t xml:space="preserve"> </w:t>
      </w:r>
      <w:r>
        <w:t>Data</w:t>
      </w:r>
      <w:r>
        <w:rPr>
          <w:spacing w:val="-32"/>
        </w:rPr>
        <w:t xml:space="preserve"> </w:t>
      </w:r>
      <w:r>
        <w:t>Bases</w:t>
      </w:r>
      <w:r>
        <w:rPr>
          <w:spacing w:val="-32"/>
        </w:rPr>
        <w:t xml:space="preserve"> </w:t>
      </w:r>
      <w:r>
        <w:t>(p.</w:t>
      </w:r>
      <w:r>
        <w:rPr>
          <w:spacing w:val="-32"/>
        </w:rPr>
        <w:t xml:space="preserve"> </w:t>
      </w:r>
      <w:r>
        <w:t>426).</w:t>
      </w:r>
      <w:r>
        <w:rPr>
          <w:spacing w:val="-26"/>
        </w:rPr>
        <w:t xml:space="preserve"> </w:t>
      </w:r>
      <w:r>
        <w:t>Morgan</w:t>
      </w:r>
      <w:r>
        <w:rPr>
          <w:spacing w:val="27"/>
          <w:w w:val="94"/>
        </w:rPr>
        <w:t xml:space="preserve"> </w:t>
      </w:r>
      <w:r>
        <w:t>Kaufmann</w:t>
      </w:r>
      <w:r>
        <w:rPr>
          <w:spacing w:val="-25"/>
        </w:rPr>
        <w:t xml:space="preserve"> </w:t>
      </w:r>
      <w:r>
        <w:t>Pub</w:t>
      </w:r>
      <w:r>
        <w:rPr>
          <w:spacing w:val="-24"/>
        </w:rPr>
        <w:t xml:space="preserve"> </w:t>
      </w:r>
      <w:r>
        <w:rPr>
          <w:spacing w:val="-1"/>
        </w:rPr>
        <w:t>v</w:t>
      </w:r>
      <w:r>
        <w:rPr>
          <w:spacing w:val="-2"/>
        </w:rPr>
        <w:t>olume</w:t>
      </w:r>
      <w:r>
        <w:rPr>
          <w:spacing w:val="-25"/>
        </w:rPr>
        <w:t xml:space="preserve"> </w:t>
      </w:r>
      <w:r>
        <w:t>23.</w:t>
      </w:r>
    </w:p>
    <w:p w14:paraId="268D7A8C"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1CA317A4" w14:textId="77777777" w:rsidR="00283DE0" w:rsidRDefault="00283DE0" w:rsidP="003B0178">
      <w:pPr>
        <w:keepLines/>
        <w:rPr>
          <w:rFonts w:ascii="Georgia" w:eastAsia="Georgia" w:hAnsi="Georgia" w:cs="Georgia"/>
          <w:sz w:val="20"/>
          <w:szCs w:val="20"/>
        </w:rPr>
      </w:pPr>
    </w:p>
    <w:p w14:paraId="37CEACB2" w14:textId="77777777" w:rsidR="00283DE0" w:rsidRDefault="00283DE0" w:rsidP="003B0178">
      <w:pPr>
        <w:keepLines/>
        <w:rPr>
          <w:rFonts w:ascii="Georgia" w:eastAsia="Georgia" w:hAnsi="Georgia" w:cs="Georgia"/>
          <w:sz w:val="20"/>
          <w:szCs w:val="20"/>
        </w:rPr>
      </w:pPr>
    </w:p>
    <w:p w14:paraId="0EC3F266" w14:textId="77777777" w:rsidR="00283DE0" w:rsidRDefault="00283DE0" w:rsidP="003B0178">
      <w:pPr>
        <w:keepLines/>
        <w:rPr>
          <w:rFonts w:ascii="Georgia" w:eastAsia="Georgia" w:hAnsi="Georgia" w:cs="Georgia"/>
          <w:sz w:val="20"/>
          <w:szCs w:val="20"/>
        </w:rPr>
      </w:pPr>
    </w:p>
    <w:p w14:paraId="0E36DC58" w14:textId="77777777" w:rsidR="00283DE0" w:rsidRDefault="00283DE0" w:rsidP="003B0178">
      <w:pPr>
        <w:keepLines/>
        <w:spacing w:before="10"/>
        <w:rPr>
          <w:rFonts w:ascii="Georgia" w:eastAsia="Georgia" w:hAnsi="Georgia" w:cs="Georgia"/>
          <w:sz w:val="25"/>
          <w:szCs w:val="25"/>
        </w:rPr>
      </w:pPr>
    </w:p>
    <w:p w14:paraId="69AFD2AA" w14:textId="77777777" w:rsidR="00283DE0" w:rsidRDefault="00641826" w:rsidP="003B0178">
      <w:pPr>
        <w:pStyle w:val="BodyText"/>
        <w:keepLines/>
        <w:spacing w:before="59" w:line="381" w:lineRule="auto"/>
        <w:ind w:left="731" w:right="529" w:hanging="235"/>
      </w:pPr>
      <w:r>
        <w:t>Ciaccia,</w:t>
      </w:r>
      <w:r>
        <w:rPr>
          <w:spacing w:val="31"/>
        </w:rPr>
        <w:t xml:space="preserve"> </w:t>
      </w:r>
      <w:r>
        <w:rPr>
          <w:spacing w:val="-7"/>
        </w:rPr>
        <w:t>P</w:t>
      </w:r>
      <w:r>
        <w:rPr>
          <w:spacing w:val="-8"/>
        </w:rPr>
        <w:t>.,</w:t>
      </w:r>
      <w:r>
        <w:rPr>
          <w:spacing w:val="30"/>
        </w:rPr>
        <w:t xml:space="preserve"> </w:t>
      </w:r>
      <w:r>
        <w:rPr>
          <w:spacing w:val="-1"/>
        </w:rPr>
        <w:t>P</w:t>
      </w:r>
      <w:r>
        <w:rPr>
          <w:spacing w:val="-2"/>
        </w:rPr>
        <w:t>atella,</w:t>
      </w:r>
      <w:r>
        <w:rPr>
          <w:spacing w:val="31"/>
        </w:rPr>
        <w:t xml:space="preserve"> </w:t>
      </w:r>
      <w:r>
        <w:t>M.,</w:t>
      </w:r>
      <w:r>
        <w:rPr>
          <w:spacing w:val="30"/>
        </w:rPr>
        <w:t xml:space="preserve"> </w:t>
      </w:r>
      <w:r>
        <w:t>&amp;</w:t>
      </w:r>
      <w:r>
        <w:rPr>
          <w:spacing w:val="26"/>
        </w:rPr>
        <w:t xml:space="preserve"> </w:t>
      </w:r>
      <w:r>
        <w:t>Zezula,</w:t>
      </w:r>
      <w:r>
        <w:rPr>
          <w:spacing w:val="31"/>
        </w:rPr>
        <w:t xml:space="preserve"> </w:t>
      </w:r>
      <w:r>
        <w:rPr>
          <w:spacing w:val="-10"/>
        </w:rPr>
        <w:t>P</w:t>
      </w:r>
      <w:r>
        <w:rPr>
          <w:spacing w:val="-11"/>
        </w:rPr>
        <w:t>.</w:t>
      </w:r>
      <w:r>
        <w:rPr>
          <w:spacing w:val="26"/>
        </w:rPr>
        <w:t xml:space="preserve"> </w:t>
      </w:r>
      <w:r>
        <w:t>(1998).</w:t>
      </w:r>
      <w:r>
        <w:rPr>
          <w:spacing w:val="26"/>
        </w:rPr>
        <w:t xml:space="preserve"> </w:t>
      </w:r>
      <w:r>
        <w:t>A</w:t>
      </w:r>
      <w:r>
        <w:rPr>
          <w:spacing w:val="25"/>
        </w:rPr>
        <w:t xml:space="preserve"> </w:t>
      </w:r>
      <w:r>
        <w:t>cost</w:t>
      </w:r>
      <w:r>
        <w:rPr>
          <w:spacing w:val="26"/>
        </w:rPr>
        <w:t xml:space="preserve"> </w:t>
      </w:r>
      <w:r>
        <w:rPr>
          <w:spacing w:val="1"/>
        </w:rPr>
        <w:t>model</w:t>
      </w:r>
      <w:r>
        <w:rPr>
          <w:spacing w:val="26"/>
        </w:rPr>
        <w:t xml:space="preserve"> </w:t>
      </w:r>
      <w:r>
        <w:t>for</w:t>
      </w:r>
      <w:r>
        <w:rPr>
          <w:spacing w:val="26"/>
        </w:rPr>
        <w:t xml:space="preserve"> </w:t>
      </w:r>
      <w:r>
        <w:rPr>
          <w:spacing w:val="-2"/>
        </w:rPr>
        <w:t>similarit</w:t>
      </w:r>
      <w:r>
        <w:rPr>
          <w:spacing w:val="-1"/>
        </w:rPr>
        <w:t>y</w:t>
      </w:r>
      <w:r>
        <w:rPr>
          <w:spacing w:val="28"/>
          <w:w w:val="104"/>
        </w:rPr>
        <w:t xml:space="preserve"> </w:t>
      </w:r>
      <w:r>
        <w:t>queries</w:t>
      </w:r>
      <w:r>
        <w:rPr>
          <w:spacing w:val="-31"/>
        </w:rPr>
        <w:t xml:space="preserve"> </w:t>
      </w:r>
      <w:r>
        <w:t>in</w:t>
      </w:r>
      <w:r>
        <w:rPr>
          <w:spacing w:val="-30"/>
        </w:rPr>
        <w:t xml:space="preserve"> </w:t>
      </w:r>
      <w:r>
        <w:t>metric</w:t>
      </w:r>
      <w:r>
        <w:rPr>
          <w:spacing w:val="-30"/>
        </w:rPr>
        <w:t xml:space="preserve"> </w:t>
      </w:r>
      <w:r>
        <w:t>spaces.</w:t>
      </w:r>
      <w:r>
        <w:rPr>
          <w:spacing w:val="-24"/>
        </w:rPr>
        <w:t xml:space="preserve"> </w:t>
      </w:r>
      <w:r>
        <w:t>In</w:t>
      </w:r>
      <w:r>
        <w:rPr>
          <w:spacing w:val="-30"/>
        </w:rPr>
        <w:t xml:space="preserve"> </w:t>
      </w:r>
      <w:r>
        <w:t>Proceedings</w:t>
      </w:r>
      <w:r>
        <w:rPr>
          <w:spacing w:val="-29"/>
        </w:rPr>
        <w:t xml:space="preserve"> </w:t>
      </w:r>
      <w:r>
        <w:t>of</w:t>
      </w:r>
      <w:r>
        <w:rPr>
          <w:spacing w:val="-31"/>
        </w:rPr>
        <w:t xml:space="preserve"> </w:t>
      </w:r>
      <w:r>
        <w:t>the</w:t>
      </w:r>
      <w:r>
        <w:rPr>
          <w:spacing w:val="-30"/>
        </w:rPr>
        <w:t xml:space="preserve"> </w:t>
      </w:r>
      <w:r>
        <w:rPr>
          <w:spacing w:val="-3"/>
        </w:rPr>
        <w:t>seventeen</w:t>
      </w:r>
      <w:r>
        <w:rPr>
          <w:spacing w:val="-2"/>
        </w:rPr>
        <w:t>th</w:t>
      </w:r>
      <w:r>
        <w:rPr>
          <w:spacing w:val="-30"/>
        </w:rPr>
        <w:t xml:space="preserve"> </w:t>
      </w:r>
      <w:r>
        <w:rPr>
          <w:spacing w:val="-3"/>
        </w:rPr>
        <w:t>ACM</w:t>
      </w:r>
      <w:r>
        <w:rPr>
          <w:spacing w:val="-30"/>
        </w:rPr>
        <w:t xml:space="preserve"> </w:t>
      </w:r>
      <w:r>
        <w:rPr>
          <w:spacing w:val="-1"/>
        </w:rPr>
        <w:t>SIGACT-</w:t>
      </w:r>
      <w:r>
        <w:rPr>
          <w:spacing w:val="21"/>
          <w:w w:val="106"/>
        </w:rPr>
        <w:t xml:space="preserve"> </w:t>
      </w:r>
      <w:r>
        <w:rPr>
          <w:spacing w:val="-2"/>
        </w:rPr>
        <w:t>SIGMOD-SIGART</w:t>
      </w:r>
      <w:r>
        <w:rPr>
          <w:spacing w:val="-33"/>
        </w:rPr>
        <w:t xml:space="preserve"> </w:t>
      </w:r>
      <w:r>
        <w:t>symposium</w:t>
      </w:r>
      <w:r>
        <w:rPr>
          <w:spacing w:val="-33"/>
        </w:rPr>
        <w:t xml:space="preserve"> </w:t>
      </w:r>
      <w:r>
        <w:t>on</w:t>
      </w:r>
      <w:r>
        <w:rPr>
          <w:spacing w:val="-33"/>
        </w:rPr>
        <w:t xml:space="preserve"> </w:t>
      </w:r>
      <w:r>
        <w:t>Principles</w:t>
      </w:r>
      <w:r>
        <w:rPr>
          <w:spacing w:val="-32"/>
        </w:rPr>
        <w:t xml:space="preserve"> </w:t>
      </w:r>
      <w:r>
        <w:t>of</w:t>
      </w:r>
      <w:r>
        <w:rPr>
          <w:spacing w:val="-33"/>
        </w:rPr>
        <w:t xml:space="preserve"> </w:t>
      </w:r>
      <w:r>
        <w:t>database</w:t>
      </w:r>
      <w:r>
        <w:rPr>
          <w:spacing w:val="-33"/>
        </w:rPr>
        <w:t xml:space="preserve"> </w:t>
      </w:r>
      <w:r>
        <w:t>systems</w:t>
      </w:r>
      <w:r>
        <w:rPr>
          <w:spacing w:val="-32"/>
        </w:rPr>
        <w:t xml:space="preserve"> </w:t>
      </w:r>
      <w:r>
        <w:t>(pp.</w:t>
      </w:r>
      <w:r>
        <w:rPr>
          <w:spacing w:val="-33"/>
        </w:rPr>
        <w:t xml:space="preserve"> </w:t>
      </w:r>
      <w:r>
        <w:t>59–</w:t>
      </w:r>
      <w:r>
        <w:rPr>
          <w:spacing w:val="24"/>
          <w:w w:val="84"/>
        </w:rPr>
        <w:t xml:space="preserve"> </w:t>
      </w:r>
      <w:r>
        <w:t>68).</w:t>
      </w:r>
      <w:r>
        <w:rPr>
          <w:spacing w:val="15"/>
        </w:rPr>
        <w:t xml:space="preserve"> </w:t>
      </w:r>
      <w:r>
        <w:rPr>
          <w:spacing w:val="-2"/>
        </w:rPr>
        <w:t>ACM.</w:t>
      </w:r>
    </w:p>
    <w:p w14:paraId="1931B487" w14:textId="5FC64BA6" w:rsidR="00283DE0" w:rsidRDefault="00641826" w:rsidP="003B0178">
      <w:pPr>
        <w:pStyle w:val="BodyText"/>
        <w:keepLines/>
        <w:spacing w:before="199" w:line="381" w:lineRule="auto"/>
        <w:ind w:left="731" w:right="528" w:hanging="235"/>
      </w:pPr>
      <w:r>
        <w:rPr>
          <w:spacing w:val="-7"/>
        </w:rPr>
        <w:t>Conwa</w:t>
      </w:r>
      <w:r>
        <w:rPr>
          <w:spacing w:val="-6"/>
        </w:rPr>
        <w:t>y</w:t>
      </w:r>
      <w:r>
        <w:rPr>
          <w:spacing w:val="-7"/>
        </w:rPr>
        <w:t>,</w:t>
      </w:r>
      <w:r>
        <w:rPr>
          <w:spacing w:val="22"/>
        </w:rPr>
        <w:t xml:space="preserve"> </w:t>
      </w:r>
      <w:r>
        <w:t>T.</w:t>
      </w:r>
      <w:r>
        <w:rPr>
          <w:spacing w:val="20"/>
        </w:rPr>
        <w:t xml:space="preserve"> </w:t>
      </w:r>
      <w:r>
        <w:t>C.,</w:t>
      </w:r>
      <w:r>
        <w:rPr>
          <w:spacing w:val="23"/>
        </w:rPr>
        <w:t xml:space="preserve"> </w:t>
      </w:r>
      <w:r>
        <w:t>&amp;</w:t>
      </w:r>
      <w:r>
        <w:rPr>
          <w:spacing w:val="20"/>
        </w:rPr>
        <w:t xml:space="preserve"> </w:t>
      </w:r>
      <w:r>
        <w:t>Bromage,</w:t>
      </w:r>
      <w:r>
        <w:rPr>
          <w:spacing w:val="24"/>
        </w:rPr>
        <w:t xml:space="preserve"> </w:t>
      </w:r>
      <w:r>
        <w:t>A.</w:t>
      </w:r>
      <w:r>
        <w:rPr>
          <w:spacing w:val="20"/>
        </w:rPr>
        <w:t xml:space="preserve"> </w:t>
      </w:r>
      <w:r>
        <w:t>J.</w:t>
      </w:r>
      <w:r>
        <w:rPr>
          <w:spacing w:val="20"/>
        </w:rPr>
        <w:t xml:space="preserve"> </w:t>
      </w:r>
      <w:r>
        <w:t>(2011).</w:t>
      </w:r>
      <w:r>
        <w:rPr>
          <w:spacing w:val="8"/>
        </w:rPr>
        <w:t xml:space="preserve"> </w:t>
      </w:r>
      <w:r>
        <w:t>Succinct</w:t>
      </w:r>
      <w:r>
        <w:rPr>
          <w:spacing w:val="19"/>
        </w:rPr>
        <w:t xml:space="preserve"> </w:t>
      </w:r>
      <w:r>
        <w:t>data</w:t>
      </w:r>
      <w:r>
        <w:rPr>
          <w:spacing w:val="20"/>
        </w:rPr>
        <w:t xml:space="preserve"> </w:t>
      </w:r>
      <w:r>
        <w:t>structures</w:t>
      </w:r>
      <w:r>
        <w:rPr>
          <w:spacing w:val="21"/>
        </w:rPr>
        <w:t xml:space="preserve"> </w:t>
      </w:r>
      <w:r>
        <w:t>for</w:t>
      </w:r>
      <w:r>
        <w:rPr>
          <w:spacing w:val="20"/>
        </w:rPr>
        <w:t xml:space="preserve"> </w:t>
      </w:r>
      <w:r w:rsidR="00B2262A">
        <w:t>as</w:t>
      </w:r>
      <w:r>
        <w:rPr>
          <w:spacing w:val="-2"/>
          <w:w w:val="95"/>
        </w:rPr>
        <w:t>sem</w:t>
      </w:r>
      <w:r>
        <w:rPr>
          <w:spacing w:val="-1"/>
          <w:w w:val="95"/>
        </w:rPr>
        <w:t>bling</w:t>
      </w:r>
      <w:r>
        <w:rPr>
          <w:spacing w:val="-13"/>
          <w:w w:val="95"/>
        </w:rPr>
        <w:t xml:space="preserve"> </w:t>
      </w:r>
      <w:r>
        <w:rPr>
          <w:w w:val="95"/>
        </w:rPr>
        <w:t>large</w:t>
      </w:r>
      <w:r>
        <w:rPr>
          <w:spacing w:val="-13"/>
          <w:w w:val="95"/>
        </w:rPr>
        <w:t xml:space="preserve"> </w:t>
      </w:r>
      <w:r>
        <w:rPr>
          <w:w w:val="95"/>
        </w:rPr>
        <w:t>genomes.</w:t>
      </w:r>
      <w:r>
        <w:rPr>
          <w:spacing w:val="1"/>
          <w:w w:val="95"/>
        </w:rPr>
        <w:t xml:space="preserve"> </w:t>
      </w:r>
      <w:r>
        <w:rPr>
          <w:w w:val="95"/>
        </w:rPr>
        <w:t>Bioinformatics,</w:t>
      </w:r>
      <w:r>
        <w:rPr>
          <w:spacing w:val="-11"/>
          <w:w w:val="95"/>
        </w:rPr>
        <w:t xml:space="preserve"> </w:t>
      </w:r>
      <w:r>
        <w:rPr>
          <w:w w:val="95"/>
        </w:rPr>
        <w:t>27,</w:t>
      </w:r>
      <w:r>
        <w:rPr>
          <w:spacing w:val="-13"/>
          <w:w w:val="95"/>
        </w:rPr>
        <w:t xml:space="preserve"> </w:t>
      </w:r>
      <w:r>
        <w:rPr>
          <w:w w:val="95"/>
        </w:rPr>
        <w:t>479–486.</w:t>
      </w:r>
    </w:p>
    <w:p w14:paraId="22E760AF" w14:textId="77777777" w:rsidR="00283DE0" w:rsidRDefault="00641826" w:rsidP="003B0178">
      <w:pPr>
        <w:pStyle w:val="BodyText"/>
        <w:keepLines/>
        <w:spacing w:before="199" w:line="381" w:lineRule="auto"/>
        <w:ind w:left="731" w:right="528" w:hanging="235"/>
      </w:pPr>
      <w:r>
        <w:t>Daniels,</w:t>
      </w:r>
      <w:r>
        <w:rPr>
          <w:spacing w:val="6"/>
        </w:rPr>
        <w:t xml:space="preserve"> </w:t>
      </w:r>
      <w:r>
        <w:t>N.</w:t>
      </w:r>
      <w:r>
        <w:rPr>
          <w:spacing w:val="6"/>
        </w:rPr>
        <w:t xml:space="preserve"> </w:t>
      </w:r>
      <w:r>
        <w:t>M.,</w:t>
      </w:r>
      <w:r>
        <w:rPr>
          <w:spacing w:val="7"/>
        </w:rPr>
        <w:t xml:space="preserve"> </w:t>
      </w:r>
      <w:r>
        <w:rPr>
          <w:spacing w:val="-2"/>
        </w:rPr>
        <w:t>Gallan</w:t>
      </w:r>
      <w:r>
        <w:rPr>
          <w:spacing w:val="-1"/>
        </w:rPr>
        <w:t>t,</w:t>
      </w:r>
      <w:r>
        <w:rPr>
          <w:spacing w:val="6"/>
        </w:rPr>
        <w:t xml:space="preserve"> </w:t>
      </w:r>
      <w:r>
        <w:t>A.,</w:t>
      </w:r>
      <w:r>
        <w:rPr>
          <w:spacing w:val="7"/>
        </w:rPr>
        <w:t xml:space="preserve"> </w:t>
      </w:r>
      <w:r>
        <w:rPr>
          <w:spacing w:val="-2"/>
        </w:rPr>
        <w:t>P</w:t>
      </w:r>
      <w:r>
        <w:rPr>
          <w:spacing w:val="-3"/>
        </w:rPr>
        <w:t>eng,</w:t>
      </w:r>
      <w:r>
        <w:rPr>
          <w:spacing w:val="7"/>
        </w:rPr>
        <w:t xml:space="preserve"> </w:t>
      </w:r>
      <w:r>
        <w:t>J.,</w:t>
      </w:r>
      <w:r>
        <w:rPr>
          <w:spacing w:val="7"/>
        </w:rPr>
        <w:t xml:space="preserve"> </w:t>
      </w:r>
      <w:r>
        <w:rPr>
          <w:spacing w:val="-3"/>
        </w:rPr>
        <w:t>Co</w:t>
      </w:r>
      <w:r>
        <w:rPr>
          <w:spacing w:val="-4"/>
        </w:rPr>
        <w:t>wen,</w:t>
      </w:r>
      <w:r>
        <w:rPr>
          <w:spacing w:val="6"/>
        </w:rPr>
        <w:t xml:space="preserve"> </w:t>
      </w:r>
      <w:r>
        <w:t>L.</w:t>
      </w:r>
      <w:r>
        <w:rPr>
          <w:spacing w:val="6"/>
        </w:rPr>
        <w:t xml:space="preserve"> </w:t>
      </w:r>
      <w:r>
        <w:t>J.,</w:t>
      </w:r>
      <w:r>
        <w:rPr>
          <w:spacing w:val="7"/>
        </w:rPr>
        <w:t xml:space="preserve"> </w:t>
      </w:r>
      <w:r>
        <w:rPr>
          <w:spacing w:val="-2"/>
        </w:rPr>
        <w:t>Ba</w:t>
      </w:r>
      <w:r>
        <w:rPr>
          <w:spacing w:val="-3"/>
        </w:rPr>
        <w:t>ym,</w:t>
      </w:r>
      <w:r>
        <w:rPr>
          <w:spacing w:val="6"/>
        </w:rPr>
        <w:t xml:space="preserve"> </w:t>
      </w:r>
      <w:r>
        <w:t>M.,</w:t>
      </w:r>
      <w:r>
        <w:rPr>
          <w:spacing w:val="7"/>
        </w:rPr>
        <w:t xml:space="preserve"> </w:t>
      </w:r>
      <w:r>
        <w:t>&amp;</w:t>
      </w:r>
      <w:r>
        <w:rPr>
          <w:spacing w:val="6"/>
        </w:rPr>
        <w:t xml:space="preserve"> </w:t>
      </w:r>
      <w:r>
        <w:t>Berger,</w:t>
      </w:r>
      <w:r>
        <w:rPr>
          <w:spacing w:val="7"/>
        </w:rPr>
        <w:t xml:space="preserve"> </w:t>
      </w:r>
      <w:r>
        <w:t>B.</w:t>
      </w:r>
      <w:r>
        <w:rPr>
          <w:spacing w:val="27"/>
          <w:w w:val="103"/>
        </w:rPr>
        <w:t xml:space="preserve"> </w:t>
      </w:r>
      <w:r>
        <w:t>(2013).</w:t>
      </w:r>
      <w:r>
        <w:rPr>
          <w:spacing w:val="-10"/>
        </w:rPr>
        <w:t xml:space="preserve"> </w:t>
      </w:r>
      <w:r>
        <w:rPr>
          <w:spacing w:val="-2"/>
        </w:rPr>
        <w:t>Compressive</w:t>
      </w:r>
      <w:r>
        <w:rPr>
          <w:spacing w:val="-27"/>
        </w:rPr>
        <w:t xml:space="preserve"> </w:t>
      </w:r>
      <w:r>
        <w:t>genomics</w:t>
      </w:r>
      <w:r>
        <w:rPr>
          <w:spacing w:val="-26"/>
        </w:rPr>
        <w:t xml:space="preserve"> </w:t>
      </w:r>
      <w:r>
        <w:t>for</w:t>
      </w:r>
      <w:r>
        <w:rPr>
          <w:spacing w:val="-26"/>
        </w:rPr>
        <w:t xml:space="preserve"> </w:t>
      </w:r>
      <w:r>
        <w:t>protein</w:t>
      </w:r>
      <w:r>
        <w:rPr>
          <w:spacing w:val="-26"/>
        </w:rPr>
        <w:t xml:space="preserve"> </w:t>
      </w:r>
      <w:r>
        <w:t>databases.</w:t>
      </w:r>
      <w:r>
        <w:rPr>
          <w:spacing w:val="-11"/>
        </w:rPr>
        <w:t xml:space="preserve"> </w:t>
      </w:r>
      <w:r>
        <w:t>Bioinformatics,</w:t>
      </w:r>
      <w:r>
        <w:rPr>
          <w:spacing w:val="-24"/>
        </w:rPr>
        <w:t xml:space="preserve"> </w:t>
      </w:r>
      <w:r>
        <w:t>29,</w:t>
      </w:r>
      <w:r>
        <w:rPr>
          <w:spacing w:val="26"/>
          <w:w w:val="89"/>
        </w:rPr>
        <w:t xml:space="preserve"> </w:t>
      </w:r>
      <w:r>
        <w:t>i283–i290.</w:t>
      </w:r>
    </w:p>
    <w:p w14:paraId="2174D18C" w14:textId="46FD8796" w:rsidR="00283DE0" w:rsidRDefault="00641826" w:rsidP="003B0178">
      <w:pPr>
        <w:pStyle w:val="BodyText"/>
        <w:keepLines/>
        <w:spacing w:before="199" w:line="381" w:lineRule="auto"/>
        <w:ind w:left="731" w:right="529" w:hanging="235"/>
      </w:pPr>
      <w:r>
        <w:rPr>
          <w:spacing w:val="-1"/>
        </w:rPr>
        <w:t>Da</w:t>
      </w:r>
      <w:r>
        <w:rPr>
          <w:spacing w:val="-2"/>
        </w:rPr>
        <w:t>vid,</w:t>
      </w:r>
      <w:r>
        <w:rPr>
          <w:spacing w:val="3"/>
        </w:rPr>
        <w:t xml:space="preserve"> </w:t>
      </w:r>
      <w:r>
        <w:t>L.</w:t>
      </w:r>
      <w:r>
        <w:rPr>
          <w:spacing w:val="3"/>
        </w:rPr>
        <w:t xml:space="preserve"> </w:t>
      </w:r>
      <w:r>
        <w:t>A.,</w:t>
      </w:r>
      <w:r>
        <w:rPr>
          <w:spacing w:val="3"/>
        </w:rPr>
        <w:t xml:space="preserve"> </w:t>
      </w:r>
      <w:r>
        <w:t>Materna,</w:t>
      </w:r>
      <w:r>
        <w:rPr>
          <w:spacing w:val="5"/>
        </w:rPr>
        <w:t xml:space="preserve"> </w:t>
      </w:r>
      <w:r>
        <w:t>A.</w:t>
      </w:r>
      <w:r>
        <w:rPr>
          <w:spacing w:val="3"/>
        </w:rPr>
        <w:t xml:space="preserve"> </w:t>
      </w:r>
      <w:r>
        <w:t>C.,</w:t>
      </w:r>
      <w:r>
        <w:rPr>
          <w:spacing w:val="3"/>
        </w:rPr>
        <w:t xml:space="preserve"> </w:t>
      </w:r>
      <w:r>
        <w:rPr>
          <w:spacing w:val="-3"/>
        </w:rPr>
        <w:t>F</w:t>
      </w:r>
      <w:r>
        <w:rPr>
          <w:spacing w:val="-4"/>
        </w:rPr>
        <w:t>riedman,</w:t>
      </w:r>
      <w:r>
        <w:rPr>
          <w:spacing w:val="3"/>
        </w:rPr>
        <w:t xml:space="preserve"> </w:t>
      </w:r>
      <w:r>
        <w:t>J.,</w:t>
      </w:r>
      <w:r>
        <w:rPr>
          <w:spacing w:val="4"/>
        </w:rPr>
        <w:t xml:space="preserve"> </w:t>
      </w:r>
      <w:r>
        <w:t>Campos-Baptista,</w:t>
      </w:r>
      <w:r>
        <w:rPr>
          <w:spacing w:val="2"/>
        </w:rPr>
        <w:t xml:space="preserve"> </w:t>
      </w:r>
      <w:r>
        <w:t>M.</w:t>
      </w:r>
      <w:r>
        <w:rPr>
          <w:spacing w:val="3"/>
        </w:rPr>
        <w:t xml:space="preserve"> </w:t>
      </w:r>
      <w:r>
        <w:t>I.,</w:t>
      </w:r>
      <w:r>
        <w:rPr>
          <w:spacing w:val="4"/>
        </w:rPr>
        <w:t xml:space="preserve"> </w:t>
      </w:r>
      <w:r>
        <w:rPr>
          <w:spacing w:val="-1"/>
        </w:rPr>
        <w:t>Blac</w:t>
      </w:r>
      <w:r>
        <w:rPr>
          <w:spacing w:val="-2"/>
        </w:rPr>
        <w:t>k</w:t>
      </w:r>
      <w:r>
        <w:t>burn,</w:t>
      </w:r>
      <w:r>
        <w:rPr>
          <w:spacing w:val="43"/>
        </w:rPr>
        <w:t xml:space="preserve"> </w:t>
      </w:r>
      <w:r>
        <w:t>M.</w:t>
      </w:r>
      <w:r>
        <w:rPr>
          <w:spacing w:val="37"/>
        </w:rPr>
        <w:t xml:space="preserve"> </w:t>
      </w:r>
      <w:r>
        <w:t>C.,</w:t>
      </w:r>
      <w:r>
        <w:rPr>
          <w:spacing w:val="44"/>
        </w:rPr>
        <w:t xml:space="preserve"> </w:t>
      </w:r>
      <w:r>
        <w:rPr>
          <w:spacing w:val="-1"/>
        </w:rPr>
        <w:t>P</w:t>
      </w:r>
      <w:r>
        <w:rPr>
          <w:spacing w:val="-2"/>
        </w:rPr>
        <w:t>errotta,</w:t>
      </w:r>
      <w:r>
        <w:rPr>
          <w:spacing w:val="44"/>
        </w:rPr>
        <w:t xml:space="preserve"> </w:t>
      </w:r>
      <w:r>
        <w:t>A.,</w:t>
      </w:r>
      <w:r>
        <w:rPr>
          <w:spacing w:val="44"/>
        </w:rPr>
        <w:t xml:space="preserve"> </w:t>
      </w:r>
      <w:r>
        <w:t>Erdman,</w:t>
      </w:r>
      <w:r>
        <w:rPr>
          <w:spacing w:val="45"/>
        </w:rPr>
        <w:t xml:space="preserve"> </w:t>
      </w:r>
      <w:r>
        <w:t>S.</w:t>
      </w:r>
      <w:r>
        <w:rPr>
          <w:spacing w:val="36"/>
        </w:rPr>
        <w:t xml:space="preserve"> </w:t>
      </w:r>
      <w:r>
        <w:t>E.,</w:t>
      </w:r>
      <w:r>
        <w:rPr>
          <w:spacing w:val="44"/>
        </w:rPr>
        <w:t xml:space="preserve"> </w:t>
      </w:r>
      <w:r>
        <w:t>&amp;</w:t>
      </w:r>
      <w:r>
        <w:rPr>
          <w:spacing w:val="37"/>
        </w:rPr>
        <w:t xml:space="preserve"> </w:t>
      </w:r>
      <w:r>
        <w:t>Alm,</w:t>
      </w:r>
      <w:r>
        <w:rPr>
          <w:spacing w:val="43"/>
        </w:rPr>
        <w:t xml:space="preserve"> </w:t>
      </w:r>
      <w:r>
        <w:t>E.</w:t>
      </w:r>
      <w:r>
        <w:rPr>
          <w:spacing w:val="37"/>
        </w:rPr>
        <w:t xml:space="preserve"> </w:t>
      </w:r>
      <w:r>
        <w:t>J.</w:t>
      </w:r>
      <w:r>
        <w:rPr>
          <w:spacing w:val="37"/>
        </w:rPr>
        <w:t xml:space="preserve"> </w:t>
      </w:r>
      <w:r>
        <w:t>(2014).</w:t>
      </w:r>
      <w:r>
        <w:rPr>
          <w:spacing w:val="53"/>
        </w:rPr>
        <w:t xml:space="preserve"> </w:t>
      </w:r>
      <w:r>
        <w:t>Host</w:t>
      </w:r>
      <w:r>
        <w:rPr>
          <w:spacing w:val="22"/>
          <w:w w:val="92"/>
        </w:rPr>
        <w:t xml:space="preserve"> </w:t>
      </w:r>
      <w:r>
        <w:rPr>
          <w:spacing w:val="-2"/>
        </w:rPr>
        <w:t>lifestyle</w:t>
      </w:r>
      <w:r>
        <w:rPr>
          <w:spacing w:val="6"/>
        </w:rPr>
        <w:t xml:space="preserve"> </w:t>
      </w:r>
      <w:r>
        <w:t>aff</w:t>
      </w:r>
      <w:r w:rsidR="00EA69B6">
        <w:t>ects</w:t>
      </w:r>
      <w:r>
        <w:rPr>
          <w:spacing w:val="53"/>
        </w:rPr>
        <w:t xml:space="preserve"> </w:t>
      </w:r>
      <w:r>
        <w:rPr>
          <w:spacing w:val="-3"/>
        </w:rPr>
        <w:t>human</w:t>
      </w:r>
      <w:r>
        <w:rPr>
          <w:spacing w:val="7"/>
        </w:rPr>
        <w:t xml:space="preserve"> </w:t>
      </w:r>
      <w:r>
        <w:t>microbiota</w:t>
      </w:r>
      <w:r>
        <w:rPr>
          <w:spacing w:val="6"/>
        </w:rPr>
        <w:t xml:space="preserve"> </w:t>
      </w:r>
      <w:r>
        <w:t>on</w:t>
      </w:r>
      <w:r>
        <w:rPr>
          <w:spacing w:val="7"/>
        </w:rPr>
        <w:t xml:space="preserve"> </w:t>
      </w:r>
      <w:r>
        <w:t>daily</w:t>
      </w:r>
      <w:r>
        <w:rPr>
          <w:spacing w:val="7"/>
        </w:rPr>
        <w:t xml:space="preserve"> </w:t>
      </w:r>
      <w:r>
        <w:t>timescales.</w:t>
      </w:r>
      <w:r>
        <w:rPr>
          <w:spacing w:val="42"/>
        </w:rPr>
        <w:t xml:space="preserve"> </w:t>
      </w:r>
      <w:r>
        <w:t>Genome</w:t>
      </w:r>
      <w:r>
        <w:rPr>
          <w:spacing w:val="6"/>
        </w:rPr>
        <w:t xml:space="preserve"> </w:t>
      </w:r>
      <w:r>
        <w:t>Biol,</w:t>
      </w:r>
      <w:r>
        <w:rPr>
          <w:spacing w:val="10"/>
        </w:rPr>
        <w:t xml:space="preserve"> </w:t>
      </w:r>
      <w:r>
        <w:t>15,</w:t>
      </w:r>
      <w:r>
        <w:rPr>
          <w:spacing w:val="25"/>
          <w:w w:val="101"/>
        </w:rPr>
        <w:t xml:space="preserve"> </w:t>
      </w:r>
      <w:r>
        <w:t>R8.</w:t>
      </w:r>
    </w:p>
    <w:p w14:paraId="1997B5A3" w14:textId="04664BDF" w:rsidR="00283DE0" w:rsidRDefault="00641826" w:rsidP="003B0178">
      <w:pPr>
        <w:keepLines/>
        <w:spacing w:before="194" w:line="373" w:lineRule="auto"/>
        <w:ind w:left="731" w:right="530" w:hanging="235"/>
        <w:rPr>
          <w:rFonts w:ascii="Georgia" w:eastAsia="Georgia" w:hAnsi="Georgia" w:cs="Georgia"/>
          <w:sz w:val="24"/>
          <w:szCs w:val="24"/>
        </w:rPr>
      </w:pPr>
      <w:r>
        <w:rPr>
          <w:rFonts w:ascii="Georgia"/>
          <w:spacing w:val="-3"/>
          <w:w w:val="95"/>
          <w:sz w:val="24"/>
        </w:rPr>
        <w:t>F</w:t>
      </w:r>
      <w:r>
        <w:rPr>
          <w:rFonts w:ascii="Georgia"/>
          <w:spacing w:val="-4"/>
          <w:w w:val="95"/>
          <w:sz w:val="24"/>
        </w:rPr>
        <w:t>alconer,</w:t>
      </w:r>
      <w:r>
        <w:rPr>
          <w:rFonts w:ascii="Georgia"/>
          <w:spacing w:val="7"/>
          <w:w w:val="95"/>
          <w:sz w:val="24"/>
        </w:rPr>
        <w:t xml:space="preserve"> </w:t>
      </w:r>
      <w:r>
        <w:rPr>
          <w:rFonts w:ascii="Georgia"/>
          <w:w w:val="95"/>
          <w:sz w:val="24"/>
        </w:rPr>
        <w:t>K.</w:t>
      </w:r>
      <w:r>
        <w:rPr>
          <w:rFonts w:ascii="Georgia"/>
          <w:spacing w:val="7"/>
          <w:w w:val="95"/>
          <w:sz w:val="24"/>
        </w:rPr>
        <w:t xml:space="preserve"> </w:t>
      </w:r>
      <w:r>
        <w:rPr>
          <w:rFonts w:ascii="Georgia"/>
          <w:w w:val="95"/>
          <w:sz w:val="24"/>
        </w:rPr>
        <w:t>(1990).</w:t>
      </w:r>
      <w:r>
        <w:rPr>
          <w:rFonts w:ascii="Georgia"/>
          <w:spacing w:val="30"/>
          <w:w w:val="95"/>
          <w:sz w:val="24"/>
        </w:rPr>
        <w:t xml:space="preserve"> </w:t>
      </w:r>
      <w:r>
        <w:rPr>
          <w:rFonts w:ascii="Trebuchet MS"/>
          <w:i/>
          <w:spacing w:val="-4"/>
          <w:w w:val="95"/>
          <w:sz w:val="24"/>
        </w:rPr>
        <w:t>F</w:t>
      </w:r>
      <w:r>
        <w:rPr>
          <w:rFonts w:ascii="Trebuchet MS"/>
          <w:i/>
          <w:spacing w:val="-5"/>
          <w:w w:val="95"/>
          <w:sz w:val="24"/>
        </w:rPr>
        <w:t>r</w:t>
      </w:r>
      <w:r>
        <w:rPr>
          <w:rFonts w:ascii="Trebuchet MS"/>
          <w:i/>
          <w:spacing w:val="-6"/>
          <w:w w:val="95"/>
          <w:sz w:val="24"/>
        </w:rPr>
        <w:t>actal</w:t>
      </w:r>
      <w:r>
        <w:rPr>
          <w:rFonts w:ascii="Trebuchet MS"/>
          <w:i/>
          <w:spacing w:val="-3"/>
          <w:w w:val="95"/>
          <w:sz w:val="24"/>
        </w:rPr>
        <w:t xml:space="preserve"> geometry:</w:t>
      </w:r>
      <w:r>
        <w:rPr>
          <w:rFonts w:ascii="Trebuchet MS"/>
          <w:i/>
          <w:spacing w:val="18"/>
          <w:w w:val="95"/>
          <w:sz w:val="24"/>
        </w:rPr>
        <w:t xml:space="preserve"> </w:t>
      </w:r>
      <w:r>
        <w:rPr>
          <w:rFonts w:ascii="Trebuchet MS"/>
          <w:i/>
          <w:spacing w:val="-2"/>
          <w:w w:val="95"/>
          <w:sz w:val="24"/>
        </w:rPr>
        <w:t xml:space="preserve">mathematical </w:t>
      </w:r>
      <w:r>
        <w:rPr>
          <w:rFonts w:ascii="Trebuchet MS"/>
          <w:i/>
          <w:w w:val="95"/>
          <w:sz w:val="24"/>
        </w:rPr>
        <w:t>foundations</w:t>
      </w:r>
      <w:r>
        <w:rPr>
          <w:rFonts w:ascii="Trebuchet MS"/>
          <w:i/>
          <w:spacing w:val="-2"/>
          <w:w w:val="95"/>
          <w:sz w:val="24"/>
        </w:rPr>
        <w:t xml:space="preserve"> </w:t>
      </w:r>
      <w:r>
        <w:rPr>
          <w:rFonts w:ascii="Trebuchet MS"/>
          <w:i/>
          <w:w w:val="95"/>
          <w:sz w:val="24"/>
        </w:rPr>
        <w:t>and</w:t>
      </w:r>
      <w:r>
        <w:rPr>
          <w:rFonts w:ascii="Trebuchet MS"/>
          <w:i/>
          <w:spacing w:val="-2"/>
          <w:w w:val="95"/>
          <w:sz w:val="24"/>
        </w:rPr>
        <w:t xml:space="preserve"> </w:t>
      </w:r>
      <w:r>
        <w:rPr>
          <w:rFonts w:ascii="Trebuchet MS"/>
          <w:i/>
          <w:w w:val="95"/>
          <w:sz w:val="24"/>
        </w:rPr>
        <w:t>appli</w:t>
      </w:r>
      <w:r>
        <w:rPr>
          <w:rFonts w:ascii="Trebuchet MS"/>
          <w:i/>
          <w:sz w:val="24"/>
        </w:rPr>
        <w:t>cations</w:t>
      </w:r>
      <w:r>
        <w:rPr>
          <w:rFonts w:ascii="Georgia"/>
          <w:sz w:val="24"/>
        </w:rPr>
        <w:t>.</w:t>
      </w:r>
      <w:r>
        <w:rPr>
          <w:rFonts w:ascii="Georgia"/>
          <w:spacing w:val="2"/>
          <w:sz w:val="24"/>
        </w:rPr>
        <w:t xml:space="preserve"> </w:t>
      </w:r>
      <w:r>
        <w:rPr>
          <w:rFonts w:ascii="Georgia"/>
          <w:sz w:val="24"/>
        </w:rPr>
        <w:t>John</w:t>
      </w:r>
      <w:r>
        <w:rPr>
          <w:rFonts w:ascii="Georgia"/>
          <w:spacing w:val="-12"/>
          <w:sz w:val="24"/>
        </w:rPr>
        <w:t xml:space="preserve"> </w:t>
      </w:r>
      <w:r>
        <w:rPr>
          <w:rFonts w:ascii="Georgia"/>
          <w:sz w:val="24"/>
        </w:rPr>
        <w:t>Wiley</w:t>
      </w:r>
      <w:r>
        <w:rPr>
          <w:rFonts w:ascii="Georgia"/>
          <w:spacing w:val="-12"/>
          <w:sz w:val="24"/>
        </w:rPr>
        <w:t xml:space="preserve"> </w:t>
      </w:r>
      <w:r>
        <w:rPr>
          <w:rFonts w:ascii="Georgia"/>
          <w:sz w:val="24"/>
        </w:rPr>
        <w:t>&amp;</w:t>
      </w:r>
      <w:r>
        <w:rPr>
          <w:rFonts w:ascii="Georgia"/>
          <w:spacing w:val="-12"/>
          <w:sz w:val="24"/>
        </w:rPr>
        <w:t xml:space="preserve"> </w:t>
      </w:r>
      <w:r>
        <w:rPr>
          <w:rFonts w:ascii="Georgia"/>
          <w:sz w:val="24"/>
        </w:rPr>
        <w:t>Sons.</w:t>
      </w:r>
    </w:p>
    <w:p w14:paraId="6C1FF685" w14:textId="41355F65" w:rsidR="00283DE0" w:rsidRDefault="00641826" w:rsidP="003B0178">
      <w:pPr>
        <w:pStyle w:val="BodyText"/>
        <w:keepLines/>
        <w:spacing w:before="204" w:line="381" w:lineRule="auto"/>
        <w:ind w:left="731" w:right="528" w:hanging="235"/>
      </w:pPr>
      <w:r>
        <w:rPr>
          <w:spacing w:val="-2"/>
        </w:rPr>
        <w:t>F</w:t>
      </w:r>
      <w:r>
        <w:rPr>
          <w:spacing w:val="-3"/>
        </w:rPr>
        <w:t>erhatosmanoglu,</w:t>
      </w:r>
      <w:r>
        <w:rPr>
          <w:spacing w:val="-10"/>
        </w:rPr>
        <w:t xml:space="preserve"> </w:t>
      </w:r>
      <w:r>
        <w:t>H.,</w:t>
      </w:r>
      <w:r>
        <w:rPr>
          <w:spacing w:val="-11"/>
        </w:rPr>
        <w:t xml:space="preserve"> </w:t>
      </w:r>
      <w:r>
        <w:rPr>
          <w:spacing w:val="-3"/>
        </w:rPr>
        <w:t>T</w:t>
      </w:r>
      <w:r>
        <w:rPr>
          <w:spacing w:val="-4"/>
        </w:rPr>
        <w:t>uncel,</w:t>
      </w:r>
      <w:r>
        <w:rPr>
          <w:spacing w:val="-12"/>
        </w:rPr>
        <w:t xml:space="preserve"> </w:t>
      </w:r>
      <w:r>
        <w:t>E.,</w:t>
      </w:r>
      <w:r>
        <w:rPr>
          <w:spacing w:val="-11"/>
        </w:rPr>
        <w:t xml:space="preserve"> </w:t>
      </w:r>
      <w:r>
        <w:rPr>
          <w:spacing w:val="-2"/>
        </w:rPr>
        <w:t>Agra</w:t>
      </w:r>
      <w:r>
        <w:rPr>
          <w:spacing w:val="-3"/>
        </w:rPr>
        <w:t>wal,</w:t>
      </w:r>
      <w:r>
        <w:rPr>
          <w:spacing w:val="-12"/>
        </w:rPr>
        <w:t xml:space="preserve"> </w:t>
      </w:r>
      <w:r>
        <w:t>D.,</w:t>
      </w:r>
      <w:r>
        <w:rPr>
          <w:spacing w:val="-11"/>
        </w:rPr>
        <w:t xml:space="preserve"> </w:t>
      </w:r>
      <w:r>
        <w:t>&amp;</w:t>
      </w:r>
      <w:r>
        <w:rPr>
          <w:spacing w:val="-13"/>
        </w:rPr>
        <w:t xml:space="preserve"> </w:t>
      </w:r>
      <w:r>
        <w:t>El</w:t>
      </w:r>
      <w:r>
        <w:rPr>
          <w:spacing w:val="-13"/>
        </w:rPr>
        <w:t xml:space="preserve"> </w:t>
      </w:r>
      <w:r>
        <w:t>Abbadi,</w:t>
      </w:r>
      <w:r>
        <w:rPr>
          <w:spacing w:val="-10"/>
        </w:rPr>
        <w:t xml:space="preserve"> </w:t>
      </w:r>
      <w:r>
        <w:t>A.</w:t>
      </w:r>
      <w:r>
        <w:rPr>
          <w:spacing w:val="-13"/>
        </w:rPr>
        <w:t xml:space="preserve"> </w:t>
      </w:r>
      <w:r>
        <w:t xml:space="preserve">(2000). </w:t>
      </w:r>
      <w:r>
        <w:rPr>
          <w:spacing w:val="-5"/>
        </w:rPr>
        <w:t>V</w:t>
      </w:r>
      <w:r>
        <w:rPr>
          <w:spacing w:val="-6"/>
        </w:rPr>
        <w:t>ec</w:t>
      </w:r>
      <w:r>
        <w:rPr>
          <w:w w:val="95"/>
        </w:rPr>
        <w:t>tor</w:t>
      </w:r>
      <w:r>
        <w:rPr>
          <w:spacing w:val="12"/>
          <w:w w:val="95"/>
        </w:rPr>
        <w:t xml:space="preserve"> </w:t>
      </w:r>
      <w:r>
        <w:rPr>
          <w:spacing w:val="-1"/>
          <w:w w:val="95"/>
        </w:rPr>
        <w:t>approximation</w:t>
      </w:r>
      <w:r>
        <w:rPr>
          <w:spacing w:val="12"/>
          <w:w w:val="95"/>
        </w:rPr>
        <w:t xml:space="preserve"> </w:t>
      </w:r>
      <w:r>
        <w:rPr>
          <w:w w:val="95"/>
        </w:rPr>
        <w:t>based</w:t>
      </w:r>
      <w:r>
        <w:rPr>
          <w:spacing w:val="13"/>
          <w:w w:val="95"/>
        </w:rPr>
        <w:t xml:space="preserve"> </w:t>
      </w:r>
      <w:r>
        <w:rPr>
          <w:w w:val="95"/>
        </w:rPr>
        <w:t>indexing</w:t>
      </w:r>
      <w:r>
        <w:rPr>
          <w:spacing w:val="12"/>
          <w:w w:val="95"/>
        </w:rPr>
        <w:t xml:space="preserve"> </w:t>
      </w:r>
      <w:r>
        <w:rPr>
          <w:w w:val="95"/>
        </w:rPr>
        <w:t>for</w:t>
      </w:r>
      <w:r>
        <w:rPr>
          <w:spacing w:val="13"/>
          <w:w w:val="95"/>
        </w:rPr>
        <w:t xml:space="preserve"> </w:t>
      </w:r>
      <w:r>
        <w:rPr>
          <w:w w:val="95"/>
        </w:rPr>
        <w:t>non-uniform</w:t>
      </w:r>
      <w:r>
        <w:rPr>
          <w:spacing w:val="12"/>
          <w:w w:val="95"/>
        </w:rPr>
        <w:t xml:space="preserve"> </w:t>
      </w:r>
      <w:r>
        <w:rPr>
          <w:w w:val="95"/>
        </w:rPr>
        <w:t>high</w:t>
      </w:r>
      <w:r>
        <w:rPr>
          <w:spacing w:val="12"/>
          <w:w w:val="95"/>
        </w:rPr>
        <w:t xml:space="preserve"> </w:t>
      </w:r>
      <w:r>
        <w:rPr>
          <w:w w:val="95"/>
        </w:rPr>
        <w:t>dimensional</w:t>
      </w:r>
      <w:r>
        <w:rPr>
          <w:spacing w:val="13"/>
          <w:w w:val="95"/>
        </w:rPr>
        <w:t xml:space="preserve"> </w:t>
      </w:r>
      <w:r>
        <w:rPr>
          <w:w w:val="95"/>
        </w:rPr>
        <w:t>data</w:t>
      </w:r>
      <w:r>
        <w:rPr>
          <w:spacing w:val="27"/>
          <w:w w:val="98"/>
        </w:rPr>
        <w:t xml:space="preserve"> </w:t>
      </w:r>
      <w:r>
        <w:t>sets.</w:t>
      </w:r>
      <w:r>
        <w:rPr>
          <w:spacing w:val="-9"/>
        </w:rPr>
        <w:t xml:space="preserve"> </w:t>
      </w:r>
      <w:r>
        <w:t>In</w:t>
      </w:r>
      <w:r>
        <w:rPr>
          <w:spacing w:val="-24"/>
        </w:rPr>
        <w:t xml:space="preserve"> </w:t>
      </w:r>
      <w:r>
        <w:t>Proceedings</w:t>
      </w:r>
      <w:r>
        <w:rPr>
          <w:spacing w:val="-23"/>
        </w:rPr>
        <w:t xml:space="preserve"> </w:t>
      </w:r>
      <w:r>
        <w:t>of</w:t>
      </w:r>
      <w:r>
        <w:rPr>
          <w:spacing w:val="-24"/>
        </w:rPr>
        <w:t xml:space="preserve"> </w:t>
      </w:r>
      <w:r>
        <w:t>the</w:t>
      </w:r>
      <w:r>
        <w:rPr>
          <w:spacing w:val="-24"/>
        </w:rPr>
        <w:t xml:space="preserve"> </w:t>
      </w:r>
      <w:r>
        <w:rPr>
          <w:spacing w:val="-3"/>
        </w:rPr>
        <w:t>nin</w:t>
      </w:r>
      <w:r>
        <w:rPr>
          <w:spacing w:val="-2"/>
        </w:rPr>
        <w:t>th</w:t>
      </w:r>
      <w:r>
        <w:rPr>
          <w:spacing w:val="-24"/>
        </w:rPr>
        <w:t xml:space="preserve"> </w:t>
      </w:r>
      <w:r>
        <w:rPr>
          <w:spacing w:val="-2"/>
        </w:rPr>
        <w:t>international</w:t>
      </w:r>
      <w:r>
        <w:rPr>
          <w:spacing w:val="-23"/>
        </w:rPr>
        <w:t xml:space="preserve"> </w:t>
      </w:r>
      <w:r>
        <w:t>conference</w:t>
      </w:r>
      <w:r>
        <w:rPr>
          <w:spacing w:val="-24"/>
        </w:rPr>
        <w:t xml:space="preserve"> </w:t>
      </w:r>
      <w:r>
        <w:t>on</w:t>
      </w:r>
      <w:r>
        <w:rPr>
          <w:spacing w:val="-23"/>
        </w:rPr>
        <w:t xml:space="preserve"> </w:t>
      </w:r>
      <w:r>
        <w:t>Information</w:t>
      </w:r>
      <w:r>
        <w:rPr>
          <w:spacing w:val="32"/>
          <w:w w:val="93"/>
        </w:rPr>
        <w:t xml:space="preserve"> </w:t>
      </w:r>
      <w:r>
        <w:rPr>
          <w:w w:val="95"/>
        </w:rPr>
        <w:t>and</w:t>
      </w:r>
      <w:r>
        <w:rPr>
          <w:spacing w:val="2"/>
          <w:w w:val="95"/>
        </w:rPr>
        <w:t xml:space="preserve"> </w:t>
      </w:r>
      <w:r>
        <w:rPr>
          <w:spacing w:val="-2"/>
          <w:w w:val="95"/>
        </w:rPr>
        <w:t>kno</w:t>
      </w:r>
      <w:r>
        <w:rPr>
          <w:spacing w:val="-1"/>
          <w:w w:val="95"/>
        </w:rPr>
        <w:t>wledge</w:t>
      </w:r>
      <w:r>
        <w:rPr>
          <w:spacing w:val="3"/>
          <w:w w:val="95"/>
        </w:rPr>
        <w:t xml:space="preserve"> </w:t>
      </w:r>
      <w:r>
        <w:rPr>
          <w:spacing w:val="-2"/>
          <w:w w:val="95"/>
        </w:rPr>
        <w:t>managemen</w:t>
      </w:r>
      <w:r>
        <w:rPr>
          <w:spacing w:val="-1"/>
          <w:w w:val="95"/>
        </w:rPr>
        <w:t>t</w:t>
      </w:r>
      <w:r>
        <w:rPr>
          <w:spacing w:val="2"/>
          <w:w w:val="95"/>
        </w:rPr>
        <w:t xml:space="preserve"> </w:t>
      </w:r>
      <w:r>
        <w:rPr>
          <w:w w:val="95"/>
        </w:rPr>
        <w:t>(pp.</w:t>
      </w:r>
      <w:r>
        <w:rPr>
          <w:spacing w:val="3"/>
          <w:w w:val="95"/>
        </w:rPr>
        <w:t xml:space="preserve"> </w:t>
      </w:r>
      <w:r>
        <w:rPr>
          <w:w w:val="95"/>
        </w:rPr>
        <w:t>202–209).</w:t>
      </w:r>
      <w:r>
        <w:rPr>
          <w:spacing w:val="21"/>
          <w:w w:val="95"/>
        </w:rPr>
        <w:t xml:space="preserve"> </w:t>
      </w:r>
      <w:r>
        <w:rPr>
          <w:spacing w:val="-2"/>
          <w:w w:val="95"/>
        </w:rPr>
        <w:t>ACM.</w:t>
      </w:r>
    </w:p>
    <w:p w14:paraId="21413106" w14:textId="77777777" w:rsidR="00283DE0" w:rsidRDefault="00641826" w:rsidP="003B0178">
      <w:pPr>
        <w:pStyle w:val="BodyText"/>
        <w:keepLines/>
        <w:spacing w:before="199" w:line="381" w:lineRule="auto"/>
        <w:ind w:left="731" w:right="528" w:hanging="235"/>
      </w:pPr>
      <w:r>
        <w:rPr>
          <w:spacing w:val="-2"/>
        </w:rPr>
        <w:t>F</w:t>
      </w:r>
      <w:r>
        <w:rPr>
          <w:spacing w:val="-3"/>
        </w:rPr>
        <w:t>erragina,</w:t>
      </w:r>
      <w:r>
        <w:rPr>
          <w:spacing w:val="22"/>
        </w:rPr>
        <w:t xml:space="preserve"> </w:t>
      </w:r>
      <w:r>
        <w:rPr>
          <w:spacing w:val="-7"/>
        </w:rPr>
        <w:t>P</w:t>
      </w:r>
      <w:r>
        <w:rPr>
          <w:spacing w:val="-8"/>
        </w:rPr>
        <w:t>.,</w:t>
      </w:r>
      <w:r>
        <w:rPr>
          <w:spacing w:val="22"/>
        </w:rPr>
        <w:t xml:space="preserve"> </w:t>
      </w:r>
      <w:r>
        <w:t>&amp;</w:t>
      </w:r>
      <w:r>
        <w:rPr>
          <w:spacing w:val="17"/>
        </w:rPr>
        <w:t xml:space="preserve"> </w:t>
      </w:r>
      <w:r>
        <w:t>Manzini,</w:t>
      </w:r>
      <w:r>
        <w:rPr>
          <w:spacing w:val="23"/>
        </w:rPr>
        <w:t xml:space="preserve"> </w:t>
      </w:r>
      <w:r>
        <w:t>G.</w:t>
      </w:r>
      <w:r>
        <w:rPr>
          <w:spacing w:val="16"/>
        </w:rPr>
        <w:t xml:space="preserve"> </w:t>
      </w:r>
      <w:r>
        <w:t>(2000).</w:t>
      </w:r>
      <w:r>
        <w:rPr>
          <w:spacing w:val="18"/>
        </w:rPr>
        <w:t xml:space="preserve"> </w:t>
      </w:r>
      <w:r>
        <w:t>Opportunistic</w:t>
      </w:r>
      <w:r>
        <w:rPr>
          <w:spacing w:val="16"/>
        </w:rPr>
        <w:t xml:space="preserve"> </w:t>
      </w:r>
      <w:r>
        <w:t>data</w:t>
      </w:r>
      <w:r>
        <w:rPr>
          <w:spacing w:val="17"/>
        </w:rPr>
        <w:t xml:space="preserve"> </w:t>
      </w:r>
      <w:r>
        <w:t>structures</w:t>
      </w:r>
      <w:r>
        <w:rPr>
          <w:spacing w:val="17"/>
        </w:rPr>
        <w:t xml:space="preserve"> </w:t>
      </w:r>
      <w:r>
        <w:t>with</w:t>
      </w:r>
      <w:r>
        <w:rPr>
          <w:spacing w:val="27"/>
          <w:w w:val="96"/>
        </w:rPr>
        <w:t xml:space="preserve"> </w:t>
      </w:r>
      <w:r>
        <w:rPr>
          <w:w w:val="95"/>
        </w:rPr>
        <w:t>applications.</w:t>
      </w:r>
      <w:r>
        <w:rPr>
          <w:spacing w:val="6"/>
          <w:w w:val="95"/>
        </w:rPr>
        <w:t xml:space="preserve"> </w:t>
      </w:r>
      <w:r>
        <w:rPr>
          <w:w w:val="95"/>
        </w:rPr>
        <w:t>In</w:t>
      </w:r>
      <w:r>
        <w:rPr>
          <w:spacing w:val="-6"/>
          <w:w w:val="95"/>
        </w:rPr>
        <w:t xml:space="preserve"> </w:t>
      </w:r>
      <w:r>
        <w:rPr>
          <w:spacing w:val="-2"/>
          <w:w w:val="95"/>
        </w:rPr>
        <w:t>F</w:t>
      </w:r>
      <w:r>
        <w:rPr>
          <w:spacing w:val="-3"/>
          <w:w w:val="95"/>
        </w:rPr>
        <w:t>oundations</w:t>
      </w:r>
      <w:r>
        <w:rPr>
          <w:spacing w:val="-6"/>
          <w:w w:val="95"/>
        </w:rPr>
        <w:t xml:space="preserve"> </w:t>
      </w:r>
      <w:r>
        <w:rPr>
          <w:w w:val="95"/>
        </w:rPr>
        <w:t>of</w:t>
      </w:r>
      <w:r>
        <w:rPr>
          <w:spacing w:val="-6"/>
          <w:w w:val="95"/>
        </w:rPr>
        <w:t xml:space="preserve"> </w:t>
      </w:r>
      <w:r>
        <w:rPr>
          <w:w w:val="95"/>
        </w:rPr>
        <w:t>Computer</w:t>
      </w:r>
      <w:r>
        <w:rPr>
          <w:spacing w:val="-5"/>
          <w:w w:val="95"/>
        </w:rPr>
        <w:t xml:space="preserve"> </w:t>
      </w:r>
      <w:r>
        <w:rPr>
          <w:w w:val="95"/>
        </w:rPr>
        <w:t>Science,</w:t>
      </w:r>
      <w:r>
        <w:rPr>
          <w:spacing w:val="-4"/>
          <w:w w:val="95"/>
        </w:rPr>
        <w:t xml:space="preserve"> </w:t>
      </w:r>
      <w:r>
        <w:rPr>
          <w:w w:val="95"/>
        </w:rPr>
        <w:t>2000.</w:t>
      </w:r>
      <w:r>
        <w:rPr>
          <w:spacing w:val="-5"/>
          <w:w w:val="95"/>
        </w:rPr>
        <w:t xml:space="preserve"> </w:t>
      </w:r>
      <w:r>
        <w:rPr>
          <w:w w:val="95"/>
        </w:rPr>
        <w:t>Proceedings.</w:t>
      </w:r>
      <w:r>
        <w:rPr>
          <w:spacing w:val="-5"/>
          <w:w w:val="95"/>
        </w:rPr>
        <w:t xml:space="preserve"> </w:t>
      </w:r>
      <w:r>
        <w:rPr>
          <w:w w:val="95"/>
        </w:rPr>
        <w:t>41st</w:t>
      </w:r>
      <w:r>
        <w:rPr>
          <w:spacing w:val="28"/>
          <w:w w:val="98"/>
        </w:rPr>
        <w:t xml:space="preserve"> </w:t>
      </w:r>
      <w:r>
        <w:rPr>
          <w:spacing w:val="-1"/>
          <w:w w:val="95"/>
        </w:rPr>
        <w:t>Annual</w:t>
      </w:r>
      <w:r>
        <w:rPr>
          <w:spacing w:val="2"/>
          <w:w w:val="95"/>
        </w:rPr>
        <w:t xml:space="preserve"> </w:t>
      </w:r>
      <w:r>
        <w:rPr>
          <w:w w:val="95"/>
        </w:rPr>
        <w:t>Symposium</w:t>
      </w:r>
      <w:r>
        <w:rPr>
          <w:spacing w:val="2"/>
          <w:w w:val="95"/>
        </w:rPr>
        <w:t xml:space="preserve"> </w:t>
      </w:r>
      <w:r>
        <w:rPr>
          <w:w w:val="95"/>
        </w:rPr>
        <w:t>on</w:t>
      </w:r>
      <w:r>
        <w:rPr>
          <w:spacing w:val="3"/>
          <w:w w:val="95"/>
        </w:rPr>
        <w:t xml:space="preserve"> </w:t>
      </w:r>
      <w:r>
        <w:rPr>
          <w:w w:val="95"/>
        </w:rPr>
        <w:t>(pp.</w:t>
      </w:r>
      <w:r>
        <w:rPr>
          <w:spacing w:val="2"/>
          <w:w w:val="95"/>
        </w:rPr>
        <w:t xml:space="preserve"> </w:t>
      </w:r>
      <w:r>
        <w:rPr>
          <w:w w:val="95"/>
        </w:rPr>
        <w:t>390–398).</w:t>
      </w:r>
      <w:r>
        <w:rPr>
          <w:spacing w:val="22"/>
          <w:w w:val="95"/>
        </w:rPr>
        <w:t xml:space="preserve"> </w:t>
      </w:r>
      <w:r>
        <w:rPr>
          <w:w w:val="95"/>
        </w:rPr>
        <w:t>IEEE.</w:t>
      </w:r>
    </w:p>
    <w:p w14:paraId="5D026B73"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40E1046D" w14:textId="77777777" w:rsidR="00283DE0" w:rsidRDefault="00283DE0" w:rsidP="003B0178">
      <w:pPr>
        <w:keepLines/>
        <w:rPr>
          <w:rFonts w:ascii="Georgia" w:eastAsia="Georgia" w:hAnsi="Georgia" w:cs="Georgia"/>
          <w:sz w:val="20"/>
          <w:szCs w:val="20"/>
        </w:rPr>
      </w:pPr>
    </w:p>
    <w:p w14:paraId="1373A7C9" w14:textId="77777777" w:rsidR="00283DE0" w:rsidRDefault="00283DE0" w:rsidP="003B0178">
      <w:pPr>
        <w:keepLines/>
        <w:rPr>
          <w:rFonts w:ascii="Georgia" w:eastAsia="Georgia" w:hAnsi="Georgia" w:cs="Georgia"/>
          <w:sz w:val="20"/>
          <w:szCs w:val="20"/>
        </w:rPr>
      </w:pPr>
    </w:p>
    <w:p w14:paraId="56F889DB" w14:textId="77777777" w:rsidR="00283DE0" w:rsidRDefault="00283DE0" w:rsidP="003B0178">
      <w:pPr>
        <w:keepLines/>
        <w:rPr>
          <w:rFonts w:ascii="Georgia" w:eastAsia="Georgia" w:hAnsi="Georgia" w:cs="Georgia"/>
          <w:sz w:val="20"/>
          <w:szCs w:val="20"/>
        </w:rPr>
      </w:pPr>
    </w:p>
    <w:p w14:paraId="17CD8D79" w14:textId="77777777" w:rsidR="00283DE0" w:rsidRDefault="00283DE0" w:rsidP="003B0178">
      <w:pPr>
        <w:keepLines/>
        <w:spacing w:before="10"/>
        <w:rPr>
          <w:rFonts w:ascii="Georgia" w:eastAsia="Georgia" w:hAnsi="Georgia" w:cs="Georgia"/>
          <w:sz w:val="25"/>
          <w:szCs w:val="25"/>
        </w:rPr>
      </w:pPr>
    </w:p>
    <w:p w14:paraId="43B9188C" w14:textId="77777777" w:rsidR="00283DE0" w:rsidRDefault="00641826" w:rsidP="003B0178">
      <w:pPr>
        <w:pStyle w:val="BodyText"/>
        <w:keepLines/>
        <w:spacing w:before="59" w:line="381" w:lineRule="auto"/>
        <w:ind w:left="731" w:right="528" w:hanging="235"/>
      </w:pPr>
      <w:r>
        <w:rPr>
          <w:spacing w:val="-4"/>
        </w:rPr>
        <w:t>F</w:t>
      </w:r>
      <w:r>
        <w:rPr>
          <w:spacing w:val="-5"/>
        </w:rPr>
        <w:t>rank,</w:t>
      </w:r>
      <w:r>
        <w:rPr>
          <w:spacing w:val="-19"/>
        </w:rPr>
        <w:t xml:space="preserve"> </w:t>
      </w:r>
      <w:r>
        <w:t>D.</w:t>
      </w:r>
      <w:r>
        <w:rPr>
          <w:spacing w:val="-19"/>
        </w:rPr>
        <w:t xml:space="preserve"> </w:t>
      </w:r>
      <w:r>
        <w:t>N.,</w:t>
      </w:r>
      <w:r>
        <w:rPr>
          <w:spacing w:val="-18"/>
        </w:rPr>
        <w:t xml:space="preserve"> </w:t>
      </w:r>
      <w:r>
        <w:t>&amp;</w:t>
      </w:r>
      <w:r>
        <w:rPr>
          <w:spacing w:val="-20"/>
        </w:rPr>
        <w:t xml:space="preserve"> </w:t>
      </w:r>
      <w:r>
        <w:rPr>
          <w:spacing w:val="-2"/>
        </w:rPr>
        <w:t>P</w:t>
      </w:r>
      <w:r>
        <w:rPr>
          <w:spacing w:val="-3"/>
        </w:rPr>
        <w:t>ace,</w:t>
      </w:r>
      <w:r>
        <w:rPr>
          <w:spacing w:val="-19"/>
        </w:rPr>
        <w:t xml:space="preserve"> </w:t>
      </w:r>
      <w:r>
        <w:t>N.</w:t>
      </w:r>
      <w:r>
        <w:rPr>
          <w:spacing w:val="-19"/>
        </w:rPr>
        <w:t xml:space="preserve"> </w:t>
      </w:r>
      <w:r>
        <w:t>R.</w:t>
      </w:r>
      <w:r>
        <w:rPr>
          <w:spacing w:val="-19"/>
        </w:rPr>
        <w:t xml:space="preserve"> </w:t>
      </w:r>
      <w:r>
        <w:t>(2008).</w:t>
      </w:r>
      <w:r>
        <w:rPr>
          <w:spacing w:val="-9"/>
        </w:rPr>
        <w:t xml:space="preserve"> </w:t>
      </w:r>
      <w:r>
        <w:rPr>
          <w:spacing w:val="-2"/>
        </w:rPr>
        <w:t>Gastrointestinal</w:t>
      </w:r>
      <w:r>
        <w:rPr>
          <w:spacing w:val="-19"/>
        </w:rPr>
        <w:t xml:space="preserve"> </w:t>
      </w:r>
      <w:r>
        <w:t>microbiology</w:t>
      </w:r>
      <w:r>
        <w:rPr>
          <w:spacing w:val="-20"/>
        </w:rPr>
        <w:t xml:space="preserve"> </w:t>
      </w:r>
      <w:r>
        <w:rPr>
          <w:spacing w:val="-2"/>
        </w:rPr>
        <w:t>enters</w:t>
      </w:r>
      <w:r>
        <w:rPr>
          <w:spacing w:val="-20"/>
        </w:rPr>
        <w:t xml:space="preserve"> </w:t>
      </w:r>
      <w:r>
        <w:t>the</w:t>
      </w:r>
      <w:r>
        <w:rPr>
          <w:spacing w:val="37"/>
          <w:w w:val="95"/>
        </w:rPr>
        <w:t xml:space="preserve"> </w:t>
      </w:r>
      <w:r>
        <w:rPr>
          <w:w w:val="95"/>
        </w:rPr>
        <w:t>metagenomics</w:t>
      </w:r>
      <w:r>
        <w:rPr>
          <w:spacing w:val="2"/>
          <w:w w:val="95"/>
        </w:rPr>
        <w:t xml:space="preserve"> </w:t>
      </w:r>
      <w:r>
        <w:rPr>
          <w:w w:val="95"/>
        </w:rPr>
        <w:t>era.</w:t>
      </w:r>
      <w:r>
        <w:rPr>
          <w:spacing w:val="23"/>
          <w:w w:val="95"/>
        </w:rPr>
        <w:t xml:space="preserve"> </w:t>
      </w:r>
      <w:r>
        <w:rPr>
          <w:spacing w:val="-1"/>
          <w:w w:val="95"/>
        </w:rPr>
        <w:t>Current</w:t>
      </w:r>
      <w:r>
        <w:rPr>
          <w:spacing w:val="4"/>
          <w:w w:val="95"/>
        </w:rPr>
        <w:t xml:space="preserve"> </w:t>
      </w:r>
      <w:r>
        <w:rPr>
          <w:w w:val="95"/>
        </w:rPr>
        <w:t>opinion</w:t>
      </w:r>
      <w:r>
        <w:rPr>
          <w:spacing w:val="4"/>
          <w:w w:val="95"/>
        </w:rPr>
        <w:t xml:space="preserve"> </w:t>
      </w:r>
      <w:r>
        <w:rPr>
          <w:w w:val="95"/>
        </w:rPr>
        <w:t>in</w:t>
      </w:r>
      <w:r>
        <w:rPr>
          <w:spacing w:val="3"/>
          <w:w w:val="95"/>
        </w:rPr>
        <w:t xml:space="preserve"> </w:t>
      </w:r>
      <w:r>
        <w:rPr>
          <w:spacing w:val="-2"/>
          <w:w w:val="95"/>
        </w:rPr>
        <w:t>gastro</w:t>
      </w:r>
      <w:r>
        <w:rPr>
          <w:spacing w:val="-3"/>
          <w:w w:val="95"/>
        </w:rPr>
        <w:t>en</w:t>
      </w:r>
      <w:r>
        <w:rPr>
          <w:spacing w:val="-2"/>
          <w:w w:val="95"/>
        </w:rPr>
        <w:t>terology,</w:t>
      </w:r>
      <w:r>
        <w:rPr>
          <w:spacing w:val="4"/>
          <w:w w:val="95"/>
        </w:rPr>
        <w:t xml:space="preserve"> </w:t>
      </w:r>
      <w:r>
        <w:rPr>
          <w:w w:val="95"/>
        </w:rPr>
        <w:t>24,</w:t>
      </w:r>
      <w:r>
        <w:rPr>
          <w:spacing w:val="3"/>
          <w:w w:val="95"/>
        </w:rPr>
        <w:t xml:space="preserve"> </w:t>
      </w:r>
      <w:r>
        <w:rPr>
          <w:w w:val="95"/>
        </w:rPr>
        <w:t>4–10.</w:t>
      </w:r>
    </w:p>
    <w:p w14:paraId="2EEF988A" w14:textId="77777777" w:rsidR="00283DE0" w:rsidRDefault="00641826" w:rsidP="003B0178">
      <w:pPr>
        <w:pStyle w:val="BodyText"/>
        <w:keepLines/>
        <w:spacing w:before="199" w:line="381" w:lineRule="auto"/>
        <w:ind w:left="731" w:right="528" w:hanging="235"/>
      </w:pPr>
      <w:r>
        <w:t>Gire,</w:t>
      </w:r>
      <w:r>
        <w:rPr>
          <w:spacing w:val="6"/>
        </w:rPr>
        <w:t xml:space="preserve"> </w:t>
      </w:r>
      <w:r>
        <w:t>S.</w:t>
      </w:r>
      <w:r>
        <w:rPr>
          <w:spacing w:val="6"/>
        </w:rPr>
        <w:t xml:space="preserve"> </w:t>
      </w:r>
      <w:r>
        <w:t>K.,</w:t>
      </w:r>
      <w:r>
        <w:rPr>
          <w:spacing w:val="7"/>
        </w:rPr>
        <w:t xml:space="preserve"> </w:t>
      </w:r>
      <w:r>
        <w:t>Goba,</w:t>
      </w:r>
      <w:r>
        <w:rPr>
          <w:spacing w:val="7"/>
        </w:rPr>
        <w:t xml:space="preserve"> </w:t>
      </w:r>
      <w:r>
        <w:t>A.,</w:t>
      </w:r>
      <w:r>
        <w:rPr>
          <w:spacing w:val="6"/>
        </w:rPr>
        <w:t xml:space="preserve"> </w:t>
      </w:r>
      <w:r>
        <w:t>Andersen,</w:t>
      </w:r>
      <w:r>
        <w:rPr>
          <w:spacing w:val="7"/>
        </w:rPr>
        <w:t xml:space="preserve"> </w:t>
      </w:r>
      <w:r>
        <w:t>K.</w:t>
      </w:r>
      <w:r>
        <w:rPr>
          <w:spacing w:val="6"/>
        </w:rPr>
        <w:t xml:space="preserve"> </w:t>
      </w:r>
      <w:r>
        <w:t>G.,</w:t>
      </w:r>
      <w:r>
        <w:rPr>
          <w:spacing w:val="6"/>
        </w:rPr>
        <w:t xml:space="preserve"> </w:t>
      </w:r>
      <w:r>
        <w:t>Sealfon,</w:t>
      </w:r>
      <w:r>
        <w:rPr>
          <w:spacing w:val="6"/>
        </w:rPr>
        <w:t xml:space="preserve"> </w:t>
      </w:r>
      <w:r>
        <w:t>R.</w:t>
      </w:r>
      <w:r>
        <w:rPr>
          <w:spacing w:val="6"/>
        </w:rPr>
        <w:t xml:space="preserve"> </w:t>
      </w:r>
      <w:r>
        <w:t>S.,</w:t>
      </w:r>
      <w:r>
        <w:rPr>
          <w:spacing w:val="7"/>
        </w:rPr>
        <w:t xml:space="preserve"> </w:t>
      </w:r>
      <w:r>
        <w:rPr>
          <w:spacing w:val="-2"/>
        </w:rPr>
        <w:t>P</w:t>
      </w:r>
      <w:r>
        <w:rPr>
          <w:spacing w:val="-3"/>
        </w:rPr>
        <w:t>ark,</w:t>
      </w:r>
      <w:r>
        <w:rPr>
          <w:spacing w:val="6"/>
        </w:rPr>
        <w:t xml:space="preserve"> </w:t>
      </w:r>
      <w:r>
        <w:t>D.</w:t>
      </w:r>
      <w:r>
        <w:rPr>
          <w:spacing w:val="6"/>
        </w:rPr>
        <w:t xml:space="preserve"> </w:t>
      </w:r>
      <w:r>
        <w:t>J.,</w:t>
      </w:r>
      <w:r>
        <w:rPr>
          <w:spacing w:val="6"/>
        </w:rPr>
        <w:t xml:space="preserve"> </w:t>
      </w:r>
      <w:r>
        <w:t>Kanneh,</w:t>
      </w:r>
      <w:r>
        <w:rPr>
          <w:spacing w:val="23"/>
          <w:w w:val="96"/>
        </w:rPr>
        <w:t xml:space="preserve"> </w:t>
      </w:r>
      <w:r>
        <w:t>L.,</w:t>
      </w:r>
      <w:r>
        <w:rPr>
          <w:spacing w:val="4"/>
        </w:rPr>
        <w:t xml:space="preserve"> </w:t>
      </w:r>
      <w:r>
        <w:t>Jalloh,</w:t>
      </w:r>
      <w:r>
        <w:rPr>
          <w:spacing w:val="6"/>
        </w:rPr>
        <w:t xml:space="preserve"> </w:t>
      </w:r>
      <w:r>
        <w:t>S.,</w:t>
      </w:r>
      <w:r>
        <w:rPr>
          <w:spacing w:val="5"/>
        </w:rPr>
        <w:t xml:space="preserve"> </w:t>
      </w:r>
      <w:r>
        <w:t>Momoh,</w:t>
      </w:r>
      <w:r>
        <w:rPr>
          <w:spacing w:val="6"/>
        </w:rPr>
        <w:t xml:space="preserve"> </w:t>
      </w:r>
      <w:r>
        <w:t>M.,</w:t>
      </w:r>
      <w:r>
        <w:rPr>
          <w:spacing w:val="5"/>
        </w:rPr>
        <w:t xml:space="preserve"> </w:t>
      </w:r>
      <w:r>
        <w:rPr>
          <w:spacing w:val="-3"/>
        </w:rPr>
        <w:t>F</w:t>
      </w:r>
      <w:r>
        <w:rPr>
          <w:spacing w:val="-4"/>
        </w:rPr>
        <w:t>ullah,</w:t>
      </w:r>
      <w:r>
        <w:rPr>
          <w:spacing w:val="5"/>
        </w:rPr>
        <w:t xml:space="preserve"> </w:t>
      </w:r>
      <w:r>
        <w:t>M.,</w:t>
      </w:r>
      <w:r>
        <w:rPr>
          <w:spacing w:val="5"/>
        </w:rPr>
        <w:t xml:space="preserve"> </w:t>
      </w:r>
      <w:r>
        <w:t>Dudas,</w:t>
      </w:r>
      <w:r>
        <w:rPr>
          <w:spacing w:val="5"/>
        </w:rPr>
        <w:t xml:space="preserve"> </w:t>
      </w:r>
      <w:r>
        <w:t>G.</w:t>
      </w:r>
      <w:r>
        <w:rPr>
          <w:spacing w:val="4"/>
        </w:rPr>
        <w:t xml:space="preserve"> </w:t>
      </w:r>
      <w:r>
        <w:t>et</w:t>
      </w:r>
      <w:r>
        <w:rPr>
          <w:spacing w:val="4"/>
        </w:rPr>
        <w:t xml:space="preserve"> </w:t>
      </w:r>
      <w:r>
        <w:t>al.</w:t>
      </w:r>
      <w:r>
        <w:rPr>
          <w:spacing w:val="4"/>
        </w:rPr>
        <w:t xml:space="preserve"> </w:t>
      </w:r>
      <w:r>
        <w:t>(2014).</w:t>
      </w:r>
      <w:r>
        <w:rPr>
          <w:spacing w:val="33"/>
        </w:rPr>
        <w:t xml:space="preserve"> </w:t>
      </w:r>
      <w:r>
        <w:t>Genomic</w:t>
      </w:r>
      <w:r>
        <w:rPr>
          <w:spacing w:val="21"/>
          <w:w w:val="94"/>
        </w:rPr>
        <w:t xml:space="preserve"> </w:t>
      </w:r>
      <w:r>
        <w:rPr>
          <w:spacing w:val="-1"/>
          <w:w w:val="95"/>
        </w:rPr>
        <w:t>surv</w:t>
      </w:r>
      <w:r>
        <w:rPr>
          <w:spacing w:val="-2"/>
          <w:w w:val="95"/>
        </w:rPr>
        <w:t>eillance</w:t>
      </w:r>
      <w:r>
        <w:rPr>
          <w:spacing w:val="-3"/>
          <w:w w:val="95"/>
        </w:rPr>
        <w:t xml:space="preserve"> </w:t>
      </w:r>
      <w:r>
        <w:rPr>
          <w:w w:val="95"/>
        </w:rPr>
        <w:t>elucidates</w:t>
      </w:r>
      <w:r>
        <w:rPr>
          <w:spacing w:val="-2"/>
          <w:w w:val="95"/>
        </w:rPr>
        <w:t xml:space="preserve"> </w:t>
      </w:r>
      <w:r>
        <w:rPr>
          <w:spacing w:val="1"/>
          <w:w w:val="95"/>
        </w:rPr>
        <w:t>ebola</w:t>
      </w:r>
      <w:r>
        <w:rPr>
          <w:spacing w:val="-3"/>
          <w:w w:val="95"/>
        </w:rPr>
        <w:t xml:space="preserve"> </w:t>
      </w:r>
      <w:r>
        <w:rPr>
          <w:w w:val="95"/>
        </w:rPr>
        <w:t>virus</w:t>
      </w:r>
      <w:r>
        <w:rPr>
          <w:spacing w:val="-4"/>
          <w:w w:val="95"/>
        </w:rPr>
        <w:t xml:space="preserve"> </w:t>
      </w:r>
      <w:r>
        <w:rPr>
          <w:w w:val="95"/>
        </w:rPr>
        <w:t>origin</w:t>
      </w:r>
      <w:r>
        <w:rPr>
          <w:spacing w:val="-3"/>
          <w:w w:val="95"/>
        </w:rPr>
        <w:t xml:space="preserve"> </w:t>
      </w:r>
      <w:r>
        <w:rPr>
          <w:w w:val="95"/>
        </w:rPr>
        <w:t>and</w:t>
      </w:r>
      <w:r>
        <w:rPr>
          <w:spacing w:val="-3"/>
          <w:w w:val="95"/>
        </w:rPr>
        <w:t xml:space="preserve"> </w:t>
      </w:r>
      <w:r>
        <w:rPr>
          <w:w w:val="95"/>
        </w:rPr>
        <w:t>transmission</w:t>
      </w:r>
      <w:r>
        <w:rPr>
          <w:spacing w:val="-4"/>
          <w:w w:val="95"/>
        </w:rPr>
        <w:t xml:space="preserve"> </w:t>
      </w:r>
      <w:r>
        <w:rPr>
          <w:w w:val="95"/>
        </w:rPr>
        <w:t>during</w:t>
      </w:r>
      <w:r>
        <w:rPr>
          <w:spacing w:val="-3"/>
          <w:w w:val="95"/>
        </w:rPr>
        <w:t xml:space="preserve"> </w:t>
      </w:r>
      <w:r>
        <w:rPr>
          <w:w w:val="95"/>
        </w:rPr>
        <w:t>the</w:t>
      </w:r>
      <w:r>
        <w:rPr>
          <w:spacing w:val="-4"/>
          <w:w w:val="95"/>
        </w:rPr>
        <w:t xml:space="preserve"> </w:t>
      </w:r>
      <w:r>
        <w:rPr>
          <w:w w:val="95"/>
        </w:rPr>
        <w:t>2014</w:t>
      </w:r>
      <w:r>
        <w:rPr>
          <w:spacing w:val="27"/>
          <w:w w:val="89"/>
        </w:rPr>
        <w:t xml:space="preserve"> </w:t>
      </w:r>
      <w:r>
        <w:rPr>
          <w:w w:val="95"/>
        </w:rPr>
        <w:t>outbreak.</w:t>
      </w:r>
      <w:r>
        <w:rPr>
          <w:spacing w:val="13"/>
          <w:w w:val="95"/>
        </w:rPr>
        <w:t xml:space="preserve"> </w:t>
      </w:r>
      <w:r>
        <w:rPr>
          <w:w w:val="95"/>
        </w:rPr>
        <w:t>Science,</w:t>
      </w:r>
      <w:r>
        <w:rPr>
          <w:spacing w:val="-5"/>
          <w:w w:val="95"/>
        </w:rPr>
        <w:t xml:space="preserve"> </w:t>
      </w:r>
      <w:r>
        <w:rPr>
          <w:w w:val="95"/>
        </w:rPr>
        <w:t>345,</w:t>
      </w:r>
      <w:r>
        <w:rPr>
          <w:spacing w:val="-4"/>
          <w:w w:val="95"/>
        </w:rPr>
        <w:t xml:space="preserve"> </w:t>
      </w:r>
      <w:r>
        <w:rPr>
          <w:w w:val="95"/>
        </w:rPr>
        <w:t>1369–1372.</w:t>
      </w:r>
    </w:p>
    <w:p w14:paraId="38BBAC44" w14:textId="77777777" w:rsidR="00283DE0" w:rsidRDefault="00641826" w:rsidP="003B0178">
      <w:pPr>
        <w:pStyle w:val="BodyText"/>
        <w:keepLines/>
        <w:spacing w:before="199" w:line="381" w:lineRule="auto"/>
        <w:ind w:left="731" w:right="528" w:hanging="235"/>
      </w:pPr>
      <w:r>
        <w:t>Grossi,</w:t>
      </w:r>
      <w:r>
        <w:rPr>
          <w:spacing w:val="-8"/>
        </w:rPr>
        <w:t xml:space="preserve"> </w:t>
      </w:r>
      <w:r>
        <w:t>R.,</w:t>
      </w:r>
      <w:r>
        <w:rPr>
          <w:spacing w:val="-8"/>
        </w:rPr>
        <w:t xml:space="preserve"> </w:t>
      </w:r>
      <w:r>
        <w:t>&amp;</w:t>
      </w:r>
      <w:r>
        <w:rPr>
          <w:spacing w:val="-9"/>
        </w:rPr>
        <w:t xml:space="preserve"> </w:t>
      </w:r>
      <w:r>
        <w:t>Vitter,</w:t>
      </w:r>
      <w:r>
        <w:rPr>
          <w:spacing w:val="-7"/>
        </w:rPr>
        <w:t xml:space="preserve"> </w:t>
      </w:r>
      <w:r>
        <w:t>J.</w:t>
      </w:r>
      <w:r>
        <w:rPr>
          <w:spacing w:val="-9"/>
        </w:rPr>
        <w:t xml:space="preserve"> </w:t>
      </w:r>
      <w:r>
        <w:t>S.</w:t>
      </w:r>
      <w:r>
        <w:rPr>
          <w:spacing w:val="-9"/>
        </w:rPr>
        <w:t xml:space="preserve"> </w:t>
      </w:r>
      <w:r>
        <w:t>(2005).</w:t>
      </w:r>
      <w:r>
        <w:rPr>
          <w:spacing w:val="11"/>
        </w:rPr>
        <w:t xml:space="preserve"> </w:t>
      </w:r>
      <w:r>
        <w:t>Compressed</w:t>
      </w:r>
      <w:r>
        <w:rPr>
          <w:spacing w:val="-8"/>
        </w:rPr>
        <w:t xml:space="preserve"> </w:t>
      </w:r>
      <w:r>
        <w:t>suffix</w:t>
      </w:r>
      <w:r>
        <w:rPr>
          <w:spacing w:val="-9"/>
        </w:rPr>
        <w:t xml:space="preserve"> </w:t>
      </w:r>
      <w:r>
        <w:rPr>
          <w:spacing w:val="-2"/>
        </w:rPr>
        <w:t>arrays</w:t>
      </w:r>
      <w:r>
        <w:rPr>
          <w:spacing w:val="-8"/>
        </w:rPr>
        <w:t xml:space="preserve"> </w:t>
      </w:r>
      <w:r>
        <w:t>and</w:t>
      </w:r>
      <w:r>
        <w:rPr>
          <w:spacing w:val="-9"/>
        </w:rPr>
        <w:t xml:space="preserve"> </w:t>
      </w:r>
      <w:r>
        <w:t>suffix</w:t>
      </w:r>
      <w:r>
        <w:rPr>
          <w:spacing w:val="-8"/>
        </w:rPr>
        <w:t xml:space="preserve"> </w:t>
      </w:r>
      <w:r>
        <w:t>trees</w:t>
      </w:r>
      <w:r>
        <w:rPr>
          <w:spacing w:val="20"/>
          <w:w w:val="93"/>
        </w:rPr>
        <w:t xml:space="preserve"> </w:t>
      </w:r>
      <w:r>
        <w:t>with</w:t>
      </w:r>
      <w:r>
        <w:rPr>
          <w:spacing w:val="-16"/>
        </w:rPr>
        <w:t xml:space="preserve"> </w:t>
      </w:r>
      <w:r>
        <w:t>applications</w:t>
      </w:r>
      <w:r>
        <w:rPr>
          <w:spacing w:val="-16"/>
        </w:rPr>
        <w:t xml:space="preserve"> </w:t>
      </w:r>
      <w:r>
        <w:t>to</w:t>
      </w:r>
      <w:r>
        <w:rPr>
          <w:spacing w:val="-15"/>
        </w:rPr>
        <w:t xml:space="preserve"> </w:t>
      </w:r>
      <w:r>
        <w:t>text</w:t>
      </w:r>
      <w:r>
        <w:rPr>
          <w:spacing w:val="-16"/>
        </w:rPr>
        <w:t xml:space="preserve"> </w:t>
      </w:r>
      <w:r>
        <w:t>indexing</w:t>
      </w:r>
      <w:r>
        <w:rPr>
          <w:spacing w:val="-16"/>
        </w:rPr>
        <w:t xml:space="preserve"> </w:t>
      </w:r>
      <w:r>
        <w:t>and</w:t>
      </w:r>
      <w:r>
        <w:rPr>
          <w:spacing w:val="-16"/>
        </w:rPr>
        <w:t xml:space="preserve"> </w:t>
      </w:r>
      <w:r>
        <w:t>string</w:t>
      </w:r>
      <w:r>
        <w:rPr>
          <w:spacing w:val="-15"/>
        </w:rPr>
        <w:t xml:space="preserve"> </w:t>
      </w:r>
      <w:r>
        <w:rPr>
          <w:spacing w:val="-2"/>
        </w:rPr>
        <w:t xml:space="preserve">matching. </w:t>
      </w:r>
      <w:r>
        <w:t>SIAM</w:t>
      </w:r>
      <w:r>
        <w:rPr>
          <w:spacing w:val="-16"/>
        </w:rPr>
        <w:t xml:space="preserve"> </w:t>
      </w:r>
      <w:r>
        <w:t>Journal</w:t>
      </w:r>
      <w:r>
        <w:rPr>
          <w:spacing w:val="-15"/>
        </w:rPr>
        <w:t xml:space="preserve"> </w:t>
      </w:r>
      <w:r>
        <w:t>on</w:t>
      </w:r>
      <w:r>
        <w:rPr>
          <w:spacing w:val="22"/>
          <w:w w:val="90"/>
        </w:rPr>
        <w:t xml:space="preserve"> </w:t>
      </w:r>
      <w:r>
        <w:rPr>
          <w:w w:val="95"/>
        </w:rPr>
        <w:t>Computing,</w:t>
      </w:r>
      <w:r>
        <w:rPr>
          <w:spacing w:val="-21"/>
          <w:w w:val="95"/>
        </w:rPr>
        <w:t xml:space="preserve"> </w:t>
      </w:r>
      <w:r>
        <w:rPr>
          <w:w w:val="95"/>
        </w:rPr>
        <w:t>35,</w:t>
      </w:r>
      <w:r>
        <w:rPr>
          <w:spacing w:val="-21"/>
          <w:w w:val="95"/>
        </w:rPr>
        <w:t xml:space="preserve"> </w:t>
      </w:r>
      <w:r>
        <w:rPr>
          <w:w w:val="95"/>
        </w:rPr>
        <w:t>378–407.</w:t>
      </w:r>
    </w:p>
    <w:p w14:paraId="12CC8725" w14:textId="77777777" w:rsidR="00283DE0" w:rsidRDefault="00641826" w:rsidP="003B0178">
      <w:pPr>
        <w:pStyle w:val="BodyText"/>
        <w:keepLines/>
        <w:spacing w:before="199" w:line="381" w:lineRule="auto"/>
        <w:ind w:left="731" w:right="528" w:hanging="235"/>
      </w:pPr>
      <w:r>
        <w:t>Hart,</w:t>
      </w:r>
      <w:r>
        <w:rPr>
          <w:spacing w:val="24"/>
        </w:rPr>
        <w:t xml:space="preserve"> </w:t>
      </w:r>
      <w:r>
        <w:t>Y.,</w:t>
      </w:r>
      <w:r>
        <w:rPr>
          <w:spacing w:val="24"/>
        </w:rPr>
        <w:t xml:space="preserve"> </w:t>
      </w:r>
      <w:r>
        <w:t>Sheftel,</w:t>
      </w:r>
      <w:r>
        <w:rPr>
          <w:spacing w:val="24"/>
        </w:rPr>
        <w:t xml:space="preserve"> </w:t>
      </w:r>
      <w:r>
        <w:t>H.,</w:t>
      </w:r>
      <w:r>
        <w:rPr>
          <w:spacing w:val="24"/>
        </w:rPr>
        <w:t xml:space="preserve"> </w:t>
      </w:r>
      <w:r>
        <w:t>Hausser,</w:t>
      </w:r>
      <w:r>
        <w:rPr>
          <w:spacing w:val="25"/>
        </w:rPr>
        <w:t xml:space="preserve"> </w:t>
      </w:r>
      <w:r>
        <w:t>J.,</w:t>
      </w:r>
      <w:r>
        <w:rPr>
          <w:spacing w:val="24"/>
        </w:rPr>
        <w:t xml:space="preserve"> </w:t>
      </w:r>
      <w:r>
        <w:rPr>
          <w:spacing w:val="-5"/>
        </w:rPr>
        <w:t>Szekely,</w:t>
      </w:r>
      <w:r>
        <w:rPr>
          <w:spacing w:val="24"/>
        </w:rPr>
        <w:t xml:space="preserve"> </w:t>
      </w:r>
      <w:r>
        <w:rPr>
          <w:spacing w:val="-7"/>
        </w:rPr>
        <w:t>P</w:t>
      </w:r>
      <w:r>
        <w:rPr>
          <w:spacing w:val="-8"/>
        </w:rPr>
        <w:t>.,</w:t>
      </w:r>
      <w:r>
        <w:rPr>
          <w:spacing w:val="24"/>
        </w:rPr>
        <w:t xml:space="preserve"> </w:t>
      </w:r>
      <w:r>
        <w:t>Ben-Moshe,</w:t>
      </w:r>
      <w:r>
        <w:rPr>
          <w:spacing w:val="24"/>
        </w:rPr>
        <w:t xml:space="preserve"> </w:t>
      </w:r>
      <w:r>
        <w:t>N.</w:t>
      </w:r>
      <w:r>
        <w:rPr>
          <w:spacing w:val="19"/>
        </w:rPr>
        <w:t xml:space="preserve"> </w:t>
      </w:r>
      <w:r>
        <w:t>B.,</w:t>
      </w:r>
      <w:r>
        <w:rPr>
          <w:spacing w:val="24"/>
        </w:rPr>
        <w:t xml:space="preserve"> </w:t>
      </w:r>
      <w:r>
        <w:t>Korem,</w:t>
      </w:r>
      <w:r>
        <w:rPr>
          <w:spacing w:val="26"/>
          <w:w w:val="95"/>
        </w:rPr>
        <w:t xml:space="preserve"> </w:t>
      </w:r>
      <w:r>
        <w:t>Y.,</w:t>
      </w:r>
      <w:r>
        <w:rPr>
          <w:spacing w:val="45"/>
        </w:rPr>
        <w:t xml:space="preserve"> </w:t>
      </w:r>
      <w:r>
        <w:rPr>
          <w:spacing w:val="-3"/>
        </w:rPr>
        <w:t>T</w:t>
      </w:r>
      <w:r>
        <w:rPr>
          <w:spacing w:val="-4"/>
        </w:rPr>
        <w:t>endler,</w:t>
      </w:r>
      <w:r>
        <w:rPr>
          <w:spacing w:val="47"/>
        </w:rPr>
        <w:t xml:space="preserve"> </w:t>
      </w:r>
      <w:r>
        <w:t>A.,</w:t>
      </w:r>
      <w:r>
        <w:rPr>
          <w:spacing w:val="46"/>
        </w:rPr>
        <w:t xml:space="preserve"> </w:t>
      </w:r>
      <w:r>
        <w:rPr>
          <w:spacing w:val="-4"/>
        </w:rPr>
        <w:t>Ma</w:t>
      </w:r>
      <w:r>
        <w:rPr>
          <w:spacing w:val="-3"/>
        </w:rPr>
        <w:t>y</w:t>
      </w:r>
      <w:r>
        <w:rPr>
          <w:spacing w:val="-4"/>
        </w:rPr>
        <w:t>o,</w:t>
      </w:r>
      <w:r>
        <w:rPr>
          <w:spacing w:val="45"/>
        </w:rPr>
        <w:t xml:space="preserve"> </w:t>
      </w:r>
      <w:r>
        <w:t>A.</w:t>
      </w:r>
      <w:r>
        <w:rPr>
          <w:spacing w:val="38"/>
        </w:rPr>
        <w:t xml:space="preserve"> </w:t>
      </w:r>
      <w:r>
        <w:t>E.,</w:t>
      </w:r>
      <w:r>
        <w:rPr>
          <w:spacing w:val="46"/>
        </w:rPr>
        <w:t xml:space="preserve"> </w:t>
      </w:r>
      <w:r>
        <w:t>&amp;</w:t>
      </w:r>
      <w:r>
        <w:rPr>
          <w:spacing w:val="38"/>
        </w:rPr>
        <w:t xml:space="preserve"> </w:t>
      </w:r>
      <w:r>
        <w:t>Alon,</w:t>
      </w:r>
      <w:r>
        <w:rPr>
          <w:spacing w:val="47"/>
        </w:rPr>
        <w:t xml:space="preserve"> </w:t>
      </w:r>
      <w:r>
        <w:t>U.</w:t>
      </w:r>
      <w:r>
        <w:rPr>
          <w:spacing w:val="38"/>
        </w:rPr>
        <w:t xml:space="preserve"> </w:t>
      </w:r>
      <w:r>
        <w:t>(2015).</w:t>
      </w:r>
      <w:r>
        <w:rPr>
          <w:spacing w:val="4"/>
        </w:rPr>
        <w:t xml:space="preserve"> </w:t>
      </w:r>
      <w:r>
        <w:t>Inferring</w:t>
      </w:r>
      <w:r>
        <w:rPr>
          <w:spacing w:val="39"/>
        </w:rPr>
        <w:t xml:space="preserve"> </w:t>
      </w:r>
      <w:r>
        <w:t>biological</w:t>
      </w:r>
      <w:r>
        <w:rPr>
          <w:spacing w:val="26"/>
          <w:w w:val="93"/>
        </w:rPr>
        <w:t xml:space="preserve"> </w:t>
      </w:r>
      <w:r>
        <w:t>tasks</w:t>
      </w:r>
      <w:r>
        <w:rPr>
          <w:spacing w:val="-34"/>
        </w:rPr>
        <w:t xml:space="preserve"> </w:t>
      </w:r>
      <w:r>
        <w:t>using</w:t>
      </w:r>
      <w:r>
        <w:rPr>
          <w:spacing w:val="-33"/>
        </w:rPr>
        <w:t xml:space="preserve"> </w:t>
      </w:r>
      <w:r>
        <w:t>pareto</w:t>
      </w:r>
      <w:r>
        <w:rPr>
          <w:spacing w:val="-33"/>
        </w:rPr>
        <w:t xml:space="preserve"> </w:t>
      </w:r>
      <w:r>
        <w:t>analysis</w:t>
      </w:r>
      <w:r>
        <w:rPr>
          <w:spacing w:val="-33"/>
        </w:rPr>
        <w:t xml:space="preserve"> </w:t>
      </w:r>
      <w:r>
        <w:t>of</w:t>
      </w:r>
      <w:r>
        <w:rPr>
          <w:spacing w:val="-33"/>
        </w:rPr>
        <w:t xml:space="preserve"> </w:t>
      </w:r>
      <w:r>
        <w:t>high-dimensional</w:t>
      </w:r>
      <w:r>
        <w:rPr>
          <w:spacing w:val="-33"/>
        </w:rPr>
        <w:t xml:space="preserve"> </w:t>
      </w:r>
      <w:r>
        <w:t>data.</w:t>
      </w:r>
      <w:r>
        <w:rPr>
          <w:spacing w:val="-26"/>
        </w:rPr>
        <w:t xml:space="preserve"> </w:t>
      </w:r>
      <w:r>
        <w:t>Nature</w:t>
      </w:r>
      <w:r>
        <w:rPr>
          <w:spacing w:val="-32"/>
        </w:rPr>
        <w:t xml:space="preserve"> </w:t>
      </w:r>
      <w:r>
        <w:t>methods,</w:t>
      </w:r>
      <w:r>
        <w:rPr>
          <w:spacing w:val="-33"/>
        </w:rPr>
        <w:t xml:space="preserve"> </w:t>
      </w:r>
      <w:r>
        <w:t>12,</w:t>
      </w:r>
      <w:r>
        <w:rPr>
          <w:spacing w:val="26"/>
          <w:w w:val="98"/>
        </w:rPr>
        <w:t xml:space="preserve"> </w:t>
      </w:r>
      <w:r>
        <w:t>233–235.</w:t>
      </w:r>
    </w:p>
    <w:p w14:paraId="4B695322" w14:textId="77777777" w:rsidR="00283DE0" w:rsidRDefault="00641826" w:rsidP="003B0178">
      <w:pPr>
        <w:pStyle w:val="BodyText"/>
        <w:keepLines/>
        <w:spacing w:before="199" w:line="381" w:lineRule="auto"/>
        <w:ind w:left="731" w:right="529" w:hanging="235"/>
      </w:pPr>
      <w:r>
        <w:t>Hegyi, H., &amp;</w:t>
      </w:r>
      <w:r>
        <w:rPr>
          <w:spacing w:val="-2"/>
        </w:rPr>
        <w:t xml:space="preserve"> </w:t>
      </w:r>
      <w:r>
        <w:t>Gerstein,</w:t>
      </w:r>
      <w:r>
        <w:rPr>
          <w:spacing w:val="1"/>
        </w:rPr>
        <w:t xml:space="preserve"> </w:t>
      </w:r>
      <w:r>
        <w:t>M.</w:t>
      </w:r>
      <w:r>
        <w:rPr>
          <w:spacing w:val="-2"/>
        </w:rPr>
        <w:t xml:space="preserve"> </w:t>
      </w:r>
      <w:r>
        <w:t>(1999).</w:t>
      </w:r>
      <w:r>
        <w:rPr>
          <w:spacing w:val="29"/>
        </w:rPr>
        <w:t xml:space="preserve"> </w:t>
      </w:r>
      <w:r>
        <w:t>The</w:t>
      </w:r>
      <w:r>
        <w:rPr>
          <w:spacing w:val="-2"/>
        </w:rPr>
        <w:t xml:space="preserve"> </w:t>
      </w:r>
      <w:r>
        <w:t>relationship</w:t>
      </w:r>
      <w:r>
        <w:rPr>
          <w:spacing w:val="-3"/>
        </w:rPr>
        <w:t xml:space="preserve"> </w:t>
      </w:r>
      <w:r>
        <w:rPr>
          <w:spacing w:val="-2"/>
        </w:rPr>
        <w:t>b</w:t>
      </w:r>
      <w:r>
        <w:rPr>
          <w:spacing w:val="-1"/>
        </w:rPr>
        <w:t>et</w:t>
      </w:r>
      <w:r>
        <w:rPr>
          <w:spacing w:val="-2"/>
        </w:rPr>
        <w:t xml:space="preserve">ween </w:t>
      </w:r>
      <w:r>
        <w:t>protein</w:t>
      </w:r>
      <w:r>
        <w:rPr>
          <w:spacing w:val="-2"/>
        </w:rPr>
        <w:t xml:space="preserve"> </w:t>
      </w:r>
      <w:r>
        <w:t>struc-</w:t>
      </w:r>
      <w:r>
        <w:rPr>
          <w:spacing w:val="20"/>
          <w:w w:val="94"/>
        </w:rPr>
        <w:t xml:space="preserve"> </w:t>
      </w:r>
      <w:r>
        <w:t>ture</w:t>
      </w:r>
      <w:r>
        <w:rPr>
          <w:spacing w:val="-3"/>
        </w:rPr>
        <w:t xml:space="preserve"> </w:t>
      </w:r>
      <w:r>
        <w:t>and</w:t>
      </w:r>
      <w:r>
        <w:rPr>
          <w:spacing w:val="-2"/>
        </w:rPr>
        <w:t xml:space="preserve"> </w:t>
      </w:r>
      <w:r>
        <w:t>function:</w:t>
      </w:r>
      <w:r>
        <w:rPr>
          <w:spacing w:val="21"/>
        </w:rPr>
        <w:t xml:space="preserve"> </w:t>
      </w:r>
      <w:r>
        <w:t>a</w:t>
      </w:r>
      <w:r>
        <w:rPr>
          <w:spacing w:val="-2"/>
        </w:rPr>
        <w:t xml:space="preserve"> comprehensive survey</w:t>
      </w:r>
      <w:r>
        <w:rPr>
          <w:spacing w:val="-3"/>
        </w:rPr>
        <w:t xml:space="preserve"> </w:t>
      </w:r>
      <w:r>
        <w:t>with</w:t>
      </w:r>
      <w:r>
        <w:rPr>
          <w:spacing w:val="-2"/>
        </w:rPr>
        <w:t xml:space="preserve"> </w:t>
      </w:r>
      <w:r>
        <w:t>application</w:t>
      </w:r>
      <w:r>
        <w:rPr>
          <w:spacing w:val="-3"/>
        </w:rPr>
        <w:t xml:space="preserve"> </w:t>
      </w:r>
      <w:r>
        <w:t>to</w:t>
      </w:r>
      <w:r>
        <w:rPr>
          <w:spacing w:val="-2"/>
        </w:rPr>
        <w:t xml:space="preserve"> </w:t>
      </w:r>
      <w:r>
        <w:t>the</w:t>
      </w:r>
      <w:r>
        <w:rPr>
          <w:spacing w:val="-2"/>
        </w:rPr>
        <w:t xml:space="preserve"> y</w:t>
      </w:r>
      <w:r>
        <w:rPr>
          <w:spacing w:val="-3"/>
        </w:rPr>
        <w:t>east</w:t>
      </w:r>
      <w:r>
        <w:rPr>
          <w:spacing w:val="24"/>
          <w:w w:val="95"/>
        </w:rPr>
        <w:t xml:space="preserve"> </w:t>
      </w:r>
      <w:r>
        <w:rPr>
          <w:w w:val="95"/>
        </w:rPr>
        <w:t>genome.</w:t>
      </w:r>
      <w:r>
        <w:rPr>
          <w:spacing w:val="16"/>
          <w:w w:val="95"/>
        </w:rPr>
        <w:t xml:space="preserve"> </w:t>
      </w:r>
      <w:r>
        <w:rPr>
          <w:w w:val="95"/>
        </w:rPr>
        <w:t>Journal of</w:t>
      </w:r>
      <w:r>
        <w:rPr>
          <w:spacing w:val="-1"/>
          <w:w w:val="95"/>
        </w:rPr>
        <w:t xml:space="preserve"> </w:t>
      </w:r>
      <w:r>
        <w:rPr>
          <w:w w:val="95"/>
        </w:rPr>
        <w:t>molecular</w:t>
      </w:r>
      <w:r>
        <w:rPr>
          <w:spacing w:val="-1"/>
          <w:w w:val="95"/>
        </w:rPr>
        <w:t xml:space="preserve"> </w:t>
      </w:r>
      <w:r>
        <w:rPr>
          <w:spacing w:val="-4"/>
          <w:w w:val="95"/>
        </w:rPr>
        <w:t>biology</w:t>
      </w:r>
      <w:r>
        <w:rPr>
          <w:spacing w:val="-3"/>
          <w:w w:val="95"/>
        </w:rPr>
        <w:t>,</w:t>
      </w:r>
      <w:r>
        <w:rPr>
          <w:spacing w:val="-1"/>
          <w:w w:val="95"/>
        </w:rPr>
        <w:t xml:space="preserve"> </w:t>
      </w:r>
      <w:r>
        <w:rPr>
          <w:w w:val="95"/>
        </w:rPr>
        <w:t>288,</w:t>
      </w:r>
      <w:r>
        <w:rPr>
          <w:spacing w:val="-1"/>
          <w:w w:val="95"/>
        </w:rPr>
        <w:t xml:space="preserve"> </w:t>
      </w:r>
      <w:r>
        <w:rPr>
          <w:w w:val="95"/>
        </w:rPr>
        <w:t>147–164.</w:t>
      </w:r>
    </w:p>
    <w:p w14:paraId="22A71E23" w14:textId="77777777" w:rsidR="00283DE0" w:rsidRDefault="00641826" w:rsidP="003B0178">
      <w:pPr>
        <w:pStyle w:val="BodyText"/>
        <w:keepLines/>
        <w:spacing w:before="199" w:line="381" w:lineRule="auto"/>
        <w:ind w:left="731" w:right="528" w:hanging="235"/>
      </w:pPr>
      <w:r>
        <w:t>Huson,</w:t>
      </w:r>
      <w:r>
        <w:rPr>
          <w:spacing w:val="17"/>
        </w:rPr>
        <w:t xml:space="preserve"> </w:t>
      </w:r>
      <w:r>
        <w:t>D.</w:t>
      </w:r>
      <w:r>
        <w:rPr>
          <w:spacing w:val="14"/>
        </w:rPr>
        <w:t xml:space="preserve"> </w:t>
      </w:r>
      <w:r>
        <w:t>H.,</w:t>
      </w:r>
      <w:r>
        <w:rPr>
          <w:spacing w:val="17"/>
        </w:rPr>
        <w:t xml:space="preserve"> </w:t>
      </w:r>
      <w:r>
        <w:t>Mitra,</w:t>
      </w:r>
      <w:r>
        <w:rPr>
          <w:spacing w:val="18"/>
        </w:rPr>
        <w:t xml:space="preserve"> </w:t>
      </w:r>
      <w:r>
        <w:t>S.,</w:t>
      </w:r>
      <w:r>
        <w:rPr>
          <w:spacing w:val="17"/>
        </w:rPr>
        <w:t xml:space="preserve"> </w:t>
      </w:r>
      <w:r>
        <w:rPr>
          <w:spacing w:val="-3"/>
        </w:rPr>
        <w:t>Ruscheweyh,</w:t>
      </w:r>
      <w:r>
        <w:rPr>
          <w:spacing w:val="16"/>
        </w:rPr>
        <w:t xml:space="preserve"> </w:t>
      </w:r>
      <w:r>
        <w:t>H.-J.,</w:t>
      </w:r>
      <w:r>
        <w:rPr>
          <w:spacing w:val="17"/>
        </w:rPr>
        <w:t xml:space="preserve"> </w:t>
      </w:r>
      <w:r>
        <w:rPr>
          <w:spacing w:val="-3"/>
        </w:rPr>
        <w:t>W</w:t>
      </w:r>
      <w:r>
        <w:rPr>
          <w:spacing w:val="-4"/>
        </w:rPr>
        <w:t>eber,</w:t>
      </w:r>
      <w:r>
        <w:rPr>
          <w:spacing w:val="17"/>
        </w:rPr>
        <w:t xml:space="preserve"> </w:t>
      </w:r>
      <w:r>
        <w:t>N.,</w:t>
      </w:r>
      <w:r>
        <w:rPr>
          <w:spacing w:val="17"/>
        </w:rPr>
        <w:t xml:space="preserve"> </w:t>
      </w:r>
      <w:r>
        <w:t>&amp;</w:t>
      </w:r>
      <w:r>
        <w:rPr>
          <w:spacing w:val="14"/>
        </w:rPr>
        <w:t xml:space="preserve"> </w:t>
      </w:r>
      <w:r>
        <w:rPr>
          <w:spacing w:val="-3"/>
        </w:rPr>
        <w:t>Schuster,</w:t>
      </w:r>
      <w:r>
        <w:rPr>
          <w:spacing w:val="16"/>
        </w:rPr>
        <w:t xml:space="preserve"> </w:t>
      </w:r>
      <w:r>
        <w:t>S.</w:t>
      </w:r>
      <w:r>
        <w:rPr>
          <w:spacing w:val="14"/>
        </w:rPr>
        <w:t xml:space="preserve"> </w:t>
      </w:r>
      <w:r>
        <w:t>C.</w:t>
      </w:r>
      <w:r>
        <w:rPr>
          <w:spacing w:val="33"/>
          <w:w w:val="106"/>
        </w:rPr>
        <w:t xml:space="preserve"> </w:t>
      </w:r>
      <w:r>
        <w:t>(2011).</w:t>
      </w:r>
      <w:r>
        <w:rPr>
          <w:spacing w:val="57"/>
        </w:rPr>
        <w:t xml:space="preserve"> </w:t>
      </w:r>
      <w:r>
        <w:rPr>
          <w:spacing w:val="-3"/>
        </w:rPr>
        <w:t>Integrative</w:t>
      </w:r>
      <w:r>
        <w:rPr>
          <w:spacing w:val="3"/>
        </w:rPr>
        <w:t xml:space="preserve"> </w:t>
      </w:r>
      <w:r>
        <w:t>analysis</w:t>
      </w:r>
      <w:r>
        <w:rPr>
          <w:spacing w:val="4"/>
        </w:rPr>
        <w:t xml:space="preserve"> </w:t>
      </w:r>
      <w:r>
        <w:t>of</w:t>
      </w:r>
      <w:r>
        <w:rPr>
          <w:spacing w:val="3"/>
        </w:rPr>
        <w:t xml:space="preserve"> </w:t>
      </w:r>
      <w:r>
        <w:rPr>
          <w:spacing w:val="-2"/>
        </w:rPr>
        <w:t>environmen</w:t>
      </w:r>
      <w:r>
        <w:rPr>
          <w:spacing w:val="-1"/>
        </w:rPr>
        <w:t>tal</w:t>
      </w:r>
      <w:r>
        <w:rPr>
          <w:spacing w:val="4"/>
        </w:rPr>
        <w:t xml:space="preserve"> </w:t>
      </w:r>
      <w:r>
        <w:t>sequences</w:t>
      </w:r>
      <w:r>
        <w:rPr>
          <w:spacing w:val="4"/>
        </w:rPr>
        <w:t xml:space="preserve"> </w:t>
      </w:r>
      <w:r>
        <w:t>using</w:t>
      </w:r>
      <w:r>
        <w:rPr>
          <w:spacing w:val="4"/>
        </w:rPr>
        <w:t xml:space="preserve"> </w:t>
      </w:r>
      <w:r>
        <w:t>megan4.</w:t>
      </w:r>
      <w:r>
        <w:rPr>
          <w:spacing w:val="29"/>
          <w:w w:val="92"/>
        </w:rPr>
        <w:t xml:space="preserve"> </w:t>
      </w:r>
      <w:r>
        <w:rPr>
          <w:w w:val="95"/>
        </w:rPr>
        <w:t>Genome</w:t>
      </w:r>
      <w:r>
        <w:rPr>
          <w:spacing w:val="-2"/>
          <w:w w:val="95"/>
        </w:rPr>
        <w:t xml:space="preserve"> researc</w:t>
      </w:r>
      <w:r>
        <w:rPr>
          <w:spacing w:val="-1"/>
          <w:w w:val="95"/>
        </w:rPr>
        <w:t>h,</w:t>
      </w:r>
      <w:r>
        <w:rPr>
          <w:spacing w:val="-2"/>
          <w:w w:val="95"/>
        </w:rPr>
        <w:t xml:space="preserve"> </w:t>
      </w:r>
      <w:r>
        <w:rPr>
          <w:w w:val="95"/>
        </w:rPr>
        <w:t>21,</w:t>
      </w:r>
      <w:r>
        <w:rPr>
          <w:spacing w:val="-1"/>
          <w:w w:val="95"/>
        </w:rPr>
        <w:t xml:space="preserve"> </w:t>
      </w:r>
      <w:r>
        <w:rPr>
          <w:w w:val="95"/>
        </w:rPr>
        <w:t>1552–1560.</w:t>
      </w:r>
    </w:p>
    <w:p w14:paraId="003BF5F1" w14:textId="77777777" w:rsidR="00283DE0" w:rsidRDefault="00641826" w:rsidP="003B0178">
      <w:pPr>
        <w:pStyle w:val="BodyText"/>
        <w:keepLines/>
        <w:spacing w:before="199" w:line="381" w:lineRule="auto"/>
        <w:ind w:left="731" w:right="528" w:hanging="235"/>
      </w:pPr>
      <w:r>
        <w:t>Indyk,</w:t>
      </w:r>
      <w:r>
        <w:rPr>
          <w:spacing w:val="-1"/>
        </w:rPr>
        <w:t xml:space="preserve"> </w:t>
      </w:r>
      <w:r>
        <w:rPr>
          <w:spacing w:val="-7"/>
        </w:rPr>
        <w:t>P</w:t>
      </w:r>
      <w:r>
        <w:rPr>
          <w:spacing w:val="-8"/>
        </w:rPr>
        <w:t>.,</w:t>
      </w:r>
      <w:r>
        <w:rPr>
          <w:spacing w:val="-1"/>
        </w:rPr>
        <w:t xml:space="preserve"> </w:t>
      </w:r>
      <w:r>
        <w:t>&amp;</w:t>
      </w:r>
      <w:r>
        <w:rPr>
          <w:spacing w:val="-2"/>
        </w:rPr>
        <w:t xml:space="preserve"> </w:t>
      </w:r>
      <w:r>
        <w:rPr>
          <w:spacing w:val="-3"/>
        </w:rPr>
        <w:t>Motwani,</w:t>
      </w:r>
      <w:r>
        <w:rPr>
          <w:spacing w:val="-1"/>
        </w:rPr>
        <w:t xml:space="preserve"> </w:t>
      </w:r>
      <w:r>
        <w:t>R.</w:t>
      </w:r>
      <w:r>
        <w:rPr>
          <w:spacing w:val="-3"/>
        </w:rPr>
        <w:t xml:space="preserve"> </w:t>
      </w:r>
      <w:r>
        <w:t>(1998).</w:t>
      </w:r>
      <w:r>
        <w:rPr>
          <w:spacing w:val="25"/>
        </w:rPr>
        <w:t xml:space="preserve"> </w:t>
      </w:r>
      <w:r>
        <w:rPr>
          <w:spacing w:val="-2"/>
        </w:rPr>
        <w:t>Approximate</w:t>
      </w:r>
      <w:r>
        <w:rPr>
          <w:spacing w:val="-3"/>
        </w:rPr>
        <w:t xml:space="preserve"> </w:t>
      </w:r>
      <w:r>
        <w:t>nearest</w:t>
      </w:r>
      <w:r>
        <w:rPr>
          <w:spacing w:val="-3"/>
        </w:rPr>
        <w:t xml:space="preserve"> </w:t>
      </w:r>
      <w:r>
        <w:rPr>
          <w:spacing w:val="-2"/>
        </w:rPr>
        <w:t>neighbors:</w:t>
      </w:r>
      <w:r>
        <w:rPr>
          <w:spacing w:val="19"/>
        </w:rPr>
        <w:t xml:space="preserve"> </w:t>
      </w:r>
      <w:r>
        <w:rPr>
          <w:spacing w:val="-3"/>
        </w:rPr>
        <w:t>towards</w:t>
      </w:r>
      <w:r>
        <w:rPr>
          <w:spacing w:val="39"/>
          <w:w w:val="93"/>
        </w:rPr>
        <w:t xml:space="preserve"> </w:t>
      </w:r>
      <w:r>
        <w:rPr>
          <w:spacing w:val="-2"/>
          <w:w w:val="95"/>
        </w:rPr>
        <w:t>remo</w:t>
      </w:r>
      <w:r>
        <w:rPr>
          <w:spacing w:val="-1"/>
          <w:w w:val="95"/>
        </w:rPr>
        <w:t>ving</w:t>
      </w:r>
      <w:r>
        <w:rPr>
          <w:spacing w:val="-9"/>
          <w:w w:val="95"/>
        </w:rPr>
        <w:t xml:space="preserve"> </w:t>
      </w:r>
      <w:r>
        <w:rPr>
          <w:w w:val="95"/>
        </w:rPr>
        <w:t>the</w:t>
      </w:r>
      <w:r>
        <w:rPr>
          <w:spacing w:val="-9"/>
          <w:w w:val="95"/>
        </w:rPr>
        <w:t xml:space="preserve"> </w:t>
      </w:r>
      <w:r>
        <w:rPr>
          <w:w w:val="95"/>
        </w:rPr>
        <w:t>curse</w:t>
      </w:r>
      <w:r>
        <w:rPr>
          <w:spacing w:val="-8"/>
          <w:w w:val="95"/>
        </w:rPr>
        <w:t xml:space="preserve"> </w:t>
      </w:r>
      <w:r>
        <w:rPr>
          <w:w w:val="95"/>
        </w:rPr>
        <w:t>of</w:t>
      </w:r>
      <w:r>
        <w:rPr>
          <w:spacing w:val="-9"/>
          <w:w w:val="95"/>
        </w:rPr>
        <w:t xml:space="preserve"> </w:t>
      </w:r>
      <w:r>
        <w:rPr>
          <w:spacing w:val="-3"/>
          <w:w w:val="95"/>
        </w:rPr>
        <w:t>dimensionalit</w:t>
      </w:r>
      <w:r>
        <w:rPr>
          <w:spacing w:val="-2"/>
          <w:w w:val="95"/>
        </w:rPr>
        <w:t>y.</w:t>
      </w:r>
      <w:r>
        <w:rPr>
          <w:spacing w:val="1"/>
          <w:w w:val="95"/>
        </w:rPr>
        <w:t xml:space="preserve"> </w:t>
      </w:r>
      <w:r>
        <w:rPr>
          <w:w w:val="95"/>
        </w:rPr>
        <w:t>In</w:t>
      </w:r>
      <w:r>
        <w:rPr>
          <w:spacing w:val="-9"/>
          <w:w w:val="95"/>
        </w:rPr>
        <w:t xml:space="preserve"> </w:t>
      </w:r>
      <w:r>
        <w:rPr>
          <w:w w:val="95"/>
        </w:rPr>
        <w:t>Proceedings</w:t>
      </w:r>
      <w:r>
        <w:rPr>
          <w:spacing w:val="-8"/>
          <w:w w:val="95"/>
        </w:rPr>
        <w:t xml:space="preserve"> </w:t>
      </w:r>
      <w:r>
        <w:rPr>
          <w:w w:val="95"/>
        </w:rPr>
        <w:t>of</w:t>
      </w:r>
      <w:r>
        <w:rPr>
          <w:spacing w:val="-8"/>
          <w:w w:val="95"/>
        </w:rPr>
        <w:t xml:space="preserve"> </w:t>
      </w:r>
      <w:r>
        <w:rPr>
          <w:w w:val="95"/>
        </w:rPr>
        <w:t>the</w:t>
      </w:r>
      <w:r>
        <w:rPr>
          <w:spacing w:val="-9"/>
          <w:w w:val="95"/>
        </w:rPr>
        <w:t xml:space="preserve"> </w:t>
      </w:r>
      <w:r>
        <w:rPr>
          <w:w w:val="95"/>
        </w:rPr>
        <w:t>thirtieth</w:t>
      </w:r>
      <w:r>
        <w:rPr>
          <w:spacing w:val="-9"/>
          <w:w w:val="95"/>
        </w:rPr>
        <w:t xml:space="preserve"> </w:t>
      </w:r>
      <w:r>
        <w:rPr>
          <w:spacing w:val="-3"/>
          <w:w w:val="95"/>
        </w:rPr>
        <w:t>ann</w:t>
      </w:r>
      <w:r>
        <w:rPr>
          <w:spacing w:val="-2"/>
          <w:w w:val="95"/>
        </w:rPr>
        <w:t>ual</w:t>
      </w:r>
      <w:r>
        <w:rPr>
          <w:spacing w:val="31"/>
          <w:w w:val="95"/>
        </w:rPr>
        <w:t xml:space="preserve"> </w:t>
      </w:r>
      <w:r>
        <w:rPr>
          <w:spacing w:val="-3"/>
        </w:rPr>
        <w:t>ACM</w:t>
      </w:r>
      <w:r>
        <w:rPr>
          <w:spacing w:val="-22"/>
        </w:rPr>
        <w:t xml:space="preserve"> </w:t>
      </w:r>
      <w:r>
        <w:t>symposium</w:t>
      </w:r>
      <w:r>
        <w:rPr>
          <w:spacing w:val="-21"/>
        </w:rPr>
        <w:t xml:space="preserve"> </w:t>
      </w:r>
      <w:r>
        <w:t>on</w:t>
      </w:r>
      <w:r>
        <w:rPr>
          <w:spacing w:val="-22"/>
        </w:rPr>
        <w:t xml:space="preserve"> </w:t>
      </w:r>
      <w:r>
        <w:t>Theory</w:t>
      </w:r>
      <w:r>
        <w:rPr>
          <w:spacing w:val="-21"/>
        </w:rPr>
        <w:t xml:space="preserve"> </w:t>
      </w:r>
      <w:r>
        <w:t>of</w:t>
      </w:r>
      <w:r>
        <w:rPr>
          <w:spacing w:val="-21"/>
        </w:rPr>
        <w:t xml:space="preserve"> </w:t>
      </w:r>
      <w:r>
        <w:t>computing</w:t>
      </w:r>
      <w:r>
        <w:rPr>
          <w:spacing w:val="-21"/>
        </w:rPr>
        <w:t xml:space="preserve"> </w:t>
      </w:r>
      <w:r>
        <w:t>(pp.</w:t>
      </w:r>
      <w:r>
        <w:rPr>
          <w:spacing w:val="-21"/>
        </w:rPr>
        <w:t xml:space="preserve"> </w:t>
      </w:r>
      <w:r>
        <w:t>604–613).</w:t>
      </w:r>
      <w:r>
        <w:rPr>
          <w:spacing w:val="-10"/>
        </w:rPr>
        <w:t xml:space="preserve"> </w:t>
      </w:r>
      <w:r>
        <w:rPr>
          <w:spacing w:val="-2"/>
        </w:rPr>
        <w:t>ACM.</w:t>
      </w:r>
    </w:p>
    <w:p w14:paraId="1756CE22"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782EAEF0" w14:textId="77777777" w:rsidR="00283DE0" w:rsidRDefault="00283DE0" w:rsidP="003B0178">
      <w:pPr>
        <w:keepLines/>
        <w:rPr>
          <w:rFonts w:ascii="Georgia" w:eastAsia="Georgia" w:hAnsi="Georgia" w:cs="Georgia"/>
          <w:sz w:val="20"/>
          <w:szCs w:val="20"/>
        </w:rPr>
      </w:pPr>
    </w:p>
    <w:p w14:paraId="31FA2B6D" w14:textId="77777777" w:rsidR="00283DE0" w:rsidRDefault="00283DE0" w:rsidP="003B0178">
      <w:pPr>
        <w:keepLines/>
        <w:rPr>
          <w:rFonts w:ascii="Georgia" w:eastAsia="Georgia" w:hAnsi="Georgia" w:cs="Georgia"/>
          <w:sz w:val="20"/>
          <w:szCs w:val="20"/>
        </w:rPr>
      </w:pPr>
    </w:p>
    <w:p w14:paraId="6560B269" w14:textId="77777777" w:rsidR="00283DE0" w:rsidRDefault="00283DE0" w:rsidP="003B0178">
      <w:pPr>
        <w:keepLines/>
        <w:rPr>
          <w:rFonts w:ascii="Georgia" w:eastAsia="Georgia" w:hAnsi="Georgia" w:cs="Georgia"/>
          <w:sz w:val="20"/>
          <w:szCs w:val="20"/>
        </w:rPr>
      </w:pPr>
    </w:p>
    <w:p w14:paraId="49A960BA" w14:textId="77777777" w:rsidR="00283DE0" w:rsidRDefault="00283DE0" w:rsidP="003B0178">
      <w:pPr>
        <w:keepLines/>
        <w:spacing w:before="10"/>
        <w:rPr>
          <w:rFonts w:ascii="Georgia" w:eastAsia="Georgia" w:hAnsi="Georgia" w:cs="Georgia"/>
          <w:sz w:val="25"/>
          <w:szCs w:val="25"/>
        </w:rPr>
      </w:pPr>
    </w:p>
    <w:p w14:paraId="01F09FB5" w14:textId="77777777" w:rsidR="00283DE0" w:rsidRDefault="00641826" w:rsidP="003B0178">
      <w:pPr>
        <w:pStyle w:val="BodyText"/>
        <w:keepLines/>
        <w:spacing w:before="59" w:line="381" w:lineRule="auto"/>
        <w:ind w:left="731" w:right="528" w:hanging="235"/>
      </w:pPr>
      <w:r>
        <w:t>Kahn,</w:t>
      </w:r>
      <w:r>
        <w:rPr>
          <w:spacing w:val="6"/>
        </w:rPr>
        <w:t xml:space="preserve"> </w:t>
      </w:r>
      <w:r>
        <w:t>S.</w:t>
      </w:r>
      <w:r>
        <w:rPr>
          <w:spacing w:val="5"/>
        </w:rPr>
        <w:t xml:space="preserve"> </w:t>
      </w:r>
      <w:r>
        <w:t>D.</w:t>
      </w:r>
      <w:r>
        <w:rPr>
          <w:spacing w:val="5"/>
        </w:rPr>
        <w:t xml:space="preserve"> </w:t>
      </w:r>
      <w:r>
        <w:t>(2011).</w:t>
      </w:r>
      <w:r>
        <w:rPr>
          <w:spacing w:val="38"/>
        </w:rPr>
        <w:t xml:space="preserve"> </w:t>
      </w:r>
      <w:r>
        <w:t>On</w:t>
      </w:r>
      <w:r>
        <w:rPr>
          <w:spacing w:val="5"/>
        </w:rPr>
        <w:t xml:space="preserve"> </w:t>
      </w:r>
      <w:r>
        <w:t>the</w:t>
      </w:r>
      <w:r>
        <w:rPr>
          <w:spacing w:val="5"/>
        </w:rPr>
        <w:t xml:space="preserve"> </w:t>
      </w:r>
      <w:r>
        <w:t>future</w:t>
      </w:r>
      <w:r>
        <w:rPr>
          <w:spacing w:val="5"/>
        </w:rPr>
        <w:t xml:space="preserve"> </w:t>
      </w:r>
      <w:r>
        <w:t>of</w:t>
      </w:r>
      <w:r>
        <w:rPr>
          <w:spacing w:val="4"/>
        </w:rPr>
        <w:t xml:space="preserve"> </w:t>
      </w:r>
      <w:r>
        <w:t>genomic</w:t>
      </w:r>
      <w:r>
        <w:rPr>
          <w:spacing w:val="4"/>
        </w:rPr>
        <w:t xml:space="preserve"> </w:t>
      </w:r>
      <w:r>
        <w:t>data.</w:t>
      </w:r>
      <w:r>
        <w:rPr>
          <w:spacing w:val="39"/>
        </w:rPr>
        <w:t xml:space="preserve"> </w:t>
      </w:r>
      <w:r>
        <w:rPr>
          <w:spacing w:val="-3"/>
        </w:rPr>
        <w:t>Science(</w:t>
      </w:r>
      <w:r>
        <w:rPr>
          <w:spacing w:val="-2"/>
        </w:rPr>
        <w:t>W</w:t>
      </w:r>
      <w:r>
        <w:rPr>
          <w:spacing w:val="-3"/>
        </w:rPr>
        <w:t>ashington),</w:t>
      </w:r>
      <w:r>
        <w:rPr>
          <w:spacing w:val="38"/>
          <w:w w:val="94"/>
        </w:rPr>
        <w:t xml:space="preserve"> </w:t>
      </w:r>
      <w:r>
        <w:rPr>
          <w:w w:val="90"/>
        </w:rPr>
        <w:t>331,</w:t>
      </w:r>
      <w:r>
        <w:rPr>
          <w:spacing w:val="17"/>
          <w:w w:val="90"/>
        </w:rPr>
        <w:t xml:space="preserve"> </w:t>
      </w:r>
      <w:r>
        <w:rPr>
          <w:w w:val="90"/>
        </w:rPr>
        <w:t>728–729.</w:t>
      </w:r>
    </w:p>
    <w:p w14:paraId="072B97F5" w14:textId="77777777" w:rsidR="00283DE0" w:rsidRDefault="00641826" w:rsidP="003B0178">
      <w:pPr>
        <w:pStyle w:val="BodyText"/>
        <w:keepLines/>
        <w:spacing w:before="165" w:line="381" w:lineRule="auto"/>
        <w:ind w:left="731" w:right="529" w:hanging="235"/>
      </w:pPr>
      <w:r>
        <w:t>Kanehisa,</w:t>
      </w:r>
      <w:r>
        <w:rPr>
          <w:spacing w:val="1"/>
        </w:rPr>
        <w:t xml:space="preserve"> </w:t>
      </w:r>
      <w:r>
        <w:t>M., &amp; Goto,</w:t>
      </w:r>
      <w:r>
        <w:rPr>
          <w:spacing w:val="1"/>
        </w:rPr>
        <w:t xml:space="preserve"> </w:t>
      </w:r>
      <w:r>
        <w:t>S.</w:t>
      </w:r>
      <w:r>
        <w:rPr>
          <w:spacing w:val="-1"/>
        </w:rPr>
        <w:t xml:space="preserve"> </w:t>
      </w:r>
      <w:r>
        <w:t>(2000).</w:t>
      </w:r>
      <w:r>
        <w:rPr>
          <w:spacing w:val="28"/>
        </w:rPr>
        <w:t xml:space="preserve"> </w:t>
      </w:r>
      <w:r>
        <w:t>KEGG:</w:t>
      </w:r>
      <w:r>
        <w:rPr>
          <w:spacing w:val="-1"/>
        </w:rPr>
        <w:t xml:space="preserve"> </w:t>
      </w:r>
      <w:r>
        <w:rPr>
          <w:spacing w:val="-2"/>
        </w:rPr>
        <w:t>ky</w:t>
      </w:r>
      <w:r>
        <w:rPr>
          <w:spacing w:val="-3"/>
        </w:rPr>
        <w:t>oto</w:t>
      </w:r>
      <w:r>
        <w:t xml:space="preserve"> encyclopedia</w:t>
      </w:r>
      <w:r>
        <w:rPr>
          <w:spacing w:val="-1"/>
        </w:rPr>
        <w:t xml:space="preserve"> </w:t>
      </w:r>
      <w:r>
        <w:t>of</w:t>
      </w:r>
      <w:r>
        <w:rPr>
          <w:spacing w:val="-1"/>
        </w:rPr>
        <w:t xml:space="preserve"> </w:t>
      </w:r>
      <w:r>
        <w:t>genes</w:t>
      </w:r>
      <w:r>
        <w:rPr>
          <w:spacing w:val="-1"/>
        </w:rPr>
        <w:t xml:space="preserve"> </w:t>
      </w:r>
      <w:r>
        <w:t>and</w:t>
      </w:r>
      <w:r>
        <w:rPr>
          <w:spacing w:val="22"/>
          <w:w w:val="94"/>
        </w:rPr>
        <w:t xml:space="preserve"> </w:t>
      </w:r>
      <w:r>
        <w:rPr>
          <w:w w:val="95"/>
        </w:rPr>
        <w:t>genomes.</w:t>
      </w:r>
      <w:r>
        <w:rPr>
          <w:spacing w:val="3"/>
          <w:w w:val="95"/>
        </w:rPr>
        <w:t xml:space="preserve"> </w:t>
      </w:r>
      <w:r>
        <w:rPr>
          <w:w w:val="95"/>
        </w:rPr>
        <w:t>Nucleic</w:t>
      </w:r>
      <w:r>
        <w:rPr>
          <w:spacing w:val="-11"/>
          <w:w w:val="95"/>
        </w:rPr>
        <w:t xml:space="preserve"> </w:t>
      </w:r>
      <w:r>
        <w:rPr>
          <w:w w:val="95"/>
        </w:rPr>
        <w:t>acids</w:t>
      </w:r>
      <w:r>
        <w:rPr>
          <w:spacing w:val="-11"/>
          <w:w w:val="95"/>
        </w:rPr>
        <w:t xml:space="preserve"> </w:t>
      </w:r>
      <w:r>
        <w:rPr>
          <w:spacing w:val="-2"/>
          <w:w w:val="95"/>
        </w:rPr>
        <w:t>researc</w:t>
      </w:r>
      <w:r>
        <w:rPr>
          <w:spacing w:val="-1"/>
          <w:w w:val="95"/>
        </w:rPr>
        <w:t>h,</w:t>
      </w:r>
      <w:r>
        <w:rPr>
          <w:spacing w:val="-11"/>
          <w:w w:val="95"/>
        </w:rPr>
        <w:t xml:space="preserve"> </w:t>
      </w:r>
      <w:r>
        <w:rPr>
          <w:w w:val="95"/>
        </w:rPr>
        <w:t>28,</w:t>
      </w:r>
      <w:r>
        <w:rPr>
          <w:spacing w:val="-10"/>
          <w:w w:val="95"/>
        </w:rPr>
        <w:t xml:space="preserve"> </w:t>
      </w:r>
      <w:r>
        <w:rPr>
          <w:w w:val="95"/>
        </w:rPr>
        <w:t>27–30.</w:t>
      </w:r>
    </w:p>
    <w:p w14:paraId="2E714422" w14:textId="77777777" w:rsidR="00283DE0" w:rsidRDefault="00641826" w:rsidP="003B0178">
      <w:pPr>
        <w:pStyle w:val="BodyText"/>
        <w:keepLines/>
        <w:spacing w:before="165" w:line="381" w:lineRule="auto"/>
        <w:ind w:left="731" w:right="529" w:hanging="235"/>
      </w:pPr>
      <w:r>
        <w:rPr>
          <w:spacing w:val="-3"/>
        </w:rPr>
        <w:t>Ken</w:t>
      </w:r>
      <w:r>
        <w:rPr>
          <w:spacing w:val="-2"/>
        </w:rPr>
        <w:t>t,</w:t>
      </w:r>
      <w:r>
        <w:rPr>
          <w:spacing w:val="-27"/>
        </w:rPr>
        <w:t xml:space="preserve"> </w:t>
      </w:r>
      <w:r>
        <w:t>W.</w:t>
      </w:r>
      <w:r>
        <w:rPr>
          <w:spacing w:val="-28"/>
        </w:rPr>
        <w:t xml:space="preserve"> </w:t>
      </w:r>
      <w:r>
        <w:t>J.</w:t>
      </w:r>
      <w:r>
        <w:rPr>
          <w:spacing w:val="-29"/>
        </w:rPr>
        <w:t xml:space="preserve"> </w:t>
      </w:r>
      <w:r>
        <w:t>(2002).</w:t>
      </w:r>
      <w:r>
        <w:rPr>
          <w:spacing w:val="-21"/>
        </w:rPr>
        <w:t xml:space="preserve"> </w:t>
      </w:r>
      <w:r>
        <w:rPr>
          <w:spacing w:val="-3"/>
        </w:rPr>
        <w:t>BLAT-the</w:t>
      </w:r>
      <w:r>
        <w:rPr>
          <w:spacing w:val="-29"/>
        </w:rPr>
        <w:t xml:space="preserve"> </w:t>
      </w:r>
      <w:r>
        <w:rPr>
          <w:spacing w:val="-1"/>
        </w:rPr>
        <w:t>BLAST-lik</w:t>
      </w:r>
      <w:r>
        <w:rPr>
          <w:spacing w:val="-2"/>
        </w:rPr>
        <w:t>e</w:t>
      </w:r>
      <w:r>
        <w:rPr>
          <w:spacing w:val="-28"/>
        </w:rPr>
        <w:t xml:space="preserve"> </w:t>
      </w:r>
      <w:r>
        <w:rPr>
          <w:spacing w:val="-2"/>
        </w:rPr>
        <w:t>alignmen</w:t>
      </w:r>
      <w:r>
        <w:rPr>
          <w:spacing w:val="-1"/>
        </w:rPr>
        <w:t>t</w:t>
      </w:r>
      <w:r>
        <w:rPr>
          <w:spacing w:val="-29"/>
        </w:rPr>
        <w:t xml:space="preserve"> </w:t>
      </w:r>
      <w:r>
        <w:rPr>
          <w:spacing w:val="1"/>
        </w:rPr>
        <w:t>tool.</w:t>
      </w:r>
      <w:r>
        <w:rPr>
          <w:spacing w:val="-21"/>
        </w:rPr>
        <w:t xml:space="preserve"> </w:t>
      </w:r>
      <w:r>
        <w:t>Genome</w:t>
      </w:r>
      <w:r>
        <w:rPr>
          <w:spacing w:val="-28"/>
        </w:rPr>
        <w:t xml:space="preserve"> </w:t>
      </w:r>
      <w:r>
        <w:rPr>
          <w:spacing w:val="-2"/>
        </w:rPr>
        <w:t>research,</w:t>
      </w:r>
      <w:r>
        <w:rPr>
          <w:spacing w:val="37"/>
          <w:w w:val="95"/>
        </w:rPr>
        <w:t xml:space="preserve"> </w:t>
      </w:r>
      <w:r>
        <w:rPr>
          <w:w w:val="90"/>
        </w:rPr>
        <w:t>12,</w:t>
      </w:r>
      <w:r>
        <w:rPr>
          <w:spacing w:val="8"/>
          <w:w w:val="90"/>
        </w:rPr>
        <w:t xml:space="preserve"> </w:t>
      </w:r>
      <w:r>
        <w:rPr>
          <w:w w:val="90"/>
        </w:rPr>
        <w:t>656–664.</w:t>
      </w:r>
    </w:p>
    <w:p w14:paraId="4A4FAAAD" w14:textId="79A369D1" w:rsidR="00283DE0" w:rsidRDefault="00641826" w:rsidP="003B0178">
      <w:pPr>
        <w:pStyle w:val="BodyText"/>
        <w:keepLines/>
        <w:spacing w:before="165" w:line="381" w:lineRule="auto"/>
        <w:ind w:left="731" w:right="528" w:hanging="235"/>
      </w:pPr>
      <w:r>
        <w:t>Langille,</w:t>
      </w:r>
      <w:r>
        <w:rPr>
          <w:spacing w:val="8"/>
        </w:rPr>
        <w:t xml:space="preserve"> </w:t>
      </w:r>
      <w:r>
        <w:t>M.</w:t>
      </w:r>
      <w:r>
        <w:rPr>
          <w:spacing w:val="8"/>
        </w:rPr>
        <w:t xml:space="preserve"> </w:t>
      </w:r>
      <w:r>
        <w:t>G.,</w:t>
      </w:r>
      <w:r>
        <w:rPr>
          <w:spacing w:val="9"/>
        </w:rPr>
        <w:t xml:space="preserve"> </w:t>
      </w:r>
      <w:r>
        <w:rPr>
          <w:spacing w:val="-2"/>
        </w:rPr>
        <w:t>Zaneveld,</w:t>
      </w:r>
      <w:r>
        <w:rPr>
          <w:spacing w:val="9"/>
        </w:rPr>
        <w:t xml:space="preserve"> </w:t>
      </w:r>
      <w:r>
        <w:t>J.,</w:t>
      </w:r>
      <w:r>
        <w:rPr>
          <w:spacing w:val="10"/>
        </w:rPr>
        <w:t xml:space="preserve"> </w:t>
      </w:r>
      <w:r>
        <w:t>Caporaso,</w:t>
      </w:r>
      <w:r>
        <w:rPr>
          <w:spacing w:val="9"/>
        </w:rPr>
        <w:t xml:space="preserve"> </w:t>
      </w:r>
      <w:r>
        <w:t>J.</w:t>
      </w:r>
      <w:r>
        <w:rPr>
          <w:spacing w:val="8"/>
        </w:rPr>
        <w:t xml:space="preserve"> </w:t>
      </w:r>
      <w:r>
        <w:t>G.,</w:t>
      </w:r>
      <w:r>
        <w:rPr>
          <w:spacing w:val="9"/>
        </w:rPr>
        <w:t xml:space="preserve"> </w:t>
      </w:r>
      <w:r>
        <w:t>McDonald,</w:t>
      </w:r>
      <w:r>
        <w:rPr>
          <w:spacing w:val="10"/>
        </w:rPr>
        <w:t xml:space="preserve"> </w:t>
      </w:r>
      <w:r>
        <w:t>D.,</w:t>
      </w:r>
      <w:r>
        <w:rPr>
          <w:spacing w:val="9"/>
        </w:rPr>
        <w:t xml:space="preserve"> </w:t>
      </w:r>
      <w:r>
        <w:rPr>
          <w:spacing w:val="-2"/>
        </w:rPr>
        <w:t>Knigh</w:t>
      </w:r>
      <w:r>
        <w:rPr>
          <w:spacing w:val="-1"/>
        </w:rPr>
        <w:t>ts,</w:t>
      </w:r>
      <w:r>
        <w:rPr>
          <w:spacing w:val="9"/>
        </w:rPr>
        <w:t xml:space="preserve"> </w:t>
      </w:r>
      <w:r>
        <w:t>D.,</w:t>
      </w:r>
      <w:r>
        <w:rPr>
          <w:spacing w:val="22"/>
          <w:w w:val="99"/>
        </w:rPr>
        <w:t xml:space="preserve"> </w:t>
      </w:r>
      <w:r>
        <w:rPr>
          <w:spacing w:val="-2"/>
        </w:rPr>
        <w:t>Rey</w:t>
      </w:r>
      <w:r>
        <w:rPr>
          <w:spacing w:val="-3"/>
        </w:rPr>
        <w:t>es,</w:t>
      </w:r>
      <w:r>
        <w:t xml:space="preserve"> J.</w:t>
      </w:r>
      <w:r>
        <w:rPr>
          <w:spacing w:val="-2"/>
        </w:rPr>
        <w:t xml:space="preserve"> </w:t>
      </w:r>
      <w:r>
        <w:t>A.,</w:t>
      </w:r>
      <w:r>
        <w:rPr>
          <w:spacing w:val="1"/>
        </w:rPr>
        <w:t xml:space="preserve"> </w:t>
      </w:r>
      <w:r>
        <w:rPr>
          <w:spacing w:val="-2"/>
        </w:rPr>
        <w:t>Clemen</w:t>
      </w:r>
      <w:r>
        <w:rPr>
          <w:spacing w:val="-1"/>
        </w:rPr>
        <w:t>te,</w:t>
      </w:r>
      <w:r>
        <w:t xml:space="preserve"> J.</w:t>
      </w:r>
      <w:r>
        <w:rPr>
          <w:spacing w:val="-1"/>
        </w:rPr>
        <w:t xml:space="preserve"> </w:t>
      </w:r>
      <w:r>
        <w:t>C.,</w:t>
      </w:r>
      <w:r>
        <w:rPr>
          <w:spacing w:val="1"/>
        </w:rPr>
        <w:t xml:space="preserve"> </w:t>
      </w:r>
      <w:r>
        <w:rPr>
          <w:spacing w:val="-2"/>
        </w:rPr>
        <w:t>Burkepile,</w:t>
      </w:r>
      <w:r>
        <w:rPr>
          <w:spacing w:val="1"/>
        </w:rPr>
        <w:t xml:space="preserve"> </w:t>
      </w:r>
      <w:r>
        <w:t>D.</w:t>
      </w:r>
      <w:r>
        <w:rPr>
          <w:spacing w:val="-2"/>
        </w:rPr>
        <w:t xml:space="preserve"> </w:t>
      </w:r>
      <w:r>
        <w:t>E.,</w:t>
      </w:r>
      <w:r>
        <w:rPr>
          <w:spacing w:val="1"/>
        </w:rPr>
        <w:t xml:space="preserve"> </w:t>
      </w:r>
      <w:r>
        <w:t>Thurber,</w:t>
      </w:r>
      <w:r>
        <w:rPr>
          <w:spacing w:val="1"/>
        </w:rPr>
        <w:t xml:space="preserve"> </w:t>
      </w:r>
      <w:r>
        <w:t>R.</w:t>
      </w:r>
      <w:r>
        <w:rPr>
          <w:spacing w:val="-2"/>
        </w:rPr>
        <w:t xml:space="preserve"> </w:t>
      </w:r>
      <w:r>
        <w:t>L.</w:t>
      </w:r>
      <w:r>
        <w:rPr>
          <w:spacing w:val="-1"/>
        </w:rPr>
        <w:t xml:space="preserve"> </w:t>
      </w:r>
      <w:r>
        <w:t>V.,</w:t>
      </w:r>
      <w:r>
        <w:rPr>
          <w:spacing w:val="1"/>
        </w:rPr>
        <w:t xml:space="preserve"> </w:t>
      </w:r>
      <w:r>
        <w:rPr>
          <w:spacing w:val="-2"/>
        </w:rPr>
        <w:t>Knigh</w:t>
      </w:r>
      <w:r>
        <w:rPr>
          <w:spacing w:val="-1"/>
        </w:rPr>
        <w:t>t,</w:t>
      </w:r>
      <w:r>
        <w:rPr>
          <w:spacing w:val="27"/>
          <w:w w:val="105"/>
        </w:rPr>
        <w:t xml:space="preserve"> </w:t>
      </w:r>
      <w:r>
        <w:t>R.,</w:t>
      </w:r>
      <w:r>
        <w:rPr>
          <w:spacing w:val="-7"/>
        </w:rPr>
        <w:t xml:space="preserve"> </w:t>
      </w:r>
      <w:r>
        <w:t>&amp;</w:t>
      </w:r>
      <w:r>
        <w:rPr>
          <w:spacing w:val="-8"/>
        </w:rPr>
        <w:t xml:space="preserve"> </w:t>
      </w:r>
      <w:r>
        <w:rPr>
          <w:spacing w:val="-2"/>
        </w:rPr>
        <w:t>Huttenhower,</w:t>
      </w:r>
      <w:r>
        <w:rPr>
          <w:spacing w:val="-7"/>
        </w:rPr>
        <w:t xml:space="preserve"> </w:t>
      </w:r>
      <w:r>
        <w:t>C.</w:t>
      </w:r>
      <w:r>
        <w:rPr>
          <w:spacing w:val="-7"/>
        </w:rPr>
        <w:t xml:space="preserve"> </w:t>
      </w:r>
      <w:r>
        <w:t>(2013).</w:t>
      </w:r>
      <w:r>
        <w:rPr>
          <w:spacing w:val="8"/>
        </w:rPr>
        <w:t xml:space="preserve"> </w:t>
      </w:r>
      <w:r>
        <w:rPr>
          <w:spacing w:val="-1"/>
        </w:rPr>
        <w:t>Predictiv</w:t>
      </w:r>
      <w:r>
        <w:rPr>
          <w:spacing w:val="-2"/>
        </w:rPr>
        <w:t>e</w:t>
      </w:r>
      <w:r>
        <w:rPr>
          <w:spacing w:val="-7"/>
        </w:rPr>
        <w:t xml:space="preserve"> </w:t>
      </w:r>
      <w:r>
        <w:t>functional</w:t>
      </w:r>
      <w:r>
        <w:rPr>
          <w:spacing w:val="-7"/>
        </w:rPr>
        <w:t xml:space="preserve"> </w:t>
      </w:r>
      <w:r>
        <w:t>profi</w:t>
      </w:r>
      <w:r w:rsidR="00171E13">
        <w:t>les</w:t>
      </w:r>
      <w:r>
        <w:rPr>
          <w:spacing w:val="21"/>
        </w:rPr>
        <w:t xml:space="preserve"> </w:t>
      </w:r>
      <w:r>
        <w:t>of</w:t>
      </w:r>
      <w:r>
        <w:rPr>
          <w:spacing w:val="-7"/>
        </w:rPr>
        <w:t xml:space="preserve"> </w:t>
      </w:r>
      <w:r>
        <w:t>microbial</w:t>
      </w:r>
      <w:r>
        <w:rPr>
          <w:spacing w:val="25"/>
          <w:w w:val="93"/>
        </w:rPr>
        <w:t xml:space="preserve"> </w:t>
      </w:r>
      <w:r>
        <w:rPr>
          <w:spacing w:val="-2"/>
        </w:rPr>
        <w:t>communities</w:t>
      </w:r>
      <w:r>
        <w:rPr>
          <w:spacing w:val="-27"/>
        </w:rPr>
        <w:t xml:space="preserve"> </w:t>
      </w:r>
      <w:r>
        <w:t>using</w:t>
      </w:r>
      <w:r>
        <w:rPr>
          <w:spacing w:val="-27"/>
        </w:rPr>
        <w:t xml:space="preserve"> </w:t>
      </w:r>
      <w:r>
        <w:t>16S</w:t>
      </w:r>
      <w:r>
        <w:rPr>
          <w:spacing w:val="-26"/>
        </w:rPr>
        <w:t xml:space="preserve"> </w:t>
      </w:r>
      <w:r>
        <w:t>rRNA</w:t>
      </w:r>
      <w:r>
        <w:rPr>
          <w:spacing w:val="-27"/>
        </w:rPr>
        <w:t xml:space="preserve"> </w:t>
      </w:r>
      <w:r>
        <w:rPr>
          <w:spacing w:val="-2"/>
        </w:rPr>
        <w:t>marker</w:t>
      </w:r>
      <w:r>
        <w:rPr>
          <w:spacing w:val="-27"/>
        </w:rPr>
        <w:t xml:space="preserve"> </w:t>
      </w:r>
      <w:r>
        <w:t>gene</w:t>
      </w:r>
      <w:r>
        <w:rPr>
          <w:spacing w:val="-27"/>
        </w:rPr>
        <w:t xml:space="preserve"> </w:t>
      </w:r>
      <w:r>
        <w:t>sequences.</w:t>
      </w:r>
      <w:r>
        <w:rPr>
          <w:spacing w:val="-13"/>
        </w:rPr>
        <w:t xml:space="preserve"> </w:t>
      </w:r>
      <w:r>
        <w:t>Nature</w:t>
      </w:r>
      <w:r>
        <w:rPr>
          <w:spacing w:val="-27"/>
        </w:rPr>
        <w:t xml:space="preserve"> </w:t>
      </w:r>
      <w:r>
        <w:rPr>
          <w:spacing w:val="-2"/>
        </w:rPr>
        <w:t>biotechnol-</w:t>
      </w:r>
      <w:r>
        <w:rPr>
          <w:spacing w:val="29"/>
          <w:w w:val="91"/>
        </w:rPr>
        <w:t xml:space="preserve"> </w:t>
      </w:r>
      <w:r>
        <w:rPr>
          <w:spacing w:val="-5"/>
          <w:w w:val="95"/>
        </w:rPr>
        <w:t>ogy,</w:t>
      </w:r>
      <w:r>
        <w:rPr>
          <w:spacing w:val="7"/>
          <w:w w:val="95"/>
        </w:rPr>
        <w:t xml:space="preserve"> </w:t>
      </w:r>
      <w:r>
        <w:rPr>
          <w:w w:val="95"/>
        </w:rPr>
        <w:t>31,</w:t>
      </w:r>
      <w:r>
        <w:rPr>
          <w:spacing w:val="8"/>
          <w:w w:val="95"/>
        </w:rPr>
        <w:t xml:space="preserve"> </w:t>
      </w:r>
      <w:r>
        <w:rPr>
          <w:w w:val="95"/>
        </w:rPr>
        <w:t>814–821.</w:t>
      </w:r>
    </w:p>
    <w:p w14:paraId="6D5393BC" w14:textId="77777777" w:rsidR="00283DE0" w:rsidRDefault="00641826" w:rsidP="003B0178">
      <w:pPr>
        <w:pStyle w:val="BodyText"/>
        <w:keepLines/>
        <w:spacing w:before="165" w:line="381" w:lineRule="auto"/>
        <w:ind w:left="731" w:right="530" w:hanging="235"/>
      </w:pPr>
      <w:r>
        <w:t>Linial,</w:t>
      </w:r>
      <w:r>
        <w:rPr>
          <w:spacing w:val="-18"/>
        </w:rPr>
        <w:t xml:space="preserve"> </w:t>
      </w:r>
      <w:r>
        <w:t>M.,</w:t>
      </w:r>
      <w:r>
        <w:rPr>
          <w:spacing w:val="-18"/>
        </w:rPr>
        <w:t xml:space="preserve"> </w:t>
      </w:r>
      <w:r>
        <w:t>Linial,</w:t>
      </w:r>
      <w:r>
        <w:rPr>
          <w:spacing w:val="-18"/>
        </w:rPr>
        <w:t xml:space="preserve"> </w:t>
      </w:r>
      <w:r>
        <w:t>N.,</w:t>
      </w:r>
      <w:r>
        <w:rPr>
          <w:spacing w:val="-18"/>
        </w:rPr>
        <w:t xml:space="preserve"> </w:t>
      </w:r>
      <w:r>
        <w:rPr>
          <w:spacing w:val="-6"/>
        </w:rPr>
        <w:t>Tishb</w:t>
      </w:r>
      <w:r>
        <w:rPr>
          <w:spacing w:val="-5"/>
        </w:rPr>
        <w:t>y</w:t>
      </w:r>
      <w:r>
        <w:rPr>
          <w:spacing w:val="-6"/>
        </w:rPr>
        <w:t>,</w:t>
      </w:r>
      <w:r>
        <w:rPr>
          <w:spacing w:val="-17"/>
        </w:rPr>
        <w:t xml:space="preserve"> </w:t>
      </w:r>
      <w:r>
        <w:t>N.,</w:t>
      </w:r>
      <w:r>
        <w:rPr>
          <w:spacing w:val="-18"/>
        </w:rPr>
        <w:t xml:space="preserve"> </w:t>
      </w:r>
      <w:r>
        <w:t>&amp;</w:t>
      </w:r>
      <w:r>
        <w:rPr>
          <w:spacing w:val="-20"/>
        </w:rPr>
        <w:t xml:space="preserve"> </w:t>
      </w:r>
      <w:r>
        <w:rPr>
          <w:spacing w:val="-4"/>
        </w:rPr>
        <w:t>Y</w:t>
      </w:r>
      <w:r>
        <w:rPr>
          <w:spacing w:val="-5"/>
        </w:rPr>
        <w:t>ona,</w:t>
      </w:r>
      <w:r>
        <w:rPr>
          <w:spacing w:val="-18"/>
        </w:rPr>
        <w:t xml:space="preserve"> </w:t>
      </w:r>
      <w:r>
        <w:t>G.</w:t>
      </w:r>
      <w:r>
        <w:rPr>
          <w:spacing w:val="-21"/>
        </w:rPr>
        <w:t xml:space="preserve"> </w:t>
      </w:r>
      <w:r>
        <w:t>(1997).</w:t>
      </w:r>
      <w:r>
        <w:rPr>
          <w:spacing w:val="-11"/>
        </w:rPr>
        <w:t xml:space="preserve"> </w:t>
      </w:r>
      <w:r>
        <w:t>Global</w:t>
      </w:r>
      <w:r>
        <w:rPr>
          <w:spacing w:val="-20"/>
        </w:rPr>
        <w:t xml:space="preserve"> </w:t>
      </w:r>
      <w:r>
        <w:t>self-organization</w:t>
      </w:r>
      <w:r>
        <w:rPr>
          <w:spacing w:val="22"/>
          <w:w w:val="93"/>
        </w:rPr>
        <w:t xml:space="preserve"> </w:t>
      </w:r>
      <w:r>
        <w:rPr>
          <w:w w:val="95"/>
        </w:rPr>
        <w:t>of</w:t>
      </w:r>
      <w:r>
        <w:rPr>
          <w:spacing w:val="-7"/>
          <w:w w:val="95"/>
        </w:rPr>
        <w:t xml:space="preserve"> </w:t>
      </w:r>
      <w:r>
        <w:rPr>
          <w:w w:val="95"/>
        </w:rPr>
        <w:t>all</w:t>
      </w:r>
      <w:r>
        <w:rPr>
          <w:spacing w:val="-5"/>
          <w:w w:val="95"/>
        </w:rPr>
        <w:t xml:space="preserve"> </w:t>
      </w:r>
      <w:r>
        <w:rPr>
          <w:spacing w:val="-3"/>
          <w:w w:val="95"/>
        </w:rPr>
        <w:t>known</w:t>
      </w:r>
      <w:r>
        <w:rPr>
          <w:spacing w:val="-6"/>
          <w:w w:val="95"/>
        </w:rPr>
        <w:t xml:space="preserve"> </w:t>
      </w:r>
      <w:r>
        <w:rPr>
          <w:w w:val="95"/>
        </w:rPr>
        <w:t>protein</w:t>
      </w:r>
      <w:r>
        <w:rPr>
          <w:spacing w:val="-7"/>
          <w:w w:val="95"/>
        </w:rPr>
        <w:t xml:space="preserve"> </w:t>
      </w:r>
      <w:r>
        <w:rPr>
          <w:w w:val="95"/>
        </w:rPr>
        <w:t>sequences</w:t>
      </w:r>
      <w:r>
        <w:rPr>
          <w:spacing w:val="-5"/>
          <w:w w:val="95"/>
        </w:rPr>
        <w:t xml:space="preserve"> </w:t>
      </w:r>
      <w:r>
        <w:rPr>
          <w:spacing w:val="-1"/>
          <w:w w:val="95"/>
        </w:rPr>
        <w:t>rev</w:t>
      </w:r>
      <w:r>
        <w:rPr>
          <w:spacing w:val="-2"/>
          <w:w w:val="95"/>
        </w:rPr>
        <w:t>eals</w:t>
      </w:r>
      <w:r>
        <w:rPr>
          <w:spacing w:val="-6"/>
          <w:w w:val="95"/>
        </w:rPr>
        <w:t xml:space="preserve"> </w:t>
      </w:r>
      <w:r>
        <w:rPr>
          <w:spacing w:val="-2"/>
          <w:w w:val="95"/>
        </w:rPr>
        <w:t>inheren</w:t>
      </w:r>
      <w:r>
        <w:rPr>
          <w:spacing w:val="-1"/>
          <w:w w:val="95"/>
        </w:rPr>
        <w:t>t</w:t>
      </w:r>
      <w:r>
        <w:rPr>
          <w:spacing w:val="-6"/>
          <w:w w:val="95"/>
        </w:rPr>
        <w:t xml:space="preserve"> </w:t>
      </w:r>
      <w:r>
        <w:rPr>
          <w:w w:val="95"/>
        </w:rPr>
        <w:t>biological</w:t>
      </w:r>
      <w:r>
        <w:rPr>
          <w:spacing w:val="-6"/>
          <w:w w:val="95"/>
        </w:rPr>
        <w:t xml:space="preserve"> </w:t>
      </w:r>
      <w:r>
        <w:rPr>
          <w:w w:val="95"/>
        </w:rPr>
        <w:t>signatures.</w:t>
      </w:r>
      <w:r>
        <w:rPr>
          <w:spacing w:val="9"/>
          <w:w w:val="95"/>
        </w:rPr>
        <w:t xml:space="preserve"> </w:t>
      </w:r>
      <w:r>
        <w:rPr>
          <w:w w:val="95"/>
        </w:rPr>
        <w:t>Jour-</w:t>
      </w:r>
      <w:r>
        <w:rPr>
          <w:spacing w:val="25"/>
          <w:w w:val="92"/>
        </w:rPr>
        <w:t xml:space="preserve"> </w:t>
      </w:r>
      <w:r>
        <w:rPr>
          <w:w w:val="95"/>
        </w:rPr>
        <w:t>nal</w:t>
      </w:r>
      <w:r>
        <w:rPr>
          <w:spacing w:val="-8"/>
          <w:w w:val="95"/>
        </w:rPr>
        <w:t xml:space="preserve"> </w:t>
      </w:r>
      <w:r>
        <w:rPr>
          <w:w w:val="95"/>
        </w:rPr>
        <w:t>of</w:t>
      </w:r>
      <w:r>
        <w:rPr>
          <w:spacing w:val="-7"/>
          <w:w w:val="95"/>
        </w:rPr>
        <w:t xml:space="preserve"> </w:t>
      </w:r>
      <w:r>
        <w:rPr>
          <w:w w:val="95"/>
        </w:rPr>
        <w:t>molecular</w:t>
      </w:r>
      <w:r>
        <w:rPr>
          <w:spacing w:val="-7"/>
          <w:w w:val="95"/>
        </w:rPr>
        <w:t xml:space="preserve"> </w:t>
      </w:r>
      <w:r>
        <w:rPr>
          <w:spacing w:val="-4"/>
          <w:w w:val="95"/>
        </w:rPr>
        <w:t>biology</w:t>
      </w:r>
      <w:r>
        <w:rPr>
          <w:spacing w:val="-3"/>
          <w:w w:val="95"/>
        </w:rPr>
        <w:t>,</w:t>
      </w:r>
      <w:r>
        <w:rPr>
          <w:spacing w:val="-7"/>
          <w:w w:val="95"/>
        </w:rPr>
        <w:t xml:space="preserve"> </w:t>
      </w:r>
      <w:r>
        <w:rPr>
          <w:w w:val="95"/>
        </w:rPr>
        <w:t>268,</w:t>
      </w:r>
      <w:r>
        <w:rPr>
          <w:spacing w:val="-7"/>
          <w:w w:val="95"/>
        </w:rPr>
        <w:t xml:space="preserve"> </w:t>
      </w:r>
      <w:r>
        <w:rPr>
          <w:w w:val="95"/>
        </w:rPr>
        <w:t>539–556.</w:t>
      </w:r>
    </w:p>
    <w:p w14:paraId="3A579692" w14:textId="77777777" w:rsidR="00283DE0" w:rsidRDefault="00641826" w:rsidP="003B0178">
      <w:pPr>
        <w:pStyle w:val="BodyText"/>
        <w:keepLines/>
        <w:spacing w:before="165" w:line="381" w:lineRule="auto"/>
        <w:ind w:left="731" w:right="530" w:hanging="235"/>
      </w:pPr>
      <w:r>
        <w:t>Loh,</w:t>
      </w:r>
      <w:r>
        <w:rPr>
          <w:spacing w:val="-3"/>
        </w:rPr>
        <w:t xml:space="preserve"> </w:t>
      </w:r>
      <w:r>
        <w:rPr>
          <w:spacing w:val="-4"/>
        </w:rPr>
        <w:t>P</w:t>
      </w:r>
      <w:r>
        <w:rPr>
          <w:spacing w:val="-5"/>
        </w:rPr>
        <w:t>.-R.,</w:t>
      </w:r>
      <w:r>
        <w:rPr>
          <w:spacing w:val="-3"/>
        </w:rPr>
        <w:t xml:space="preserve"> </w:t>
      </w:r>
      <w:r>
        <w:rPr>
          <w:spacing w:val="-2"/>
        </w:rPr>
        <w:t>Ba</w:t>
      </w:r>
      <w:r>
        <w:rPr>
          <w:spacing w:val="-3"/>
        </w:rPr>
        <w:t xml:space="preserve">ym, </w:t>
      </w:r>
      <w:r>
        <w:t>M.,</w:t>
      </w:r>
      <w:r>
        <w:rPr>
          <w:spacing w:val="-3"/>
        </w:rPr>
        <w:t xml:space="preserve"> </w:t>
      </w:r>
      <w:r>
        <w:t>&amp;</w:t>
      </w:r>
      <w:r>
        <w:rPr>
          <w:spacing w:val="-3"/>
        </w:rPr>
        <w:t xml:space="preserve"> </w:t>
      </w:r>
      <w:r>
        <w:t>Berger,</w:t>
      </w:r>
      <w:r>
        <w:rPr>
          <w:spacing w:val="-2"/>
        </w:rPr>
        <w:t xml:space="preserve"> </w:t>
      </w:r>
      <w:r>
        <w:t>B.</w:t>
      </w:r>
      <w:r>
        <w:rPr>
          <w:spacing w:val="-3"/>
        </w:rPr>
        <w:t xml:space="preserve"> </w:t>
      </w:r>
      <w:r>
        <w:t>(2012).</w:t>
      </w:r>
      <w:r>
        <w:rPr>
          <w:spacing w:val="18"/>
        </w:rPr>
        <w:t xml:space="preserve"> </w:t>
      </w:r>
      <w:r>
        <w:rPr>
          <w:spacing w:val="-2"/>
        </w:rPr>
        <w:t>Compressive</w:t>
      </w:r>
      <w:r>
        <w:rPr>
          <w:spacing w:val="-3"/>
        </w:rPr>
        <w:t xml:space="preserve"> </w:t>
      </w:r>
      <w:r>
        <w:t>genomics.</w:t>
      </w:r>
      <w:r>
        <w:rPr>
          <w:spacing w:val="18"/>
        </w:rPr>
        <w:t xml:space="preserve"> </w:t>
      </w:r>
      <w:r>
        <w:t>Nature</w:t>
      </w:r>
      <w:r>
        <w:rPr>
          <w:spacing w:val="28"/>
          <w:w w:val="95"/>
        </w:rPr>
        <w:t xml:space="preserve"> </w:t>
      </w:r>
      <w:r>
        <w:rPr>
          <w:spacing w:val="-2"/>
          <w:w w:val="90"/>
        </w:rPr>
        <w:t>biotechnology,</w:t>
      </w:r>
      <w:r>
        <w:rPr>
          <w:spacing w:val="34"/>
          <w:w w:val="90"/>
        </w:rPr>
        <w:t xml:space="preserve"> </w:t>
      </w:r>
      <w:r>
        <w:rPr>
          <w:w w:val="90"/>
        </w:rPr>
        <w:t>30,</w:t>
      </w:r>
      <w:r>
        <w:rPr>
          <w:spacing w:val="34"/>
          <w:w w:val="90"/>
        </w:rPr>
        <w:t xml:space="preserve"> </w:t>
      </w:r>
      <w:r>
        <w:rPr>
          <w:w w:val="90"/>
        </w:rPr>
        <w:t>627–630.</w:t>
      </w:r>
    </w:p>
    <w:p w14:paraId="4D3841DE" w14:textId="77777777" w:rsidR="00283DE0" w:rsidRDefault="00641826" w:rsidP="003B0178">
      <w:pPr>
        <w:pStyle w:val="BodyText"/>
        <w:keepLines/>
        <w:spacing w:before="165" w:line="381" w:lineRule="auto"/>
        <w:ind w:left="731" w:right="528" w:hanging="235"/>
      </w:pPr>
      <w:r>
        <w:rPr>
          <w:spacing w:val="-3"/>
        </w:rPr>
        <w:t>MacFabe,</w:t>
      </w:r>
      <w:r>
        <w:rPr>
          <w:spacing w:val="-9"/>
        </w:rPr>
        <w:t xml:space="preserve"> </w:t>
      </w:r>
      <w:r>
        <w:t>D.</w:t>
      </w:r>
      <w:r>
        <w:rPr>
          <w:spacing w:val="-8"/>
        </w:rPr>
        <w:t xml:space="preserve"> </w:t>
      </w:r>
      <w:r>
        <w:t>F.</w:t>
      </w:r>
      <w:r>
        <w:rPr>
          <w:spacing w:val="-9"/>
        </w:rPr>
        <w:t xml:space="preserve"> </w:t>
      </w:r>
      <w:r>
        <w:t>(2012).</w:t>
      </w:r>
      <w:r>
        <w:rPr>
          <w:spacing w:val="8"/>
        </w:rPr>
        <w:t xml:space="preserve"> </w:t>
      </w:r>
      <w:r>
        <w:rPr>
          <w:spacing w:val="-2"/>
        </w:rPr>
        <w:t>Short-chain</w:t>
      </w:r>
      <w:r>
        <w:rPr>
          <w:spacing w:val="-9"/>
        </w:rPr>
        <w:t xml:space="preserve"> </w:t>
      </w:r>
      <w:r>
        <w:rPr>
          <w:spacing w:val="-2"/>
        </w:rPr>
        <w:t>fatty</w:t>
      </w:r>
      <w:r>
        <w:rPr>
          <w:spacing w:val="-9"/>
        </w:rPr>
        <w:t xml:space="preserve"> </w:t>
      </w:r>
      <w:r>
        <w:t>acid</w:t>
      </w:r>
      <w:r>
        <w:rPr>
          <w:spacing w:val="-8"/>
        </w:rPr>
        <w:t xml:space="preserve"> </w:t>
      </w:r>
      <w:r>
        <w:rPr>
          <w:spacing w:val="-2"/>
        </w:rPr>
        <w:t>fermentation</w:t>
      </w:r>
      <w:r>
        <w:rPr>
          <w:spacing w:val="-10"/>
        </w:rPr>
        <w:t xml:space="preserve"> </w:t>
      </w:r>
      <w:r>
        <w:t>products</w:t>
      </w:r>
      <w:r>
        <w:rPr>
          <w:spacing w:val="-9"/>
        </w:rPr>
        <w:t xml:space="preserve"> </w:t>
      </w:r>
      <w:r>
        <w:t>of</w:t>
      </w:r>
      <w:r>
        <w:rPr>
          <w:spacing w:val="-9"/>
        </w:rPr>
        <w:t xml:space="preserve"> </w:t>
      </w:r>
      <w:r>
        <w:t>the</w:t>
      </w:r>
      <w:r>
        <w:rPr>
          <w:spacing w:val="44"/>
          <w:w w:val="95"/>
        </w:rPr>
        <w:t xml:space="preserve"> </w:t>
      </w:r>
      <w:r>
        <w:t>gut</w:t>
      </w:r>
      <w:r>
        <w:rPr>
          <w:spacing w:val="-1"/>
        </w:rPr>
        <w:t xml:space="preserve"> </w:t>
      </w:r>
      <w:r>
        <w:t>microbiome:</w:t>
      </w:r>
      <w:r>
        <w:rPr>
          <w:spacing w:val="29"/>
        </w:rPr>
        <w:t xml:space="preserve"> </w:t>
      </w:r>
      <w:r>
        <w:t>implications</w:t>
      </w:r>
      <w:r>
        <w:rPr>
          <w:spacing w:val="-1"/>
        </w:rPr>
        <w:t xml:space="preserve"> </w:t>
      </w:r>
      <w:r>
        <w:t>in autism</w:t>
      </w:r>
      <w:r>
        <w:rPr>
          <w:spacing w:val="-1"/>
        </w:rPr>
        <w:t xml:space="preserve"> </w:t>
      </w:r>
      <w:r>
        <w:t>spectrum disorders.</w:t>
      </w:r>
      <w:r>
        <w:rPr>
          <w:spacing w:val="46"/>
        </w:rPr>
        <w:t xml:space="preserve"> </w:t>
      </w:r>
      <w:r>
        <w:t>Microbial</w:t>
      </w:r>
      <w:r>
        <w:rPr>
          <w:spacing w:val="26"/>
          <w:w w:val="94"/>
        </w:rPr>
        <w:t xml:space="preserve"> </w:t>
      </w:r>
      <w:r>
        <w:t>ecology</w:t>
      </w:r>
      <w:r>
        <w:rPr>
          <w:spacing w:val="-25"/>
        </w:rPr>
        <w:t xml:space="preserve"> </w:t>
      </w:r>
      <w:r>
        <w:t>in</w:t>
      </w:r>
      <w:r>
        <w:rPr>
          <w:spacing w:val="-25"/>
        </w:rPr>
        <w:t xml:space="preserve"> </w:t>
      </w:r>
      <w:r>
        <w:t>health</w:t>
      </w:r>
      <w:r>
        <w:rPr>
          <w:spacing w:val="-24"/>
        </w:rPr>
        <w:t xml:space="preserve"> </w:t>
      </w:r>
      <w:r>
        <w:t>and</w:t>
      </w:r>
      <w:r>
        <w:rPr>
          <w:spacing w:val="-25"/>
        </w:rPr>
        <w:t xml:space="preserve"> </w:t>
      </w:r>
      <w:r>
        <w:t>disease,</w:t>
      </w:r>
      <w:r>
        <w:rPr>
          <w:spacing w:val="-25"/>
        </w:rPr>
        <w:t xml:space="preserve"> </w:t>
      </w:r>
      <w:r>
        <w:t>23.</w:t>
      </w:r>
    </w:p>
    <w:p w14:paraId="0243D1E5" w14:textId="77777777" w:rsidR="00283DE0" w:rsidRDefault="00641826" w:rsidP="003B0178">
      <w:pPr>
        <w:pStyle w:val="BodyText"/>
        <w:keepLines/>
        <w:spacing w:before="165" w:line="381" w:lineRule="auto"/>
        <w:ind w:left="731" w:right="528" w:hanging="235"/>
      </w:pPr>
      <w:r>
        <w:rPr>
          <w:spacing w:val="-3"/>
        </w:rPr>
        <w:t>Mackelprang,</w:t>
      </w:r>
      <w:r>
        <w:rPr>
          <w:spacing w:val="1"/>
        </w:rPr>
        <w:t xml:space="preserve"> </w:t>
      </w:r>
      <w:r>
        <w:t xml:space="preserve">R., </w:t>
      </w:r>
      <w:r>
        <w:rPr>
          <w:spacing w:val="-3"/>
        </w:rPr>
        <w:t>W</w:t>
      </w:r>
      <w:r>
        <w:rPr>
          <w:spacing w:val="-4"/>
        </w:rPr>
        <w:t>aldrop,</w:t>
      </w:r>
      <w:r>
        <w:rPr>
          <w:spacing w:val="1"/>
        </w:rPr>
        <w:t xml:space="preserve"> </w:t>
      </w:r>
      <w:r>
        <w:t xml:space="preserve">M. </w:t>
      </w:r>
      <w:r>
        <w:rPr>
          <w:spacing w:val="-7"/>
        </w:rPr>
        <w:t>P</w:t>
      </w:r>
      <w:r>
        <w:rPr>
          <w:spacing w:val="-8"/>
        </w:rPr>
        <w:t>.,</w:t>
      </w:r>
      <w:r>
        <w:t xml:space="preserve"> DeAngelis, K. M., </w:t>
      </w:r>
      <w:r>
        <w:rPr>
          <w:spacing w:val="-1"/>
        </w:rPr>
        <w:t>Da</w:t>
      </w:r>
      <w:r>
        <w:rPr>
          <w:spacing w:val="-2"/>
        </w:rPr>
        <w:t>vid,</w:t>
      </w:r>
      <w:r>
        <w:t xml:space="preserve"> M. M.,</w:t>
      </w:r>
      <w:r>
        <w:rPr>
          <w:spacing w:val="1"/>
        </w:rPr>
        <w:t xml:space="preserve"> </w:t>
      </w:r>
      <w:r>
        <w:rPr>
          <w:spacing w:val="-3"/>
        </w:rPr>
        <w:t>Chav</w:t>
      </w:r>
      <w:r>
        <w:rPr>
          <w:spacing w:val="-4"/>
        </w:rPr>
        <w:t>ar-</w:t>
      </w:r>
      <w:r>
        <w:rPr>
          <w:spacing w:val="37"/>
          <w:w w:val="92"/>
        </w:rPr>
        <w:t xml:space="preserve"> </w:t>
      </w:r>
      <w:r>
        <w:t>ria,</w:t>
      </w:r>
      <w:r>
        <w:rPr>
          <w:spacing w:val="-10"/>
        </w:rPr>
        <w:t xml:space="preserve"> </w:t>
      </w:r>
      <w:r>
        <w:t>K.</w:t>
      </w:r>
      <w:r>
        <w:rPr>
          <w:spacing w:val="-12"/>
        </w:rPr>
        <w:t xml:space="preserve"> </w:t>
      </w:r>
      <w:r>
        <w:t>L.,</w:t>
      </w:r>
      <w:r>
        <w:rPr>
          <w:spacing w:val="-10"/>
        </w:rPr>
        <w:t xml:space="preserve"> </w:t>
      </w:r>
      <w:r>
        <w:t>Blazewicz,</w:t>
      </w:r>
      <w:r>
        <w:rPr>
          <w:spacing w:val="-9"/>
        </w:rPr>
        <w:t xml:space="preserve"> </w:t>
      </w:r>
      <w:r>
        <w:t>S.</w:t>
      </w:r>
      <w:r>
        <w:rPr>
          <w:spacing w:val="-12"/>
        </w:rPr>
        <w:t xml:space="preserve"> </w:t>
      </w:r>
      <w:r>
        <w:t>J.,</w:t>
      </w:r>
      <w:r>
        <w:rPr>
          <w:spacing w:val="-10"/>
        </w:rPr>
        <w:t xml:space="preserve"> </w:t>
      </w:r>
      <w:r>
        <w:t>Rubin,</w:t>
      </w:r>
      <w:r>
        <w:rPr>
          <w:spacing w:val="-9"/>
        </w:rPr>
        <w:t xml:space="preserve"> </w:t>
      </w:r>
      <w:r>
        <w:t>E.</w:t>
      </w:r>
      <w:r>
        <w:rPr>
          <w:spacing w:val="-13"/>
        </w:rPr>
        <w:t xml:space="preserve"> </w:t>
      </w:r>
      <w:r>
        <w:t>M.,</w:t>
      </w:r>
      <w:r>
        <w:rPr>
          <w:spacing w:val="-9"/>
        </w:rPr>
        <w:t xml:space="preserve"> </w:t>
      </w:r>
      <w:r>
        <w:t>&amp;</w:t>
      </w:r>
      <w:r>
        <w:rPr>
          <w:spacing w:val="-12"/>
        </w:rPr>
        <w:t xml:space="preserve"> </w:t>
      </w:r>
      <w:r>
        <w:t>Jansson,</w:t>
      </w:r>
      <w:r>
        <w:rPr>
          <w:spacing w:val="-9"/>
        </w:rPr>
        <w:t xml:space="preserve"> </w:t>
      </w:r>
      <w:r>
        <w:t>J.</w:t>
      </w:r>
      <w:r>
        <w:rPr>
          <w:spacing w:val="-12"/>
        </w:rPr>
        <w:t xml:space="preserve"> </w:t>
      </w:r>
      <w:r>
        <w:t>K.</w:t>
      </w:r>
      <w:r>
        <w:rPr>
          <w:spacing w:val="-13"/>
        </w:rPr>
        <w:t xml:space="preserve"> </w:t>
      </w:r>
      <w:r>
        <w:t>(2011).</w:t>
      </w:r>
      <w:r>
        <w:rPr>
          <w:spacing w:val="-1"/>
        </w:rPr>
        <w:t xml:space="preserve"> </w:t>
      </w:r>
      <w:r>
        <w:t>Metage-</w:t>
      </w:r>
      <w:r>
        <w:rPr>
          <w:w w:val="94"/>
        </w:rPr>
        <w:t xml:space="preserve"> </w:t>
      </w:r>
      <w:r>
        <w:t>nomic</w:t>
      </w:r>
      <w:r>
        <w:rPr>
          <w:spacing w:val="-1"/>
        </w:rPr>
        <w:t xml:space="preserve"> </w:t>
      </w:r>
      <w:r>
        <w:t>analysis of</w:t>
      </w:r>
      <w:r>
        <w:rPr>
          <w:spacing w:val="-1"/>
        </w:rPr>
        <w:t xml:space="preserve"> </w:t>
      </w:r>
      <w:r>
        <w:t>a permafrost microbial</w:t>
      </w:r>
      <w:r>
        <w:rPr>
          <w:spacing w:val="-1"/>
        </w:rPr>
        <w:t xml:space="preserve"> </w:t>
      </w:r>
      <w:r>
        <w:rPr>
          <w:spacing w:val="-3"/>
        </w:rPr>
        <w:t>communit</w:t>
      </w:r>
      <w:r>
        <w:rPr>
          <w:spacing w:val="-2"/>
        </w:rPr>
        <w:t>y</w:t>
      </w:r>
      <w:r>
        <w:t xml:space="preserve"> </w:t>
      </w:r>
      <w:r>
        <w:rPr>
          <w:spacing w:val="-2"/>
        </w:rPr>
        <w:t>reveals</w:t>
      </w:r>
      <w:r>
        <w:rPr>
          <w:spacing w:val="-1"/>
        </w:rPr>
        <w:t xml:space="preserve"> </w:t>
      </w:r>
      <w:r>
        <w:t>a rapid</w:t>
      </w:r>
      <w:r>
        <w:rPr>
          <w:spacing w:val="-1"/>
        </w:rPr>
        <w:t xml:space="preserve"> </w:t>
      </w:r>
      <w:r>
        <w:t>re-</w:t>
      </w:r>
      <w:r>
        <w:rPr>
          <w:spacing w:val="23"/>
          <w:w w:val="89"/>
        </w:rPr>
        <w:t xml:space="preserve"> </w:t>
      </w:r>
      <w:r>
        <w:rPr>
          <w:spacing w:val="1"/>
          <w:w w:val="95"/>
        </w:rPr>
        <w:t>sponse</w:t>
      </w:r>
      <w:r>
        <w:rPr>
          <w:spacing w:val="-1"/>
          <w:w w:val="95"/>
        </w:rPr>
        <w:t xml:space="preserve"> </w:t>
      </w:r>
      <w:r>
        <w:rPr>
          <w:w w:val="95"/>
        </w:rPr>
        <w:t>to</w:t>
      </w:r>
      <w:r>
        <w:rPr>
          <w:spacing w:val="1"/>
          <w:w w:val="95"/>
        </w:rPr>
        <w:t xml:space="preserve"> </w:t>
      </w:r>
      <w:r>
        <w:rPr>
          <w:spacing w:val="-2"/>
          <w:w w:val="95"/>
        </w:rPr>
        <w:t>thaw.</w:t>
      </w:r>
      <w:r>
        <w:rPr>
          <w:spacing w:val="18"/>
          <w:w w:val="95"/>
        </w:rPr>
        <w:t xml:space="preserve"> </w:t>
      </w:r>
      <w:r>
        <w:rPr>
          <w:w w:val="95"/>
        </w:rPr>
        <w:t>Nature,</w:t>
      </w:r>
      <w:r>
        <w:rPr>
          <w:spacing w:val="1"/>
          <w:w w:val="95"/>
        </w:rPr>
        <w:t xml:space="preserve"> </w:t>
      </w:r>
      <w:r>
        <w:rPr>
          <w:w w:val="95"/>
        </w:rPr>
        <w:t>480,</w:t>
      </w:r>
      <w:r>
        <w:rPr>
          <w:spacing w:val="1"/>
          <w:w w:val="95"/>
        </w:rPr>
        <w:t xml:space="preserve"> </w:t>
      </w:r>
      <w:r>
        <w:rPr>
          <w:w w:val="95"/>
        </w:rPr>
        <w:t>368–371.</w:t>
      </w:r>
    </w:p>
    <w:p w14:paraId="7ED7F569"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3DEEB854" w14:textId="77777777" w:rsidR="00283DE0" w:rsidRDefault="00283DE0" w:rsidP="003B0178">
      <w:pPr>
        <w:keepLines/>
        <w:rPr>
          <w:rFonts w:ascii="Georgia" w:eastAsia="Georgia" w:hAnsi="Georgia" w:cs="Georgia"/>
          <w:sz w:val="20"/>
          <w:szCs w:val="20"/>
        </w:rPr>
      </w:pPr>
    </w:p>
    <w:p w14:paraId="0A2250C0" w14:textId="77777777" w:rsidR="00283DE0" w:rsidRDefault="00283DE0" w:rsidP="003B0178">
      <w:pPr>
        <w:keepLines/>
        <w:rPr>
          <w:rFonts w:ascii="Georgia" w:eastAsia="Georgia" w:hAnsi="Georgia" w:cs="Georgia"/>
          <w:sz w:val="20"/>
          <w:szCs w:val="20"/>
        </w:rPr>
      </w:pPr>
    </w:p>
    <w:p w14:paraId="61808E3F" w14:textId="77777777" w:rsidR="00283DE0" w:rsidRDefault="00283DE0" w:rsidP="003B0178">
      <w:pPr>
        <w:keepLines/>
        <w:rPr>
          <w:rFonts w:ascii="Georgia" w:eastAsia="Georgia" w:hAnsi="Georgia" w:cs="Georgia"/>
          <w:sz w:val="20"/>
          <w:szCs w:val="20"/>
        </w:rPr>
      </w:pPr>
    </w:p>
    <w:p w14:paraId="1BDDDF14" w14:textId="77777777" w:rsidR="00283DE0" w:rsidRDefault="00283DE0" w:rsidP="003B0178">
      <w:pPr>
        <w:keepLines/>
        <w:spacing w:before="10"/>
        <w:rPr>
          <w:rFonts w:ascii="Georgia" w:eastAsia="Georgia" w:hAnsi="Georgia" w:cs="Georgia"/>
          <w:sz w:val="25"/>
          <w:szCs w:val="25"/>
        </w:rPr>
      </w:pPr>
    </w:p>
    <w:p w14:paraId="29C3D417" w14:textId="77777777" w:rsidR="00283DE0" w:rsidRDefault="00641826" w:rsidP="003B0178">
      <w:pPr>
        <w:pStyle w:val="BodyText"/>
        <w:keepLines/>
        <w:spacing w:before="59" w:line="381" w:lineRule="auto"/>
        <w:ind w:left="731" w:right="528" w:hanging="235"/>
      </w:pPr>
      <w:r>
        <w:t>Marx,</w:t>
      </w:r>
      <w:r>
        <w:rPr>
          <w:spacing w:val="30"/>
        </w:rPr>
        <w:t xml:space="preserve"> </w:t>
      </w:r>
      <w:r>
        <w:t>V.</w:t>
      </w:r>
      <w:r>
        <w:rPr>
          <w:spacing w:val="24"/>
        </w:rPr>
        <w:t xml:space="preserve"> </w:t>
      </w:r>
      <w:r>
        <w:t>(2013).</w:t>
      </w:r>
      <w:r>
        <w:rPr>
          <w:spacing w:val="31"/>
        </w:rPr>
        <w:t xml:space="preserve"> </w:t>
      </w:r>
      <w:r>
        <w:t>Biology:</w:t>
      </w:r>
      <w:r>
        <w:rPr>
          <w:spacing w:val="10"/>
        </w:rPr>
        <w:t xml:space="preserve"> </w:t>
      </w:r>
      <w:r>
        <w:t>The</w:t>
      </w:r>
      <w:r>
        <w:rPr>
          <w:spacing w:val="24"/>
        </w:rPr>
        <w:t xml:space="preserve"> </w:t>
      </w:r>
      <w:r>
        <w:t>big</w:t>
      </w:r>
      <w:r>
        <w:rPr>
          <w:spacing w:val="24"/>
        </w:rPr>
        <w:t xml:space="preserve"> </w:t>
      </w:r>
      <w:r>
        <w:rPr>
          <w:spacing w:val="-2"/>
        </w:rPr>
        <w:t>challenges</w:t>
      </w:r>
      <w:r>
        <w:rPr>
          <w:spacing w:val="23"/>
        </w:rPr>
        <w:t xml:space="preserve"> </w:t>
      </w:r>
      <w:r>
        <w:t>of</w:t>
      </w:r>
      <w:r>
        <w:rPr>
          <w:spacing w:val="24"/>
        </w:rPr>
        <w:t xml:space="preserve"> </w:t>
      </w:r>
      <w:r>
        <w:t>big</w:t>
      </w:r>
      <w:r>
        <w:rPr>
          <w:spacing w:val="24"/>
        </w:rPr>
        <w:t xml:space="preserve"> </w:t>
      </w:r>
      <w:r>
        <w:t>data.</w:t>
      </w:r>
      <w:r>
        <w:rPr>
          <w:spacing w:val="30"/>
        </w:rPr>
        <w:t xml:space="preserve"> </w:t>
      </w:r>
      <w:r>
        <w:t>Nature,</w:t>
      </w:r>
      <w:r>
        <w:rPr>
          <w:spacing w:val="31"/>
        </w:rPr>
        <w:t xml:space="preserve"> </w:t>
      </w:r>
      <w:r>
        <w:t>498,</w:t>
      </w:r>
      <w:r>
        <w:rPr>
          <w:spacing w:val="23"/>
          <w:w w:val="86"/>
        </w:rPr>
        <w:t xml:space="preserve"> </w:t>
      </w:r>
      <w:r>
        <w:t>255–260.</w:t>
      </w:r>
    </w:p>
    <w:p w14:paraId="58AC3751" w14:textId="73F832BB" w:rsidR="00283DE0" w:rsidRDefault="00641826" w:rsidP="003B0178">
      <w:pPr>
        <w:pStyle w:val="BodyText"/>
        <w:keepLines/>
        <w:tabs>
          <w:tab w:val="left" w:pos="7630"/>
        </w:tabs>
        <w:spacing w:before="199" w:line="381" w:lineRule="auto"/>
        <w:ind w:right="528"/>
      </w:pPr>
      <w:r>
        <w:rPr>
          <w:spacing w:val="-2"/>
        </w:rPr>
        <w:t>Menke,</w:t>
      </w:r>
      <w:r>
        <w:rPr>
          <w:spacing w:val="33"/>
        </w:rPr>
        <w:t xml:space="preserve"> </w:t>
      </w:r>
      <w:r>
        <w:t>M.,</w:t>
      </w:r>
      <w:r>
        <w:rPr>
          <w:spacing w:val="34"/>
        </w:rPr>
        <w:t xml:space="preserve"> </w:t>
      </w:r>
      <w:r>
        <w:t>Berger,</w:t>
      </w:r>
      <w:r>
        <w:rPr>
          <w:spacing w:val="35"/>
        </w:rPr>
        <w:t xml:space="preserve"> </w:t>
      </w:r>
      <w:r>
        <w:t>B.,</w:t>
      </w:r>
      <w:r>
        <w:rPr>
          <w:spacing w:val="34"/>
        </w:rPr>
        <w:t xml:space="preserve"> </w:t>
      </w:r>
      <w:r>
        <w:t>&amp;</w:t>
      </w:r>
      <w:r>
        <w:rPr>
          <w:spacing w:val="28"/>
        </w:rPr>
        <w:t xml:space="preserve"> </w:t>
      </w:r>
      <w:r>
        <w:rPr>
          <w:spacing w:val="-3"/>
        </w:rPr>
        <w:t>Co</w:t>
      </w:r>
      <w:r>
        <w:rPr>
          <w:spacing w:val="-4"/>
        </w:rPr>
        <w:t>wen,</w:t>
      </w:r>
      <w:r>
        <w:rPr>
          <w:spacing w:val="34"/>
        </w:rPr>
        <w:t xml:space="preserve"> </w:t>
      </w:r>
      <w:r>
        <w:t>L.</w:t>
      </w:r>
      <w:r>
        <w:rPr>
          <w:spacing w:val="28"/>
        </w:rPr>
        <w:t xml:space="preserve"> </w:t>
      </w:r>
      <w:r>
        <w:t xml:space="preserve">(2008). </w:t>
      </w:r>
      <w:r>
        <w:rPr>
          <w:spacing w:val="39"/>
        </w:rPr>
        <w:t xml:space="preserve"> </w:t>
      </w:r>
      <w:r>
        <w:t xml:space="preserve">Matt: </w:t>
      </w:r>
      <w:r>
        <w:rPr>
          <w:spacing w:val="16"/>
        </w:rPr>
        <w:t xml:space="preserve"> </w:t>
      </w:r>
      <w:r>
        <w:rPr>
          <w:spacing w:val="1"/>
        </w:rPr>
        <w:t>local</w:t>
      </w:r>
      <w:r>
        <w:rPr>
          <w:spacing w:val="28"/>
        </w:rPr>
        <w:t xml:space="preserve"> </w:t>
      </w:r>
      <w:r w:rsidR="00103A57">
        <w:t>flexibility</w:t>
      </w:r>
      <w:r>
        <w:rPr>
          <w:spacing w:val="27"/>
        </w:rPr>
        <w:t xml:space="preserve"> </w:t>
      </w:r>
      <w:r>
        <w:t>aids</w:t>
      </w:r>
      <w:r>
        <w:rPr>
          <w:spacing w:val="26"/>
          <w:w w:val="93"/>
        </w:rPr>
        <w:t xml:space="preserve"> </w:t>
      </w:r>
      <w:r>
        <w:t>protein</w:t>
      </w:r>
      <w:r>
        <w:rPr>
          <w:spacing w:val="-35"/>
        </w:rPr>
        <w:t xml:space="preserve"> </w:t>
      </w:r>
      <w:r>
        <w:rPr>
          <w:spacing w:val="-2"/>
        </w:rPr>
        <w:t>multiple</w:t>
      </w:r>
      <w:r>
        <w:rPr>
          <w:spacing w:val="-34"/>
        </w:rPr>
        <w:t xml:space="preserve"> </w:t>
      </w:r>
      <w:r>
        <w:t>structure</w:t>
      </w:r>
      <w:r>
        <w:rPr>
          <w:spacing w:val="-33"/>
        </w:rPr>
        <w:t xml:space="preserve"> </w:t>
      </w:r>
      <w:r>
        <w:rPr>
          <w:spacing w:val="-2"/>
        </w:rPr>
        <w:t>alignmen</w:t>
      </w:r>
      <w:r>
        <w:rPr>
          <w:spacing w:val="-1"/>
        </w:rPr>
        <w:t>t.</w:t>
      </w:r>
      <w:r>
        <w:rPr>
          <w:spacing w:val="-27"/>
        </w:rPr>
        <w:t xml:space="preserve"> </w:t>
      </w:r>
      <w:r>
        <w:t>PLoS</w:t>
      </w:r>
      <w:r>
        <w:rPr>
          <w:spacing w:val="-34"/>
        </w:rPr>
        <w:t xml:space="preserve"> </w:t>
      </w:r>
      <w:r>
        <w:t>computational</w:t>
      </w:r>
      <w:r>
        <w:rPr>
          <w:spacing w:val="-33"/>
        </w:rPr>
        <w:t xml:space="preserve"> </w:t>
      </w:r>
      <w:r>
        <w:rPr>
          <w:spacing w:val="-4"/>
        </w:rPr>
        <w:t>biology</w:t>
      </w:r>
      <w:r>
        <w:rPr>
          <w:spacing w:val="-3"/>
        </w:rPr>
        <w:t>,</w:t>
      </w:r>
      <w:r>
        <w:rPr>
          <w:spacing w:val="-33"/>
        </w:rPr>
        <w:t xml:space="preserve"> </w:t>
      </w:r>
      <w:r>
        <w:t>4,</w:t>
      </w:r>
      <w:r>
        <w:rPr>
          <w:spacing w:val="-33"/>
        </w:rPr>
        <w:t xml:space="preserve"> </w:t>
      </w:r>
      <w:r>
        <w:t>e10.</w:t>
      </w:r>
    </w:p>
    <w:p w14:paraId="61D30AC5" w14:textId="77777777" w:rsidR="00283DE0" w:rsidRDefault="00641826" w:rsidP="003B0178">
      <w:pPr>
        <w:pStyle w:val="BodyText"/>
        <w:keepLines/>
        <w:spacing w:before="199" w:line="381" w:lineRule="auto"/>
        <w:ind w:left="731" w:right="528" w:hanging="235"/>
      </w:pPr>
      <w:r>
        <w:rPr>
          <w:spacing w:val="-4"/>
        </w:rPr>
        <w:t>Nepomn</w:t>
      </w:r>
      <w:r>
        <w:rPr>
          <w:spacing w:val="-3"/>
        </w:rPr>
        <w:t>y</w:t>
      </w:r>
      <w:r>
        <w:rPr>
          <w:spacing w:val="-4"/>
        </w:rPr>
        <w:t>achiy</w:t>
      </w:r>
      <w:r>
        <w:rPr>
          <w:spacing w:val="-3"/>
        </w:rPr>
        <w:t>,</w:t>
      </w:r>
      <w:r>
        <w:rPr>
          <w:spacing w:val="15"/>
        </w:rPr>
        <w:t xml:space="preserve"> </w:t>
      </w:r>
      <w:r>
        <w:t>S.,</w:t>
      </w:r>
      <w:r>
        <w:rPr>
          <w:spacing w:val="16"/>
        </w:rPr>
        <w:t xml:space="preserve"> </w:t>
      </w:r>
      <w:r>
        <w:rPr>
          <w:spacing w:val="-3"/>
        </w:rPr>
        <w:t>Ben-T</w:t>
      </w:r>
      <w:r>
        <w:rPr>
          <w:spacing w:val="-4"/>
        </w:rPr>
        <w:t>al,</w:t>
      </w:r>
      <w:r>
        <w:rPr>
          <w:spacing w:val="15"/>
        </w:rPr>
        <w:t xml:space="preserve"> </w:t>
      </w:r>
      <w:r>
        <w:t>N.,</w:t>
      </w:r>
      <w:r>
        <w:rPr>
          <w:spacing w:val="16"/>
        </w:rPr>
        <w:t xml:space="preserve"> </w:t>
      </w:r>
      <w:r>
        <w:t>&amp;</w:t>
      </w:r>
      <w:r>
        <w:rPr>
          <w:spacing w:val="13"/>
        </w:rPr>
        <w:t xml:space="preserve"> </w:t>
      </w:r>
      <w:r>
        <w:rPr>
          <w:spacing w:val="-4"/>
        </w:rPr>
        <w:t>Kolodn</w:t>
      </w:r>
      <w:r>
        <w:rPr>
          <w:spacing w:val="-3"/>
        </w:rPr>
        <w:t>y,</w:t>
      </w:r>
      <w:r>
        <w:rPr>
          <w:spacing w:val="16"/>
        </w:rPr>
        <w:t xml:space="preserve"> </w:t>
      </w:r>
      <w:r>
        <w:t>R.</w:t>
      </w:r>
      <w:r>
        <w:rPr>
          <w:spacing w:val="13"/>
        </w:rPr>
        <w:t xml:space="preserve"> </w:t>
      </w:r>
      <w:r>
        <w:t>(2014).</w:t>
      </w:r>
      <w:r>
        <w:rPr>
          <w:spacing w:val="54"/>
        </w:rPr>
        <w:t xml:space="preserve"> </w:t>
      </w:r>
      <w:r>
        <w:t>Global</w:t>
      </w:r>
      <w:r>
        <w:rPr>
          <w:spacing w:val="14"/>
        </w:rPr>
        <w:t xml:space="preserve"> </w:t>
      </w:r>
      <w:r>
        <w:t>view</w:t>
      </w:r>
      <w:r>
        <w:rPr>
          <w:spacing w:val="13"/>
        </w:rPr>
        <w:t xml:space="preserve"> </w:t>
      </w:r>
      <w:r>
        <w:t>of</w:t>
      </w:r>
      <w:r>
        <w:rPr>
          <w:spacing w:val="13"/>
        </w:rPr>
        <w:t xml:space="preserve"> </w:t>
      </w:r>
      <w:r>
        <w:t>the</w:t>
      </w:r>
      <w:r>
        <w:rPr>
          <w:spacing w:val="29"/>
          <w:w w:val="95"/>
        </w:rPr>
        <w:t xml:space="preserve"> </w:t>
      </w:r>
      <w:r>
        <w:t>protein</w:t>
      </w:r>
      <w:r>
        <w:rPr>
          <w:spacing w:val="-4"/>
        </w:rPr>
        <w:t xml:space="preserve"> </w:t>
      </w:r>
      <w:r>
        <w:rPr>
          <w:spacing w:val="-2"/>
        </w:rPr>
        <w:t>universe.</w:t>
      </w:r>
      <w:r>
        <w:rPr>
          <w:spacing w:val="25"/>
        </w:rPr>
        <w:t xml:space="preserve"> </w:t>
      </w:r>
      <w:r>
        <w:t>Proceedings</w:t>
      </w:r>
      <w:r>
        <w:rPr>
          <w:spacing w:val="-3"/>
        </w:rPr>
        <w:t xml:space="preserve"> </w:t>
      </w:r>
      <w:r>
        <w:t>of</w:t>
      </w:r>
      <w:r>
        <w:rPr>
          <w:spacing w:val="-4"/>
        </w:rPr>
        <w:t xml:space="preserve"> </w:t>
      </w:r>
      <w:r>
        <w:t>the</w:t>
      </w:r>
      <w:r>
        <w:rPr>
          <w:spacing w:val="-4"/>
        </w:rPr>
        <w:t xml:space="preserve"> </w:t>
      </w:r>
      <w:r>
        <w:t>National</w:t>
      </w:r>
      <w:r>
        <w:rPr>
          <w:spacing w:val="-3"/>
        </w:rPr>
        <w:t xml:space="preserve"> </w:t>
      </w:r>
      <w:r>
        <w:rPr>
          <w:spacing w:val="-2"/>
        </w:rPr>
        <w:t>Academ</w:t>
      </w:r>
      <w:r>
        <w:rPr>
          <w:spacing w:val="-1"/>
        </w:rPr>
        <w:t>y</w:t>
      </w:r>
      <w:r>
        <w:rPr>
          <w:spacing w:val="-4"/>
        </w:rPr>
        <w:t xml:space="preserve"> </w:t>
      </w:r>
      <w:r>
        <w:t>of</w:t>
      </w:r>
      <w:r>
        <w:rPr>
          <w:spacing w:val="-4"/>
        </w:rPr>
        <w:t xml:space="preserve"> </w:t>
      </w:r>
      <w:r>
        <w:t>Sciences,</w:t>
      </w:r>
      <w:r>
        <w:rPr>
          <w:spacing w:val="-2"/>
        </w:rPr>
        <w:t xml:space="preserve"> </w:t>
      </w:r>
      <w:r>
        <w:t>111,</w:t>
      </w:r>
      <w:r>
        <w:rPr>
          <w:spacing w:val="29"/>
          <w:w w:val="110"/>
        </w:rPr>
        <w:t xml:space="preserve"> </w:t>
      </w:r>
      <w:r>
        <w:t>11691–11696.</w:t>
      </w:r>
    </w:p>
    <w:p w14:paraId="78511A6E" w14:textId="24198B25" w:rsidR="00283DE0" w:rsidRDefault="00641826" w:rsidP="003B0178">
      <w:pPr>
        <w:pStyle w:val="BodyText"/>
        <w:keepLines/>
        <w:spacing w:before="199" w:line="381" w:lineRule="auto"/>
        <w:ind w:left="731" w:right="528" w:hanging="235"/>
      </w:pPr>
      <w:r>
        <w:t>Pruitt,</w:t>
      </w:r>
      <w:r>
        <w:rPr>
          <w:spacing w:val="27"/>
        </w:rPr>
        <w:t xml:space="preserve"> </w:t>
      </w:r>
      <w:r>
        <w:t>K.</w:t>
      </w:r>
      <w:r>
        <w:rPr>
          <w:spacing w:val="23"/>
        </w:rPr>
        <w:t xml:space="preserve"> </w:t>
      </w:r>
      <w:r>
        <w:t>D.,</w:t>
      </w:r>
      <w:r>
        <w:rPr>
          <w:spacing w:val="25"/>
        </w:rPr>
        <w:t xml:space="preserve"> </w:t>
      </w:r>
      <w:r>
        <w:rPr>
          <w:spacing w:val="-5"/>
        </w:rPr>
        <w:t>T</w:t>
      </w:r>
      <w:r>
        <w:rPr>
          <w:spacing w:val="-6"/>
        </w:rPr>
        <w:t>atuso</w:t>
      </w:r>
      <w:r>
        <w:rPr>
          <w:spacing w:val="-5"/>
        </w:rPr>
        <w:t>v</w:t>
      </w:r>
      <w:r>
        <w:rPr>
          <w:spacing w:val="-6"/>
        </w:rPr>
        <w:t>a,</w:t>
      </w:r>
      <w:r>
        <w:rPr>
          <w:spacing w:val="26"/>
        </w:rPr>
        <w:t xml:space="preserve"> </w:t>
      </w:r>
      <w:r>
        <w:t>T.,</w:t>
      </w:r>
      <w:r>
        <w:rPr>
          <w:spacing w:val="26"/>
        </w:rPr>
        <w:t xml:space="preserve"> </w:t>
      </w:r>
      <w:r>
        <w:t>&amp;</w:t>
      </w:r>
      <w:r>
        <w:rPr>
          <w:spacing w:val="23"/>
        </w:rPr>
        <w:t xml:space="preserve"> </w:t>
      </w:r>
      <w:r>
        <w:t>Maglott,</w:t>
      </w:r>
      <w:r>
        <w:rPr>
          <w:spacing w:val="27"/>
        </w:rPr>
        <w:t xml:space="preserve"> </w:t>
      </w:r>
      <w:r>
        <w:t>D.</w:t>
      </w:r>
      <w:r>
        <w:rPr>
          <w:spacing w:val="23"/>
        </w:rPr>
        <w:t xml:space="preserve"> </w:t>
      </w:r>
      <w:r>
        <w:t>R.</w:t>
      </w:r>
      <w:r>
        <w:rPr>
          <w:spacing w:val="22"/>
        </w:rPr>
        <w:t xml:space="preserve"> </w:t>
      </w:r>
      <w:r>
        <w:t>(2005).</w:t>
      </w:r>
      <w:r>
        <w:rPr>
          <w:spacing w:val="14"/>
        </w:rPr>
        <w:t xml:space="preserve"> </w:t>
      </w:r>
      <w:r>
        <w:t>NCBI</w:t>
      </w:r>
      <w:r>
        <w:rPr>
          <w:spacing w:val="23"/>
        </w:rPr>
        <w:t xml:space="preserve"> </w:t>
      </w:r>
      <w:r>
        <w:t>reference</w:t>
      </w:r>
      <w:r>
        <w:rPr>
          <w:spacing w:val="21"/>
        </w:rPr>
        <w:t xml:space="preserve"> </w:t>
      </w:r>
      <w:r w:rsidR="00103A57" w:rsidRPr="00103A57">
        <w:t>se</w:t>
      </w:r>
      <w:r w:rsidRPr="00103A57">
        <w:t>quence (RefSeq): a curated non-redundant sequence database of genomes, transcripts</w:t>
      </w:r>
      <w:r>
        <w:rPr>
          <w:spacing w:val="1"/>
          <w:w w:val="95"/>
        </w:rPr>
        <w:t xml:space="preserve"> </w:t>
      </w:r>
      <w:r w:rsidRPr="00103A57">
        <w:t>and</w:t>
      </w:r>
      <w:r>
        <w:rPr>
          <w:spacing w:val="2"/>
          <w:w w:val="95"/>
        </w:rPr>
        <w:t xml:space="preserve"> </w:t>
      </w:r>
      <w:r w:rsidRPr="00103A57">
        <w:t>proteins. Nucleic acids research</w:t>
      </w:r>
      <w:r>
        <w:rPr>
          <w:spacing w:val="-1"/>
          <w:w w:val="95"/>
        </w:rPr>
        <w:t>,</w:t>
      </w:r>
      <w:r>
        <w:rPr>
          <w:spacing w:val="2"/>
          <w:w w:val="95"/>
        </w:rPr>
        <w:t xml:space="preserve"> </w:t>
      </w:r>
      <w:r>
        <w:rPr>
          <w:w w:val="95"/>
        </w:rPr>
        <w:t>33,</w:t>
      </w:r>
      <w:r>
        <w:rPr>
          <w:spacing w:val="2"/>
          <w:w w:val="95"/>
        </w:rPr>
        <w:t xml:space="preserve"> </w:t>
      </w:r>
      <w:r>
        <w:rPr>
          <w:w w:val="95"/>
        </w:rPr>
        <w:t>D501–D504.</w:t>
      </w:r>
    </w:p>
    <w:p w14:paraId="5A6FD942" w14:textId="77777777" w:rsidR="00283DE0" w:rsidRDefault="00641826" w:rsidP="003B0178">
      <w:pPr>
        <w:pStyle w:val="BodyText"/>
        <w:keepLines/>
        <w:spacing w:before="199"/>
      </w:pPr>
      <w:r>
        <w:t>Rahman,</w:t>
      </w:r>
      <w:r>
        <w:rPr>
          <w:spacing w:val="33"/>
        </w:rPr>
        <w:t xml:space="preserve"> </w:t>
      </w:r>
      <w:r>
        <w:t>S.</w:t>
      </w:r>
      <w:r>
        <w:rPr>
          <w:spacing w:val="29"/>
        </w:rPr>
        <w:t xml:space="preserve"> </w:t>
      </w:r>
      <w:r>
        <w:t>A.,</w:t>
      </w:r>
      <w:r>
        <w:rPr>
          <w:spacing w:val="34"/>
        </w:rPr>
        <w:t xml:space="preserve"> </w:t>
      </w:r>
      <w:r>
        <w:rPr>
          <w:spacing w:val="-2"/>
        </w:rPr>
        <w:t>Bashton,</w:t>
      </w:r>
      <w:r>
        <w:rPr>
          <w:spacing w:val="34"/>
        </w:rPr>
        <w:t xml:space="preserve"> </w:t>
      </w:r>
      <w:r>
        <w:t>M.,</w:t>
      </w:r>
      <w:r>
        <w:rPr>
          <w:spacing w:val="33"/>
        </w:rPr>
        <w:t xml:space="preserve"> </w:t>
      </w:r>
      <w:r>
        <w:rPr>
          <w:spacing w:val="-4"/>
        </w:rPr>
        <w:t>Hollida</w:t>
      </w:r>
      <w:r>
        <w:rPr>
          <w:spacing w:val="-3"/>
        </w:rPr>
        <w:t>y,</w:t>
      </w:r>
      <w:r>
        <w:rPr>
          <w:spacing w:val="34"/>
        </w:rPr>
        <w:t xml:space="preserve"> </w:t>
      </w:r>
      <w:r>
        <w:t>G.</w:t>
      </w:r>
      <w:r>
        <w:rPr>
          <w:spacing w:val="29"/>
        </w:rPr>
        <w:t xml:space="preserve"> </w:t>
      </w:r>
      <w:r>
        <w:t>L.,</w:t>
      </w:r>
      <w:r>
        <w:rPr>
          <w:spacing w:val="34"/>
        </w:rPr>
        <w:t xml:space="preserve"> </w:t>
      </w:r>
      <w:r>
        <w:rPr>
          <w:spacing w:val="-2"/>
        </w:rPr>
        <w:t>Schrader,</w:t>
      </w:r>
      <w:r>
        <w:rPr>
          <w:spacing w:val="33"/>
        </w:rPr>
        <w:t xml:space="preserve"> </w:t>
      </w:r>
      <w:r>
        <w:t>R.,</w:t>
      </w:r>
      <w:r>
        <w:rPr>
          <w:spacing w:val="34"/>
        </w:rPr>
        <w:t xml:space="preserve"> </w:t>
      </w:r>
      <w:r>
        <w:t>&amp;</w:t>
      </w:r>
      <w:r>
        <w:rPr>
          <w:spacing w:val="28"/>
        </w:rPr>
        <w:t xml:space="preserve"> </w:t>
      </w:r>
      <w:r>
        <w:rPr>
          <w:spacing w:val="-2"/>
        </w:rPr>
        <w:t>Thornton,</w:t>
      </w:r>
    </w:p>
    <w:p w14:paraId="0FEE9704" w14:textId="77777777" w:rsidR="00283DE0" w:rsidRDefault="00641826" w:rsidP="003B0178">
      <w:pPr>
        <w:pStyle w:val="BodyText"/>
        <w:keepLines/>
        <w:numPr>
          <w:ilvl w:val="0"/>
          <w:numId w:val="6"/>
        </w:numPr>
        <w:tabs>
          <w:tab w:val="left" w:pos="997"/>
        </w:tabs>
        <w:spacing w:before="160" w:line="381" w:lineRule="auto"/>
        <w:ind w:right="530" w:firstLine="0"/>
      </w:pPr>
      <w:r>
        <w:t>M.</w:t>
      </w:r>
      <w:r>
        <w:rPr>
          <w:spacing w:val="-28"/>
        </w:rPr>
        <w:t xml:space="preserve"> </w:t>
      </w:r>
      <w:r>
        <w:t>(2009).</w:t>
      </w:r>
      <w:r>
        <w:rPr>
          <w:spacing w:val="-15"/>
        </w:rPr>
        <w:t xml:space="preserve"> </w:t>
      </w:r>
      <w:r w:rsidRPr="00103A57">
        <w:t>Small molecule subgraph detector (SMSD) toolkit</w:t>
      </w:r>
      <w:r>
        <w:t>.</w:t>
      </w:r>
      <w:r>
        <w:rPr>
          <w:spacing w:val="-16"/>
        </w:rPr>
        <w:t xml:space="preserve"> </w:t>
      </w:r>
      <w:r>
        <w:t>Journal</w:t>
      </w:r>
      <w:r>
        <w:rPr>
          <w:spacing w:val="26"/>
          <w:w w:val="93"/>
        </w:rPr>
        <w:t xml:space="preserve"> </w:t>
      </w:r>
      <w:r>
        <w:t>of</w:t>
      </w:r>
      <w:r>
        <w:rPr>
          <w:spacing w:val="-30"/>
        </w:rPr>
        <w:t xml:space="preserve"> </w:t>
      </w:r>
      <w:r>
        <w:t>Cheminformatics,</w:t>
      </w:r>
      <w:r>
        <w:rPr>
          <w:spacing w:val="-28"/>
        </w:rPr>
        <w:t xml:space="preserve"> </w:t>
      </w:r>
      <w:r>
        <w:t>1,</w:t>
      </w:r>
      <w:r>
        <w:rPr>
          <w:spacing w:val="-30"/>
        </w:rPr>
        <w:t xml:space="preserve"> </w:t>
      </w:r>
      <w:r>
        <w:t>1–13.</w:t>
      </w:r>
    </w:p>
    <w:p w14:paraId="4F24265B" w14:textId="14A44546" w:rsidR="00283DE0" w:rsidRDefault="00641826" w:rsidP="003B0178">
      <w:pPr>
        <w:pStyle w:val="BodyText"/>
        <w:keepLines/>
        <w:spacing w:before="199" w:line="381" w:lineRule="auto"/>
        <w:ind w:left="731" w:right="527" w:hanging="235"/>
      </w:pPr>
      <w:r>
        <w:rPr>
          <w:spacing w:val="-3"/>
        </w:rPr>
        <w:t>Sa</w:t>
      </w:r>
      <w:r>
        <w:rPr>
          <w:spacing w:val="-2"/>
        </w:rPr>
        <w:t>y</w:t>
      </w:r>
      <w:r>
        <w:rPr>
          <w:spacing w:val="-3"/>
        </w:rPr>
        <w:t>ers,</w:t>
      </w:r>
      <w:r>
        <w:t xml:space="preserve"> E.</w:t>
      </w:r>
      <w:r>
        <w:rPr>
          <w:spacing w:val="-2"/>
        </w:rPr>
        <w:t xml:space="preserve"> </w:t>
      </w:r>
      <w:r>
        <w:t>W., Barrett,</w:t>
      </w:r>
      <w:r>
        <w:rPr>
          <w:spacing w:val="1"/>
        </w:rPr>
        <w:t xml:space="preserve"> </w:t>
      </w:r>
      <w:r>
        <w:t>T., Benson, D.</w:t>
      </w:r>
      <w:r>
        <w:rPr>
          <w:spacing w:val="-2"/>
        </w:rPr>
        <w:t xml:space="preserve"> </w:t>
      </w:r>
      <w:r>
        <w:t>A., Bolton,</w:t>
      </w:r>
      <w:r>
        <w:rPr>
          <w:spacing w:val="1"/>
        </w:rPr>
        <w:t xml:space="preserve"> </w:t>
      </w:r>
      <w:r>
        <w:t xml:space="preserve">E., </w:t>
      </w:r>
      <w:r>
        <w:rPr>
          <w:spacing w:val="-2"/>
        </w:rPr>
        <w:t>Bry</w:t>
      </w:r>
      <w:r>
        <w:rPr>
          <w:spacing w:val="-3"/>
        </w:rPr>
        <w:t>an</w:t>
      </w:r>
      <w:r>
        <w:rPr>
          <w:spacing w:val="-2"/>
        </w:rPr>
        <w:t>t,</w:t>
      </w:r>
      <w:r>
        <w:rPr>
          <w:spacing w:val="-1"/>
        </w:rPr>
        <w:t xml:space="preserve"> </w:t>
      </w:r>
      <w:r>
        <w:t>S.</w:t>
      </w:r>
      <w:r>
        <w:rPr>
          <w:spacing w:val="-2"/>
        </w:rPr>
        <w:t xml:space="preserve"> </w:t>
      </w:r>
      <w:r>
        <w:t>H., Canese,</w:t>
      </w:r>
      <w:r>
        <w:rPr>
          <w:spacing w:val="23"/>
          <w:w w:val="95"/>
        </w:rPr>
        <w:t xml:space="preserve"> </w:t>
      </w:r>
      <w:r>
        <w:t>K.,</w:t>
      </w:r>
      <w:r>
        <w:rPr>
          <w:spacing w:val="52"/>
        </w:rPr>
        <w:t xml:space="preserve"> </w:t>
      </w:r>
      <w:r>
        <w:rPr>
          <w:spacing w:val="-1"/>
        </w:rPr>
        <w:t>Chetv</w:t>
      </w:r>
      <w:r>
        <w:rPr>
          <w:spacing w:val="-2"/>
        </w:rPr>
        <w:t>ernin,</w:t>
      </w:r>
      <w:r>
        <w:rPr>
          <w:spacing w:val="54"/>
        </w:rPr>
        <w:t xml:space="preserve"> </w:t>
      </w:r>
      <w:r>
        <w:t>V.,</w:t>
      </w:r>
      <w:r>
        <w:rPr>
          <w:spacing w:val="52"/>
        </w:rPr>
        <w:t xml:space="preserve"> </w:t>
      </w:r>
      <w:r>
        <w:rPr>
          <w:spacing w:val="-2"/>
        </w:rPr>
        <w:t>Ch</w:t>
      </w:r>
      <w:r>
        <w:rPr>
          <w:spacing w:val="-3"/>
        </w:rPr>
        <w:t>urch,</w:t>
      </w:r>
      <w:r>
        <w:rPr>
          <w:spacing w:val="53"/>
        </w:rPr>
        <w:t xml:space="preserve"> </w:t>
      </w:r>
      <w:r>
        <w:t>D.</w:t>
      </w:r>
      <w:r>
        <w:rPr>
          <w:spacing w:val="44"/>
        </w:rPr>
        <w:t xml:space="preserve"> </w:t>
      </w:r>
      <w:r>
        <w:t>M.,</w:t>
      </w:r>
      <w:r>
        <w:rPr>
          <w:spacing w:val="53"/>
        </w:rPr>
        <w:t xml:space="preserve"> </w:t>
      </w:r>
      <w:r>
        <w:t>DiCuccio,</w:t>
      </w:r>
      <w:r>
        <w:rPr>
          <w:spacing w:val="52"/>
        </w:rPr>
        <w:t xml:space="preserve"> </w:t>
      </w:r>
      <w:r>
        <w:t>M.,</w:t>
      </w:r>
      <w:r>
        <w:rPr>
          <w:spacing w:val="52"/>
        </w:rPr>
        <w:t xml:space="preserve"> </w:t>
      </w:r>
      <w:r>
        <w:rPr>
          <w:spacing w:val="-3"/>
        </w:rPr>
        <w:t>F</w:t>
      </w:r>
      <w:r>
        <w:rPr>
          <w:spacing w:val="-4"/>
        </w:rPr>
        <w:t>ederhen,</w:t>
      </w:r>
      <w:r>
        <w:rPr>
          <w:spacing w:val="54"/>
        </w:rPr>
        <w:t xml:space="preserve"> </w:t>
      </w:r>
      <w:r>
        <w:t>S.</w:t>
      </w:r>
      <w:r>
        <w:rPr>
          <w:spacing w:val="44"/>
        </w:rPr>
        <w:t xml:space="preserve"> </w:t>
      </w:r>
      <w:r>
        <w:t>et</w:t>
      </w:r>
      <w:r>
        <w:rPr>
          <w:spacing w:val="44"/>
        </w:rPr>
        <w:t xml:space="preserve"> </w:t>
      </w:r>
      <w:r>
        <w:t>al.</w:t>
      </w:r>
      <w:r>
        <w:rPr>
          <w:spacing w:val="25"/>
          <w:w w:val="96"/>
        </w:rPr>
        <w:t xml:space="preserve"> </w:t>
      </w:r>
      <w:r>
        <w:t>(2011).</w:t>
      </w:r>
      <w:r>
        <w:rPr>
          <w:spacing w:val="-9"/>
        </w:rPr>
        <w:t xml:space="preserve"> </w:t>
      </w:r>
      <w:r>
        <w:t>Database</w:t>
      </w:r>
      <w:r>
        <w:rPr>
          <w:spacing w:val="-22"/>
        </w:rPr>
        <w:t xml:space="preserve"> </w:t>
      </w:r>
      <w:r>
        <w:t>resources</w:t>
      </w:r>
      <w:r>
        <w:rPr>
          <w:spacing w:val="-22"/>
        </w:rPr>
        <w:t xml:space="preserve"> </w:t>
      </w:r>
      <w:r>
        <w:t>of</w:t>
      </w:r>
      <w:r>
        <w:rPr>
          <w:spacing w:val="-22"/>
        </w:rPr>
        <w:t xml:space="preserve"> </w:t>
      </w:r>
      <w:r>
        <w:t>the</w:t>
      </w:r>
      <w:r>
        <w:rPr>
          <w:spacing w:val="-22"/>
        </w:rPr>
        <w:t xml:space="preserve"> </w:t>
      </w:r>
      <w:r>
        <w:t>national</w:t>
      </w:r>
      <w:r>
        <w:rPr>
          <w:spacing w:val="-22"/>
        </w:rPr>
        <w:t xml:space="preserve"> </w:t>
      </w:r>
      <w:r>
        <w:rPr>
          <w:spacing w:val="-2"/>
        </w:rPr>
        <w:t>center</w:t>
      </w:r>
      <w:r>
        <w:rPr>
          <w:spacing w:val="-22"/>
        </w:rPr>
        <w:t xml:space="preserve"> </w:t>
      </w:r>
      <w:r>
        <w:t>for</w:t>
      </w:r>
      <w:r>
        <w:rPr>
          <w:spacing w:val="-22"/>
        </w:rPr>
        <w:t xml:space="preserve"> </w:t>
      </w:r>
      <w:r>
        <w:rPr>
          <w:spacing w:val="-2"/>
        </w:rPr>
        <w:t>biotechnology</w:t>
      </w:r>
      <w:r>
        <w:rPr>
          <w:spacing w:val="-21"/>
        </w:rPr>
        <w:t xml:space="preserve"> </w:t>
      </w:r>
      <w:r w:rsidR="00103A57">
        <w:t>infor</w:t>
      </w:r>
      <w:r>
        <w:rPr>
          <w:w w:val="95"/>
        </w:rPr>
        <w:t>mation.</w:t>
      </w:r>
      <w:r>
        <w:rPr>
          <w:spacing w:val="22"/>
          <w:w w:val="95"/>
        </w:rPr>
        <w:t xml:space="preserve"> </w:t>
      </w:r>
      <w:r w:rsidRPr="00103A57">
        <w:t>Nucleic acids research</w:t>
      </w:r>
      <w:r>
        <w:rPr>
          <w:spacing w:val="-1"/>
          <w:w w:val="95"/>
        </w:rPr>
        <w:t>,</w:t>
      </w:r>
      <w:r>
        <w:rPr>
          <w:spacing w:val="3"/>
          <w:w w:val="95"/>
        </w:rPr>
        <w:t xml:space="preserve"> </w:t>
      </w:r>
      <w:r>
        <w:rPr>
          <w:w w:val="95"/>
        </w:rPr>
        <w:t>39,</w:t>
      </w:r>
      <w:r>
        <w:rPr>
          <w:spacing w:val="3"/>
          <w:w w:val="95"/>
        </w:rPr>
        <w:t xml:space="preserve"> </w:t>
      </w:r>
      <w:r>
        <w:rPr>
          <w:w w:val="95"/>
        </w:rPr>
        <w:t>D38–D51.</w:t>
      </w:r>
    </w:p>
    <w:p w14:paraId="38E049D9" w14:textId="77777777" w:rsidR="00283DE0" w:rsidRDefault="00641826" w:rsidP="003B0178">
      <w:pPr>
        <w:pStyle w:val="BodyText"/>
        <w:keepLines/>
        <w:spacing w:before="199" w:line="381" w:lineRule="auto"/>
        <w:ind w:left="731" w:right="529" w:hanging="235"/>
      </w:pPr>
      <w:r>
        <w:rPr>
          <w:spacing w:val="-2"/>
        </w:rPr>
        <w:t>Schaeff</w:t>
      </w:r>
      <w:r>
        <w:rPr>
          <w:spacing w:val="56"/>
        </w:rPr>
        <w:t xml:space="preserve"> </w:t>
      </w:r>
      <w:r>
        <w:t>S.</w:t>
      </w:r>
      <w:r>
        <w:rPr>
          <w:spacing w:val="27"/>
        </w:rPr>
        <w:t xml:space="preserve"> </w:t>
      </w:r>
      <w:r>
        <w:t>E.</w:t>
      </w:r>
      <w:r>
        <w:rPr>
          <w:spacing w:val="27"/>
        </w:rPr>
        <w:t xml:space="preserve"> </w:t>
      </w:r>
      <w:r>
        <w:t>(2007).</w:t>
      </w:r>
      <w:r>
        <w:rPr>
          <w:spacing w:val="38"/>
        </w:rPr>
        <w:t xml:space="preserve"> </w:t>
      </w:r>
      <w:r>
        <w:t>Graph</w:t>
      </w:r>
      <w:r>
        <w:rPr>
          <w:spacing w:val="28"/>
        </w:rPr>
        <w:t xml:space="preserve"> </w:t>
      </w:r>
      <w:r>
        <w:t>clustering.</w:t>
      </w:r>
      <w:r>
        <w:rPr>
          <w:spacing w:val="40"/>
        </w:rPr>
        <w:t xml:space="preserve"> </w:t>
      </w:r>
      <w:r>
        <w:t>Computer</w:t>
      </w:r>
      <w:r>
        <w:rPr>
          <w:spacing w:val="27"/>
        </w:rPr>
        <w:t xml:space="preserve"> </w:t>
      </w:r>
      <w:r>
        <w:t>Science</w:t>
      </w:r>
      <w:r>
        <w:rPr>
          <w:spacing w:val="26"/>
        </w:rPr>
        <w:t xml:space="preserve"> </w:t>
      </w:r>
      <w:r>
        <w:t>Review,</w:t>
      </w:r>
      <w:r>
        <w:rPr>
          <w:spacing w:val="33"/>
        </w:rPr>
        <w:t xml:space="preserve"> </w:t>
      </w:r>
      <w:r>
        <w:t>1,</w:t>
      </w:r>
      <w:r>
        <w:rPr>
          <w:spacing w:val="20"/>
          <w:w w:val="108"/>
        </w:rPr>
        <w:t xml:space="preserve"> </w:t>
      </w:r>
      <w:r>
        <w:t>27–64.</w:t>
      </w:r>
    </w:p>
    <w:p w14:paraId="0F7DED0A" w14:textId="5B428E9B" w:rsidR="00283DE0" w:rsidRDefault="00641826" w:rsidP="003B0178">
      <w:pPr>
        <w:pStyle w:val="BodyText"/>
        <w:keepLines/>
        <w:spacing w:before="199" w:line="381" w:lineRule="auto"/>
        <w:ind w:left="731" w:right="528" w:hanging="235"/>
      </w:pPr>
      <w:r>
        <w:t>Segata,</w:t>
      </w:r>
      <w:r>
        <w:rPr>
          <w:spacing w:val="-7"/>
        </w:rPr>
        <w:t xml:space="preserve"> </w:t>
      </w:r>
      <w:r>
        <w:t>N.,</w:t>
      </w:r>
      <w:r>
        <w:rPr>
          <w:spacing w:val="-7"/>
        </w:rPr>
        <w:t xml:space="preserve"> </w:t>
      </w:r>
      <w:r>
        <w:rPr>
          <w:spacing w:val="-3"/>
        </w:rPr>
        <w:t>W</w:t>
      </w:r>
      <w:r>
        <w:rPr>
          <w:spacing w:val="-4"/>
        </w:rPr>
        <w:t>aldron,</w:t>
      </w:r>
      <w:r>
        <w:rPr>
          <w:spacing w:val="-7"/>
        </w:rPr>
        <w:t xml:space="preserve"> </w:t>
      </w:r>
      <w:r>
        <w:t>L.,</w:t>
      </w:r>
      <w:r>
        <w:rPr>
          <w:spacing w:val="-7"/>
        </w:rPr>
        <w:t xml:space="preserve"> </w:t>
      </w:r>
      <w:r>
        <w:t>Ballarini,</w:t>
      </w:r>
      <w:r>
        <w:rPr>
          <w:spacing w:val="-6"/>
        </w:rPr>
        <w:t xml:space="preserve"> </w:t>
      </w:r>
      <w:r>
        <w:t>A.,</w:t>
      </w:r>
      <w:r>
        <w:rPr>
          <w:spacing w:val="-6"/>
        </w:rPr>
        <w:t xml:space="preserve"> </w:t>
      </w:r>
      <w:r>
        <w:t>Narasimhan,</w:t>
      </w:r>
      <w:r>
        <w:rPr>
          <w:spacing w:val="-6"/>
        </w:rPr>
        <w:t xml:space="preserve"> </w:t>
      </w:r>
      <w:r>
        <w:t>V.,</w:t>
      </w:r>
      <w:r>
        <w:rPr>
          <w:spacing w:val="-7"/>
        </w:rPr>
        <w:t xml:space="preserve"> </w:t>
      </w:r>
      <w:r>
        <w:t>Jousson,</w:t>
      </w:r>
      <w:r>
        <w:rPr>
          <w:spacing w:val="-6"/>
        </w:rPr>
        <w:t xml:space="preserve"> </w:t>
      </w:r>
      <w:r>
        <w:t>O.,</w:t>
      </w:r>
      <w:r>
        <w:rPr>
          <w:spacing w:val="-7"/>
        </w:rPr>
        <w:t xml:space="preserve"> </w:t>
      </w:r>
      <w:r>
        <w:t>&amp;</w:t>
      </w:r>
      <w:r>
        <w:rPr>
          <w:spacing w:val="-7"/>
        </w:rPr>
        <w:t xml:space="preserve"> </w:t>
      </w:r>
      <w:r w:rsidR="00103A57">
        <w:t>Hut</w:t>
      </w:r>
      <w:r>
        <w:rPr>
          <w:spacing w:val="-3"/>
        </w:rPr>
        <w:t>tenhower,</w:t>
      </w:r>
      <w:r>
        <w:rPr>
          <w:spacing w:val="10"/>
        </w:rPr>
        <w:t xml:space="preserve"> </w:t>
      </w:r>
      <w:r>
        <w:t>C.</w:t>
      </w:r>
      <w:r>
        <w:rPr>
          <w:spacing w:val="7"/>
        </w:rPr>
        <w:t xml:space="preserve"> </w:t>
      </w:r>
      <w:r>
        <w:t>(2012).</w:t>
      </w:r>
      <w:r>
        <w:rPr>
          <w:spacing w:val="53"/>
        </w:rPr>
        <w:t xml:space="preserve"> </w:t>
      </w:r>
      <w:r>
        <w:t>Metagenomic</w:t>
      </w:r>
      <w:r>
        <w:rPr>
          <w:spacing w:val="8"/>
        </w:rPr>
        <w:t xml:space="preserve"> </w:t>
      </w:r>
      <w:r>
        <w:t>microbial</w:t>
      </w:r>
      <w:r>
        <w:rPr>
          <w:spacing w:val="7"/>
        </w:rPr>
        <w:t xml:space="preserve"> </w:t>
      </w:r>
      <w:r>
        <w:rPr>
          <w:spacing w:val="-3"/>
        </w:rPr>
        <w:t>communit</w:t>
      </w:r>
      <w:r>
        <w:rPr>
          <w:spacing w:val="-2"/>
        </w:rPr>
        <w:t>y</w:t>
      </w:r>
      <w:r>
        <w:rPr>
          <w:spacing w:val="8"/>
        </w:rPr>
        <w:t xml:space="preserve"> </w:t>
      </w:r>
      <w:r w:rsidRPr="00103A57">
        <w:t>profi</w:t>
      </w:r>
      <w:r w:rsidR="00103A57" w:rsidRPr="00103A57">
        <w:t>ling</w:t>
      </w:r>
      <w:r w:rsidRPr="00103A57">
        <w:t xml:space="preserve"> using unique clade-specific</w:t>
      </w:r>
      <w:r>
        <w:rPr>
          <w:spacing w:val="1"/>
          <w:w w:val="95"/>
        </w:rPr>
        <w:t xml:space="preserve"> </w:t>
      </w:r>
      <w:r w:rsidRPr="00103A57">
        <w:t>marker genes. Nature methods</w:t>
      </w:r>
      <w:r>
        <w:rPr>
          <w:w w:val="95"/>
        </w:rPr>
        <w:t>,</w:t>
      </w:r>
      <w:r>
        <w:rPr>
          <w:spacing w:val="1"/>
          <w:w w:val="95"/>
        </w:rPr>
        <w:t xml:space="preserve"> </w:t>
      </w:r>
      <w:r>
        <w:rPr>
          <w:w w:val="95"/>
        </w:rPr>
        <w:t>9, 811–814.</w:t>
      </w:r>
    </w:p>
    <w:p w14:paraId="6CFB5EFD" w14:textId="77777777" w:rsidR="00283DE0" w:rsidRDefault="00283DE0" w:rsidP="003B0178">
      <w:pPr>
        <w:keepLines/>
        <w:spacing w:line="381" w:lineRule="auto"/>
        <w:sectPr w:rsidR="00283DE0">
          <w:footerReference w:type="default" r:id="rId16"/>
          <w:pgSz w:w="12240" w:h="15840"/>
          <w:pgMar w:top="1500" w:right="1720" w:bottom="1960" w:left="1720" w:header="0" w:footer="1776" w:gutter="0"/>
          <w:pgNumType w:start="32"/>
          <w:cols w:space="720"/>
        </w:sectPr>
      </w:pPr>
    </w:p>
    <w:p w14:paraId="0277FF42" w14:textId="77777777" w:rsidR="00283DE0" w:rsidRDefault="00283DE0" w:rsidP="003B0178">
      <w:pPr>
        <w:keepLines/>
        <w:rPr>
          <w:rFonts w:ascii="Georgia" w:eastAsia="Georgia" w:hAnsi="Georgia" w:cs="Georgia"/>
          <w:sz w:val="20"/>
          <w:szCs w:val="20"/>
        </w:rPr>
      </w:pPr>
    </w:p>
    <w:p w14:paraId="50883774" w14:textId="77777777" w:rsidR="00283DE0" w:rsidRDefault="00283DE0" w:rsidP="003B0178">
      <w:pPr>
        <w:keepLines/>
        <w:rPr>
          <w:rFonts w:ascii="Georgia" w:eastAsia="Georgia" w:hAnsi="Georgia" w:cs="Georgia"/>
          <w:sz w:val="20"/>
          <w:szCs w:val="20"/>
        </w:rPr>
      </w:pPr>
    </w:p>
    <w:p w14:paraId="14C44AFE" w14:textId="77777777" w:rsidR="00283DE0" w:rsidRDefault="00283DE0" w:rsidP="003B0178">
      <w:pPr>
        <w:keepLines/>
        <w:rPr>
          <w:rFonts w:ascii="Georgia" w:eastAsia="Georgia" w:hAnsi="Georgia" w:cs="Georgia"/>
          <w:sz w:val="20"/>
          <w:szCs w:val="20"/>
        </w:rPr>
      </w:pPr>
    </w:p>
    <w:p w14:paraId="497DA154" w14:textId="77777777" w:rsidR="00283DE0" w:rsidRDefault="00283DE0" w:rsidP="003B0178">
      <w:pPr>
        <w:keepLines/>
        <w:spacing w:before="10"/>
        <w:rPr>
          <w:rFonts w:ascii="Georgia" w:eastAsia="Georgia" w:hAnsi="Georgia" w:cs="Georgia"/>
          <w:sz w:val="25"/>
          <w:szCs w:val="25"/>
        </w:rPr>
      </w:pPr>
    </w:p>
    <w:p w14:paraId="73A2F00D" w14:textId="77777777" w:rsidR="00283DE0" w:rsidRDefault="00641826" w:rsidP="003B0178">
      <w:pPr>
        <w:pStyle w:val="BodyText"/>
        <w:keepLines/>
        <w:spacing w:before="59" w:line="381" w:lineRule="auto"/>
        <w:ind w:left="731" w:right="529" w:hanging="235"/>
      </w:pPr>
      <w:r>
        <w:rPr>
          <w:spacing w:val="-3"/>
        </w:rPr>
        <w:t>Shindyalo</w:t>
      </w:r>
      <w:r>
        <w:rPr>
          <w:spacing w:val="-2"/>
        </w:rPr>
        <w:t>v,</w:t>
      </w:r>
      <w:r>
        <w:rPr>
          <w:spacing w:val="12"/>
        </w:rPr>
        <w:t xml:space="preserve"> </w:t>
      </w:r>
      <w:r>
        <w:t>I.</w:t>
      </w:r>
      <w:r>
        <w:rPr>
          <w:spacing w:val="10"/>
        </w:rPr>
        <w:t xml:space="preserve"> </w:t>
      </w:r>
      <w:r>
        <w:t>N.,</w:t>
      </w:r>
      <w:r>
        <w:rPr>
          <w:spacing w:val="12"/>
        </w:rPr>
        <w:t xml:space="preserve"> </w:t>
      </w:r>
      <w:r>
        <w:t>&amp;</w:t>
      </w:r>
      <w:r>
        <w:rPr>
          <w:spacing w:val="10"/>
        </w:rPr>
        <w:t xml:space="preserve"> </w:t>
      </w:r>
      <w:r>
        <w:t>Bourne,</w:t>
      </w:r>
      <w:r>
        <w:rPr>
          <w:spacing w:val="13"/>
        </w:rPr>
        <w:t xml:space="preserve"> </w:t>
      </w:r>
      <w:r>
        <w:rPr>
          <w:spacing w:val="-10"/>
        </w:rPr>
        <w:t>P</w:t>
      </w:r>
      <w:r>
        <w:rPr>
          <w:spacing w:val="-11"/>
        </w:rPr>
        <w:t>.</w:t>
      </w:r>
      <w:r>
        <w:rPr>
          <w:spacing w:val="9"/>
        </w:rPr>
        <w:t xml:space="preserve"> </w:t>
      </w:r>
      <w:r>
        <w:t>E.</w:t>
      </w:r>
      <w:r>
        <w:rPr>
          <w:spacing w:val="10"/>
        </w:rPr>
        <w:t xml:space="preserve"> </w:t>
      </w:r>
      <w:r>
        <w:t>(1998).</w:t>
      </w:r>
      <w:r>
        <w:rPr>
          <w:spacing w:val="49"/>
        </w:rPr>
        <w:t xml:space="preserve"> </w:t>
      </w:r>
      <w:r>
        <w:t>Protein</w:t>
      </w:r>
      <w:r>
        <w:rPr>
          <w:spacing w:val="10"/>
        </w:rPr>
        <w:t xml:space="preserve"> </w:t>
      </w:r>
      <w:r>
        <w:t>structure</w:t>
      </w:r>
      <w:r>
        <w:rPr>
          <w:spacing w:val="10"/>
        </w:rPr>
        <w:t xml:space="preserve"> </w:t>
      </w:r>
      <w:r>
        <w:rPr>
          <w:spacing w:val="-2"/>
        </w:rPr>
        <w:t>alignmen</w:t>
      </w:r>
      <w:r>
        <w:rPr>
          <w:spacing w:val="-1"/>
        </w:rPr>
        <w:t>t</w:t>
      </w:r>
      <w:r>
        <w:rPr>
          <w:spacing w:val="10"/>
        </w:rPr>
        <w:t xml:space="preserve"> </w:t>
      </w:r>
      <w:r>
        <w:rPr>
          <w:spacing w:val="-5"/>
        </w:rPr>
        <w:t>b</w:t>
      </w:r>
      <w:r>
        <w:rPr>
          <w:spacing w:val="-4"/>
        </w:rPr>
        <w:t>y</w:t>
      </w:r>
      <w:r>
        <w:rPr>
          <w:spacing w:val="25"/>
          <w:w w:val="104"/>
        </w:rPr>
        <w:t xml:space="preserve"> </w:t>
      </w:r>
      <w:r>
        <w:rPr>
          <w:spacing w:val="-2"/>
        </w:rPr>
        <w:t>incremen</w:t>
      </w:r>
      <w:r>
        <w:rPr>
          <w:spacing w:val="-1"/>
        </w:rPr>
        <w:t>tal</w:t>
      </w:r>
      <w:r>
        <w:rPr>
          <w:spacing w:val="7"/>
        </w:rPr>
        <w:t xml:space="preserve"> </w:t>
      </w:r>
      <w:r>
        <w:rPr>
          <w:spacing w:val="-2"/>
        </w:rPr>
        <w:t>combinatorial</w:t>
      </w:r>
      <w:r>
        <w:rPr>
          <w:spacing w:val="7"/>
        </w:rPr>
        <w:t xml:space="preserve"> </w:t>
      </w:r>
      <w:r>
        <w:t>extension</w:t>
      </w:r>
      <w:r>
        <w:rPr>
          <w:spacing w:val="8"/>
        </w:rPr>
        <w:t xml:space="preserve"> </w:t>
      </w:r>
      <w:r>
        <w:t>(CE)</w:t>
      </w:r>
      <w:r>
        <w:rPr>
          <w:spacing w:val="7"/>
        </w:rPr>
        <w:t xml:space="preserve"> </w:t>
      </w:r>
      <w:r>
        <w:t>of</w:t>
      </w:r>
      <w:r>
        <w:rPr>
          <w:spacing w:val="7"/>
        </w:rPr>
        <w:t xml:space="preserve"> </w:t>
      </w:r>
      <w:r>
        <w:t>the</w:t>
      </w:r>
      <w:r>
        <w:rPr>
          <w:spacing w:val="7"/>
        </w:rPr>
        <w:t xml:space="preserve"> </w:t>
      </w:r>
      <w:r>
        <w:t>optimal</w:t>
      </w:r>
      <w:r>
        <w:rPr>
          <w:spacing w:val="7"/>
        </w:rPr>
        <w:t xml:space="preserve"> </w:t>
      </w:r>
      <w:r>
        <w:t>path.</w:t>
      </w:r>
      <w:r>
        <w:rPr>
          <w:spacing w:val="55"/>
        </w:rPr>
        <w:t xml:space="preserve"> </w:t>
      </w:r>
      <w:r>
        <w:t>Protein</w:t>
      </w:r>
      <w:r>
        <w:rPr>
          <w:spacing w:val="23"/>
          <w:w w:val="96"/>
        </w:rPr>
        <w:t xml:space="preserve"> </w:t>
      </w:r>
      <w:r>
        <w:rPr>
          <w:w w:val="95"/>
        </w:rPr>
        <w:t>engineering,</w:t>
      </w:r>
      <w:r>
        <w:rPr>
          <w:spacing w:val="-5"/>
          <w:w w:val="95"/>
        </w:rPr>
        <w:t xml:space="preserve"> </w:t>
      </w:r>
      <w:r>
        <w:rPr>
          <w:w w:val="95"/>
        </w:rPr>
        <w:t>11,</w:t>
      </w:r>
      <w:r>
        <w:rPr>
          <w:spacing w:val="-6"/>
          <w:w w:val="95"/>
        </w:rPr>
        <w:t xml:space="preserve"> </w:t>
      </w:r>
      <w:r>
        <w:rPr>
          <w:w w:val="95"/>
        </w:rPr>
        <w:t>739–747.</w:t>
      </w:r>
    </w:p>
    <w:p w14:paraId="4CE00913" w14:textId="2365AA99" w:rsidR="00283DE0" w:rsidRDefault="00641826" w:rsidP="003B0178">
      <w:pPr>
        <w:pStyle w:val="BodyText"/>
        <w:keepLines/>
        <w:spacing w:before="199" w:line="381" w:lineRule="auto"/>
        <w:ind w:left="731" w:right="527" w:hanging="235"/>
      </w:pPr>
      <w:r>
        <w:t>Subbiah,</w:t>
      </w:r>
      <w:r>
        <w:rPr>
          <w:spacing w:val="-17"/>
        </w:rPr>
        <w:t xml:space="preserve"> </w:t>
      </w:r>
      <w:r>
        <w:t>S.,</w:t>
      </w:r>
      <w:r>
        <w:rPr>
          <w:spacing w:val="-17"/>
        </w:rPr>
        <w:t xml:space="preserve"> </w:t>
      </w:r>
      <w:r>
        <w:rPr>
          <w:spacing w:val="-2"/>
        </w:rPr>
        <w:t>Lauren</w:t>
      </w:r>
      <w:r>
        <w:rPr>
          <w:spacing w:val="-1"/>
        </w:rPr>
        <w:t>ts,</w:t>
      </w:r>
      <w:r>
        <w:rPr>
          <w:spacing w:val="-18"/>
        </w:rPr>
        <w:t xml:space="preserve"> </w:t>
      </w:r>
      <w:r>
        <w:t>D.,</w:t>
      </w:r>
      <w:r>
        <w:rPr>
          <w:spacing w:val="-17"/>
        </w:rPr>
        <w:t xml:space="preserve"> </w:t>
      </w:r>
      <w:r>
        <w:t>&amp;</w:t>
      </w:r>
      <w:r>
        <w:rPr>
          <w:spacing w:val="-19"/>
        </w:rPr>
        <w:t xml:space="preserve"> </w:t>
      </w:r>
      <w:r>
        <w:t>Levitt,</w:t>
      </w:r>
      <w:r>
        <w:rPr>
          <w:spacing w:val="-17"/>
        </w:rPr>
        <w:t xml:space="preserve"> </w:t>
      </w:r>
      <w:r>
        <w:t>M.</w:t>
      </w:r>
      <w:r>
        <w:rPr>
          <w:spacing w:val="-20"/>
        </w:rPr>
        <w:t xml:space="preserve"> </w:t>
      </w:r>
      <w:r>
        <w:t>(1993).</w:t>
      </w:r>
      <w:r>
        <w:rPr>
          <w:spacing w:val="-10"/>
        </w:rPr>
        <w:t xml:space="preserve"> </w:t>
      </w:r>
      <w:r>
        <w:t>Structural</w:t>
      </w:r>
      <w:r>
        <w:rPr>
          <w:spacing w:val="-20"/>
        </w:rPr>
        <w:t xml:space="preserve"> </w:t>
      </w:r>
      <w:r>
        <w:rPr>
          <w:spacing w:val="-2"/>
        </w:rPr>
        <w:t>similarit</w:t>
      </w:r>
      <w:r>
        <w:rPr>
          <w:spacing w:val="-1"/>
        </w:rPr>
        <w:t>y</w:t>
      </w:r>
      <w:r>
        <w:rPr>
          <w:spacing w:val="-20"/>
        </w:rPr>
        <w:t xml:space="preserve"> </w:t>
      </w:r>
      <w:r>
        <w:t>of</w:t>
      </w:r>
      <w:r>
        <w:rPr>
          <w:spacing w:val="-20"/>
        </w:rPr>
        <w:t xml:space="preserve"> </w:t>
      </w:r>
      <w:r>
        <w:t>DNA-binding</w:t>
      </w:r>
      <w:r>
        <w:rPr>
          <w:spacing w:val="-33"/>
        </w:rPr>
        <w:t xml:space="preserve"> </w:t>
      </w:r>
      <w:r w:rsidRPr="00103A57">
        <w:t>domains of bacteriophage repressors and the globin core</w:t>
      </w:r>
      <w:r>
        <w:t>.</w:t>
      </w:r>
      <w:r>
        <w:rPr>
          <w:spacing w:val="-24"/>
        </w:rPr>
        <w:t xml:space="preserve"> </w:t>
      </w:r>
      <w:r>
        <w:rPr>
          <w:spacing w:val="-2"/>
        </w:rPr>
        <w:t>Curren</w:t>
      </w:r>
      <w:r>
        <w:rPr>
          <w:spacing w:val="-1"/>
        </w:rPr>
        <w:t>t</w:t>
      </w:r>
      <w:r>
        <w:rPr>
          <w:spacing w:val="21"/>
          <w:w w:val="109"/>
        </w:rPr>
        <w:t xml:space="preserve"> </w:t>
      </w:r>
      <w:r>
        <w:rPr>
          <w:spacing w:val="-3"/>
          <w:w w:val="95"/>
        </w:rPr>
        <w:t>Biology,</w:t>
      </w:r>
      <w:r>
        <w:rPr>
          <w:spacing w:val="15"/>
          <w:w w:val="95"/>
        </w:rPr>
        <w:t xml:space="preserve"> </w:t>
      </w:r>
      <w:r>
        <w:rPr>
          <w:w w:val="95"/>
        </w:rPr>
        <w:t>3,</w:t>
      </w:r>
      <w:r>
        <w:rPr>
          <w:spacing w:val="16"/>
          <w:w w:val="95"/>
        </w:rPr>
        <w:t xml:space="preserve"> </w:t>
      </w:r>
      <w:r>
        <w:rPr>
          <w:w w:val="95"/>
        </w:rPr>
        <w:t>141–148.</w:t>
      </w:r>
    </w:p>
    <w:p w14:paraId="49C8FC89" w14:textId="7D4E8E15" w:rsidR="00283DE0" w:rsidRDefault="00641826" w:rsidP="003B0178">
      <w:pPr>
        <w:pStyle w:val="BodyText"/>
        <w:keepLines/>
        <w:spacing w:before="199" w:line="381" w:lineRule="auto"/>
        <w:ind w:left="731" w:right="528" w:hanging="235"/>
      </w:pPr>
      <w:r>
        <w:rPr>
          <w:spacing w:val="-5"/>
        </w:rPr>
        <w:t>T</w:t>
      </w:r>
      <w:r>
        <w:rPr>
          <w:spacing w:val="-6"/>
        </w:rPr>
        <w:t>ao,</w:t>
      </w:r>
      <w:r>
        <w:rPr>
          <w:spacing w:val="-20"/>
        </w:rPr>
        <w:t xml:space="preserve"> </w:t>
      </w:r>
      <w:r>
        <w:t>T.</w:t>
      </w:r>
      <w:r>
        <w:rPr>
          <w:spacing w:val="-19"/>
        </w:rPr>
        <w:t xml:space="preserve"> </w:t>
      </w:r>
      <w:r>
        <w:t>(2008).</w:t>
      </w:r>
      <w:r>
        <w:rPr>
          <w:spacing w:val="-5"/>
        </w:rPr>
        <w:t xml:space="preserve"> </w:t>
      </w:r>
      <w:r>
        <w:t>Product</w:t>
      </w:r>
      <w:r>
        <w:rPr>
          <w:spacing w:val="-19"/>
        </w:rPr>
        <w:t xml:space="preserve"> </w:t>
      </w:r>
      <w:r>
        <w:t>set</w:t>
      </w:r>
      <w:r>
        <w:rPr>
          <w:spacing w:val="-20"/>
        </w:rPr>
        <w:t xml:space="preserve"> </w:t>
      </w:r>
      <w:r>
        <w:t>estimates</w:t>
      </w:r>
      <w:r>
        <w:rPr>
          <w:spacing w:val="-18"/>
        </w:rPr>
        <w:t xml:space="preserve"> </w:t>
      </w:r>
      <w:r>
        <w:t>for</w:t>
      </w:r>
      <w:r>
        <w:rPr>
          <w:spacing w:val="-19"/>
        </w:rPr>
        <w:t xml:space="preserve"> </w:t>
      </w:r>
      <w:r>
        <w:rPr>
          <w:spacing w:val="-2"/>
        </w:rPr>
        <w:t>non-comm</w:t>
      </w:r>
      <w:r>
        <w:rPr>
          <w:spacing w:val="-1"/>
        </w:rPr>
        <w:t>utativ</w:t>
      </w:r>
      <w:r>
        <w:rPr>
          <w:spacing w:val="-2"/>
        </w:rPr>
        <w:t>e</w:t>
      </w:r>
      <w:r>
        <w:rPr>
          <w:spacing w:val="-19"/>
        </w:rPr>
        <w:t xml:space="preserve"> </w:t>
      </w:r>
      <w:r>
        <w:t>groups.</w:t>
      </w:r>
      <w:r>
        <w:rPr>
          <w:spacing w:val="-6"/>
        </w:rPr>
        <w:t xml:space="preserve"> </w:t>
      </w:r>
      <w:r w:rsidR="00103A57">
        <w:rPr>
          <w:spacing w:val="-2"/>
        </w:rPr>
        <w:t>Combi</w:t>
      </w:r>
      <w:r>
        <w:rPr>
          <w:w w:val="95"/>
        </w:rPr>
        <w:t>natorica,</w:t>
      </w:r>
      <w:r>
        <w:rPr>
          <w:spacing w:val="-26"/>
          <w:w w:val="95"/>
        </w:rPr>
        <w:t xml:space="preserve"> </w:t>
      </w:r>
      <w:r w:rsidR="00103A57">
        <w:rPr>
          <w:spacing w:val="-26"/>
          <w:w w:val="95"/>
        </w:rPr>
        <w:t xml:space="preserve">   </w:t>
      </w:r>
      <w:r>
        <w:rPr>
          <w:w w:val="95"/>
        </w:rPr>
        <w:t>28,</w:t>
      </w:r>
      <w:r>
        <w:rPr>
          <w:spacing w:val="-26"/>
          <w:w w:val="95"/>
        </w:rPr>
        <w:t xml:space="preserve"> </w:t>
      </w:r>
      <w:r>
        <w:rPr>
          <w:w w:val="95"/>
        </w:rPr>
        <w:t>547–594.</w:t>
      </w:r>
    </w:p>
    <w:p w14:paraId="3E8CFD6B" w14:textId="12C54A36" w:rsidR="00283DE0" w:rsidRDefault="00641826" w:rsidP="003B0178">
      <w:pPr>
        <w:pStyle w:val="BodyText"/>
        <w:keepLines/>
        <w:spacing w:before="199" w:line="381" w:lineRule="auto"/>
        <w:ind w:left="731" w:right="528" w:hanging="235"/>
      </w:pPr>
      <w:r>
        <w:rPr>
          <w:spacing w:val="-2"/>
        </w:rPr>
        <w:t>T</w:t>
      </w:r>
      <w:r>
        <w:rPr>
          <w:spacing w:val="-3"/>
        </w:rPr>
        <w:t>yson,</w:t>
      </w:r>
      <w:r>
        <w:rPr>
          <w:spacing w:val="56"/>
        </w:rPr>
        <w:t xml:space="preserve"> </w:t>
      </w:r>
      <w:r>
        <w:t>G.</w:t>
      </w:r>
      <w:r>
        <w:rPr>
          <w:spacing w:val="49"/>
        </w:rPr>
        <w:t xml:space="preserve"> </w:t>
      </w:r>
      <w:r>
        <w:t>W.,  Chapman,</w:t>
      </w:r>
      <w:r>
        <w:rPr>
          <w:spacing w:val="1"/>
        </w:rPr>
        <w:t xml:space="preserve"> </w:t>
      </w:r>
      <w:r>
        <w:t>J.,</w:t>
      </w:r>
      <w:r>
        <w:rPr>
          <w:spacing w:val="57"/>
        </w:rPr>
        <w:t xml:space="preserve"> </w:t>
      </w:r>
      <w:r>
        <w:t>Hugenholtz,</w:t>
      </w:r>
      <w:r>
        <w:rPr>
          <w:spacing w:val="1"/>
        </w:rPr>
        <w:t xml:space="preserve"> </w:t>
      </w:r>
      <w:r>
        <w:rPr>
          <w:spacing w:val="-7"/>
        </w:rPr>
        <w:t>P</w:t>
      </w:r>
      <w:r>
        <w:rPr>
          <w:spacing w:val="-8"/>
        </w:rPr>
        <w:t>.,</w:t>
      </w:r>
      <w:r>
        <w:t xml:space="preserve">  Allen,  E.</w:t>
      </w:r>
      <w:r>
        <w:rPr>
          <w:spacing w:val="48"/>
        </w:rPr>
        <w:t xml:space="preserve"> </w:t>
      </w:r>
      <w:r>
        <w:t>E.,  Ram,  R.</w:t>
      </w:r>
      <w:r>
        <w:rPr>
          <w:spacing w:val="49"/>
        </w:rPr>
        <w:t xml:space="preserve"> </w:t>
      </w:r>
      <w:r>
        <w:t>J.,</w:t>
      </w:r>
      <w:r>
        <w:rPr>
          <w:spacing w:val="26"/>
          <w:w w:val="98"/>
        </w:rPr>
        <w:t xml:space="preserve"> </w:t>
      </w:r>
      <w:r>
        <w:rPr>
          <w:spacing w:val="-1"/>
        </w:rPr>
        <w:t>Ric</w:t>
      </w:r>
      <w:r>
        <w:rPr>
          <w:spacing w:val="-2"/>
        </w:rPr>
        <w:t>hardson,</w:t>
      </w:r>
      <w:r>
        <w:rPr>
          <w:spacing w:val="50"/>
        </w:rPr>
        <w:t xml:space="preserve"> </w:t>
      </w:r>
      <w:r>
        <w:rPr>
          <w:spacing w:val="-10"/>
        </w:rPr>
        <w:t>P</w:t>
      </w:r>
      <w:r>
        <w:rPr>
          <w:spacing w:val="-11"/>
        </w:rPr>
        <w:t>.</w:t>
      </w:r>
      <w:r>
        <w:rPr>
          <w:spacing w:val="43"/>
        </w:rPr>
        <w:t xml:space="preserve"> </w:t>
      </w:r>
      <w:r>
        <w:t>M.,</w:t>
      </w:r>
      <w:r>
        <w:rPr>
          <w:spacing w:val="52"/>
        </w:rPr>
        <w:t xml:space="preserve"> </w:t>
      </w:r>
      <w:r>
        <w:rPr>
          <w:spacing w:val="-3"/>
        </w:rPr>
        <w:t>Solo</w:t>
      </w:r>
      <w:r>
        <w:rPr>
          <w:spacing w:val="-2"/>
        </w:rPr>
        <w:t>vy</w:t>
      </w:r>
      <w:r>
        <w:rPr>
          <w:spacing w:val="-3"/>
        </w:rPr>
        <w:t>ev,</w:t>
      </w:r>
      <w:r>
        <w:rPr>
          <w:spacing w:val="50"/>
        </w:rPr>
        <w:t xml:space="preserve"> </w:t>
      </w:r>
      <w:r>
        <w:t>V.</w:t>
      </w:r>
      <w:r>
        <w:rPr>
          <w:spacing w:val="44"/>
        </w:rPr>
        <w:t xml:space="preserve"> </w:t>
      </w:r>
      <w:r>
        <w:t>V.,</w:t>
      </w:r>
      <w:r>
        <w:rPr>
          <w:spacing w:val="51"/>
        </w:rPr>
        <w:t xml:space="preserve"> </w:t>
      </w:r>
      <w:r>
        <w:t>Rubin,</w:t>
      </w:r>
      <w:r>
        <w:rPr>
          <w:spacing w:val="52"/>
        </w:rPr>
        <w:t xml:space="preserve"> </w:t>
      </w:r>
      <w:r>
        <w:t>E.</w:t>
      </w:r>
      <w:r>
        <w:rPr>
          <w:spacing w:val="43"/>
        </w:rPr>
        <w:t xml:space="preserve"> </w:t>
      </w:r>
      <w:r>
        <w:t>M.,</w:t>
      </w:r>
      <w:r>
        <w:rPr>
          <w:spacing w:val="52"/>
        </w:rPr>
        <w:t xml:space="preserve"> </w:t>
      </w:r>
      <w:r>
        <w:t>Rokhsar,</w:t>
      </w:r>
      <w:r>
        <w:rPr>
          <w:spacing w:val="50"/>
        </w:rPr>
        <w:t xml:space="preserve"> </w:t>
      </w:r>
      <w:r>
        <w:t>D.</w:t>
      </w:r>
      <w:r>
        <w:rPr>
          <w:spacing w:val="44"/>
        </w:rPr>
        <w:t xml:space="preserve"> </w:t>
      </w:r>
      <w:r>
        <w:t>S.,</w:t>
      </w:r>
      <w:r>
        <w:rPr>
          <w:spacing w:val="51"/>
        </w:rPr>
        <w:t xml:space="preserve"> </w:t>
      </w:r>
      <w:r>
        <w:t>&amp;</w:t>
      </w:r>
      <w:r>
        <w:rPr>
          <w:spacing w:val="29"/>
          <w:w w:val="106"/>
        </w:rPr>
        <w:t xml:space="preserve"> </w:t>
      </w:r>
      <w:r>
        <w:t>Banfield,</w:t>
      </w:r>
      <w:r>
        <w:rPr>
          <w:spacing w:val="-21"/>
        </w:rPr>
        <w:t xml:space="preserve"> </w:t>
      </w:r>
      <w:r>
        <w:t>J.</w:t>
      </w:r>
      <w:r>
        <w:rPr>
          <w:spacing w:val="-21"/>
        </w:rPr>
        <w:t xml:space="preserve"> </w:t>
      </w:r>
      <w:r>
        <w:t>F.</w:t>
      </w:r>
      <w:r>
        <w:rPr>
          <w:spacing w:val="-21"/>
        </w:rPr>
        <w:t xml:space="preserve"> </w:t>
      </w:r>
      <w:r>
        <w:t>(2004).</w:t>
      </w:r>
      <w:r>
        <w:rPr>
          <w:spacing w:val="-8"/>
        </w:rPr>
        <w:t xml:space="preserve"> </w:t>
      </w:r>
      <w:r>
        <w:rPr>
          <w:spacing w:val="-3"/>
        </w:rPr>
        <w:t>Communit</w:t>
      </w:r>
      <w:r>
        <w:rPr>
          <w:spacing w:val="-2"/>
        </w:rPr>
        <w:t>y</w:t>
      </w:r>
      <w:r>
        <w:rPr>
          <w:spacing w:val="-22"/>
        </w:rPr>
        <w:t xml:space="preserve"> </w:t>
      </w:r>
      <w:r>
        <w:t>structure</w:t>
      </w:r>
      <w:r>
        <w:rPr>
          <w:spacing w:val="-20"/>
        </w:rPr>
        <w:t xml:space="preserve"> </w:t>
      </w:r>
      <w:r>
        <w:t>and</w:t>
      </w:r>
      <w:r>
        <w:rPr>
          <w:spacing w:val="-21"/>
        </w:rPr>
        <w:t xml:space="preserve"> </w:t>
      </w:r>
      <w:r>
        <w:t>metabolism</w:t>
      </w:r>
      <w:r>
        <w:rPr>
          <w:spacing w:val="-22"/>
        </w:rPr>
        <w:t xml:space="preserve"> </w:t>
      </w:r>
      <w:r>
        <w:t>through</w:t>
      </w:r>
      <w:r>
        <w:rPr>
          <w:spacing w:val="-21"/>
        </w:rPr>
        <w:t xml:space="preserve"> </w:t>
      </w:r>
      <w:r w:rsidR="00103A57">
        <w:t>re</w:t>
      </w:r>
      <w:r>
        <w:t>construction</w:t>
      </w:r>
      <w:r>
        <w:rPr>
          <w:spacing w:val="-4"/>
        </w:rPr>
        <w:t xml:space="preserve"> </w:t>
      </w:r>
      <w:r>
        <w:t>of</w:t>
      </w:r>
      <w:r>
        <w:rPr>
          <w:spacing w:val="-4"/>
        </w:rPr>
        <w:t xml:space="preserve"> </w:t>
      </w:r>
      <w:r>
        <w:t>microbial</w:t>
      </w:r>
      <w:r>
        <w:rPr>
          <w:spacing w:val="-5"/>
        </w:rPr>
        <w:t xml:space="preserve"> </w:t>
      </w:r>
      <w:r>
        <w:t>genomes</w:t>
      </w:r>
      <w:r>
        <w:rPr>
          <w:spacing w:val="-4"/>
        </w:rPr>
        <w:t xml:space="preserve"> </w:t>
      </w:r>
      <w:r>
        <w:t>from</w:t>
      </w:r>
      <w:r>
        <w:rPr>
          <w:spacing w:val="-4"/>
        </w:rPr>
        <w:t xml:space="preserve"> </w:t>
      </w:r>
      <w:r>
        <w:t>the</w:t>
      </w:r>
      <w:r>
        <w:rPr>
          <w:spacing w:val="-4"/>
        </w:rPr>
        <w:t xml:space="preserve"> </w:t>
      </w:r>
      <w:r>
        <w:rPr>
          <w:spacing w:val="-3"/>
        </w:rPr>
        <w:t>environmen</w:t>
      </w:r>
      <w:r>
        <w:rPr>
          <w:spacing w:val="-2"/>
        </w:rPr>
        <w:t>t.</w:t>
      </w:r>
      <w:r>
        <w:rPr>
          <w:spacing w:val="37"/>
        </w:rPr>
        <w:t xml:space="preserve"> </w:t>
      </w:r>
      <w:r>
        <w:t>Nature, 428,</w:t>
      </w:r>
      <w:r>
        <w:rPr>
          <w:spacing w:val="21"/>
          <w:w w:val="87"/>
        </w:rPr>
        <w:t xml:space="preserve"> </w:t>
      </w:r>
      <w:r>
        <w:t>37–43.</w:t>
      </w:r>
    </w:p>
    <w:p w14:paraId="41E2D00E" w14:textId="77777777" w:rsidR="00283DE0" w:rsidRDefault="00641826" w:rsidP="003B0178">
      <w:pPr>
        <w:pStyle w:val="BodyText"/>
        <w:keepLines/>
        <w:spacing w:before="199" w:line="381" w:lineRule="auto"/>
        <w:ind w:left="731" w:right="529" w:hanging="235"/>
      </w:pPr>
      <w:r>
        <w:t>Uhlmann,</w:t>
      </w:r>
      <w:r>
        <w:rPr>
          <w:spacing w:val="-18"/>
        </w:rPr>
        <w:t xml:space="preserve"> </w:t>
      </w:r>
      <w:r>
        <w:t>J.</w:t>
      </w:r>
      <w:r>
        <w:rPr>
          <w:spacing w:val="-19"/>
        </w:rPr>
        <w:t xml:space="preserve"> </w:t>
      </w:r>
      <w:r>
        <w:t>K.</w:t>
      </w:r>
      <w:r>
        <w:rPr>
          <w:spacing w:val="-18"/>
        </w:rPr>
        <w:t xml:space="preserve"> </w:t>
      </w:r>
      <w:r>
        <w:t>(1991).</w:t>
      </w:r>
      <w:r>
        <w:rPr>
          <w:spacing w:val="-5"/>
        </w:rPr>
        <w:t xml:space="preserve"> </w:t>
      </w:r>
      <w:r>
        <w:t>Satisfying</w:t>
      </w:r>
      <w:r>
        <w:rPr>
          <w:spacing w:val="-19"/>
        </w:rPr>
        <w:t xml:space="preserve"> </w:t>
      </w:r>
      <w:r>
        <w:t>general</w:t>
      </w:r>
      <w:r>
        <w:rPr>
          <w:spacing w:val="-19"/>
        </w:rPr>
        <w:t xml:space="preserve"> </w:t>
      </w:r>
      <w:r>
        <w:rPr>
          <w:spacing w:val="-2"/>
        </w:rPr>
        <w:t>proximity/similarit</w:t>
      </w:r>
      <w:r>
        <w:rPr>
          <w:spacing w:val="-1"/>
        </w:rPr>
        <w:t>y</w:t>
      </w:r>
      <w:r>
        <w:rPr>
          <w:spacing w:val="-18"/>
        </w:rPr>
        <w:t xml:space="preserve"> </w:t>
      </w:r>
      <w:r>
        <w:t>queries</w:t>
      </w:r>
      <w:r>
        <w:rPr>
          <w:spacing w:val="-19"/>
        </w:rPr>
        <w:t xml:space="preserve"> </w:t>
      </w:r>
      <w:r>
        <w:t>with</w:t>
      </w:r>
      <w:r>
        <w:rPr>
          <w:spacing w:val="20"/>
          <w:w w:val="96"/>
        </w:rPr>
        <w:t xml:space="preserve"> </w:t>
      </w:r>
      <w:r>
        <w:rPr>
          <w:w w:val="95"/>
        </w:rPr>
        <w:t>metric</w:t>
      </w:r>
      <w:r>
        <w:rPr>
          <w:spacing w:val="3"/>
          <w:w w:val="95"/>
        </w:rPr>
        <w:t xml:space="preserve"> </w:t>
      </w:r>
      <w:r>
        <w:rPr>
          <w:w w:val="95"/>
        </w:rPr>
        <w:t>trees.</w:t>
      </w:r>
      <w:r>
        <w:rPr>
          <w:spacing w:val="24"/>
          <w:w w:val="95"/>
        </w:rPr>
        <w:t xml:space="preserve"> </w:t>
      </w:r>
      <w:r>
        <w:rPr>
          <w:w w:val="95"/>
        </w:rPr>
        <w:t>Information</w:t>
      </w:r>
      <w:r>
        <w:rPr>
          <w:spacing w:val="6"/>
          <w:w w:val="95"/>
        </w:rPr>
        <w:t xml:space="preserve"> </w:t>
      </w:r>
      <w:r>
        <w:rPr>
          <w:w w:val="95"/>
        </w:rPr>
        <w:t>processing</w:t>
      </w:r>
      <w:r>
        <w:rPr>
          <w:spacing w:val="5"/>
          <w:w w:val="95"/>
        </w:rPr>
        <w:t xml:space="preserve"> </w:t>
      </w:r>
      <w:r>
        <w:rPr>
          <w:w w:val="95"/>
        </w:rPr>
        <w:t>letters,</w:t>
      </w:r>
      <w:r>
        <w:rPr>
          <w:spacing w:val="4"/>
          <w:w w:val="95"/>
        </w:rPr>
        <w:t xml:space="preserve"> </w:t>
      </w:r>
      <w:r>
        <w:rPr>
          <w:w w:val="95"/>
        </w:rPr>
        <w:t>40,</w:t>
      </w:r>
      <w:r>
        <w:rPr>
          <w:spacing w:val="5"/>
          <w:w w:val="95"/>
        </w:rPr>
        <w:t xml:space="preserve"> </w:t>
      </w:r>
      <w:r>
        <w:rPr>
          <w:w w:val="95"/>
        </w:rPr>
        <w:t>175–179.</w:t>
      </w:r>
    </w:p>
    <w:p w14:paraId="35548F4A" w14:textId="38FE3B37" w:rsidR="00283DE0" w:rsidRDefault="00641826" w:rsidP="003B0178">
      <w:pPr>
        <w:pStyle w:val="BodyText"/>
        <w:keepLines/>
        <w:spacing w:before="199" w:line="381" w:lineRule="auto"/>
        <w:ind w:left="731" w:right="529" w:hanging="235"/>
      </w:pPr>
      <w:r>
        <w:rPr>
          <w:spacing w:val="-2"/>
        </w:rPr>
        <w:t>Ukkonen,</w:t>
      </w:r>
      <w:r>
        <w:rPr>
          <w:spacing w:val="-23"/>
        </w:rPr>
        <w:t xml:space="preserve"> </w:t>
      </w:r>
      <w:r>
        <w:t>E.</w:t>
      </w:r>
      <w:r>
        <w:rPr>
          <w:spacing w:val="-23"/>
        </w:rPr>
        <w:t xml:space="preserve"> </w:t>
      </w:r>
      <w:r>
        <w:t>(1985).</w:t>
      </w:r>
      <w:r>
        <w:rPr>
          <w:spacing w:val="-10"/>
        </w:rPr>
        <w:t xml:space="preserve"> </w:t>
      </w:r>
      <w:r>
        <w:t>Algorithms</w:t>
      </w:r>
      <w:r>
        <w:rPr>
          <w:spacing w:val="-22"/>
        </w:rPr>
        <w:t xml:space="preserve"> </w:t>
      </w:r>
      <w:r>
        <w:t>for</w:t>
      </w:r>
      <w:r>
        <w:rPr>
          <w:spacing w:val="-23"/>
        </w:rPr>
        <w:t xml:space="preserve"> </w:t>
      </w:r>
      <w:r>
        <w:rPr>
          <w:spacing w:val="-2"/>
        </w:rPr>
        <w:t>approximate</w:t>
      </w:r>
      <w:r>
        <w:rPr>
          <w:spacing w:val="-23"/>
        </w:rPr>
        <w:t xml:space="preserve"> </w:t>
      </w:r>
      <w:r>
        <w:t>string</w:t>
      </w:r>
      <w:r>
        <w:rPr>
          <w:spacing w:val="-23"/>
        </w:rPr>
        <w:t xml:space="preserve"> </w:t>
      </w:r>
      <w:r>
        <w:rPr>
          <w:spacing w:val="-2"/>
        </w:rPr>
        <w:t>matching.</w:t>
      </w:r>
      <w:r>
        <w:rPr>
          <w:spacing w:val="-10"/>
        </w:rPr>
        <w:t xml:space="preserve"> </w:t>
      </w:r>
      <w:r w:rsidR="00C95584">
        <w:t>Informa</w:t>
      </w:r>
      <w:r>
        <w:rPr>
          <w:w w:val="95"/>
        </w:rPr>
        <w:t>tion</w:t>
      </w:r>
      <w:r>
        <w:rPr>
          <w:spacing w:val="4"/>
          <w:w w:val="95"/>
        </w:rPr>
        <w:t xml:space="preserve"> </w:t>
      </w:r>
      <w:r>
        <w:rPr>
          <w:w w:val="95"/>
        </w:rPr>
        <w:t>and</w:t>
      </w:r>
      <w:r>
        <w:rPr>
          <w:spacing w:val="4"/>
          <w:w w:val="95"/>
        </w:rPr>
        <w:t xml:space="preserve"> </w:t>
      </w:r>
      <w:r>
        <w:rPr>
          <w:spacing w:val="-2"/>
          <w:w w:val="95"/>
        </w:rPr>
        <w:t>con</w:t>
      </w:r>
      <w:r>
        <w:rPr>
          <w:spacing w:val="-1"/>
          <w:w w:val="95"/>
        </w:rPr>
        <w:t>trol,</w:t>
      </w:r>
      <w:r>
        <w:rPr>
          <w:spacing w:val="4"/>
          <w:w w:val="95"/>
        </w:rPr>
        <w:t xml:space="preserve"> </w:t>
      </w:r>
      <w:r>
        <w:rPr>
          <w:w w:val="95"/>
        </w:rPr>
        <w:t>64,</w:t>
      </w:r>
      <w:r>
        <w:rPr>
          <w:spacing w:val="5"/>
          <w:w w:val="95"/>
        </w:rPr>
        <w:t xml:space="preserve"> </w:t>
      </w:r>
      <w:r>
        <w:rPr>
          <w:w w:val="95"/>
        </w:rPr>
        <w:t>100–118.</w:t>
      </w:r>
    </w:p>
    <w:p w14:paraId="0809DA6F" w14:textId="5E541A8B" w:rsidR="00283DE0" w:rsidRDefault="00641826" w:rsidP="003B0178">
      <w:pPr>
        <w:pStyle w:val="BodyText"/>
        <w:keepLines/>
        <w:spacing w:before="199" w:line="381" w:lineRule="auto"/>
        <w:ind w:left="731" w:right="529" w:hanging="235"/>
      </w:pPr>
      <w:r>
        <w:rPr>
          <w:spacing w:val="-3"/>
        </w:rPr>
        <w:t>W</w:t>
      </w:r>
      <w:r>
        <w:rPr>
          <w:spacing w:val="-4"/>
        </w:rPr>
        <w:t>eber,</w:t>
      </w:r>
      <w:r>
        <w:rPr>
          <w:spacing w:val="-10"/>
        </w:rPr>
        <w:t xml:space="preserve"> </w:t>
      </w:r>
      <w:r>
        <w:t>R.,</w:t>
      </w:r>
      <w:r>
        <w:rPr>
          <w:spacing w:val="-9"/>
        </w:rPr>
        <w:t xml:space="preserve"> </w:t>
      </w:r>
      <w:r>
        <w:rPr>
          <w:spacing w:val="-3"/>
        </w:rPr>
        <w:t>Schek,</w:t>
      </w:r>
      <w:r>
        <w:rPr>
          <w:spacing w:val="-10"/>
        </w:rPr>
        <w:t xml:space="preserve"> </w:t>
      </w:r>
      <w:r>
        <w:t>H.-J.,</w:t>
      </w:r>
      <w:r>
        <w:rPr>
          <w:spacing w:val="-10"/>
        </w:rPr>
        <w:t xml:space="preserve"> </w:t>
      </w:r>
      <w:r>
        <w:t>&amp;</w:t>
      </w:r>
      <w:r>
        <w:rPr>
          <w:spacing w:val="-10"/>
        </w:rPr>
        <w:t xml:space="preserve"> </w:t>
      </w:r>
      <w:r>
        <w:t>Blott,</w:t>
      </w:r>
      <w:r>
        <w:rPr>
          <w:spacing w:val="-10"/>
        </w:rPr>
        <w:t xml:space="preserve"> </w:t>
      </w:r>
      <w:r>
        <w:t>S.</w:t>
      </w:r>
      <w:r>
        <w:rPr>
          <w:spacing w:val="-11"/>
        </w:rPr>
        <w:t xml:space="preserve"> </w:t>
      </w:r>
      <w:r>
        <w:t>(1998).</w:t>
      </w:r>
      <w:r>
        <w:rPr>
          <w:spacing w:val="2"/>
        </w:rPr>
        <w:t xml:space="preserve"> </w:t>
      </w:r>
      <w:r>
        <w:t>A</w:t>
      </w:r>
      <w:r>
        <w:rPr>
          <w:spacing w:val="-11"/>
        </w:rPr>
        <w:t xml:space="preserve"> </w:t>
      </w:r>
      <w:r>
        <w:rPr>
          <w:spacing w:val="-3"/>
        </w:rPr>
        <w:t>quan</w:t>
      </w:r>
      <w:r>
        <w:rPr>
          <w:spacing w:val="-2"/>
        </w:rPr>
        <w:t>titativ</w:t>
      </w:r>
      <w:r>
        <w:rPr>
          <w:spacing w:val="-3"/>
        </w:rPr>
        <w:t>e</w:t>
      </w:r>
      <w:r>
        <w:rPr>
          <w:spacing w:val="-12"/>
        </w:rPr>
        <w:t xml:space="preserve"> </w:t>
      </w:r>
      <w:r>
        <w:t>analysis</w:t>
      </w:r>
      <w:r>
        <w:rPr>
          <w:spacing w:val="-11"/>
        </w:rPr>
        <w:t xml:space="preserve"> </w:t>
      </w:r>
      <w:r>
        <w:t>and</w:t>
      </w:r>
      <w:r>
        <w:rPr>
          <w:spacing w:val="-12"/>
        </w:rPr>
        <w:t xml:space="preserve"> </w:t>
      </w:r>
      <w:r w:rsidR="00C95584">
        <w:rPr>
          <w:spacing w:val="1"/>
        </w:rPr>
        <w:t>per</w:t>
      </w:r>
      <w:r>
        <w:rPr>
          <w:w w:val="95"/>
        </w:rPr>
        <w:t>formance</w:t>
      </w:r>
      <w:r>
        <w:rPr>
          <w:spacing w:val="8"/>
          <w:w w:val="95"/>
        </w:rPr>
        <w:t xml:space="preserve"> </w:t>
      </w:r>
      <w:r>
        <w:rPr>
          <w:w w:val="95"/>
        </w:rPr>
        <w:t>study</w:t>
      </w:r>
      <w:r>
        <w:rPr>
          <w:spacing w:val="9"/>
          <w:w w:val="95"/>
        </w:rPr>
        <w:t xml:space="preserve"> </w:t>
      </w:r>
      <w:r>
        <w:rPr>
          <w:w w:val="95"/>
        </w:rPr>
        <w:t>for</w:t>
      </w:r>
      <w:r>
        <w:rPr>
          <w:spacing w:val="8"/>
          <w:w w:val="95"/>
        </w:rPr>
        <w:t xml:space="preserve"> </w:t>
      </w:r>
      <w:r>
        <w:rPr>
          <w:spacing w:val="-1"/>
          <w:w w:val="95"/>
        </w:rPr>
        <w:t>similarity-searc</w:t>
      </w:r>
      <w:r>
        <w:rPr>
          <w:spacing w:val="-2"/>
          <w:w w:val="95"/>
        </w:rPr>
        <w:t>h</w:t>
      </w:r>
      <w:r>
        <w:rPr>
          <w:spacing w:val="8"/>
          <w:w w:val="95"/>
        </w:rPr>
        <w:t xml:space="preserve"> </w:t>
      </w:r>
      <w:r>
        <w:rPr>
          <w:w w:val="95"/>
        </w:rPr>
        <w:t>methods</w:t>
      </w:r>
      <w:r>
        <w:rPr>
          <w:spacing w:val="8"/>
          <w:w w:val="95"/>
        </w:rPr>
        <w:t xml:space="preserve"> </w:t>
      </w:r>
      <w:r>
        <w:rPr>
          <w:w w:val="95"/>
        </w:rPr>
        <w:t>in</w:t>
      </w:r>
      <w:r>
        <w:rPr>
          <w:spacing w:val="7"/>
          <w:w w:val="95"/>
        </w:rPr>
        <w:t xml:space="preserve"> </w:t>
      </w:r>
      <w:r>
        <w:rPr>
          <w:w w:val="95"/>
        </w:rPr>
        <w:t>high-dimensional</w:t>
      </w:r>
      <w:r>
        <w:rPr>
          <w:spacing w:val="8"/>
          <w:w w:val="95"/>
        </w:rPr>
        <w:t xml:space="preserve"> </w:t>
      </w:r>
      <w:r>
        <w:rPr>
          <w:w w:val="95"/>
        </w:rPr>
        <w:t>spaces.</w:t>
      </w:r>
      <w:r>
        <w:rPr>
          <w:spacing w:val="20"/>
          <w:w w:val="93"/>
        </w:rPr>
        <w:t xml:space="preserve"> </w:t>
      </w:r>
      <w:r>
        <w:t>In</w:t>
      </w:r>
      <w:r>
        <w:rPr>
          <w:spacing w:val="-25"/>
        </w:rPr>
        <w:t xml:space="preserve"> </w:t>
      </w:r>
      <w:r>
        <w:t>VLDB</w:t>
      </w:r>
      <w:r>
        <w:rPr>
          <w:spacing w:val="-24"/>
        </w:rPr>
        <w:t xml:space="preserve"> </w:t>
      </w:r>
      <w:r>
        <w:t>(pp.</w:t>
      </w:r>
      <w:r>
        <w:rPr>
          <w:spacing w:val="-24"/>
        </w:rPr>
        <w:t xml:space="preserve"> </w:t>
      </w:r>
      <w:r>
        <w:t>194–205).</w:t>
      </w:r>
      <w:r>
        <w:rPr>
          <w:spacing w:val="-12"/>
        </w:rPr>
        <w:t xml:space="preserve"> </w:t>
      </w:r>
      <w:r>
        <w:rPr>
          <w:spacing w:val="-1"/>
        </w:rPr>
        <w:t>v</w:t>
      </w:r>
      <w:r>
        <w:rPr>
          <w:spacing w:val="-2"/>
        </w:rPr>
        <w:t>olume</w:t>
      </w:r>
      <w:r>
        <w:rPr>
          <w:spacing w:val="-25"/>
        </w:rPr>
        <w:t xml:space="preserve"> </w:t>
      </w:r>
      <w:r>
        <w:t>98.</w:t>
      </w:r>
    </w:p>
    <w:p w14:paraId="32D8E1E9" w14:textId="7A847466" w:rsidR="005A4AEF" w:rsidRDefault="00641826" w:rsidP="003B0178">
      <w:pPr>
        <w:pStyle w:val="BodyText"/>
        <w:keepLines/>
        <w:spacing w:before="199" w:line="381" w:lineRule="auto"/>
        <w:ind w:left="731" w:right="529" w:hanging="235"/>
      </w:pPr>
      <w:r>
        <w:rPr>
          <w:spacing w:val="-4"/>
        </w:rPr>
        <w:t>Y</w:t>
      </w:r>
      <w:r>
        <w:rPr>
          <w:spacing w:val="-5"/>
        </w:rPr>
        <w:t>ona,</w:t>
      </w:r>
      <w:r>
        <w:rPr>
          <w:spacing w:val="-21"/>
        </w:rPr>
        <w:t xml:space="preserve"> </w:t>
      </w:r>
      <w:r>
        <w:t>G.,</w:t>
      </w:r>
      <w:r>
        <w:rPr>
          <w:spacing w:val="-21"/>
        </w:rPr>
        <w:t xml:space="preserve"> </w:t>
      </w:r>
      <w:r>
        <w:t>Linial,</w:t>
      </w:r>
      <w:r>
        <w:rPr>
          <w:spacing w:val="-20"/>
        </w:rPr>
        <w:t xml:space="preserve"> </w:t>
      </w:r>
      <w:r>
        <w:t>N.,</w:t>
      </w:r>
      <w:r>
        <w:rPr>
          <w:spacing w:val="-21"/>
        </w:rPr>
        <w:t xml:space="preserve"> </w:t>
      </w:r>
      <w:r>
        <w:t>&amp;</w:t>
      </w:r>
      <w:r>
        <w:rPr>
          <w:spacing w:val="-22"/>
        </w:rPr>
        <w:t xml:space="preserve"> </w:t>
      </w:r>
      <w:r>
        <w:t>Linial,</w:t>
      </w:r>
      <w:r>
        <w:rPr>
          <w:spacing w:val="-20"/>
        </w:rPr>
        <w:t xml:space="preserve"> </w:t>
      </w:r>
      <w:r>
        <w:t>M.</w:t>
      </w:r>
      <w:r>
        <w:rPr>
          <w:spacing w:val="-23"/>
        </w:rPr>
        <w:t xml:space="preserve"> </w:t>
      </w:r>
      <w:r>
        <w:t>(1999).</w:t>
      </w:r>
      <w:r>
        <w:rPr>
          <w:spacing w:val="-14"/>
        </w:rPr>
        <w:t xml:space="preserve"> </w:t>
      </w:r>
      <w:r>
        <w:t>Protomap:</w:t>
      </w:r>
      <w:r>
        <w:rPr>
          <w:spacing w:val="-1"/>
        </w:rPr>
        <w:t xml:space="preserve"> </w:t>
      </w:r>
      <w:r>
        <w:t>automatic</w:t>
      </w:r>
      <w:r>
        <w:rPr>
          <w:spacing w:val="-23"/>
        </w:rPr>
        <w:t xml:space="preserve"> </w:t>
      </w:r>
      <w:r>
        <w:t>classification</w:t>
      </w:r>
      <w:r>
        <w:rPr>
          <w:w w:val="93"/>
        </w:rPr>
        <w:t xml:space="preserve"> </w:t>
      </w:r>
      <w:r>
        <w:t>of</w:t>
      </w:r>
      <w:r>
        <w:rPr>
          <w:spacing w:val="-31"/>
        </w:rPr>
        <w:t xml:space="preserve"> </w:t>
      </w:r>
      <w:r>
        <w:t>protein</w:t>
      </w:r>
      <w:r>
        <w:rPr>
          <w:spacing w:val="-31"/>
        </w:rPr>
        <w:t xml:space="preserve"> </w:t>
      </w:r>
      <w:r>
        <w:t>sequences,</w:t>
      </w:r>
      <w:r>
        <w:rPr>
          <w:spacing w:val="-29"/>
        </w:rPr>
        <w:t xml:space="preserve"> </w:t>
      </w:r>
      <w:r>
        <w:t>a</w:t>
      </w:r>
      <w:r>
        <w:rPr>
          <w:spacing w:val="-30"/>
        </w:rPr>
        <w:t xml:space="preserve"> </w:t>
      </w:r>
      <w:r>
        <w:rPr>
          <w:spacing w:val="-3"/>
        </w:rPr>
        <w:t>hierarch</w:t>
      </w:r>
      <w:r>
        <w:rPr>
          <w:spacing w:val="-2"/>
        </w:rPr>
        <w:t>y</w:t>
      </w:r>
      <w:r>
        <w:rPr>
          <w:spacing w:val="-31"/>
        </w:rPr>
        <w:t xml:space="preserve"> </w:t>
      </w:r>
      <w:r>
        <w:t>of</w:t>
      </w:r>
      <w:r>
        <w:rPr>
          <w:spacing w:val="-30"/>
        </w:rPr>
        <w:t xml:space="preserve"> </w:t>
      </w:r>
      <w:r>
        <w:t>protein</w:t>
      </w:r>
      <w:r>
        <w:rPr>
          <w:spacing w:val="-31"/>
        </w:rPr>
        <w:t xml:space="preserve"> </w:t>
      </w:r>
      <w:r>
        <w:t>families,</w:t>
      </w:r>
      <w:r>
        <w:rPr>
          <w:spacing w:val="-29"/>
        </w:rPr>
        <w:t xml:space="preserve"> </w:t>
      </w:r>
      <w:r>
        <w:t>and</w:t>
      </w:r>
      <w:r>
        <w:rPr>
          <w:spacing w:val="-30"/>
        </w:rPr>
        <w:t xml:space="preserve"> </w:t>
      </w:r>
      <w:r>
        <w:rPr>
          <w:spacing w:val="1"/>
        </w:rPr>
        <w:t>local</w:t>
      </w:r>
      <w:r>
        <w:rPr>
          <w:spacing w:val="-30"/>
        </w:rPr>
        <w:t xml:space="preserve"> </w:t>
      </w:r>
      <w:r>
        <w:t>maps</w:t>
      </w:r>
      <w:r>
        <w:rPr>
          <w:spacing w:val="-31"/>
        </w:rPr>
        <w:t xml:space="preserve"> </w:t>
      </w:r>
      <w:r>
        <w:t>of</w:t>
      </w:r>
      <w:r>
        <w:rPr>
          <w:spacing w:val="-30"/>
        </w:rPr>
        <w:t xml:space="preserve"> </w:t>
      </w:r>
      <w:r>
        <w:t>the</w:t>
      </w:r>
      <w:r w:rsidR="005A4AEF">
        <w:t xml:space="preserve"> </w:t>
      </w:r>
      <w:r w:rsidR="005A4AEF">
        <w:rPr>
          <w:w w:val="95"/>
        </w:rPr>
        <w:t>protein</w:t>
      </w:r>
      <w:r w:rsidR="005A4AEF">
        <w:rPr>
          <w:spacing w:val="-2"/>
          <w:w w:val="95"/>
        </w:rPr>
        <w:t xml:space="preserve"> </w:t>
      </w:r>
      <w:r w:rsidR="005A4AEF">
        <w:rPr>
          <w:w w:val="95"/>
        </w:rPr>
        <w:t>space.</w:t>
      </w:r>
      <w:r w:rsidR="005A4AEF">
        <w:rPr>
          <w:spacing w:val="13"/>
          <w:w w:val="95"/>
        </w:rPr>
        <w:t xml:space="preserve"> </w:t>
      </w:r>
      <w:r w:rsidR="005A4AEF">
        <w:rPr>
          <w:w w:val="95"/>
        </w:rPr>
        <w:t>Proteins:</w:t>
      </w:r>
      <w:r w:rsidR="005A4AEF">
        <w:rPr>
          <w:spacing w:val="26"/>
          <w:w w:val="95"/>
        </w:rPr>
        <w:t xml:space="preserve"> </w:t>
      </w:r>
      <w:r w:rsidR="005A4AEF">
        <w:rPr>
          <w:w w:val="95"/>
        </w:rPr>
        <w:t xml:space="preserve">Structure, </w:t>
      </w:r>
      <w:r w:rsidR="005A4AEF">
        <w:rPr>
          <w:spacing w:val="-3"/>
          <w:w w:val="95"/>
        </w:rPr>
        <w:t>F</w:t>
      </w:r>
      <w:r w:rsidR="005A4AEF">
        <w:rPr>
          <w:spacing w:val="-4"/>
          <w:w w:val="95"/>
        </w:rPr>
        <w:t>unction,</w:t>
      </w:r>
      <w:r w:rsidR="005A4AEF">
        <w:rPr>
          <w:w w:val="95"/>
        </w:rPr>
        <w:t xml:space="preserve"> and</w:t>
      </w:r>
      <w:r w:rsidR="005A4AEF">
        <w:rPr>
          <w:spacing w:val="-2"/>
          <w:w w:val="95"/>
        </w:rPr>
        <w:t xml:space="preserve"> </w:t>
      </w:r>
      <w:r w:rsidR="005A4AEF">
        <w:rPr>
          <w:w w:val="95"/>
        </w:rPr>
        <w:t>Bioinformatics,</w:t>
      </w:r>
      <w:r w:rsidR="005A4AEF">
        <w:rPr>
          <w:spacing w:val="2"/>
          <w:w w:val="95"/>
        </w:rPr>
        <w:t xml:space="preserve"> </w:t>
      </w:r>
      <w:r w:rsidR="005A4AEF">
        <w:rPr>
          <w:w w:val="95"/>
        </w:rPr>
        <w:t>37,</w:t>
      </w:r>
      <w:r w:rsidR="005A4AEF">
        <w:rPr>
          <w:spacing w:val="1"/>
          <w:w w:val="95"/>
        </w:rPr>
        <w:t xml:space="preserve"> </w:t>
      </w:r>
      <w:r w:rsidR="005A4AEF">
        <w:rPr>
          <w:w w:val="95"/>
        </w:rPr>
        <w:t>360–</w:t>
      </w:r>
      <w:r w:rsidR="005A4AEF">
        <w:rPr>
          <w:spacing w:val="27"/>
          <w:w w:val="82"/>
        </w:rPr>
        <w:t xml:space="preserve"> </w:t>
      </w:r>
      <w:r w:rsidR="005A4AEF">
        <w:t>378.</w:t>
      </w:r>
    </w:p>
    <w:p w14:paraId="0CA3A3B0"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7CCB5D24" w14:textId="77777777" w:rsidR="00283DE0" w:rsidRDefault="00283DE0" w:rsidP="003B0178">
      <w:pPr>
        <w:keepLines/>
        <w:rPr>
          <w:rFonts w:ascii="Georgia" w:eastAsia="Georgia" w:hAnsi="Georgia" w:cs="Georgia"/>
          <w:sz w:val="20"/>
          <w:szCs w:val="20"/>
        </w:rPr>
      </w:pPr>
    </w:p>
    <w:p w14:paraId="20C135DA" w14:textId="77777777" w:rsidR="00283DE0" w:rsidRDefault="00283DE0" w:rsidP="003B0178">
      <w:pPr>
        <w:keepLines/>
        <w:rPr>
          <w:rFonts w:ascii="Georgia" w:eastAsia="Georgia" w:hAnsi="Georgia" w:cs="Georgia"/>
          <w:sz w:val="20"/>
          <w:szCs w:val="20"/>
        </w:rPr>
      </w:pPr>
    </w:p>
    <w:p w14:paraId="2F3BA4C4" w14:textId="77777777" w:rsidR="00283DE0" w:rsidRDefault="00283DE0" w:rsidP="003B0178">
      <w:pPr>
        <w:keepLines/>
        <w:rPr>
          <w:rFonts w:ascii="Georgia" w:eastAsia="Georgia" w:hAnsi="Georgia" w:cs="Georgia"/>
          <w:sz w:val="20"/>
          <w:szCs w:val="20"/>
        </w:rPr>
      </w:pPr>
    </w:p>
    <w:p w14:paraId="1E2CD25D" w14:textId="77777777" w:rsidR="00283DE0" w:rsidRDefault="00283DE0" w:rsidP="003B0178">
      <w:pPr>
        <w:keepLines/>
        <w:spacing w:before="10"/>
        <w:rPr>
          <w:rFonts w:ascii="Georgia" w:eastAsia="Georgia" w:hAnsi="Georgia" w:cs="Georgia"/>
          <w:sz w:val="25"/>
          <w:szCs w:val="25"/>
        </w:rPr>
      </w:pPr>
    </w:p>
    <w:p w14:paraId="621F07BF" w14:textId="6E02F557" w:rsidR="00283DE0" w:rsidRDefault="00641826" w:rsidP="003B0178">
      <w:pPr>
        <w:pStyle w:val="BodyText"/>
        <w:keepLines/>
        <w:spacing w:before="199" w:line="381" w:lineRule="auto"/>
        <w:ind w:left="731" w:right="528" w:hanging="235"/>
      </w:pPr>
      <w:r>
        <w:rPr>
          <w:spacing w:val="-6"/>
        </w:rPr>
        <w:t>Y</w:t>
      </w:r>
      <w:r>
        <w:rPr>
          <w:spacing w:val="-8"/>
        </w:rPr>
        <w:t>u,</w:t>
      </w:r>
      <w:r>
        <w:t xml:space="preserve"> Y.</w:t>
      </w:r>
      <w:r>
        <w:rPr>
          <w:spacing w:val="-2"/>
        </w:rPr>
        <w:t xml:space="preserve"> </w:t>
      </w:r>
      <w:r>
        <w:t>W.,</w:t>
      </w:r>
      <w:r>
        <w:rPr>
          <w:spacing w:val="1"/>
        </w:rPr>
        <w:t xml:space="preserve"> </w:t>
      </w:r>
      <w:r>
        <w:rPr>
          <w:spacing w:val="-3"/>
        </w:rPr>
        <w:t>Y</w:t>
      </w:r>
      <w:r>
        <w:rPr>
          <w:spacing w:val="-4"/>
        </w:rPr>
        <w:t>orukoglu,</w:t>
      </w:r>
      <w:r>
        <w:rPr>
          <w:spacing w:val="1"/>
        </w:rPr>
        <w:t xml:space="preserve"> </w:t>
      </w:r>
      <w:r>
        <w:t xml:space="preserve">D., </w:t>
      </w:r>
      <w:r>
        <w:rPr>
          <w:spacing w:val="-2"/>
        </w:rPr>
        <w:t>P</w:t>
      </w:r>
      <w:r>
        <w:rPr>
          <w:spacing w:val="-3"/>
        </w:rPr>
        <w:t>eng,</w:t>
      </w:r>
      <w:r>
        <w:t xml:space="preserve"> J.,</w:t>
      </w:r>
      <w:r>
        <w:rPr>
          <w:spacing w:val="1"/>
        </w:rPr>
        <w:t xml:space="preserve"> </w:t>
      </w:r>
      <w:r>
        <w:t>&amp;</w:t>
      </w:r>
      <w:r>
        <w:rPr>
          <w:spacing w:val="-1"/>
        </w:rPr>
        <w:t xml:space="preserve"> </w:t>
      </w:r>
      <w:r>
        <w:t>Berger,</w:t>
      </w:r>
      <w:r>
        <w:rPr>
          <w:spacing w:val="1"/>
        </w:rPr>
        <w:t xml:space="preserve"> </w:t>
      </w:r>
      <w:r>
        <w:t>B.</w:t>
      </w:r>
      <w:r>
        <w:rPr>
          <w:spacing w:val="-2"/>
        </w:rPr>
        <w:t xml:space="preserve"> </w:t>
      </w:r>
      <w:r>
        <w:t>(2015).</w:t>
      </w:r>
      <w:r>
        <w:rPr>
          <w:spacing w:val="16"/>
        </w:rPr>
        <w:t xml:space="preserve"> </w:t>
      </w:r>
      <w:r>
        <w:rPr>
          <w:spacing w:val="-1"/>
        </w:rPr>
        <w:t>Quality</w:t>
      </w:r>
      <w:r>
        <w:rPr>
          <w:spacing w:val="-2"/>
        </w:rPr>
        <w:t xml:space="preserve"> </w:t>
      </w:r>
      <w:r w:rsidR="00C95584">
        <w:t>score com</w:t>
      </w:r>
      <w:r>
        <w:t>pression</w:t>
      </w:r>
      <w:r>
        <w:rPr>
          <w:spacing w:val="-13"/>
        </w:rPr>
        <w:t xml:space="preserve"> </w:t>
      </w:r>
      <w:r>
        <w:rPr>
          <w:spacing w:val="-3"/>
        </w:rPr>
        <w:t>impro</w:t>
      </w:r>
      <w:r>
        <w:rPr>
          <w:spacing w:val="-2"/>
        </w:rPr>
        <w:t>v</w:t>
      </w:r>
      <w:r>
        <w:rPr>
          <w:spacing w:val="-3"/>
        </w:rPr>
        <w:t>es</w:t>
      </w:r>
      <w:r>
        <w:rPr>
          <w:spacing w:val="-13"/>
        </w:rPr>
        <w:t xml:space="preserve"> </w:t>
      </w:r>
      <w:r>
        <w:rPr>
          <w:spacing w:val="-2"/>
        </w:rPr>
        <w:t>genotyping</w:t>
      </w:r>
      <w:r>
        <w:rPr>
          <w:spacing w:val="-12"/>
        </w:rPr>
        <w:t xml:space="preserve"> </w:t>
      </w:r>
      <w:r>
        <w:rPr>
          <w:spacing w:val="-4"/>
        </w:rPr>
        <w:t>accurac</w:t>
      </w:r>
      <w:r>
        <w:rPr>
          <w:spacing w:val="-3"/>
        </w:rPr>
        <w:t>y.</w:t>
      </w:r>
      <w:r>
        <w:rPr>
          <w:spacing w:val="19"/>
        </w:rPr>
        <w:t xml:space="preserve"> </w:t>
      </w:r>
      <w:r>
        <w:t>Nature</w:t>
      </w:r>
      <w:r>
        <w:rPr>
          <w:spacing w:val="-12"/>
        </w:rPr>
        <w:t xml:space="preserve"> </w:t>
      </w:r>
      <w:r>
        <w:rPr>
          <w:spacing w:val="-3"/>
        </w:rPr>
        <w:t>Biotechnology</w:t>
      </w:r>
      <w:r>
        <w:rPr>
          <w:spacing w:val="-2"/>
        </w:rPr>
        <w:t>,</w:t>
      </w:r>
      <w:r>
        <w:rPr>
          <w:spacing w:val="-10"/>
        </w:rPr>
        <w:t xml:space="preserve"> </w:t>
      </w:r>
      <w:r>
        <w:t>33,</w:t>
      </w:r>
      <w:r>
        <w:rPr>
          <w:spacing w:val="-10"/>
        </w:rPr>
        <w:t xml:space="preserve"> </w:t>
      </w:r>
      <w:r>
        <w:t>240–</w:t>
      </w:r>
      <w:r>
        <w:rPr>
          <w:spacing w:val="31"/>
          <w:w w:val="81"/>
        </w:rPr>
        <w:t xml:space="preserve"> </w:t>
      </w:r>
      <w:r>
        <w:t>243.</w:t>
      </w:r>
    </w:p>
    <w:p w14:paraId="5B791336" w14:textId="195D3CBB" w:rsidR="00283DE0" w:rsidRDefault="00641826" w:rsidP="003B0178">
      <w:pPr>
        <w:pStyle w:val="BodyText"/>
        <w:rPr>
          <w:rFonts w:cs="Georgia"/>
        </w:rPr>
      </w:pPr>
      <w:r>
        <w:t>Zezula,</w:t>
      </w:r>
      <w:r>
        <w:rPr>
          <w:spacing w:val="7"/>
        </w:rPr>
        <w:t xml:space="preserve"> </w:t>
      </w:r>
      <w:r>
        <w:rPr>
          <w:spacing w:val="-7"/>
        </w:rPr>
        <w:t>P</w:t>
      </w:r>
      <w:r>
        <w:rPr>
          <w:spacing w:val="-8"/>
        </w:rPr>
        <w:t>.,</w:t>
      </w:r>
      <w:r>
        <w:rPr>
          <w:spacing w:val="7"/>
        </w:rPr>
        <w:t xml:space="preserve"> </w:t>
      </w:r>
      <w:r>
        <w:t>Amato,</w:t>
      </w:r>
      <w:r>
        <w:rPr>
          <w:spacing w:val="9"/>
        </w:rPr>
        <w:t xml:space="preserve"> </w:t>
      </w:r>
      <w:r>
        <w:t>G.,</w:t>
      </w:r>
      <w:r>
        <w:rPr>
          <w:spacing w:val="7"/>
        </w:rPr>
        <w:t xml:space="preserve"> </w:t>
      </w:r>
      <w:r>
        <w:t>Dohnal,</w:t>
      </w:r>
      <w:r>
        <w:rPr>
          <w:spacing w:val="7"/>
        </w:rPr>
        <w:t xml:space="preserve"> </w:t>
      </w:r>
      <w:r>
        <w:t>V.,</w:t>
      </w:r>
      <w:r>
        <w:rPr>
          <w:spacing w:val="8"/>
        </w:rPr>
        <w:t xml:space="preserve"> </w:t>
      </w:r>
      <w:r>
        <w:t>&amp;</w:t>
      </w:r>
      <w:r>
        <w:rPr>
          <w:spacing w:val="5"/>
        </w:rPr>
        <w:t xml:space="preserve"> </w:t>
      </w:r>
      <w:r>
        <w:rPr>
          <w:spacing w:val="-1"/>
        </w:rPr>
        <w:t>Batk</w:t>
      </w:r>
      <w:r>
        <w:rPr>
          <w:spacing w:val="-2"/>
        </w:rPr>
        <w:t>o,</w:t>
      </w:r>
      <w:r>
        <w:rPr>
          <w:spacing w:val="7"/>
        </w:rPr>
        <w:t xml:space="preserve"> </w:t>
      </w:r>
      <w:r>
        <w:t>M.</w:t>
      </w:r>
      <w:r>
        <w:rPr>
          <w:spacing w:val="6"/>
        </w:rPr>
        <w:t xml:space="preserve"> </w:t>
      </w:r>
      <w:r>
        <w:t>(2006).</w:t>
      </w:r>
      <w:r>
        <w:rPr>
          <w:spacing w:val="38"/>
        </w:rPr>
        <w:t xml:space="preserve"> </w:t>
      </w:r>
      <w:r>
        <w:t>Similarity</w:t>
      </w:r>
      <w:r>
        <w:rPr>
          <w:spacing w:val="-6"/>
        </w:rPr>
        <w:t xml:space="preserve"> </w:t>
      </w:r>
      <w:r>
        <w:rPr>
          <w:spacing w:val="-5"/>
        </w:rPr>
        <w:t>search:</w:t>
      </w:r>
      <w:r>
        <w:rPr>
          <w:spacing w:val="25"/>
          <w:w w:val="89"/>
        </w:rPr>
        <w:t xml:space="preserve"> </w:t>
      </w:r>
      <w:r>
        <w:rPr>
          <w:w w:val="95"/>
        </w:rPr>
        <w:t>the</w:t>
      </w:r>
      <w:r>
        <w:rPr>
          <w:spacing w:val="-10"/>
          <w:w w:val="95"/>
        </w:rPr>
        <w:t xml:space="preserve"> </w:t>
      </w:r>
      <w:r>
        <w:rPr>
          <w:w w:val="95"/>
        </w:rPr>
        <w:t>metric</w:t>
      </w:r>
      <w:r>
        <w:rPr>
          <w:spacing w:val="-9"/>
          <w:w w:val="95"/>
        </w:rPr>
        <w:t xml:space="preserve"> </w:t>
      </w:r>
      <w:r>
        <w:rPr>
          <w:spacing w:val="-6"/>
          <w:w w:val="95"/>
        </w:rPr>
        <w:t>sp</w:t>
      </w:r>
      <w:r>
        <w:rPr>
          <w:spacing w:val="-5"/>
          <w:w w:val="95"/>
        </w:rPr>
        <w:t>ac</w:t>
      </w:r>
      <w:r>
        <w:rPr>
          <w:spacing w:val="-6"/>
          <w:w w:val="95"/>
        </w:rPr>
        <w:t>e</w:t>
      </w:r>
      <w:r>
        <w:rPr>
          <w:spacing w:val="-9"/>
          <w:w w:val="95"/>
        </w:rPr>
        <w:t xml:space="preserve"> </w:t>
      </w:r>
      <w:r>
        <w:rPr>
          <w:spacing w:val="-4"/>
          <w:w w:val="95"/>
        </w:rPr>
        <w:t>approach</w:t>
      </w:r>
      <w:r w:rsidR="005A4AEF">
        <w:rPr>
          <w:spacing w:val="-1"/>
          <w:w w:val="95"/>
        </w:rPr>
        <w:t xml:space="preserve">. </w:t>
      </w:r>
      <w:r>
        <w:rPr>
          <w:spacing w:val="-2"/>
          <w:w w:val="95"/>
        </w:rPr>
        <w:t>v</w:t>
      </w:r>
      <w:r>
        <w:rPr>
          <w:spacing w:val="-3"/>
          <w:w w:val="95"/>
        </w:rPr>
        <w:t>olume</w:t>
      </w:r>
      <w:r>
        <w:rPr>
          <w:w w:val="95"/>
        </w:rPr>
        <w:t xml:space="preserve"> 32.</w:t>
      </w:r>
      <w:r>
        <w:rPr>
          <w:spacing w:val="17"/>
          <w:w w:val="95"/>
        </w:rPr>
        <w:t xml:space="preserve"> </w:t>
      </w:r>
      <w:r>
        <w:rPr>
          <w:w w:val="95"/>
        </w:rPr>
        <w:t>Springer</w:t>
      </w:r>
      <w:r>
        <w:rPr>
          <w:spacing w:val="-1"/>
          <w:w w:val="95"/>
        </w:rPr>
        <w:t xml:space="preserve"> </w:t>
      </w:r>
      <w:r>
        <w:rPr>
          <w:w w:val="95"/>
        </w:rPr>
        <w:t>Science</w:t>
      </w:r>
      <w:r>
        <w:rPr>
          <w:spacing w:val="-1"/>
          <w:w w:val="95"/>
        </w:rPr>
        <w:t xml:space="preserve"> </w:t>
      </w:r>
      <w:r>
        <w:rPr>
          <w:w w:val="95"/>
        </w:rPr>
        <w:t>&amp; Business</w:t>
      </w:r>
      <w:r>
        <w:rPr>
          <w:spacing w:val="1"/>
          <w:w w:val="95"/>
        </w:rPr>
        <w:t xml:space="preserve"> </w:t>
      </w:r>
      <w:r>
        <w:rPr>
          <w:w w:val="95"/>
        </w:rPr>
        <w:t>Media.</w:t>
      </w:r>
    </w:p>
    <w:p w14:paraId="4EE2DCE0" w14:textId="028AECEA" w:rsidR="00283DE0" w:rsidRDefault="00641826" w:rsidP="003B0178">
      <w:pPr>
        <w:pStyle w:val="BodyText"/>
        <w:keepLines/>
        <w:spacing w:before="204" w:line="381" w:lineRule="auto"/>
        <w:ind w:left="731" w:right="528" w:hanging="235"/>
      </w:pPr>
      <w:r>
        <w:t>Zhao,</w:t>
      </w:r>
      <w:r>
        <w:rPr>
          <w:spacing w:val="39"/>
        </w:rPr>
        <w:t xml:space="preserve"> </w:t>
      </w:r>
      <w:r>
        <w:t>Y.,</w:t>
      </w:r>
      <w:r>
        <w:rPr>
          <w:spacing w:val="38"/>
        </w:rPr>
        <w:t xml:space="preserve"> </w:t>
      </w:r>
      <w:r>
        <w:rPr>
          <w:spacing w:val="-4"/>
        </w:rPr>
        <w:t>T</w:t>
      </w:r>
      <w:r>
        <w:rPr>
          <w:spacing w:val="-5"/>
        </w:rPr>
        <w:t>ang,</w:t>
      </w:r>
      <w:r>
        <w:rPr>
          <w:spacing w:val="38"/>
        </w:rPr>
        <w:t xml:space="preserve"> </w:t>
      </w:r>
      <w:r>
        <w:t>H.,</w:t>
      </w:r>
      <w:r>
        <w:rPr>
          <w:spacing w:val="38"/>
        </w:rPr>
        <w:t xml:space="preserve"> </w:t>
      </w:r>
      <w:r>
        <w:t>&amp;</w:t>
      </w:r>
      <w:r>
        <w:rPr>
          <w:spacing w:val="34"/>
        </w:rPr>
        <w:t xml:space="preserve"> </w:t>
      </w:r>
      <w:r>
        <w:rPr>
          <w:spacing w:val="-6"/>
        </w:rPr>
        <w:t>Y</w:t>
      </w:r>
      <w:r>
        <w:rPr>
          <w:spacing w:val="-8"/>
        </w:rPr>
        <w:t>e,</w:t>
      </w:r>
      <w:r>
        <w:rPr>
          <w:spacing w:val="38"/>
        </w:rPr>
        <w:t xml:space="preserve"> </w:t>
      </w:r>
      <w:r>
        <w:t>Y.</w:t>
      </w:r>
      <w:r>
        <w:rPr>
          <w:spacing w:val="32"/>
        </w:rPr>
        <w:t xml:space="preserve"> </w:t>
      </w:r>
      <w:r>
        <w:t>(2012).</w:t>
      </w:r>
      <w:r>
        <w:rPr>
          <w:spacing w:val="43"/>
        </w:rPr>
        <w:t xml:space="preserve"> </w:t>
      </w:r>
      <w:r>
        <w:rPr>
          <w:spacing w:val="-1"/>
        </w:rPr>
        <w:t>RAPSearc</w:t>
      </w:r>
      <w:r>
        <w:rPr>
          <w:spacing w:val="-2"/>
        </w:rPr>
        <w:t>h2:</w:t>
      </w:r>
      <w:r>
        <w:rPr>
          <w:spacing w:val="20"/>
        </w:rPr>
        <w:t xml:space="preserve"> </w:t>
      </w:r>
      <w:r>
        <w:t>a</w:t>
      </w:r>
      <w:r>
        <w:rPr>
          <w:spacing w:val="33"/>
        </w:rPr>
        <w:t xml:space="preserve"> </w:t>
      </w:r>
      <w:r>
        <w:t>fast</w:t>
      </w:r>
      <w:r>
        <w:rPr>
          <w:spacing w:val="33"/>
        </w:rPr>
        <w:t xml:space="preserve"> </w:t>
      </w:r>
      <w:r>
        <w:t>and</w:t>
      </w:r>
      <w:r>
        <w:rPr>
          <w:spacing w:val="33"/>
        </w:rPr>
        <w:t xml:space="preserve"> </w:t>
      </w:r>
      <w:r>
        <w:t>memory-</w:t>
      </w:r>
      <w:r>
        <w:rPr>
          <w:spacing w:val="-2"/>
          <w:w w:val="95"/>
        </w:rPr>
        <w:t>efficien</w:t>
      </w:r>
      <w:r>
        <w:rPr>
          <w:spacing w:val="-1"/>
          <w:w w:val="95"/>
        </w:rPr>
        <w:t>t</w:t>
      </w:r>
      <w:r>
        <w:rPr>
          <w:w w:val="95"/>
        </w:rPr>
        <w:t xml:space="preserve"> protein</w:t>
      </w:r>
      <w:r>
        <w:rPr>
          <w:spacing w:val="1"/>
          <w:w w:val="95"/>
        </w:rPr>
        <w:t xml:space="preserve"> </w:t>
      </w:r>
      <w:r>
        <w:rPr>
          <w:spacing w:val="-1"/>
          <w:w w:val="95"/>
        </w:rPr>
        <w:t>similarity</w:t>
      </w:r>
      <w:r>
        <w:rPr>
          <w:w w:val="95"/>
        </w:rPr>
        <w:t xml:space="preserve"> </w:t>
      </w:r>
      <w:r>
        <w:rPr>
          <w:spacing w:val="-2"/>
          <w:w w:val="95"/>
        </w:rPr>
        <w:t>search</w:t>
      </w:r>
      <w:r>
        <w:rPr>
          <w:spacing w:val="1"/>
          <w:w w:val="95"/>
        </w:rPr>
        <w:t xml:space="preserve"> </w:t>
      </w:r>
      <w:r>
        <w:rPr>
          <w:w w:val="95"/>
        </w:rPr>
        <w:t>to</w:t>
      </w:r>
      <w:r>
        <w:rPr>
          <w:spacing w:val="1"/>
          <w:w w:val="95"/>
        </w:rPr>
        <w:t>ol</w:t>
      </w:r>
      <w:r>
        <w:rPr>
          <w:w w:val="95"/>
        </w:rPr>
        <w:t xml:space="preserve"> for</w:t>
      </w:r>
      <w:r>
        <w:rPr>
          <w:spacing w:val="1"/>
          <w:w w:val="95"/>
        </w:rPr>
        <w:t xml:space="preserve"> </w:t>
      </w:r>
      <w:r>
        <w:rPr>
          <w:w w:val="95"/>
        </w:rPr>
        <w:t>next-generation</w:t>
      </w:r>
      <w:r>
        <w:rPr>
          <w:spacing w:val="-1"/>
          <w:w w:val="95"/>
        </w:rPr>
        <w:t xml:space="preserve"> </w:t>
      </w:r>
      <w:r>
        <w:rPr>
          <w:w w:val="95"/>
        </w:rPr>
        <w:t>sequencing</w:t>
      </w:r>
      <w:r>
        <w:rPr>
          <w:spacing w:val="2"/>
          <w:w w:val="95"/>
        </w:rPr>
        <w:t xml:space="preserve"> </w:t>
      </w:r>
      <w:r>
        <w:rPr>
          <w:w w:val="95"/>
        </w:rPr>
        <w:t>data.</w:t>
      </w:r>
      <w:r>
        <w:rPr>
          <w:spacing w:val="20"/>
          <w:w w:val="98"/>
        </w:rPr>
        <w:t xml:space="preserve"> </w:t>
      </w:r>
      <w:r>
        <w:rPr>
          <w:w w:val="95"/>
        </w:rPr>
        <w:t>Bioinformatics,</w:t>
      </w:r>
      <w:r>
        <w:rPr>
          <w:spacing w:val="-12"/>
          <w:w w:val="95"/>
        </w:rPr>
        <w:t xml:space="preserve"> </w:t>
      </w:r>
      <w:r>
        <w:rPr>
          <w:w w:val="95"/>
        </w:rPr>
        <w:t>28,</w:t>
      </w:r>
      <w:r>
        <w:rPr>
          <w:spacing w:val="-13"/>
          <w:w w:val="95"/>
        </w:rPr>
        <w:t xml:space="preserve"> </w:t>
      </w:r>
      <w:r>
        <w:rPr>
          <w:w w:val="95"/>
        </w:rPr>
        <w:t>125–126.</w:t>
      </w:r>
    </w:p>
    <w:p w14:paraId="70406A8B"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72444949" w14:textId="77777777" w:rsidR="00283DE0" w:rsidRDefault="00283DE0" w:rsidP="003B0178">
      <w:pPr>
        <w:keepLines/>
        <w:rPr>
          <w:rFonts w:ascii="Georgia" w:eastAsia="Georgia" w:hAnsi="Georgia" w:cs="Georgia"/>
          <w:sz w:val="20"/>
          <w:szCs w:val="20"/>
        </w:rPr>
      </w:pPr>
    </w:p>
    <w:p w14:paraId="40BC59D9" w14:textId="77777777" w:rsidR="00283DE0" w:rsidRDefault="00283DE0" w:rsidP="003B0178">
      <w:pPr>
        <w:keepLines/>
        <w:rPr>
          <w:rFonts w:ascii="Georgia" w:eastAsia="Georgia" w:hAnsi="Georgia" w:cs="Georgia"/>
          <w:sz w:val="20"/>
          <w:szCs w:val="20"/>
        </w:rPr>
      </w:pPr>
    </w:p>
    <w:p w14:paraId="14CFBC11" w14:textId="77777777" w:rsidR="00283DE0" w:rsidRDefault="00283DE0" w:rsidP="003B0178">
      <w:pPr>
        <w:keepLines/>
        <w:rPr>
          <w:rFonts w:ascii="Georgia" w:eastAsia="Georgia" w:hAnsi="Georgia" w:cs="Georgia"/>
          <w:sz w:val="20"/>
          <w:szCs w:val="20"/>
        </w:rPr>
      </w:pPr>
    </w:p>
    <w:p w14:paraId="010CE32F" w14:textId="77777777" w:rsidR="00283DE0" w:rsidRDefault="00283DE0" w:rsidP="003B0178">
      <w:pPr>
        <w:keepLines/>
        <w:rPr>
          <w:rFonts w:ascii="Georgia" w:eastAsia="Georgia" w:hAnsi="Georgia" w:cs="Georgia"/>
          <w:sz w:val="20"/>
          <w:szCs w:val="20"/>
        </w:rPr>
      </w:pPr>
    </w:p>
    <w:p w14:paraId="6674431C" w14:textId="77777777" w:rsidR="00283DE0" w:rsidRDefault="00283DE0" w:rsidP="003B0178">
      <w:pPr>
        <w:keepLines/>
        <w:rPr>
          <w:rFonts w:ascii="Georgia" w:eastAsia="Georgia" w:hAnsi="Georgia" w:cs="Georgia"/>
          <w:sz w:val="20"/>
          <w:szCs w:val="20"/>
        </w:rPr>
      </w:pPr>
    </w:p>
    <w:p w14:paraId="153F7C7E" w14:textId="77777777" w:rsidR="00283DE0" w:rsidRDefault="00283DE0" w:rsidP="003B0178">
      <w:pPr>
        <w:keepLines/>
        <w:rPr>
          <w:rFonts w:ascii="Georgia" w:eastAsia="Georgia" w:hAnsi="Georgia" w:cs="Georgia"/>
          <w:sz w:val="20"/>
          <w:szCs w:val="20"/>
        </w:rPr>
      </w:pPr>
    </w:p>
    <w:p w14:paraId="3F979B41" w14:textId="77777777" w:rsidR="00283DE0" w:rsidRDefault="00283DE0" w:rsidP="003B0178">
      <w:pPr>
        <w:keepLines/>
        <w:rPr>
          <w:rFonts w:ascii="Georgia" w:eastAsia="Georgia" w:hAnsi="Georgia" w:cs="Georgia"/>
          <w:sz w:val="20"/>
          <w:szCs w:val="20"/>
        </w:rPr>
      </w:pPr>
    </w:p>
    <w:p w14:paraId="362BF045" w14:textId="77777777" w:rsidR="00283DE0" w:rsidRDefault="00283DE0" w:rsidP="003B0178">
      <w:pPr>
        <w:keepLines/>
        <w:rPr>
          <w:rFonts w:ascii="Georgia" w:eastAsia="Georgia" w:hAnsi="Georgia" w:cs="Georgia"/>
          <w:sz w:val="20"/>
          <w:szCs w:val="20"/>
        </w:rPr>
      </w:pPr>
    </w:p>
    <w:p w14:paraId="4EAD50DF" w14:textId="77777777" w:rsidR="00283DE0" w:rsidRDefault="00283DE0" w:rsidP="003B0178">
      <w:pPr>
        <w:keepLines/>
        <w:rPr>
          <w:rFonts w:ascii="Georgia" w:eastAsia="Georgia" w:hAnsi="Georgia" w:cs="Georgia"/>
          <w:sz w:val="20"/>
          <w:szCs w:val="20"/>
        </w:rPr>
      </w:pPr>
    </w:p>
    <w:p w14:paraId="6A0451A0" w14:textId="77777777" w:rsidR="00283DE0" w:rsidRDefault="00283DE0" w:rsidP="003B0178">
      <w:pPr>
        <w:keepLines/>
        <w:rPr>
          <w:rFonts w:ascii="Georgia" w:eastAsia="Georgia" w:hAnsi="Georgia" w:cs="Georgia"/>
          <w:sz w:val="20"/>
          <w:szCs w:val="20"/>
        </w:rPr>
      </w:pPr>
    </w:p>
    <w:p w14:paraId="42BC666E" w14:textId="77777777" w:rsidR="00283DE0" w:rsidRDefault="00283DE0" w:rsidP="003B0178">
      <w:pPr>
        <w:keepLines/>
        <w:rPr>
          <w:rFonts w:ascii="Georgia" w:eastAsia="Georgia" w:hAnsi="Georgia" w:cs="Georgia"/>
          <w:sz w:val="20"/>
          <w:szCs w:val="20"/>
        </w:rPr>
      </w:pPr>
    </w:p>
    <w:p w14:paraId="50B254BD" w14:textId="77777777" w:rsidR="00283DE0" w:rsidRDefault="00283DE0" w:rsidP="003B0178">
      <w:pPr>
        <w:keepLines/>
        <w:rPr>
          <w:rFonts w:ascii="Georgia" w:eastAsia="Georgia" w:hAnsi="Georgia" w:cs="Georgia"/>
          <w:sz w:val="20"/>
          <w:szCs w:val="20"/>
        </w:rPr>
      </w:pPr>
    </w:p>
    <w:p w14:paraId="6469BB23" w14:textId="2801ECA8" w:rsidR="00283DE0" w:rsidRDefault="00641826" w:rsidP="003B0178">
      <w:pPr>
        <w:pStyle w:val="BodyText"/>
        <w:keepLines/>
        <w:spacing w:before="207" w:line="254" w:lineRule="auto"/>
        <w:ind w:left="497" w:right="669"/>
      </w:pPr>
      <w:r>
        <w:rPr>
          <w:b/>
          <w:spacing w:val="-5"/>
        </w:rPr>
        <w:t>T</w:t>
      </w:r>
      <w:r>
        <w:rPr>
          <w:b/>
          <w:spacing w:val="-6"/>
        </w:rPr>
        <w:t>able</w:t>
      </w:r>
      <w:r>
        <w:rPr>
          <w:b/>
          <w:spacing w:val="-4"/>
        </w:rPr>
        <w:t xml:space="preserve"> </w:t>
      </w:r>
      <w:r>
        <w:rPr>
          <w:b/>
        </w:rPr>
        <w:t>1:</w:t>
      </w:r>
      <w:r>
        <w:rPr>
          <w:b/>
          <w:spacing w:val="17"/>
        </w:rPr>
        <w:t xml:space="preserve"> </w:t>
      </w:r>
      <w:r>
        <w:rPr>
          <w:spacing w:val="-2"/>
        </w:rPr>
        <w:t>Benchmarks</w:t>
      </w:r>
      <w:r>
        <w:rPr>
          <w:spacing w:val="-7"/>
        </w:rPr>
        <w:t xml:space="preserve"> </w:t>
      </w:r>
      <w:r>
        <w:t>of</w:t>
      </w:r>
      <w:r>
        <w:rPr>
          <w:spacing w:val="-8"/>
        </w:rPr>
        <w:t xml:space="preserve"> </w:t>
      </w:r>
      <w:r>
        <w:t>Ammolite</w:t>
      </w:r>
      <w:r>
        <w:rPr>
          <w:spacing w:val="-7"/>
        </w:rPr>
        <w:t xml:space="preserve"> </w:t>
      </w:r>
      <w:r>
        <w:t>vs.</w:t>
      </w:r>
      <w:r>
        <w:rPr>
          <w:spacing w:val="11"/>
        </w:rPr>
        <w:t xml:space="preserve"> </w:t>
      </w:r>
      <w:r>
        <w:t>SMSD</w:t>
      </w:r>
      <w:r>
        <w:rPr>
          <w:spacing w:val="-8"/>
        </w:rPr>
        <w:t xml:space="preserve"> </w:t>
      </w:r>
      <w:r>
        <w:t>on</w:t>
      </w:r>
      <w:r>
        <w:rPr>
          <w:spacing w:val="-7"/>
        </w:rPr>
        <w:t xml:space="preserve"> </w:t>
      </w:r>
      <w:r>
        <w:t>databases</w:t>
      </w:r>
      <w:r>
        <w:rPr>
          <w:spacing w:val="-9"/>
        </w:rPr>
        <w:t xml:space="preserve"> </w:t>
      </w:r>
      <w:r>
        <w:t>of</w:t>
      </w:r>
      <w:r>
        <w:rPr>
          <w:spacing w:val="-7"/>
        </w:rPr>
        <w:t xml:space="preserve"> </w:t>
      </w:r>
      <w:r>
        <w:t>(a)</w:t>
      </w:r>
      <w:r>
        <w:rPr>
          <w:spacing w:val="-8"/>
        </w:rPr>
        <w:t xml:space="preserve"> </w:t>
      </w:r>
      <w:r>
        <w:t>1</w:t>
      </w:r>
      <w:r>
        <w:rPr>
          <w:spacing w:val="-7"/>
        </w:rPr>
        <w:t xml:space="preserve"> </w:t>
      </w:r>
      <w:r>
        <w:t>million</w:t>
      </w:r>
      <w:r>
        <w:rPr>
          <w:spacing w:val="25"/>
          <w:w w:val="92"/>
        </w:rPr>
        <w:t xml:space="preserve"> </w:t>
      </w:r>
      <w:r>
        <w:t>molecules</w:t>
      </w:r>
      <w:ins w:id="115" w:author="Craig Mak" w:date="2015-08-04T21:45:00Z">
        <w:r w:rsidR="008A7B54">
          <w:t xml:space="preserve"> and</w:t>
        </w:r>
      </w:ins>
      <w:r>
        <w:rPr>
          <w:spacing w:val="-27"/>
        </w:rPr>
        <w:t xml:space="preserve"> </w:t>
      </w:r>
      <w:r>
        <w:t>(b)</w:t>
      </w:r>
      <w:r>
        <w:rPr>
          <w:spacing w:val="-26"/>
        </w:rPr>
        <w:t xml:space="preserve"> </w:t>
      </w:r>
      <w:r>
        <w:t>All</w:t>
      </w:r>
      <w:r>
        <w:rPr>
          <w:spacing w:val="-26"/>
        </w:rPr>
        <w:t xml:space="preserve"> </w:t>
      </w:r>
      <w:r>
        <w:t>of</w:t>
      </w:r>
      <w:r>
        <w:rPr>
          <w:spacing w:val="-26"/>
        </w:rPr>
        <w:t xml:space="preserve"> </w:t>
      </w:r>
      <w:r>
        <w:t>PubChem</w:t>
      </w:r>
      <w:r>
        <w:rPr>
          <w:spacing w:val="-25"/>
        </w:rPr>
        <w:t xml:space="preserve"> </w:t>
      </w:r>
      <w:r>
        <w:t>(47</w:t>
      </w:r>
      <w:r>
        <w:rPr>
          <w:spacing w:val="-26"/>
        </w:rPr>
        <w:t xml:space="preserve"> </w:t>
      </w:r>
      <w:r>
        <w:t>million</w:t>
      </w:r>
      <w:r>
        <w:rPr>
          <w:spacing w:val="-26"/>
        </w:rPr>
        <w:t xml:space="preserve"> </w:t>
      </w:r>
      <w:r>
        <w:t>molecules)</w:t>
      </w:r>
      <w:ins w:id="116" w:author="Craig Mak" w:date="2015-08-04T21:49:00Z">
        <w:r w:rsidR="008A7B54">
          <w:t>. See also Figure S2.</w:t>
        </w:r>
      </w:ins>
      <w:ins w:id="117" w:author="Craig Mak" w:date="2015-08-04T21:52:00Z">
        <w:r w:rsidR="00B61E70">
          <w:t xml:space="preserve"> </w:t>
        </w:r>
        <w:r w:rsidR="00B61E70" w:rsidRPr="00B61E70">
          <w:rPr>
            <w:b/>
            <w:u w:val="single"/>
          </w:rPr>
          <w:t>[AU: Correct to link Table 1 to Figure S2?]</w:t>
        </w:r>
      </w:ins>
    </w:p>
    <w:p w14:paraId="473D1DCF" w14:textId="77777777" w:rsidR="00283DE0" w:rsidRDefault="00641826" w:rsidP="003B0178">
      <w:pPr>
        <w:keepLines/>
        <w:numPr>
          <w:ilvl w:val="2"/>
          <w:numId w:val="6"/>
        </w:numPr>
        <w:tabs>
          <w:tab w:val="left" w:pos="1876"/>
        </w:tabs>
        <w:spacing w:before="209"/>
        <w:jc w:val="left"/>
        <w:rPr>
          <w:rFonts w:ascii="Century" w:eastAsia="Century" w:hAnsi="Century" w:cs="Century"/>
        </w:rPr>
      </w:pPr>
      <w:r>
        <w:rPr>
          <w:rFonts w:ascii="Century"/>
          <w:w w:val="95"/>
        </w:rPr>
        <w:t>Ammolite</w:t>
      </w:r>
      <w:r>
        <w:rPr>
          <w:rFonts w:ascii="Century"/>
          <w:spacing w:val="-11"/>
          <w:w w:val="95"/>
        </w:rPr>
        <w:t xml:space="preserve"> </w:t>
      </w:r>
      <w:r>
        <w:rPr>
          <w:rFonts w:ascii="Century"/>
          <w:w w:val="95"/>
        </w:rPr>
        <w:t>benchmark</w:t>
      </w:r>
      <w:r>
        <w:rPr>
          <w:rFonts w:ascii="Century"/>
          <w:spacing w:val="-11"/>
          <w:w w:val="95"/>
        </w:rPr>
        <w:t xml:space="preserve"> </w:t>
      </w:r>
      <w:r>
        <w:rPr>
          <w:rFonts w:ascii="Century"/>
          <w:w w:val="95"/>
        </w:rPr>
        <w:t>on</w:t>
      </w:r>
      <w:r>
        <w:rPr>
          <w:rFonts w:ascii="Century"/>
          <w:spacing w:val="-10"/>
          <w:w w:val="95"/>
        </w:rPr>
        <w:t xml:space="preserve"> </w:t>
      </w:r>
      <w:r>
        <w:rPr>
          <w:rFonts w:ascii="Century"/>
          <w:w w:val="95"/>
        </w:rPr>
        <w:t>database</w:t>
      </w:r>
      <w:r>
        <w:rPr>
          <w:rFonts w:ascii="Century"/>
          <w:spacing w:val="-11"/>
          <w:w w:val="95"/>
        </w:rPr>
        <w:t xml:space="preserve"> </w:t>
      </w:r>
      <w:r>
        <w:rPr>
          <w:rFonts w:ascii="Century"/>
          <w:w w:val="95"/>
        </w:rPr>
        <w:t>of</w:t>
      </w:r>
      <w:r>
        <w:rPr>
          <w:rFonts w:ascii="Century"/>
          <w:spacing w:val="-11"/>
          <w:w w:val="95"/>
        </w:rPr>
        <w:t xml:space="preserve"> </w:t>
      </w:r>
      <w:r>
        <w:rPr>
          <w:rFonts w:ascii="Century"/>
          <w:w w:val="95"/>
        </w:rPr>
        <w:t>1</w:t>
      </w:r>
      <w:r>
        <w:rPr>
          <w:rFonts w:ascii="Century"/>
          <w:spacing w:val="-10"/>
          <w:w w:val="95"/>
        </w:rPr>
        <w:t xml:space="preserve"> </w:t>
      </w:r>
      <w:r>
        <w:rPr>
          <w:rFonts w:ascii="Century"/>
          <w:w w:val="95"/>
        </w:rPr>
        <w:t>million</w:t>
      </w:r>
      <w:r>
        <w:rPr>
          <w:rFonts w:ascii="Century"/>
          <w:spacing w:val="-10"/>
          <w:w w:val="95"/>
        </w:rPr>
        <w:t xml:space="preserve"> </w:t>
      </w:r>
      <w:r>
        <w:rPr>
          <w:rFonts w:ascii="Century"/>
          <w:w w:val="95"/>
        </w:rPr>
        <w:t>molecules</w:t>
      </w:r>
    </w:p>
    <w:p w14:paraId="0EAD5DDA" w14:textId="77777777" w:rsidR="00283DE0" w:rsidRDefault="00283DE0" w:rsidP="003B0178">
      <w:pPr>
        <w:keepLines/>
        <w:spacing w:before="12"/>
        <w:rPr>
          <w:rFonts w:ascii="Century" w:eastAsia="Century" w:hAnsi="Century" w:cs="Century"/>
          <w:sz w:val="14"/>
          <w:szCs w:val="14"/>
        </w:rPr>
      </w:pPr>
    </w:p>
    <w:tbl>
      <w:tblPr>
        <w:tblW w:w="0" w:type="auto"/>
        <w:tblInd w:w="497" w:type="dxa"/>
        <w:tblLayout w:type="fixed"/>
        <w:tblCellMar>
          <w:left w:w="0" w:type="dxa"/>
          <w:right w:w="0" w:type="dxa"/>
        </w:tblCellMar>
        <w:tblLook w:val="01E0" w:firstRow="1" w:lastRow="1" w:firstColumn="1" w:lastColumn="1" w:noHBand="0" w:noVBand="0"/>
      </w:tblPr>
      <w:tblGrid>
        <w:gridCol w:w="2575"/>
        <w:gridCol w:w="1713"/>
        <w:gridCol w:w="2068"/>
        <w:gridCol w:w="1104"/>
        <w:gridCol w:w="867"/>
      </w:tblGrid>
      <w:tr w:rsidR="00283DE0" w14:paraId="21763C38" w14:textId="77777777">
        <w:trPr>
          <w:trHeight w:hRule="exact" w:val="297"/>
        </w:trPr>
        <w:tc>
          <w:tcPr>
            <w:tcW w:w="2575" w:type="dxa"/>
            <w:tcBorders>
              <w:top w:val="single" w:sz="3" w:space="0" w:color="000000"/>
              <w:left w:val="nil"/>
              <w:bottom w:val="single" w:sz="3" w:space="0" w:color="000000"/>
              <w:right w:val="nil"/>
            </w:tcBorders>
          </w:tcPr>
          <w:p w14:paraId="2BF62AE5" w14:textId="77777777" w:rsidR="00283DE0" w:rsidRDefault="00641826" w:rsidP="003B0178">
            <w:pPr>
              <w:pStyle w:val="TableParagraph"/>
              <w:keepLines/>
              <w:spacing w:line="255" w:lineRule="exact"/>
              <w:ind w:left="607"/>
              <w:rPr>
                <w:rFonts w:ascii="Georgia" w:eastAsia="Georgia" w:hAnsi="Georgia" w:cs="Georgia"/>
                <w:sz w:val="24"/>
                <w:szCs w:val="24"/>
              </w:rPr>
            </w:pPr>
            <w:r>
              <w:rPr>
                <w:rFonts w:ascii="Georgia"/>
                <w:sz w:val="24"/>
              </w:rPr>
              <w:t>PubChem</w:t>
            </w:r>
            <w:r>
              <w:rPr>
                <w:rFonts w:ascii="Georgia"/>
                <w:spacing w:val="-22"/>
                <w:sz w:val="24"/>
              </w:rPr>
              <w:t xml:space="preserve"> </w:t>
            </w:r>
            <w:r>
              <w:rPr>
                <w:rFonts w:ascii="Georgia"/>
                <w:sz w:val="24"/>
              </w:rPr>
              <w:t>ID</w:t>
            </w:r>
          </w:p>
        </w:tc>
        <w:tc>
          <w:tcPr>
            <w:tcW w:w="1713" w:type="dxa"/>
            <w:tcBorders>
              <w:top w:val="single" w:sz="3" w:space="0" w:color="000000"/>
              <w:left w:val="nil"/>
              <w:bottom w:val="single" w:sz="3" w:space="0" w:color="000000"/>
              <w:right w:val="nil"/>
            </w:tcBorders>
          </w:tcPr>
          <w:p w14:paraId="1DD85D99" w14:textId="77777777" w:rsidR="00283DE0" w:rsidRDefault="00641826" w:rsidP="003B0178">
            <w:pPr>
              <w:pStyle w:val="TableParagraph"/>
              <w:keepLines/>
              <w:spacing w:line="255" w:lineRule="exact"/>
              <w:ind w:left="118"/>
              <w:rPr>
                <w:rFonts w:ascii="Georgia" w:eastAsia="Georgia" w:hAnsi="Georgia" w:cs="Georgia"/>
                <w:sz w:val="24"/>
                <w:szCs w:val="24"/>
              </w:rPr>
            </w:pPr>
            <w:r>
              <w:rPr>
                <w:rFonts w:ascii="Georgia"/>
                <w:w w:val="95"/>
                <w:sz w:val="24"/>
              </w:rPr>
              <w:t>SMSD</w:t>
            </w:r>
            <w:r>
              <w:rPr>
                <w:rFonts w:ascii="Georgia"/>
                <w:spacing w:val="20"/>
                <w:w w:val="95"/>
                <w:sz w:val="24"/>
              </w:rPr>
              <w:t xml:space="preserve"> </w:t>
            </w:r>
            <w:r>
              <w:rPr>
                <w:rFonts w:ascii="Georgia"/>
                <w:w w:val="95"/>
                <w:sz w:val="24"/>
              </w:rPr>
              <w:t>(hours)</w:t>
            </w:r>
          </w:p>
        </w:tc>
        <w:tc>
          <w:tcPr>
            <w:tcW w:w="2068" w:type="dxa"/>
            <w:tcBorders>
              <w:top w:val="single" w:sz="3" w:space="0" w:color="000000"/>
              <w:left w:val="nil"/>
              <w:bottom w:val="single" w:sz="3" w:space="0" w:color="000000"/>
              <w:right w:val="nil"/>
            </w:tcBorders>
          </w:tcPr>
          <w:p w14:paraId="108B7839"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5"/>
                <w:sz w:val="24"/>
              </w:rPr>
              <w:t>Ammolite</w:t>
            </w:r>
            <w:r>
              <w:rPr>
                <w:rFonts w:ascii="Georgia"/>
                <w:spacing w:val="8"/>
                <w:w w:val="95"/>
                <w:sz w:val="24"/>
              </w:rPr>
              <w:t xml:space="preserve"> </w:t>
            </w:r>
            <w:r>
              <w:rPr>
                <w:rFonts w:ascii="Georgia"/>
                <w:w w:val="95"/>
                <w:sz w:val="24"/>
              </w:rPr>
              <w:t>(hours)</w:t>
            </w:r>
          </w:p>
        </w:tc>
        <w:tc>
          <w:tcPr>
            <w:tcW w:w="1104" w:type="dxa"/>
            <w:tcBorders>
              <w:top w:val="single" w:sz="3" w:space="0" w:color="000000"/>
              <w:left w:val="nil"/>
              <w:bottom w:val="single" w:sz="3" w:space="0" w:color="000000"/>
              <w:right w:val="nil"/>
            </w:tcBorders>
          </w:tcPr>
          <w:p w14:paraId="518FDAAD"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Speedup</w:t>
            </w:r>
          </w:p>
        </w:tc>
        <w:tc>
          <w:tcPr>
            <w:tcW w:w="867" w:type="dxa"/>
            <w:tcBorders>
              <w:top w:val="single" w:sz="3" w:space="0" w:color="000000"/>
              <w:left w:val="nil"/>
              <w:bottom w:val="single" w:sz="3" w:space="0" w:color="000000"/>
              <w:right w:val="nil"/>
            </w:tcBorders>
          </w:tcPr>
          <w:p w14:paraId="16C512FD"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Recall</w:t>
            </w:r>
          </w:p>
        </w:tc>
      </w:tr>
      <w:tr w:rsidR="00283DE0" w14:paraId="7357DBB8" w14:textId="77777777">
        <w:trPr>
          <w:trHeight w:hRule="exact" w:val="297"/>
        </w:trPr>
        <w:tc>
          <w:tcPr>
            <w:tcW w:w="2575" w:type="dxa"/>
            <w:tcBorders>
              <w:top w:val="single" w:sz="3" w:space="0" w:color="000000"/>
              <w:left w:val="nil"/>
              <w:bottom w:val="single" w:sz="3" w:space="0" w:color="000000"/>
              <w:right w:val="nil"/>
            </w:tcBorders>
          </w:tcPr>
          <w:p w14:paraId="4FF0EEAF" w14:textId="77777777" w:rsidR="00283DE0" w:rsidRDefault="00641826" w:rsidP="003B0178">
            <w:pPr>
              <w:pStyle w:val="TableParagraph"/>
              <w:keepLines/>
              <w:spacing w:line="255" w:lineRule="exact"/>
              <w:ind w:left="753"/>
              <w:rPr>
                <w:rFonts w:ascii="Georgia" w:eastAsia="Georgia" w:hAnsi="Georgia" w:cs="Georgia"/>
                <w:sz w:val="24"/>
                <w:szCs w:val="24"/>
              </w:rPr>
            </w:pPr>
            <w:r>
              <w:rPr>
                <w:rFonts w:ascii="Georgia"/>
                <w:sz w:val="24"/>
              </w:rPr>
              <w:t>5957</w:t>
            </w:r>
            <w:r>
              <w:rPr>
                <w:rFonts w:ascii="Georgia"/>
                <w:spacing w:val="-32"/>
                <w:sz w:val="24"/>
              </w:rPr>
              <w:t xml:space="preserve"> </w:t>
            </w:r>
            <w:r>
              <w:rPr>
                <w:rFonts w:ascii="Georgia"/>
                <w:sz w:val="24"/>
              </w:rPr>
              <w:t>(atp)</w:t>
            </w:r>
          </w:p>
        </w:tc>
        <w:tc>
          <w:tcPr>
            <w:tcW w:w="1713" w:type="dxa"/>
            <w:tcBorders>
              <w:top w:val="single" w:sz="3" w:space="0" w:color="000000"/>
              <w:left w:val="nil"/>
              <w:bottom w:val="single" w:sz="3" w:space="0" w:color="000000"/>
              <w:right w:val="nil"/>
            </w:tcBorders>
          </w:tcPr>
          <w:p w14:paraId="69018E35"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4.4</w:t>
            </w:r>
          </w:p>
        </w:tc>
        <w:tc>
          <w:tcPr>
            <w:tcW w:w="2068" w:type="dxa"/>
            <w:tcBorders>
              <w:top w:val="single" w:sz="3" w:space="0" w:color="000000"/>
              <w:left w:val="nil"/>
              <w:bottom w:val="single" w:sz="3" w:space="0" w:color="000000"/>
              <w:right w:val="nil"/>
            </w:tcBorders>
          </w:tcPr>
          <w:p w14:paraId="7BB970E6"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0.14</w:t>
            </w:r>
          </w:p>
        </w:tc>
        <w:tc>
          <w:tcPr>
            <w:tcW w:w="1104" w:type="dxa"/>
            <w:tcBorders>
              <w:top w:val="single" w:sz="3" w:space="0" w:color="000000"/>
              <w:left w:val="nil"/>
              <w:bottom w:val="single" w:sz="3" w:space="0" w:color="000000"/>
              <w:right w:val="nil"/>
            </w:tcBorders>
          </w:tcPr>
          <w:p w14:paraId="142D2C1B"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31</w:t>
            </w:r>
          </w:p>
        </w:tc>
        <w:tc>
          <w:tcPr>
            <w:tcW w:w="867" w:type="dxa"/>
            <w:tcBorders>
              <w:top w:val="single" w:sz="3" w:space="0" w:color="000000"/>
              <w:left w:val="nil"/>
              <w:bottom w:val="single" w:sz="3" w:space="0" w:color="000000"/>
              <w:right w:val="nil"/>
            </w:tcBorders>
          </w:tcPr>
          <w:p w14:paraId="2401C7B9" w14:textId="77777777" w:rsidR="00283DE0" w:rsidRDefault="00641826" w:rsidP="003B0178">
            <w:pPr>
              <w:pStyle w:val="TableParagraph"/>
              <w:keepLines/>
              <w:spacing w:line="255" w:lineRule="exact"/>
              <w:ind w:left="218"/>
              <w:rPr>
                <w:rFonts w:ascii="Georgia" w:eastAsia="Georgia" w:hAnsi="Georgia" w:cs="Georgia"/>
                <w:sz w:val="24"/>
                <w:szCs w:val="24"/>
              </w:rPr>
            </w:pPr>
            <w:r>
              <w:rPr>
                <w:rFonts w:ascii="Georgia"/>
                <w:sz w:val="24"/>
              </w:rPr>
              <w:t>81%</w:t>
            </w:r>
          </w:p>
        </w:tc>
      </w:tr>
      <w:tr w:rsidR="00283DE0" w14:paraId="5F2B09FF" w14:textId="77777777">
        <w:trPr>
          <w:trHeight w:hRule="exact" w:val="297"/>
        </w:trPr>
        <w:tc>
          <w:tcPr>
            <w:tcW w:w="2575" w:type="dxa"/>
            <w:tcBorders>
              <w:top w:val="single" w:sz="3" w:space="0" w:color="000000"/>
              <w:left w:val="nil"/>
              <w:bottom w:val="single" w:sz="3" w:space="0" w:color="000000"/>
              <w:right w:val="nil"/>
            </w:tcBorders>
          </w:tcPr>
          <w:p w14:paraId="0C95280B" w14:textId="77777777" w:rsidR="00283DE0" w:rsidRDefault="00641826" w:rsidP="003B0178">
            <w:pPr>
              <w:pStyle w:val="TableParagraph"/>
              <w:keepLines/>
              <w:spacing w:line="255" w:lineRule="exact"/>
              <w:ind w:left="194"/>
              <w:rPr>
                <w:rFonts w:ascii="Georgia" w:eastAsia="Georgia" w:hAnsi="Georgia" w:cs="Georgia"/>
                <w:sz w:val="24"/>
                <w:szCs w:val="24"/>
              </w:rPr>
            </w:pPr>
            <w:r>
              <w:rPr>
                <w:rFonts w:ascii="Georgia"/>
                <w:w w:val="90"/>
                <w:sz w:val="24"/>
              </w:rPr>
              <w:t xml:space="preserve">446598 </w:t>
            </w:r>
            <w:r>
              <w:rPr>
                <w:rFonts w:ascii="Georgia"/>
                <w:spacing w:val="10"/>
                <w:w w:val="90"/>
                <w:sz w:val="24"/>
              </w:rPr>
              <w:t xml:space="preserve"> </w:t>
            </w:r>
            <w:r>
              <w:rPr>
                <w:rFonts w:ascii="Georgia"/>
                <w:spacing w:val="-1"/>
                <w:w w:val="90"/>
                <w:sz w:val="24"/>
              </w:rPr>
              <w:t>(clindamycin)</w:t>
            </w:r>
          </w:p>
        </w:tc>
        <w:tc>
          <w:tcPr>
            <w:tcW w:w="1713" w:type="dxa"/>
            <w:tcBorders>
              <w:top w:val="single" w:sz="3" w:space="0" w:color="000000"/>
              <w:left w:val="nil"/>
              <w:bottom w:val="single" w:sz="3" w:space="0" w:color="000000"/>
              <w:right w:val="nil"/>
            </w:tcBorders>
          </w:tcPr>
          <w:p w14:paraId="512DEDC2"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18.7</w:t>
            </w:r>
          </w:p>
        </w:tc>
        <w:tc>
          <w:tcPr>
            <w:tcW w:w="2068" w:type="dxa"/>
            <w:tcBorders>
              <w:top w:val="single" w:sz="3" w:space="0" w:color="000000"/>
              <w:left w:val="nil"/>
              <w:bottom w:val="single" w:sz="3" w:space="0" w:color="000000"/>
              <w:right w:val="nil"/>
            </w:tcBorders>
          </w:tcPr>
          <w:p w14:paraId="6A071B6B"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1.5</w:t>
            </w:r>
          </w:p>
        </w:tc>
        <w:tc>
          <w:tcPr>
            <w:tcW w:w="1104" w:type="dxa"/>
            <w:tcBorders>
              <w:top w:val="single" w:sz="3" w:space="0" w:color="000000"/>
              <w:left w:val="nil"/>
              <w:bottom w:val="single" w:sz="3" w:space="0" w:color="000000"/>
              <w:right w:val="nil"/>
            </w:tcBorders>
          </w:tcPr>
          <w:p w14:paraId="2DB3BFF3"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w w:val="105"/>
                <w:sz w:val="24"/>
              </w:rPr>
              <w:t>11.7</w:t>
            </w:r>
          </w:p>
        </w:tc>
        <w:tc>
          <w:tcPr>
            <w:tcW w:w="867" w:type="dxa"/>
            <w:tcBorders>
              <w:top w:val="single" w:sz="3" w:space="0" w:color="000000"/>
              <w:left w:val="nil"/>
              <w:bottom w:val="single" w:sz="3" w:space="0" w:color="000000"/>
              <w:right w:val="nil"/>
            </w:tcBorders>
          </w:tcPr>
          <w:p w14:paraId="63D78C37" w14:textId="77777777" w:rsidR="00283DE0" w:rsidRDefault="00641826" w:rsidP="003B0178">
            <w:pPr>
              <w:pStyle w:val="TableParagraph"/>
              <w:keepLines/>
              <w:spacing w:line="255" w:lineRule="exact"/>
              <w:ind w:left="218"/>
              <w:rPr>
                <w:rFonts w:ascii="Georgia" w:eastAsia="Georgia" w:hAnsi="Georgia" w:cs="Georgia"/>
                <w:sz w:val="24"/>
                <w:szCs w:val="24"/>
              </w:rPr>
            </w:pPr>
            <w:r>
              <w:rPr>
                <w:rFonts w:ascii="Georgia"/>
                <w:sz w:val="24"/>
              </w:rPr>
              <w:t>90%</w:t>
            </w:r>
          </w:p>
        </w:tc>
      </w:tr>
      <w:tr w:rsidR="00283DE0" w14:paraId="3137A579" w14:textId="77777777">
        <w:trPr>
          <w:trHeight w:hRule="exact" w:val="297"/>
        </w:trPr>
        <w:tc>
          <w:tcPr>
            <w:tcW w:w="2575" w:type="dxa"/>
            <w:tcBorders>
              <w:top w:val="single" w:sz="3" w:space="0" w:color="000000"/>
              <w:left w:val="nil"/>
              <w:bottom w:val="single" w:sz="3" w:space="0" w:color="000000"/>
              <w:right w:val="nil"/>
            </w:tcBorders>
          </w:tcPr>
          <w:p w14:paraId="112B6AAF" w14:textId="77777777" w:rsidR="00283DE0" w:rsidRDefault="00641826" w:rsidP="003B0178">
            <w:pPr>
              <w:pStyle w:val="TableParagraph"/>
              <w:keepLines/>
              <w:spacing w:line="255" w:lineRule="exact"/>
              <w:ind w:left="184"/>
              <w:rPr>
                <w:rFonts w:ascii="Georgia" w:eastAsia="Georgia" w:hAnsi="Georgia" w:cs="Georgia"/>
                <w:sz w:val="24"/>
                <w:szCs w:val="24"/>
              </w:rPr>
            </w:pPr>
            <w:r>
              <w:rPr>
                <w:rFonts w:ascii="Georgia"/>
                <w:w w:val="95"/>
                <w:sz w:val="24"/>
              </w:rPr>
              <w:t>12560</w:t>
            </w:r>
            <w:r>
              <w:rPr>
                <w:rFonts w:ascii="Georgia"/>
                <w:spacing w:val="-5"/>
                <w:w w:val="95"/>
                <w:sz w:val="24"/>
              </w:rPr>
              <w:t xml:space="preserve"> </w:t>
            </w:r>
            <w:r>
              <w:rPr>
                <w:rFonts w:ascii="Georgia"/>
                <w:spacing w:val="-1"/>
                <w:w w:val="95"/>
                <w:sz w:val="24"/>
              </w:rPr>
              <w:t>(erythromycin)</w:t>
            </w:r>
          </w:p>
        </w:tc>
        <w:tc>
          <w:tcPr>
            <w:tcW w:w="1713" w:type="dxa"/>
            <w:tcBorders>
              <w:top w:val="single" w:sz="3" w:space="0" w:color="000000"/>
              <w:left w:val="nil"/>
              <w:bottom w:val="single" w:sz="3" w:space="0" w:color="000000"/>
              <w:right w:val="nil"/>
            </w:tcBorders>
          </w:tcPr>
          <w:p w14:paraId="49A87665"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849.6</w:t>
            </w:r>
          </w:p>
        </w:tc>
        <w:tc>
          <w:tcPr>
            <w:tcW w:w="2068" w:type="dxa"/>
            <w:tcBorders>
              <w:top w:val="single" w:sz="3" w:space="0" w:color="000000"/>
              <w:left w:val="nil"/>
              <w:bottom w:val="single" w:sz="3" w:space="0" w:color="000000"/>
              <w:right w:val="nil"/>
            </w:tcBorders>
          </w:tcPr>
          <w:p w14:paraId="5ED2CAB8"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3.0</w:t>
            </w:r>
          </w:p>
        </w:tc>
        <w:tc>
          <w:tcPr>
            <w:tcW w:w="1104" w:type="dxa"/>
            <w:tcBorders>
              <w:top w:val="single" w:sz="3" w:space="0" w:color="000000"/>
              <w:left w:val="nil"/>
              <w:bottom w:val="single" w:sz="3" w:space="0" w:color="000000"/>
              <w:right w:val="nil"/>
            </w:tcBorders>
          </w:tcPr>
          <w:p w14:paraId="57B7E05D" w14:textId="77777777" w:rsidR="00283DE0" w:rsidRDefault="00641826" w:rsidP="003B0178">
            <w:pPr>
              <w:pStyle w:val="TableParagraph"/>
              <w:keepLines/>
              <w:spacing w:line="255" w:lineRule="exact"/>
              <w:ind w:left="285"/>
              <w:rPr>
                <w:rFonts w:ascii="Georgia" w:eastAsia="Georgia" w:hAnsi="Georgia" w:cs="Georgia"/>
                <w:sz w:val="24"/>
                <w:szCs w:val="24"/>
              </w:rPr>
            </w:pPr>
            <w:r>
              <w:rPr>
                <w:rFonts w:ascii="Georgia"/>
                <w:sz w:val="24"/>
              </w:rPr>
              <w:t>279.2</w:t>
            </w:r>
          </w:p>
        </w:tc>
        <w:tc>
          <w:tcPr>
            <w:tcW w:w="867" w:type="dxa"/>
            <w:tcBorders>
              <w:top w:val="single" w:sz="3" w:space="0" w:color="000000"/>
              <w:left w:val="nil"/>
              <w:bottom w:val="single" w:sz="3" w:space="0" w:color="000000"/>
              <w:right w:val="nil"/>
            </w:tcBorders>
          </w:tcPr>
          <w:p w14:paraId="442742BA" w14:textId="77777777" w:rsidR="00283DE0" w:rsidRDefault="00641826" w:rsidP="003B0178">
            <w:pPr>
              <w:pStyle w:val="TableParagraph"/>
              <w:keepLines/>
              <w:spacing w:line="255" w:lineRule="exact"/>
              <w:ind w:left="218"/>
              <w:rPr>
                <w:rFonts w:ascii="Georgia" w:eastAsia="Georgia" w:hAnsi="Georgia" w:cs="Georgia"/>
                <w:sz w:val="24"/>
                <w:szCs w:val="24"/>
              </w:rPr>
            </w:pPr>
            <w:r>
              <w:rPr>
                <w:rFonts w:ascii="Georgia"/>
                <w:sz w:val="24"/>
              </w:rPr>
              <w:t>91%</w:t>
            </w:r>
          </w:p>
        </w:tc>
      </w:tr>
      <w:tr w:rsidR="00283DE0" w14:paraId="308240C6" w14:textId="77777777">
        <w:trPr>
          <w:trHeight w:hRule="exact" w:val="297"/>
        </w:trPr>
        <w:tc>
          <w:tcPr>
            <w:tcW w:w="2575" w:type="dxa"/>
            <w:tcBorders>
              <w:top w:val="single" w:sz="3" w:space="0" w:color="000000"/>
              <w:left w:val="nil"/>
              <w:bottom w:val="single" w:sz="3" w:space="0" w:color="000000"/>
              <w:right w:val="nil"/>
            </w:tcBorders>
          </w:tcPr>
          <w:p w14:paraId="3ED3ECDF"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0"/>
                <w:sz w:val="24"/>
              </w:rPr>
              <w:t xml:space="preserve">86341926 </w:t>
            </w:r>
            <w:r>
              <w:rPr>
                <w:rFonts w:ascii="Georgia"/>
                <w:spacing w:val="34"/>
                <w:w w:val="90"/>
                <w:sz w:val="24"/>
              </w:rPr>
              <w:t xml:space="preserve"> </w:t>
            </w:r>
            <w:r>
              <w:rPr>
                <w:rFonts w:ascii="Georgia"/>
                <w:w w:val="90"/>
                <w:sz w:val="24"/>
              </w:rPr>
              <w:t>(teixobactin)</w:t>
            </w:r>
          </w:p>
        </w:tc>
        <w:tc>
          <w:tcPr>
            <w:tcW w:w="1713" w:type="dxa"/>
            <w:tcBorders>
              <w:top w:val="single" w:sz="3" w:space="0" w:color="000000"/>
              <w:left w:val="nil"/>
              <w:bottom w:val="single" w:sz="3" w:space="0" w:color="000000"/>
              <w:right w:val="nil"/>
            </w:tcBorders>
          </w:tcPr>
          <w:p w14:paraId="6332FFA6" w14:textId="77777777" w:rsidR="00283DE0" w:rsidRDefault="00641826" w:rsidP="003B0178">
            <w:pPr>
              <w:pStyle w:val="TableParagraph"/>
              <w:keepLines/>
              <w:spacing w:line="255" w:lineRule="exact"/>
              <w:ind w:left="1"/>
              <w:rPr>
                <w:rFonts w:ascii="Georgia" w:eastAsia="Georgia" w:hAnsi="Georgia" w:cs="Georgia"/>
                <w:sz w:val="24"/>
                <w:szCs w:val="24"/>
              </w:rPr>
            </w:pPr>
            <w:r>
              <w:rPr>
                <w:rFonts w:ascii="Georgia"/>
                <w:sz w:val="24"/>
              </w:rPr>
              <w:t>618.5</w:t>
            </w:r>
          </w:p>
        </w:tc>
        <w:tc>
          <w:tcPr>
            <w:tcW w:w="2068" w:type="dxa"/>
            <w:tcBorders>
              <w:top w:val="single" w:sz="3" w:space="0" w:color="000000"/>
              <w:left w:val="nil"/>
              <w:bottom w:val="single" w:sz="3" w:space="0" w:color="000000"/>
              <w:right w:val="nil"/>
            </w:tcBorders>
          </w:tcPr>
          <w:p w14:paraId="36867EF0"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2.3</w:t>
            </w:r>
          </w:p>
        </w:tc>
        <w:tc>
          <w:tcPr>
            <w:tcW w:w="1104" w:type="dxa"/>
            <w:tcBorders>
              <w:top w:val="single" w:sz="3" w:space="0" w:color="000000"/>
              <w:left w:val="nil"/>
              <w:bottom w:val="single" w:sz="3" w:space="0" w:color="000000"/>
              <w:right w:val="nil"/>
            </w:tcBorders>
          </w:tcPr>
          <w:p w14:paraId="60C08BC9" w14:textId="77777777" w:rsidR="00283DE0" w:rsidRDefault="00641826" w:rsidP="003B0178">
            <w:pPr>
              <w:pStyle w:val="TableParagraph"/>
              <w:keepLines/>
              <w:spacing w:line="255" w:lineRule="exact"/>
              <w:ind w:left="285"/>
              <w:rPr>
                <w:rFonts w:ascii="Georgia" w:eastAsia="Georgia" w:hAnsi="Georgia" w:cs="Georgia"/>
                <w:sz w:val="24"/>
                <w:szCs w:val="24"/>
              </w:rPr>
            </w:pPr>
            <w:r>
              <w:rPr>
                <w:rFonts w:ascii="Georgia"/>
                <w:sz w:val="24"/>
              </w:rPr>
              <w:t>265.5</w:t>
            </w:r>
          </w:p>
        </w:tc>
        <w:tc>
          <w:tcPr>
            <w:tcW w:w="867" w:type="dxa"/>
            <w:tcBorders>
              <w:top w:val="single" w:sz="3" w:space="0" w:color="000000"/>
              <w:left w:val="nil"/>
              <w:bottom w:val="single" w:sz="3" w:space="0" w:color="000000"/>
              <w:right w:val="nil"/>
            </w:tcBorders>
          </w:tcPr>
          <w:p w14:paraId="55BF8C9D" w14:textId="77777777" w:rsidR="00283DE0" w:rsidRDefault="00641826" w:rsidP="003B0178">
            <w:pPr>
              <w:pStyle w:val="TableParagraph"/>
              <w:keepLines/>
              <w:spacing w:line="255" w:lineRule="exact"/>
              <w:ind w:left="160"/>
              <w:rPr>
                <w:rFonts w:ascii="Georgia" w:eastAsia="Georgia" w:hAnsi="Georgia" w:cs="Georgia"/>
                <w:sz w:val="24"/>
                <w:szCs w:val="24"/>
              </w:rPr>
            </w:pPr>
            <w:r>
              <w:rPr>
                <w:rFonts w:ascii="Georgia"/>
                <w:sz w:val="24"/>
              </w:rPr>
              <w:t>100%</w:t>
            </w:r>
          </w:p>
        </w:tc>
      </w:tr>
      <w:tr w:rsidR="00283DE0" w14:paraId="5A980227" w14:textId="77777777">
        <w:trPr>
          <w:trHeight w:hRule="exact" w:val="297"/>
        </w:trPr>
        <w:tc>
          <w:tcPr>
            <w:tcW w:w="2575" w:type="dxa"/>
            <w:tcBorders>
              <w:top w:val="single" w:sz="3" w:space="0" w:color="000000"/>
              <w:left w:val="nil"/>
              <w:bottom w:val="single" w:sz="3" w:space="0" w:color="000000"/>
              <w:right w:val="nil"/>
            </w:tcBorders>
          </w:tcPr>
          <w:p w14:paraId="0FFBA853" w14:textId="77777777" w:rsidR="00283DE0" w:rsidRDefault="00641826" w:rsidP="003B0178">
            <w:pPr>
              <w:pStyle w:val="TableParagraph"/>
              <w:keepLines/>
              <w:spacing w:line="255" w:lineRule="exact"/>
              <w:ind w:left="318"/>
              <w:rPr>
                <w:rFonts w:ascii="Georgia" w:eastAsia="Georgia" w:hAnsi="Georgia" w:cs="Georgia"/>
                <w:sz w:val="24"/>
                <w:szCs w:val="24"/>
              </w:rPr>
            </w:pPr>
            <w:r>
              <w:rPr>
                <w:rFonts w:ascii="Georgia"/>
                <w:w w:val="90"/>
                <w:sz w:val="24"/>
              </w:rPr>
              <w:t xml:space="preserve">5426 </w:t>
            </w:r>
            <w:r>
              <w:rPr>
                <w:rFonts w:ascii="Georgia"/>
                <w:spacing w:val="16"/>
                <w:w w:val="90"/>
                <w:sz w:val="24"/>
              </w:rPr>
              <w:t xml:space="preserve"> </w:t>
            </w:r>
            <w:r>
              <w:rPr>
                <w:rFonts w:ascii="Georgia"/>
                <w:w w:val="90"/>
                <w:sz w:val="24"/>
              </w:rPr>
              <w:t>(thalidomide)</w:t>
            </w:r>
          </w:p>
        </w:tc>
        <w:tc>
          <w:tcPr>
            <w:tcW w:w="1713" w:type="dxa"/>
            <w:tcBorders>
              <w:top w:val="single" w:sz="3" w:space="0" w:color="000000"/>
              <w:left w:val="nil"/>
              <w:bottom w:val="single" w:sz="3" w:space="0" w:color="000000"/>
              <w:right w:val="nil"/>
            </w:tcBorders>
          </w:tcPr>
          <w:p w14:paraId="44753B10"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48.9</w:t>
            </w:r>
          </w:p>
        </w:tc>
        <w:tc>
          <w:tcPr>
            <w:tcW w:w="2068" w:type="dxa"/>
            <w:tcBorders>
              <w:top w:val="single" w:sz="3" w:space="0" w:color="000000"/>
              <w:left w:val="nil"/>
              <w:bottom w:val="single" w:sz="3" w:space="0" w:color="000000"/>
              <w:right w:val="nil"/>
            </w:tcBorders>
          </w:tcPr>
          <w:p w14:paraId="6067B684"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0.81</w:t>
            </w:r>
          </w:p>
        </w:tc>
        <w:tc>
          <w:tcPr>
            <w:tcW w:w="1104" w:type="dxa"/>
            <w:tcBorders>
              <w:top w:val="single" w:sz="3" w:space="0" w:color="000000"/>
              <w:left w:val="nil"/>
              <w:bottom w:val="single" w:sz="3" w:space="0" w:color="000000"/>
              <w:right w:val="nil"/>
            </w:tcBorders>
          </w:tcPr>
          <w:p w14:paraId="05D1E0C4"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w w:val="95"/>
                <w:sz w:val="24"/>
              </w:rPr>
              <w:t>60.4</w:t>
            </w:r>
          </w:p>
        </w:tc>
        <w:tc>
          <w:tcPr>
            <w:tcW w:w="867" w:type="dxa"/>
            <w:tcBorders>
              <w:top w:val="single" w:sz="3" w:space="0" w:color="000000"/>
              <w:left w:val="nil"/>
              <w:bottom w:val="single" w:sz="3" w:space="0" w:color="000000"/>
              <w:right w:val="nil"/>
            </w:tcBorders>
          </w:tcPr>
          <w:p w14:paraId="5FA86783" w14:textId="77777777" w:rsidR="00283DE0" w:rsidRDefault="00641826" w:rsidP="003B0178">
            <w:pPr>
              <w:pStyle w:val="TableParagraph"/>
              <w:keepLines/>
              <w:spacing w:line="255" w:lineRule="exact"/>
              <w:ind w:left="160"/>
              <w:rPr>
                <w:rFonts w:ascii="Georgia" w:eastAsia="Georgia" w:hAnsi="Georgia" w:cs="Georgia"/>
                <w:sz w:val="24"/>
                <w:szCs w:val="24"/>
              </w:rPr>
            </w:pPr>
            <w:r>
              <w:rPr>
                <w:rFonts w:ascii="Georgia"/>
                <w:sz w:val="24"/>
              </w:rPr>
              <w:t>100%</w:t>
            </w:r>
          </w:p>
        </w:tc>
      </w:tr>
      <w:tr w:rsidR="00283DE0" w14:paraId="3305A223" w14:textId="77777777">
        <w:trPr>
          <w:trHeight w:hRule="exact" w:val="297"/>
        </w:trPr>
        <w:tc>
          <w:tcPr>
            <w:tcW w:w="2575" w:type="dxa"/>
            <w:tcBorders>
              <w:top w:val="single" w:sz="3" w:space="0" w:color="000000"/>
              <w:left w:val="nil"/>
              <w:bottom w:val="single" w:sz="3" w:space="0" w:color="000000"/>
              <w:right w:val="nil"/>
            </w:tcBorders>
          </w:tcPr>
          <w:p w14:paraId="14976BC9"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1504670</w:t>
            </w:r>
          </w:p>
        </w:tc>
        <w:tc>
          <w:tcPr>
            <w:tcW w:w="1713" w:type="dxa"/>
            <w:tcBorders>
              <w:top w:val="single" w:sz="3" w:space="0" w:color="000000"/>
              <w:left w:val="nil"/>
              <w:bottom w:val="single" w:sz="3" w:space="0" w:color="000000"/>
              <w:right w:val="nil"/>
            </w:tcBorders>
          </w:tcPr>
          <w:p w14:paraId="100EBACA"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8.1</w:t>
            </w:r>
          </w:p>
        </w:tc>
        <w:tc>
          <w:tcPr>
            <w:tcW w:w="2068" w:type="dxa"/>
            <w:tcBorders>
              <w:top w:val="single" w:sz="3" w:space="0" w:color="000000"/>
              <w:left w:val="nil"/>
              <w:bottom w:val="single" w:sz="3" w:space="0" w:color="000000"/>
              <w:right w:val="nil"/>
            </w:tcBorders>
          </w:tcPr>
          <w:p w14:paraId="202096C6"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0.8</w:t>
            </w:r>
          </w:p>
        </w:tc>
        <w:tc>
          <w:tcPr>
            <w:tcW w:w="1104" w:type="dxa"/>
            <w:tcBorders>
              <w:top w:val="single" w:sz="3" w:space="0" w:color="000000"/>
              <w:left w:val="nil"/>
              <w:bottom w:val="single" w:sz="3" w:space="0" w:color="000000"/>
              <w:right w:val="nil"/>
            </w:tcBorders>
          </w:tcPr>
          <w:p w14:paraId="1D44F709"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10.3</w:t>
            </w:r>
          </w:p>
        </w:tc>
        <w:tc>
          <w:tcPr>
            <w:tcW w:w="867" w:type="dxa"/>
            <w:tcBorders>
              <w:top w:val="single" w:sz="3" w:space="0" w:color="000000"/>
              <w:left w:val="nil"/>
              <w:bottom w:val="single" w:sz="3" w:space="0" w:color="000000"/>
              <w:right w:val="nil"/>
            </w:tcBorders>
          </w:tcPr>
          <w:p w14:paraId="79C5C438" w14:textId="77777777" w:rsidR="00283DE0" w:rsidRDefault="00641826" w:rsidP="003B0178">
            <w:pPr>
              <w:pStyle w:val="TableParagraph"/>
              <w:keepLines/>
              <w:spacing w:line="255" w:lineRule="exact"/>
              <w:ind w:left="127"/>
              <w:rPr>
                <w:rFonts w:ascii="Georgia" w:eastAsia="Georgia" w:hAnsi="Georgia" w:cs="Georgia"/>
                <w:sz w:val="24"/>
                <w:szCs w:val="24"/>
              </w:rPr>
            </w:pPr>
            <w:r>
              <w:rPr>
                <w:rFonts w:ascii="Georgia"/>
                <w:sz w:val="24"/>
              </w:rPr>
              <w:t>62.5%</w:t>
            </w:r>
          </w:p>
        </w:tc>
      </w:tr>
      <w:tr w:rsidR="00283DE0" w14:paraId="5D6BA500" w14:textId="77777777">
        <w:trPr>
          <w:trHeight w:hRule="exact" w:val="297"/>
        </w:trPr>
        <w:tc>
          <w:tcPr>
            <w:tcW w:w="2575" w:type="dxa"/>
            <w:tcBorders>
              <w:top w:val="single" w:sz="3" w:space="0" w:color="000000"/>
              <w:left w:val="nil"/>
              <w:bottom w:val="single" w:sz="3" w:space="0" w:color="000000"/>
              <w:right w:val="nil"/>
            </w:tcBorders>
          </w:tcPr>
          <w:p w14:paraId="7A29F40D" w14:textId="77777777" w:rsidR="00283DE0" w:rsidRDefault="00641826" w:rsidP="003B0178">
            <w:pPr>
              <w:pStyle w:val="TableParagraph"/>
              <w:keepLines/>
              <w:spacing w:line="255" w:lineRule="exact"/>
              <w:ind w:left="818"/>
              <w:rPr>
                <w:rFonts w:ascii="Georgia" w:eastAsia="Georgia" w:hAnsi="Georgia" w:cs="Georgia"/>
                <w:sz w:val="24"/>
                <w:szCs w:val="24"/>
              </w:rPr>
            </w:pPr>
            <w:r>
              <w:rPr>
                <w:rFonts w:ascii="Georgia"/>
                <w:sz w:val="24"/>
              </w:rPr>
              <w:t>19170294</w:t>
            </w:r>
          </w:p>
        </w:tc>
        <w:tc>
          <w:tcPr>
            <w:tcW w:w="1713" w:type="dxa"/>
            <w:tcBorders>
              <w:top w:val="single" w:sz="3" w:space="0" w:color="000000"/>
              <w:left w:val="nil"/>
              <w:bottom w:val="single" w:sz="3" w:space="0" w:color="000000"/>
              <w:right w:val="nil"/>
            </w:tcBorders>
          </w:tcPr>
          <w:p w14:paraId="368480AC"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31.3</w:t>
            </w:r>
          </w:p>
        </w:tc>
        <w:tc>
          <w:tcPr>
            <w:tcW w:w="2068" w:type="dxa"/>
            <w:tcBorders>
              <w:top w:val="single" w:sz="3" w:space="0" w:color="000000"/>
              <w:left w:val="nil"/>
              <w:bottom w:val="single" w:sz="3" w:space="0" w:color="000000"/>
              <w:right w:val="nil"/>
            </w:tcBorders>
          </w:tcPr>
          <w:p w14:paraId="14491A55"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0.8</w:t>
            </w:r>
          </w:p>
        </w:tc>
        <w:tc>
          <w:tcPr>
            <w:tcW w:w="1104" w:type="dxa"/>
            <w:tcBorders>
              <w:top w:val="single" w:sz="3" w:space="0" w:color="000000"/>
              <w:left w:val="nil"/>
              <w:bottom w:val="single" w:sz="3" w:space="0" w:color="000000"/>
              <w:right w:val="nil"/>
            </w:tcBorders>
          </w:tcPr>
          <w:p w14:paraId="5383EC2B"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39.7</w:t>
            </w:r>
          </w:p>
        </w:tc>
        <w:tc>
          <w:tcPr>
            <w:tcW w:w="867" w:type="dxa"/>
            <w:tcBorders>
              <w:top w:val="single" w:sz="3" w:space="0" w:color="000000"/>
              <w:left w:val="nil"/>
              <w:bottom w:val="single" w:sz="3" w:space="0" w:color="000000"/>
              <w:right w:val="nil"/>
            </w:tcBorders>
          </w:tcPr>
          <w:p w14:paraId="07081DCB" w14:textId="77777777" w:rsidR="00283DE0" w:rsidRDefault="00641826" w:rsidP="003B0178">
            <w:pPr>
              <w:pStyle w:val="TableParagraph"/>
              <w:keepLines/>
              <w:spacing w:line="255" w:lineRule="exact"/>
              <w:ind w:left="160"/>
              <w:rPr>
                <w:rFonts w:ascii="Georgia" w:eastAsia="Georgia" w:hAnsi="Georgia" w:cs="Georgia"/>
                <w:sz w:val="24"/>
                <w:szCs w:val="24"/>
              </w:rPr>
            </w:pPr>
            <w:r>
              <w:rPr>
                <w:rFonts w:ascii="Georgia"/>
                <w:sz w:val="24"/>
              </w:rPr>
              <w:t>100%</w:t>
            </w:r>
          </w:p>
        </w:tc>
      </w:tr>
      <w:tr w:rsidR="00283DE0" w14:paraId="69257F2B" w14:textId="77777777">
        <w:trPr>
          <w:trHeight w:hRule="exact" w:val="297"/>
        </w:trPr>
        <w:tc>
          <w:tcPr>
            <w:tcW w:w="2575" w:type="dxa"/>
            <w:tcBorders>
              <w:top w:val="single" w:sz="3" w:space="0" w:color="000000"/>
              <w:left w:val="nil"/>
              <w:bottom w:val="single" w:sz="3" w:space="0" w:color="000000"/>
              <w:right w:val="nil"/>
            </w:tcBorders>
          </w:tcPr>
          <w:p w14:paraId="05A5C9F2" w14:textId="77777777" w:rsidR="00283DE0" w:rsidRDefault="00641826" w:rsidP="003B0178">
            <w:pPr>
              <w:pStyle w:val="TableParagraph"/>
              <w:keepLines/>
              <w:spacing w:line="255" w:lineRule="exact"/>
              <w:ind w:left="818"/>
              <w:rPr>
                <w:rFonts w:ascii="Georgia" w:eastAsia="Georgia" w:hAnsi="Georgia" w:cs="Georgia"/>
                <w:sz w:val="24"/>
                <w:szCs w:val="24"/>
              </w:rPr>
            </w:pPr>
            <w:r>
              <w:rPr>
                <w:rFonts w:ascii="Georgia"/>
                <w:sz w:val="24"/>
              </w:rPr>
              <w:t>28250541</w:t>
            </w:r>
          </w:p>
        </w:tc>
        <w:tc>
          <w:tcPr>
            <w:tcW w:w="1713" w:type="dxa"/>
            <w:tcBorders>
              <w:top w:val="single" w:sz="3" w:space="0" w:color="000000"/>
              <w:left w:val="nil"/>
              <w:bottom w:val="single" w:sz="3" w:space="0" w:color="000000"/>
              <w:right w:val="nil"/>
            </w:tcBorders>
          </w:tcPr>
          <w:p w14:paraId="4440ED54"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43.3</w:t>
            </w:r>
          </w:p>
        </w:tc>
        <w:tc>
          <w:tcPr>
            <w:tcW w:w="2068" w:type="dxa"/>
            <w:tcBorders>
              <w:top w:val="single" w:sz="3" w:space="0" w:color="000000"/>
              <w:left w:val="nil"/>
              <w:bottom w:val="single" w:sz="3" w:space="0" w:color="000000"/>
              <w:right w:val="nil"/>
            </w:tcBorders>
          </w:tcPr>
          <w:p w14:paraId="09DD9400"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4.8</w:t>
            </w:r>
          </w:p>
        </w:tc>
        <w:tc>
          <w:tcPr>
            <w:tcW w:w="1104" w:type="dxa"/>
            <w:tcBorders>
              <w:top w:val="single" w:sz="3" w:space="0" w:color="000000"/>
              <w:left w:val="nil"/>
              <w:bottom w:val="single" w:sz="3" w:space="0" w:color="000000"/>
              <w:right w:val="nil"/>
            </w:tcBorders>
          </w:tcPr>
          <w:p w14:paraId="1483675E"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9.0</w:t>
            </w:r>
          </w:p>
        </w:tc>
        <w:tc>
          <w:tcPr>
            <w:tcW w:w="867" w:type="dxa"/>
            <w:tcBorders>
              <w:top w:val="single" w:sz="3" w:space="0" w:color="000000"/>
              <w:left w:val="nil"/>
              <w:bottom w:val="single" w:sz="3" w:space="0" w:color="000000"/>
              <w:right w:val="nil"/>
            </w:tcBorders>
          </w:tcPr>
          <w:p w14:paraId="102150CD" w14:textId="77777777" w:rsidR="00283DE0" w:rsidRDefault="00641826" w:rsidP="003B0178">
            <w:pPr>
              <w:pStyle w:val="TableParagraph"/>
              <w:keepLines/>
              <w:spacing w:line="255" w:lineRule="exact"/>
              <w:ind w:left="160"/>
              <w:rPr>
                <w:rFonts w:ascii="Georgia" w:eastAsia="Georgia" w:hAnsi="Georgia" w:cs="Georgia"/>
                <w:sz w:val="24"/>
                <w:szCs w:val="24"/>
              </w:rPr>
            </w:pPr>
            <w:r>
              <w:rPr>
                <w:rFonts w:ascii="Georgia"/>
                <w:sz w:val="24"/>
              </w:rPr>
              <w:t>100%</w:t>
            </w:r>
          </w:p>
        </w:tc>
      </w:tr>
      <w:tr w:rsidR="00283DE0" w14:paraId="1AECD99F" w14:textId="77777777">
        <w:trPr>
          <w:trHeight w:hRule="exact" w:val="297"/>
        </w:trPr>
        <w:tc>
          <w:tcPr>
            <w:tcW w:w="2575" w:type="dxa"/>
            <w:tcBorders>
              <w:top w:val="single" w:sz="3" w:space="0" w:color="000000"/>
              <w:left w:val="nil"/>
              <w:bottom w:val="single" w:sz="3" w:space="0" w:color="000000"/>
              <w:right w:val="nil"/>
            </w:tcBorders>
          </w:tcPr>
          <w:p w14:paraId="5E8C8563"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4559889</w:t>
            </w:r>
          </w:p>
        </w:tc>
        <w:tc>
          <w:tcPr>
            <w:tcW w:w="1713" w:type="dxa"/>
            <w:tcBorders>
              <w:top w:val="single" w:sz="3" w:space="0" w:color="000000"/>
              <w:left w:val="nil"/>
              <w:bottom w:val="single" w:sz="3" w:space="0" w:color="000000"/>
              <w:right w:val="nil"/>
            </w:tcBorders>
          </w:tcPr>
          <w:p w14:paraId="4FE60EF7"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108.8</w:t>
            </w:r>
          </w:p>
        </w:tc>
        <w:tc>
          <w:tcPr>
            <w:tcW w:w="2068" w:type="dxa"/>
            <w:tcBorders>
              <w:top w:val="single" w:sz="3" w:space="0" w:color="000000"/>
              <w:left w:val="nil"/>
              <w:bottom w:val="single" w:sz="3" w:space="0" w:color="000000"/>
              <w:right w:val="nil"/>
            </w:tcBorders>
          </w:tcPr>
          <w:p w14:paraId="47D8F811"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2.7</w:t>
            </w:r>
          </w:p>
        </w:tc>
        <w:tc>
          <w:tcPr>
            <w:tcW w:w="1104" w:type="dxa"/>
            <w:tcBorders>
              <w:top w:val="single" w:sz="3" w:space="0" w:color="000000"/>
              <w:left w:val="nil"/>
              <w:bottom w:val="single" w:sz="3" w:space="0" w:color="000000"/>
              <w:right w:val="nil"/>
            </w:tcBorders>
          </w:tcPr>
          <w:p w14:paraId="69B171F3"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41.0</w:t>
            </w:r>
          </w:p>
        </w:tc>
        <w:tc>
          <w:tcPr>
            <w:tcW w:w="867" w:type="dxa"/>
            <w:tcBorders>
              <w:top w:val="single" w:sz="3" w:space="0" w:color="000000"/>
              <w:left w:val="nil"/>
              <w:bottom w:val="single" w:sz="3" w:space="0" w:color="000000"/>
              <w:right w:val="nil"/>
            </w:tcBorders>
          </w:tcPr>
          <w:p w14:paraId="576D65F2" w14:textId="77777777" w:rsidR="00283DE0" w:rsidRDefault="00641826" w:rsidP="003B0178">
            <w:pPr>
              <w:pStyle w:val="TableParagraph"/>
              <w:keepLines/>
              <w:spacing w:line="255" w:lineRule="exact"/>
              <w:ind w:left="160"/>
              <w:rPr>
                <w:rFonts w:ascii="Georgia" w:eastAsia="Georgia" w:hAnsi="Georgia" w:cs="Georgia"/>
                <w:sz w:val="24"/>
                <w:szCs w:val="24"/>
              </w:rPr>
            </w:pPr>
            <w:r>
              <w:rPr>
                <w:rFonts w:ascii="Georgia"/>
                <w:sz w:val="24"/>
              </w:rPr>
              <w:t>100%</w:t>
            </w:r>
          </w:p>
        </w:tc>
      </w:tr>
      <w:tr w:rsidR="00283DE0" w14:paraId="21F5DF91" w14:textId="77777777">
        <w:trPr>
          <w:trHeight w:hRule="exact" w:val="297"/>
        </w:trPr>
        <w:tc>
          <w:tcPr>
            <w:tcW w:w="2575" w:type="dxa"/>
            <w:tcBorders>
              <w:top w:val="single" w:sz="3" w:space="0" w:color="000000"/>
              <w:left w:val="nil"/>
              <w:bottom w:val="single" w:sz="3" w:space="0" w:color="000000"/>
              <w:right w:val="nil"/>
            </w:tcBorders>
          </w:tcPr>
          <w:p w14:paraId="0B656109" w14:textId="77777777" w:rsidR="00283DE0" w:rsidRDefault="00641826" w:rsidP="003B0178">
            <w:pPr>
              <w:pStyle w:val="TableParagraph"/>
              <w:keepLines/>
              <w:spacing w:line="255" w:lineRule="exact"/>
              <w:ind w:left="818"/>
              <w:rPr>
                <w:rFonts w:ascii="Georgia" w:eastAsia="Georgia" w:hAnsi="Georgia" w:cs="Georgia"/>
                <w:sz w:val="24"/>
                <w:szCs w:val="24"/>
              </w:rPr>
            </w:pPr>
            <w:r>
              <w:rPr>
                <w:rFonts w:ascii="Georgia"/>
                <w:sz w:val="24"/>
              </w:rPr>
              <w:t>55484477</w:t>
            </w:r>
          </w:p>
        </w:tc>
        <w:tc>
          <w:tcPr>
            <w:tcW w:w="1713" w:type="dxa"/>
            <w:tcBorders>
              <w:top w:val="single" w:sz="3" w:space="0" w:color="000000"/>
              <w:left w:val="nil"/>
              <w:bottom w:val="single" w:sz="3" w:space="0" w:color="000000"/>
              <w:right w:val="nil"/>
            </w:tcBorders>
          </w:tcPr>
          <w:p w14:paraId="4B48598E"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23.3</w:t>
            </w:r>
          </w:p>
        </w:tc>
        <w:tc>
          <w:tcPr>
            <w:tcW w:w="2068" w:type="dxa"/>
            <w:tcBorders>
              <w:top w:val="single" w:sz="3" w:space="0" w:color="000000"/>
              <w:left w:val="nil"/>
              <w:bottom w:val="single" w:sz="3" w:space="0" w:color="000000"/>
              <w:right w:val="nil"/>
            </w:tcBorders>
          </w:tcPr>
          <w:p w14:paraId="31A07AC6"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2.5</w:t>
            </w:r>
          </w:p>
        </w:tc>
        <w:tc>
          <w:tcPr>
            <w:tcW w:w="1104" w:type="dxa"/>
            <w:tcBorders>
              <w:top w:val="single" w:sz="3" w:space="0" w:color="000000"/>
              <w:left w:val="nil"/>
              <w:bottom w:val="single" w:sz="3" w:space="0" w:color="000000"/>
              <w:right w:val="nil"/>
            </w:tcBorders>
          </w:tcPr>
          <w:p w14:paraId="7492BDC4"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9.1</w:t>
            </w:r>
          </w:p>
        </w:tc>
        <w:tc>
          <w:tcPr>
            <w:tcW w:w="867" w:type="dxa"/>
            <w:tcBorders>
              <w:top w:val="single" w:sz="3" w:space="0" w:color="000000"/>
              <w:left w:val="nil"/>
              <w:bottom w:val="single" w:sz="3" w:space="0" w:color="000000"/>
              <w:right w:val="nil"/>
            </w:tcBorders>
          </w:tcPr>
          <w:p w14:paraId="3C86FF1D" w14:textId="77777777" w:rsidR="00283DE0" w:rsidRDefault="00641826" w:rsidP="003B0178">
            <w:pPr>
              <w:pStyle w:val="TableParagraph"/>
              <w:keepLines/>
              <w:spacing w:line="255" w:lineRule="exact"/>
              <w:ind w:left="160"/>
              <w:rPr>
                <w:rFonts w:ascii="Georgia" w:eastAsia="Georgia" w:hAnsi="Georgia" w:cs="Georgia"/>
                <w:sz w:val="24"/>
                <w:szCs w:val="24"/>
              </w:rPr>
            </w:pPr>
            <w:r>
              <w:rPr>
                <w:rFonts w:ascii="Georgia"/>
                <w:sz w:val="24"/>
              </w:rPr>
              <w:t>100%</w:t>
            </w:r>
          </w:p>
        </w:tc>
      </w:tr>
    </w:tbl>
    <w:p w14:paraId="708E83F5" w14:textId="77777777" w:rsidR="00283DE0" w:rsidRDefault="00283DE0" w:rsidP="003B0178">
      <w:pPr>
        <w:keepLines/>
        <w:spacing w:before="6"/>
        <w:rPr>
          <w:rFonts w:ascii="Century" w:eastAsia="Century" w:hAnsi="Century" w:cs="Century"/>
          <w:sz w:val="13"/>
          <w:szCs w:val="13"/>
        </w:rPr>
      </w:pPr>
    </w:p>
    <w:p w14:paraId="26693662" w14:textId="77777777" w:rsidR="00283DE0" w:rsidRDefault="00641826" w:rsidP="003B0178">
      <w:pPr>
        <w:keepLines/>
        <w:numPr>
          <w:ilvl w:val="2"/>
          <w:numId w:val="6"/>
        </w:numPr>
        <w:tabs>
          <w:tab w:val="left" w:pos="2138"/>
        </w:tabs>
        <w:spacing w:before="56"/>
        <w:ind w:left="2137" w:hanging="418"/>
        <w:jc w:val="left"/>
        <w:rPr>
          <w:rFonts w:ascii="Century" w:eastAsia="Century" w:hAnsi="Century" w:cs="Century"/>
        </w:rPr>
      </w:pPr>
      <w:r>
        <w:rPr>
          <w:rFonts w:ascii="Century"/>
          <w:w w:val="95"/>
        </w:rPr>
        <w:t>Ammolite</w:t>
      </w:r>
      <w:r>
        <w:rPr>
          <w:rFonts w:ascii="Century"/>
          <w:spacing w:val="-12"/>
          <w:w w:val="95"/>
        </w:rPr>
        <w:t xml:space="preserve"> </w:t>
      </w:r>
      <w:r>
        <w:rPr>
          <w:rFonts w:ascii="Century"/>
          <w:w w:val="95"/>
        </w:rPr>
        <w:t>benchmark</w:t>
      </w:r>
      <w:r>
        <w:rPr>
          <w:rFonts w:ascii="Century"/>
          <w:spacing w:val="-13"/>
          <w:w w:val="95"/>
        </w:rPr>
        <w:t xml:space="preserve"> </w:t>
      </w:r>
      <w:r>
        <w:rPr>
          <w:rFonts w:ascii="Century"/>
          <w:w w:val="95"/>
        </w:rPr>
        <w:t>on</w:t>
      </w:r>
      <w:r>
        <w:rPr>
          <w:rFonts w:ascii="Century"/>
          <w:spacing w:val="-12"/>
          <w:w w:val="95"/>
        </w:rPr>
        <w:t xml:space="preserve"> </w:t>
      </w:r>
      <w:r>
        <w:rPr>
          <w:rFonts w:ascii="Century"/>
          <w:spacing w:val="-2"/>
          <w:w w:val="95"/>
        </w:rPr>
        <w:t>entire</w:t>
      </w:r>
      <w:r>
        <w:rPr>
          <w:rFonts w:ascii="Century"/>
          <w:spacing w:val="-13"/>
          <w:w w:val="95"/>
        </w:rPr>
        <w:t xml:space="preserve"> </w:t>
      </w:r>
      <w:r>
        <w:rPr>
          <w:rFonts w:ascii="Century"/>
          <w:w w:val="95"/>
        </w:rPr>
        <w:t>PubChem</w:t>
      </w:r>
      <w:r>
        <w:rPr>
          <w:rFonts w:ascii="Century"/>
          <w:spacing w:val="-12"/>
          <w:w w:val="95"/>
        </w:rPr>
        <w:t xml:space="preserve"> </w:t>
      </w:r>
      <w:r>
        <w:rPr>
          <w:rFonts w:ascii="Century"/>
          <w:w w:val="95"/>
        </w:rPr>
        <w:t>database</w:t>
      </w:r>
    </w:p>
    <w:p w14:paraId="2D580221" w14:textId="77777777" w:rsidR="00283DE0" w:rsidRDefault="00283DE0" w:rsidP="003B0178">
      <w:pPr>
        <w:keepLines/>
        <w:spacing w:before="12"/>
        <w:rPr>
          <w:rFonts w:ascii="Century" w:eastAsia="Century" w:hAnsi="Century" w:cs="Century"/>
          <w:sz w:val="14"/>
          <w:szCs w:val="14"/>
        </w:rPr>
      </w:pPr>
    </w:p>
    <w:tbl>
      <w:tblPr>
        <w:tblW w:w="0" w:type="auto"/>
        <w:tblInd w:w="497" w:type="dxa"/>
        <w:tblLayout w:type="fixed"/>
        <w:tblCellMar>
          <w:left w:w="0" w:type="dxa"/>
          <w:right w:w="0" w:type="dxa"/>
        </w:tblCellMar>
        <w:tblLook w:val="01E0" w:firstRow="1" w:lastRow="1" w:firstColumn="1" w:lastColumn="1" w:noHBand="0" w:noVBand="0"/>
      </w:tblPr>
      <w:tblGrid>
        <w:gridCol w:w="2575"/>
        <w:gridCol w:w="2067"/>
        <w:gridCol w:w="1104"/>
      </w:tblGrid>
      <w:tr w:rsidR="00283DE0" w14:paraId="76E80330" w14:textId="77777777">
        <w:trPr>
          <w:trHeight w:hRule="exact" w:val="297"/>
        </w:trPr>
        <w:tc>
          <w:tcPr>
            <w:tcW w:w="2575" w:type="dxa"/>
            <w:tcBorders>
              <w:top w:val="single" w:sz="3" w:space="0" w:color="000000"/>
              <w:left w:val="nil"/>
              <w:bottom w:val="single" w:sz="3" w:space="0" w:color="000000"/>
              <w:right w:val="nil"/>
            </w:tcBorders>
          </w:tcPr>
          <w:p w14:paraId="24566C21" w14:textId="77777777" w:rsidR="00283DE0" w:rsidRDefault="00641826" w:rsidP="003B0178">
            <w:pPr>
              <w:pStyle w:val="TableParagraph"/>
              <w:keepLines/>
              <w:spacing w:line="255" w:lineRule="exact"/>
              <w:ind w:left="607"/>
              <w:rPr>
                <w:rFonts w:ascii="Georgia" w:eastAsia="Georgia" w:hAnsi="Georgia" w:cs="Georgia"/>
                <w:sz w:val="24"/>
                <w:szCs w:val="24"/>
              </w:rPr>
            </w:pPr>
            <w:r>
              <w:rPr>
                <w:rFonts w:ascii="Georgia"/>
                <w:sz w:val="24"/>
              </w:rPr>
              <w:t>PubChem</w:t>
            </w:r>
            <w:r>
              <w:rPr>
                <w:rFonts w:ascii="Georgia"/>
                <w:spacing w:val="-22"/>
                <w:sz w:val="24"/>
              </w:rPr>
              <w:t xml:space="preserve"> </w:t>
            </w:r>
            <w:r>
              <w:rPr>
                <w:rFonts w:ascii="Georgia"/>
                <w:sz w:val="24"/>
              </w:rPr>
              <w:t>ID</w:t>
            </w:r>
          </w:p>
        </w:tc>
        <w:tc>
          <w:tcPr>
            <w:tcW w:w="2067" w:type="dxa"/>
            <w:tcBorders>
              <w:top w:val="single" w:sz="3" w:space="0" w:color="000000"/>
              <w:left w:val="nil"/>
              <w:bottom w:val="single" w:sz="3" w:space="0" w:color="000000"/>
              <w:right w:val="nil"/>
            </w:tcBorders>
          </w:tcPr>
          <w:p w14:paraId="227EF40C" w14:textId="77777777" w:rsidR="00283DE0" w:rsidRDefault="00641826" w:rsidP="003B0178">
            <w:pPr>
              <w:pStyle w:val="TableParagraph"/>
              <w:keepLines/>
              <w:spacing w:line="255" w:lineRule="exact"/>
              <w:ind w:left="118"/>
              <w:rPr>
                <w:rFonts w:ascii="Georgia" w:eastAsia="Georgia" w:hAnsi="Georgia" w:cs="Georgia"/>
                <w:sz w:val="24"/>
                <w:szCs w:val="24"/>
              </w:rPr>
            </w:pPr>
            <w:r>
              <w:rPr>
                <w:rFonts w:ascii="Georgia"/>
                <w:w w:val="95"/>
                <w:sz w:val="24"/>
              </w:rPr>
              <w:t>Ammolite</w:t>
            </w:r>
            <w:r>
              <w:rPr>
                <w:rFonts w:ascii="Georgia"/>
                <w:spacing w:val="8"/>
                <w:w w:val="95"/>
                <w:sz w:val="24"/>
              </w:rPr>
              <w:t xml:space="preserve"> </w:t>
            </w:r>
            <w:r>
              <w:rPr>
                <w:rFonts w:ascii="Georgia"/>
                <w:w w:val="95"/>
                <w:sz w:val="24"/>
              </w:rPr>
              <w:t>(hours)</w:t>
            </w:r>
          </w:p>
        </w:tc>
        <w:tc>
          <w:tcPr>
            <w:tcW w:w="1104" w:type="dxa"/>
            <w:tcBorders>
              <w:top w:val="single" w:sz="3" w:space="0" w:color="000000"/>
              <w:left w:val="nil"/>
              <w:bottom w:val="single" w:sz="3" w:space="0" w:color="000000"/>
              <w:right w:val="nil"/>
            </w:tcBorders>
          </w:tcPr>
          <w:p w14:paraId="7B6543D4"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Speedup</w:t>
            </w:r>
          </w:p>
        </w:tc>
      </w:tr>
      <w:tr w:rsidR="00283DE0" w14:paraId="45E79D44" w14:textId="77777777">
        <w:trPr>
          <w:trHeight w:hRule="exact" w:val="297"/>
        </w:trPr>
        <w:tc>
          <w:tcPr>
            <w:tcW w:w="2575" w:type="dxa"/>
            <w:tcBorders>
              <w:top w:val="single" w:sz="3" w:space="0" w:color="000000"/>
              <w:left w:val="nil"/>
              <w:bottom w:val="single" w:sz="3" w:space="0" w:color="000000"/>
              <w:right w:val="nil"/>
            </w:tcBorders>
          </w:tcPr>
          <w:p w14:paraId="3DCF4D49" w14:textId="77777777" w:rsidR="00283DE0" w:rsidRDefault="00641826" w:rsidP="003B0178">
            <w:pPr>
              <w:pStyle w:val="TableParagraph"/>
              <w:keepLines/>
              <w:spacing w:line="255" w:lineRule="exact"/>
              <w:ind w:left="753"/>
              <w:rPr>
                <w:rFonts w:ascii="Georgia" w:eastAsia="Georgia" w:hAnsi="Georgia" w:cs="Georgia"/>
                <w:sz w:val="24"/>
                <w:szCs w:val="24"/>
              </w:rPr>
            </w:pPr>
            <w:r>
              <w:rPr>
                <w:rFonts w:ascii="Georgia"/>
                <w:sz w:val="24"/>
              </w:rPr>
              <w:t>5957</w:t>
            </w:r>
            <w:r>
              <w:rPr>
                <w:rFonts w:ascii="Georgia"/>
                <w:spacing w:val="-32"/>
                <w:sz w:val="24"/>
              </w:rPr>
              <w:t xml:space="preserve"> </w:t>
            </w:r>
            <w:r>
              <w:rPr>
                <w:rFonts w:ascii="Georgia"/>
                <w:sz w:val="24"/>
              </w:rPr>
              <w:t>(atp)</w:t>
            </w:r>
          </w:p>
        </w:tc>
        <w:tc>
          <w:tcPr>
            <w:tcW w:w="2067" w:type="dxa"/>
            <w:tcBorders>
              <w:top w:val="single" w:sz="3" w:space="0" w:color="000000"/>
              <w:left w:val="nil"/>
              <w:bottom w:val="single" w:sz="3" w:space="0" w:color="000000"/>
              <w:right w:val="nil"/>
            </w:tcBorders>
          </w:tcPr>
          <w:p w14:paraId="54D4C54E"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4.1</w:t>
            </w:r>
          </w:p>
        </w:tc>
        <w:tc>
          <w:tcPr>
            <w:tcW w:w="1104" w:type="dxa"/>
            <w:tcBorders>
              <w:top w:val="single" w:sz="3" w:space="0" w:color="000000"/>
              <w:left w:val="nil"/>
              <w:bottom w:val="single" w:sz="3" w:space="0" w:color="000000"/>
              <w:right w:val="nil"/>
            </w:tcBorders>
          </w:tcPr>
          <w:p w14:paraId="01A22EBC"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51.3</w:t>
            </w:r>
          </w:p>
        </w:tc>
      </w:tr>
      <w:tr w:rsidR="00283DE0" w14:paraId="0A51A985" w14:textId="77777777">
        <w:trPr>
          <w:trHeight w:hRule="exact" w:val="297"/>
        </w:trPr>
        <w:tc>
          <w:tcPr>
            <w:tcW w:w="2575" w:type="dxa"/>
            <w:tcBorders>
              <w:top w:val="single" w:sz="3" w:space="0" w:color="000000"/>
              <w:left w:val="nil"/>
              <w:bottom w:val="single" w:sz="3" w:space="0" w:color="000000"/>
              <w:right w:val="nil"/>
            </w:tcBorders>
          </w:tcPr>
          <w:p w14:paraId="618911AB" w14:textId="77777777" w:rsidR="00283DE0" w:rsidRDefault="00641826" w:rsidP="003B0178">
            <w:pPr>
              <w:pStyle w:val="TableParagraph"/>
              <w:keepLines/>
              <w:spacing w:line="255" w:lineRule="exact"/>
              <w:ind w:left="194"/>
              <w:rPr>
                <w:rFonts w:ascii="Georgia" w:eastAsia="Georgia" w:hAnsi="Georgia" w:cs="Georgia"/>
                <w:sz w:val="24"/>
                <w:szCs w:val="24"/>
              </w:rPr>
            </w:pPr>
            <w:r>
              <w:rPr>
                <w:rFonts w:ascii="Georgia"/>
                <w:w w:val="90"/>
                <w:sz w:val="24"/>
              </w:rPr>
              <w:t xml:space="preserve">446598 </w:t>
            </w:r>
            <w:r>
              <w:rPr>
                <w:rFonts w:ascii="Georgia"/>
                <w:spacing w:val="10"/>
                <w:w w:val="90"/>
                <w:sz w:val="24"/>
              </w:rPr>
              <w:t xml:space="preserve"> </w:t>
            </w:r>
            <w:r>
              <w:rPr>
                <w:rFonts w:ascii="Georgia"/>
                <w:spacing w:val="-1"/>
                <w:w w:val="90"/>
                <w:sz w:val="24"/>
              </w:rPr>
              <w:t>(clindamycin)</w:t>
            </w:r>
          </w:p>
        </w:tc>
        <w:tc>
          <w:tcPr>
            <w:tcW w:w="2067" w:type="dxa"/>
            <w:tcBorders>
              <w:top w:val="single" w:sz="3" w:space="0" w:color="000000"/>
              <w:left w:val="nil"/>
              <w:bottom w:val="single" w:sz="3" w:space="0" w:color="000000"/>
              <w:right w:val="nil"/>
            </w:tcBorders>
          </w:tcPr>
          <w:p w14:paraId="6277BBDD"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28.4</w:t>
            </w:r>
          </w:p>
        </w:tc>
        <w:tc>
          <w:tcPr>
            <w:tcW w:w="1104" w:type="dxa"/>
            <w:tcBorders>
              <w:top w:val="single" w:sz="3" w:space="0" w:color="000000"/>
              <w:left w:val="nil"/>
              <w:bottom w:val="single" w:sz="3" w:space="0" w:color="000000"/>
              <w:right w:val="nil"/>
            </w:tcBorders>
          </w:tcPr>
          <w:p w14:paraId="266EF8F6"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14.5</w:t>
            </w:r>
          </w:p>
        </w:tc>
      </w:tr>
      <w:tr w:rsidR="00283DE0" w14:paraId="6A9B611A" w14:textId="77777777">
        <w:trPr>
          <w:trHeight w:hRule="exact" w:val="297"/>
        </w:trPr>
        <w:tc>
          <w:tcPr>
            <w:tcW w:w="2575" w:type="dxa"/>
            <w:tcBorders>
              <w:top w:val="single" w:sz="3" w:space="0" w:color="000000"/>
              <w:left w:val="nil"/>
              <w:bottom w:val="single" w:sz="3" w:space="0" w:color="000000"/>
              <w:right w:val="nil"/>
            </w:tcBorders>
          </w:tcPr>
          <w:p w14:paraId="79E116F9" w14:textId="77777777" w:rsidR="00283DE0" w:rsidRDefault="00641826" w:rsidP="003B0178">
            <w:pPr>
              <w:pStyle w:val="TableParagraph"/>
              <w:keepLines/>
              <w:spacing w:line="255" w:lineRule="exact"/>
              <w:ind w:left="184"/>
              <w:rPr>
                <w:rFonts w:ascii="Georgia" w:eastAsia="Georgia" w:hAnsi="Georgia" w:cs="Georgia"/>
                <w:sz w:val="24"/>
                <w:szCs w:val="24"/>
              </w:rPr>
            </w:pPr>
            <w:r>
              <w:rPr>
                <w:rFonts w:ascii="Georgia"/>
                <w:w w:val="95"/>
                <w:sz w:val="24"/>
              </w:rPr>
              <w:t>12560</w:t>
            </w:r>
            <w:r>
              <w:rPr>
                <w:rFonts w:ascii="Georgia"/>
                <w:spacing w:val="-5"/>
                <w:w w:val="95"/>
                <w:sz w:val="24"/>
              </w:rPr>
              <w:t xml:space="preserve"> </w:t>
            </w:r>
            <w:r>
              <w:rPr>
                <w:rFonts w:ascii="Georgia"/>
                <w:spacing w:val="-1"/>
                <w:w w:val="95"/>
                <w:sz w:val="24"/>
              </w:rPr>
              <w:t>(erythromycin)</w:t>
            </w:r>
          </w:p>
        </w:tc>
        <w:tc>
          <w:tcPr>
            <w:tcW w:w="2067" w:type="dxa"/>
            <w:tcBorders>
              <w:top w:val="single" w:sz="3" w:space="0" w:color="000000"/>
              <w:left w:val="nil"/>
              <w:bottom w:val="single" w:sz="3" w:space="0" w:color="000000"/>
              <w:right w:val="nil"/>
            </w:tcBorders>
          </w:tcPr>
          <w:p w14:paraId="4B3B4F7C"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79.1</w:t>
            </w:r>
          </w:p>
        </w:tc>
        <w:tc>
          <w:tcPr>
            <w:tcW w:w="1104" w:type="dxa"/>
            <w:tcBorders>
              <w:top w:val="single" w:sz="3" w:space="0" w:color="000000"/>
              <w:left w:val="nil"/>
              <w:bottom w:val="single" w:sz="3" w:space="0" w:color="000000"/>
              <w:right w:val="nil"/>
            </w:tcBorders>
          </w:tcPr>
          <w:p w14:paraId="3D6519CB" w14:textId="77777777" w:rsidR="00283DE0" w:rsidRDefault="00641826" w:rsidP="003B0178">
            <w:pPr>
              <w:pStyle w:val="TableParagraph"/>
              <w:keepLines/>
              <w:spacing w:line="255" w:lineRule="exact"/>
              <w:ind w:left="285"/>
              <w:rPr>
                <w:rFonts w:ascii="Georgia" w:eastAsia="Georgia" w:hAnsi="Georgia" w:cs="Georgia"/>
                <w:sz w:val="24"/>
                <w:szCs w:val="24"/>
              </w:rPr>
            </w:pPr>
            <w:r>
              <w:rPr>
                <w:rFonts w:ascii="Georgia"/>
                <w:sz w:val="24"/>
              </w:rPr>
              <w:t>512.9</w:t>
            </w:r>
          </w:p>
        </w:tc>
      </w:tr>
      <w:tr w:rsidR="00283DE0" w14:paraId="1904CE44" w14:textId="77777777">
        <w:trPr>
          <w:trHeight w:hRule="exact" w:val="297"/>
        </w:trPr>
        <w:tc>
          <w:tcPr>
            <w:tcW w:w="2575" w:type="dxa"/>
            <w:tcBorders>
              <w:top w:val="single" w:sz="3" w:space="0" w:color="000000"/>
              <w:left w:val="nil"/>
              <w:bottom w:val="single" w:sz="3" w:space="0" w:color="000000"/>
              <w:right w:val="nil"/>
            </w:tcBorders>
          </w:tcPr>
          <w:p w14:paraId="65E912E9"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0"/>
                <w:sz w:val="24"/>
              </w:rPr>
              <w:t xml:space="preserve">86341926 </w:t>
            </w:r>
            <w:r>
              <w:rPr>
                <w:rFonts w:ascii="Georgia"/>
                <w:spacing w:val="34"/>
                <w:w w:val="90"/>
                <w:sz w:val="24"/>
              </w:rPr>
              <w:t xml:space="preserve"> </w:t>
            </w:r>
            <w:r>
              <w:rPr>
                <w:rFonts w:ascii="Georgia"/>
                <w:w w:val="90"/>
                <w:sz w:val="24"/>
              </w:rPr>
              <w:t>(teixobactin)</w:t>
            </w:r>
          </w:p>
        </w:tc>
        <w:tc>
          <w:tcPr>
            <w:tcW w:w="2067" w:type="dxa"/>
            <w:tcBorders>
              <w:top w:val="single" w:sz="3" w:space="0" w:color="000000"/>
              <w:left w:val="nil"/>
              <w:bottom w:val="single" w:sz="3" w:space="0" w:color="000000"/>
              <w:right w:val="nil"/>
            </w:tcBorders>
          </w:tcPr>
          <w:p w14:paraId="39876723"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96.5</w:t>
            </w:r>
          </w:p>
        </w:tc>
        <w:tc>
          <w:tcPr>
            <w:tcW w:w="1104" w:type="dxa"/>
            <w:tcBorders>
              <w:top w:val="single" w:sz="3" w:space="0" w:color="000000"/>
              <w:left w:val="nil"/>
              <w:bottom w:val="single" w:sz="3" w:space="0" w:color="000000"/>
              <w:right w:val="nil"/>
            </w:tcBorders>
          </w:tcPr>
          <w:p w14:paraId="1A8C722C" w14:textId="77777777" w:rsidR="00283DE0" w:rsidRDefault="00641826" w:rsidP="003B0178">
            <w:pPr>
              <w:pStyle w:val="TableParagraph"/>
              <w:keepLines/>
              <w:spacing w:line="255" w:lineRule="exact"/>
              <w:ind w:left="285"/>
              <w:rPr>
                <w:rFonts w:ascii="Georgia" w:eastAsia="Georgia" w:hAnsi="Georgia" w:cs="Georgia"/>
                <w:sz w:val="24"/>
                <w:szCs w:val="24"/>
              </w:rPr>
            </w:pPr>
            <w:r>
              <w:rPr>
                <w:rFonts w:ascii="Georgia"/>
                <w:w w:val="95"/>
                <w:sz w:val="24"/>
              </w:rPr>
              <w:t>305.9</w:t>
            </w:r>
          </w:p>
        </w:tc>
      </w:tr>
      <w:tr w:rsidR="00283DE0" w14:paraId="7DE5652B" w14:textId="77777777">
        <w:trPr>
          <w:trHeight w:hRule="exact" w:val="297"/>
        </w:trPr>
        <w:tc>
          <w:tcPr>
            <w:tcW w:w="2575" w:type="dxa"/>
            <w:tcBorders>
              <w:top w:val="single" w:sz="3" w:space="0" w:color="000000"/>
              <w:left w:val="nil"/>
              <w:bottom w:val="single" w:sz="3" w:space="0" w:color="000000"/>
              <w:right w:val="nil"/>
            </w:tcBorders>
          </w:tcPr>
          <w:p w14:paraId="6869B6BB" w14:textId="77777777" w:rsidR="00283DE0" w:rsidRDefault="00641826" w:rsidP="003B0178">
            <w:pPr>
              <w:pStyle w:val="TableParagraph"/>
              <w:keepLines/>
              <w:spacing w:line="255" w:lineRule="exact"/>
              <w:ind w:left="318"/>
              <w:rPr>
                <w:rFonts w:ascii="Georgia" w:eastAsia="Georgia" w:hAnsi="Georgia" w:cs="Georgia"/>
                <w:sz w:val="24"/>
                <w:szCs w:val="24"/>
              </w:rPr>
            </w:pPr>
            <w:r>
              <w:rPr>
                <w:rFonts w:ascii="Georgia"/>
                <w:w w:val="90"/>
                <w:sz w:val="24"/>
              </w:rPr>
              <w:t xml:space="preserve">5426 </w:t>
            </w:r>
            <w:r>
              <w:rPr>
                <w:rFonts w:ascii="Georgia"/>
                <w:spacing w:val="16"/>
                <w:w w:val="90"/>
                <w:sz w:val="24"/>
              </w:rPr>
              <w:t xml:space="preserve"> </w:t>
            </w:r>
            <w:r>
              <w:rPr>
                <w:rFonts w:ascii="Georgia"/>
                <w:w w:val="90"/>
                <w:sz w:val="24"/>
              </w:rPr>
              <w:t>(thalidomide)</w:t>
            </w:r>
          </w:p>
        </w:tc>
        <w:tc>
          <w:tcPr>
            <w:tcW w:w="2067" w:type="dxa"/>
            <w:tcBorders>
              <w:top w:val="single" w:sz="3" w:space="0" w:color="000000"/>
              <w:left w:val="nil"/>
              <w:bottom w:val="single" w:sz="3" w:space="0" w:color="000000"/>
              <w:right w:val="nil"/>
            </w:tcBorders>
          </w:tcPr>
          <w:p w14:paraId="3A940E55"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29.2</w:t>
            </w:r>
          </w:p>
        </w:tc>
        <w:tc>
          <w:tcPr>
            <w:tcW w:w="1104" w:type="dxa"/>
            <w:tcBorders>
              <w:top w:val="single" w:sz="3" w:space="0" w:color="000000"/>
              <w:left w:val="nil"/>
              <w:bottom w:val="single" w:sz="3" w:space="0" w:color="000000"/>
              <w:right w:val="nil"/>
            </w:tcBorders>
          </w:tcPr>
          <w:p w14:paraId="5CF6AA05"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w w:val="90"/>
                <w:sz w:val="24"/>
              </w:rPr>
              <w:t>80.0</w:t>
            </w:r>
          </w:p>
        </w:tc>
      </w:tr>
      <w:tr w:rsidR="00283DE0" w14:paraId="7185FC9B" w14:textId="77777777">
        <w:trPr>
          <w:trHeight w:hRule="exact" w:val="297"/>
        </w:trPr>
        <w:tc>
          <w:tcPr>
            <w:tcW w:w="2575" w:type="dxa"/>
            <w:tcBorders>
              <w:top w:val="single" w:sz="3" w:space="0" w:color="000000"/>
              <w:left w:val="nil"/>
              <w:bottom w:val="single" w:sz="3" w:space="0" w:color="000000"/>
              <w:right w:val="nil"/>
            </w:tcBorders>
          </w:tcPr>
          <w:p w14:paraId="64671D47"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1504670</w:t>
            </w:r>
          </w:p>
        </w:tc>
        <w:tc>
          <w:tcPr>
            <w:tcW w:w="2067" w:type="dxa"/>
            <w:tcBorders>
              <w:top w:val="single" w:sz="3" w:space="0" w:color="000000"/>
              <w:left w:val="nil"/>
              <w:bottom w:val="single" w:sz="3" w:space="0" w:color="000000"/>
              <w:right w:val="nil"/>
            </w:tcBorders>
          </w:tcPr>
          <w:p w14:paraId="62DB13F8"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4.6</w:t>
            </w:r>
          </w:p>
        </w:tc>
        <w:tc>
          <w:tcPr>
            <w:tcW w:w="1104" w:type="dxa"/>
            <w:tcBorders>
              <w:top w:val="single" w:sz="3" w:space="0" w:color="000000"/>
              <w:left w:val="nil"/>
              <w:bottom w:val="single" w:sz="3" w:space="0" w:color="000000"/>
              <w:right w:val="nil"/>
            </w:tcBorders>
          </w:tcPr>
          <w:p w14:paraId="0999EF82"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w w:val="95"/>
                <w:sz w:val="24"/>
              </w:rPr>
              <w:t>84.4</w:t>
            </w:r>
          </w:p>
        </w:tc>
      </w:tr>
      <w:tr w:rsidR="00283DE0" w14:paraId="43BEBD57" w14:textId="77777777">
        <w:trPr>
          <w:trHeight w:hRule="exact" w:val="297"/>
        </w:trPr>
        <w:tc>
          <w:tcPr>
            <w:tcW w:w="2575" w:type="dxa"/>
            <w:tcBorders>
              <w:top w:val="single" w:sz="3" w:space="0" w:color="000000"/>
              <w:left w:val="nil"/>
              <w:bottom w:val="single" w:sz="3" w:space="0" w:color="000000"/>
              <w:right w:val="nil"/>
            </w:tcBorders>
          </w:tcPr>
          <w:p w14:paraId="3C38B0DB" w14:textId="77777777" w:rsidR="00283DE0" w:rsidRDefault="00641826" w:rsidP="003B0178">
            <w:pPr>
              <w:pStyle w:val="TableParagraph"/>
              <w:keepLines/>
              <w:spacing w:line="255" w:lineRule="exact"/>
              <w:ind w:left="818"/>
              <w:rPr>
                <w:rFonts w:ascii="Georgia" w:eastAsia="Georgia" w:hAnsi="Georgia" w:cs="Georgia"/>
                <w:sz w:val="24"/>
                <w:szCs w:val="24"/>
              </w:rPr>
            </w:pPr>
            <w:r>
              <w:rPr>
                <w:rFonts w:ascii="Georgia"/>
                <w:sz w:val="24"/>
              </w:rPr>
              <w:t>19170294</w:t>
            </w:r>
          </w:p>
        </w:tc>
        <w:tc>
          <w:tcPr>
            <w:tcW w:w="2067" w:type="dxa"/>
            <w:tcBorders>
              <w:top w:val="single" w:sz="3" w:space="0" w:color="000000"/>
              <w:left w:val="nil"/>
              <w:bottom w:val="single" w:sz="3" w:space="0" w:color="000000"/>
              <w:right w:val="nil"/>
            </w:tcBorders>
          </w:tcPr>
          <w:p w14:paraId="65E5A6C9"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6.0</w:t>
            </w:r>
          </w:p>
        </w:tc>
        <w:tc>
          <w:tcPr>
            <w:tcW w:w="1104" w:type="dxa"/>
            <w:tcBorders>
              <w:top w:val="single" w:sz="3" w:space="0" w:color="000000"/>
              <w:left w:val="nil"/>
              <w:bottom w:val="single" w:sz="3" w:space="0" w:color="000000"/>
              <w:right w:val="nil"/>
            </w:tcBorders>
          </w:tcPr>
          <w:p w14:paraId="363C5612" w14:textId="77777777" w:rsidR="00283DE0" w:rsidRDefault="00641826" w:rsidP="003B0178">
            <w:pPr>
              <w:pStyle w:val="TableParagraph"/>
              <w:keepLines/>
              <w:spacing w:line="255" w:lineRule="exact"/>
              <w:ind w:left="285"/>
              <w:rPr>
                <w:rFonts w:ascii="Georgia" w:eastAsia="Georgia" w:hAnsi="Georgia" w:cs="Georgia"/>
                <w:sz w:val="24"/>
                <w:szCs w:val="24"/>
              </w:rPr>
            </w:pPr>
            <w:r>
              <w:rPr>
                <w:rFonts w:ascii="Georgia"/>
                <w:sz w:val="24"/>
              </w:rPr>
              <w:t>247.4</w:t>
            </w:r>
          </w:p>
        </w:tc>
      </w:tr>
      <w:tr w:rsidR="00283DE0" w14:paraId="45D22CAF" w14:textId="77777777">
        <w:trPr>
          <w:trHeight w:hRule="exact" w:val="297"/>
        </w:trPr>
        <w:tc>
          <w:tcPr>
            <w:tcW w:w="2575" w:type="dxa"/>
            <w:tcBorders>
              <w:top w:val="single" w:sz="3" w:space="0" w:color="000000"/>
              <w:left w:val="nil"/>
              <w:bottom w:val="single" w:sz="3" w:space="0" w:color="000000"/>
              <w:right w:val="nil"/>
            </w:tcBorders>
          </w:tcPr>
          <w:p w14:paraId="0772936B" w14:textId="77777777" w:rsidR="00283DE0" w:rsidRDefault="00641826" w:rsidP="003B0178">
            <w:pPr>
              <w:pStyle w:val="TableParagraph"/>
              <w:keepLines/>
              <w:spacing w:line="255" w:lineRule="exact"/>
              <w:ind w:left="818"/>
              <w:rPr>
                <w:rFonts w:ascii="Georgia" w:eastAsia="Georgia" w:hAnsi="Georgia" w:cs="Georgia"/>
                <w:sz w:val="24"/>
                <w:szCs w:val="24"/>
              </w:rPr>
            </w:pPr>
            <w:r>
              <w:rPr>
                <w:rFonts w:ascii="Georgia"/>
                <w:sz w:val="24"/>
              </w:rPr>
              <w:t>28250541</w:t>
            </w:r>
          </w:p>
        </w:tc>
        <w:tc>
          <w:tcPr>
            <w:tcW w:w="2067" w:type="dxa"/>
            <w:tcBorders>
              <w:top w:val="single" w:sz="3" w:space="0" w:color="000000"/>
              <w:left w:val="nil"/>
              <w:bottom w:val="single" w:sz="3" w:space="0" w:color="000000"/>
              <w:right w:val="nil"/>
            </w:tcBorders>
          </w:tcPr>
          <w:p w14:paraId="518E170F"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38.9</w:t>
            </w:r>
          </w:p>
        </w:tc>
        <w:tc>
          <w:tcPr>
            <w:tcW w:w="1104" w:type="dxa"/>
            <w:tcBorders>
              <w:top w:val="single" w:sz="3" w:space="0" w:color="000000"/>
              <w:left w:val="nil"/>
              <w:bottom w:val="single" w:sz="3" w:space="0" w:color="000000"/>
              <w:right w:val="nil"/>
            </w:tcBorders>
          </w:tcPr>
          <w:p w14:paraId="53177436"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53.2</w:t>
            </w:r>
          </w:p>
        </w:tc>
      </w:tr>
      <w:tr w:rsidR="00283DE0" w14:paraId="0F5EB29C" w14:textId="77777777">
        <w:trPr>
          <w:trHeight w:hRule="exact" w:val="297"/>
        </w:trPr>
        <w:tc>
          <w:tcPr>
            <w:tcW w:w="2575" w:type="dxa"/>
            <w:tcBorders>
              <w:top w:val="single" w:sz="3" w:space="0" w:color="000000"/>
              <w:left w:val="nil"/>
              <w:bottom w:val="single" w:sz="3" w:space="0" w:color="000000"/>
              <w:right w:val="nil"/>
            </w:tcBorders>
          </w:tcPr>
          <w:p w14:paraId="2B091316"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4559889</w:t>
            </w:r>
          </w:p>
        </w:tc>
        <w:tc>
          <w:tcPr>
            <w:tcW w:w="2067" w:type="dxa"/>
            <w:tcBorders>
              <w:top w:val="single" w:sz="3" w:space="0" w:color="000000"/>
              <w:left w:val="nil"/>
              <w:bottom w:val="single" w:sz="3" w:space="0" w:color="000000"/>
              <w:right w:val="nil"/>
            </w:tcBorders>
          </w:tcPr>
          <w:p w14:paraId="162E00D8"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57.3</w:t>
            </w:r>
          </w:p>
        </w:tc>
        <w:tc>
          <w:tcPr>
            <w:tcW w:w="1104" w:type="dxa"/>
            <w:tcBorders>
              <w:top w:val="single" w:sz="3" w:space="0" w:color="000000"/>
              <w:left w:val="nil"/>
              <w:bottom w:val="single" w:sz="3" w:space="0" w:color="000000"/>
              <w:right w:val="nil"/>
            </w:tcBorders>
          </w:tcPr>
          <w:p w14:paraId="7DE32DBD"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90.7</w:t>
            </w:r>
          </w:p>
        </w:tc>
      </w:tr>
      <w:tr w:rsidR="00283DE0" w14:paraId="3DBC9089" w14:textId="77777777">
        <w:trPr>
          <w:trHeight w:hRule="exact" w:val="297"/>
        </w:trPr>
        <w:tc>
          <w:tcPr>
            <w:tcW w:w="2575" w:type="dxa"/>
            <w:tcBorders>
              <w:top w:val="single" w:sz="3" w:space="0" w:color="000000"/>
              <w:left w:val="nil"/>
              <w:bottom w:val="single" w:sz="3" w:space="0" w:color="000000"/>
              <w:right w:val="nil"/>
            </w:tcBorders>
          </w:tcPr>
          <w:p w14:paraId="3EF6C365" w14:textId="77777777" w:rsidR="00283DE0" w:rsidRDefault="00641826" w:rsidP="003B0178">
            <w:pPr>
              <w:pStyle w:val="TableParagraph"/>
              <w:keepLines/>
              <w:spacing w:line="255" w:lineRule="exact"/>
              <w:ind w:left="818"/>
              <w:rPr>
                <w:rFonts w:ascii="Georgia" w:eastAsia="Georgia" w:hAnsi="Georgia" w:cs="Georgia"/>
                <w:sz w:val="24"/>
                <w:szCs w:val="24"/>
              </w:rPr>
            </w:pPr>
            <w:r>
              <w:rPr>
                <w:rFonts w:ascii="Georgia"/>
                <w:sz w:val="24"/>
              </w:rPr>
              <w:t>55484477</w:t>
            </w:r>
          </w:p>
        </w:tc>
        <w:tc>
          <w:tcPr>
            <w:tcW w:w="2067" w:type="dxa"/>
            <w:tcBorders>
              <w:top w:val="single" w:sz="3" w:space="0" w:color="000000"/>
              <w:left w:val="nil"/>
              <w:bottom w:val="single" w:sz="3" w:space="0" w:color="000000"/>
              <w:right w:val="nil"/>
            </w:tcBorders>
          </w:tcPr>
          <w:p w14:paraId="1BB2C06D"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35.5</w:t>
            </w:r>
          </w:p>
        </w:tc>
        <w:tc>
          <w:tcPr>
            <w:tcW w:w="1104" w:type="dxa"/>
            <w:tcBorders>
              <w:top w:val="single" w:sz="3" w:space="0" w:color="000000"/>
              <w:left w:val="nil"/>
              <w:bottom w:val="single" w:sz="3" w:space="0" w:color="000000"/>
              <w:right w:val="nil"/>
            </w:tcBorders>
          </w:tcPr>
          <w:p w14:paraId="338CDB0F"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31.4</w:t>
            </w:r>
          </w:p>
        </w:tc>
      </w:tr>
    </w:tbl>
    <w:p w14:paraId="0601B98E" w14:textId="77777777" w:rsidR="00283DE0" w:rsidRDefault="00283DE0" w:rsidP="003B0178">
      <w:pPr>
        <w:keepLines/>
        <w:spacing w:line="255" w:lineRule="exact"/>
        <w:rPr>
          <w:rFonts w:ascii="Georgia" w:eastAsia="Georgia" w:hAnsi="Georgia" w:cs="Georgia"/>
          <w:sz w:val="24"/>
          <w:szCs w:val="24"/>
        </w:rPr>
        <w:sectPr w:rsidR="00283DE0">
          <w:footerReference w:type="default" r:id="rId17"/>
          <w:pgSz w:w="12240" w:h="15840"/>
          <w:pgMar w:top="1500" w:right="1580" w:bottom="280" w:left="1720" w:header="0" w:footer="0" w:gutter="0"/>
          <w:cols w:space="720"/>
        </w:sectPr>
      </w:pPr>
    </w:p>
    <w:p w14:paraId="0B3831A4" w14:textId="77777777" w:rsidR="00283DE0" w:rsidRDefault="00283DE0" w:rsidP="003B0178">
      <w:pPr>
        <w:keepLines/>
        <w:rPr>
          <w:rFonts w:ascii="Century" w:eastAsia="Century" w:hAnsi="Century" w:cs="Century"/>
          <w:sz w:val="20"/>
          <w:szCs w:val="20"/>
        </w:rPr>
      </w:pPr>
    </w:p>
    <w:p w14:paraId="05D504C6" w14:textId="77777777" w:rsidR="00283DE0" w:rsidRDefault="00283DE0" w:rsidP="003B0178">
      <w:pPr>
        <w:keepLines/>
        <w:rPr>
          <w:rFonts w:ascii="Century" w:eastAsia="Century" w:hAnsi="Century" w:cs="Century"/>
          <w:sz w:val="20"/>
          <w:szCs w:val="20"/>
        </w:rPr>
      </w:pPr>
    </w:p>
    <w:p w14:paraId="5824C924" w14:textId="77777777" w:rsidR="00283DE0" w:rsidRDefault="00283DE0" w:rsidP="003B0178">
      <w:pPr>
        <w:keepLines/>
        <w:rPr>
          <w:rFonts w:ascii="Century" w:eastAsia="Century" w:hAnsi="Century" w:cs="Century"/>
          <w:sz w:val="20"/>
          <w:szCs w:val="20"/>
        </w:rPr>
      </w:pPr>
    </w:p>
    <w:p w14:paraId="1645402C" w14:textId="77777777" w:rsidR="00283DE0" w:rsidRDefault="00283DE0" w:rsidP="003B0178">
      <w:pPr>
        <w:keepLines/>
        <w:rPr>
          <w:rFonts w:ascii="Century" w:eastAsia="Century" w:hAnsi="Century" w:cs="Century"/>
          <w:sz w:val="20"/>
          <w:szCs w:val="20"/>
        </w:rPr>
      </w:pPr>
    </w:p>
    <w:p w14:paraId="79BBA682" w14:textId="77777777" w:rsidR="00283DE0" w:rsidRDefault="00283DE0" w:rsidP="003B0178">
      <w:pPr>
        <w:keepLines/>
        <w:rPr>
          <w:rFonts w:ascii="Century" w:eastAsia="Century" w:hAnsi="Century" w:cs="Century"/>
          <w:sz w:val="20"/>
          <w:szCs w:val="20"/>
        </w:rPr>
      </w:pPr>
    </w:p>
    <w:p w14:paraId="2EEFB0DB" w14:textId="77777777" w:rsidR="00283DE0" w:rsidRDefault="00283DE0" w:rsidP="003B0178">
      <w:pPr>
        <w:keepLines/>
        <w:rPr>
          <w:rFonts w:ascii="Century" w:eastAsia="Century" w:hAnsi="Century" w:cs="Century"/>
          <w:sz w:val="20"/>
          <w:szCs w:val="20"/>
        </w:rPr>
      </w:pPr>
    </w:p>
    <w:p w14:paraId="3C607D21" w14:textId="77777777" w:rsidR="00283DE0" w:rsidRDefault="00283DE0" w:rsidP="003B0178">
      <w:pPr>
        <w:keepLines/>
        <w:rPr>
          <w:rFonts w:ascii="Century" w:eastAsia="Century" w:hAnsi="Century" w:cs="Century"/>
          <w:sz w:val="20"/>
          <w:szCs w:val="20"/>
        </w:rPr>
      </w:pPr>
    </w:p>
    <w:p w14:paraId="5CAD1DF9" w14:textId="77777777" w:rsidR="00283DE0" w:rsidRDefault="00283DE0" w:rsidP="003B0178">
      <w:pPr>
        <w:keepLines/>
        <w:rPr>
          <w:rFonts w:ascii="Century" w:eastAsia="Century" w:hAnsi="Century" w:cs="Century"/>
          <w:sz w:val="20"/>
          <w:szCs w:val="20"/>
        </w:rPr>
      </w:pPr>
    </w:p>
    <w:p w14:paraId="7863C221" w14:textId="77777777" w:rsidR="00283DE0" w:rsidRDefault="00283DE0" w:rsidP="003B0178">
      <w:pPr>
        <w:keepLines/>
        <w:rPr>
          <w:rFonts w:ascii="Century" w:eastAsia="Century" w:hAnsi="Century" w:cs="Century"/>
          <w:sz w:val="20"/>
          <w:szCs w:val="20"/>
        </w:rPr>
      </w:pPr>
    </w:p>
    <w:p w14:paraId="261B62AD" w14:textId="77777777" w:rsidR="00283DE0" w:rsidRDefault="00283DE0" w:rsidP="003B0178">
      <w:pPr>
        <w:keepLines/>
        <w:rPr>
          <w:rFonts w:ascii="Century" w:eastAsia="Century" w:hAnsi="Century" w:cs="Century"/>
          <w:sz w:val="20"/>
          <w:szCs w:val="20"/>
        </w:rPr>
      </w:pPr>
    </w:p>
    <w:p w14:paraId="03A555E7" w14:textId="77777777" w:rsidR="00283DE0" w:rsidRDefault="00283DE0" w:rsidP="003B0178">
      <w:pPr>
        <w:keepLines/>
        <w:rPr>
          <w:rFonts w:ascii="Century" w:eastAsia="Century" w:hAnsi="Century" w:cs="Century"/>
          <w:sz w:val="20"/>
          <w:szCs w:val="20"/>
        </w:rPr>
      </w:pPr>
    </w:p>
    <w:p w14:paraId="78DD243B" w14:textId="77777777" w:rsidR="00283DE0" w:rsidRDefault="00283DE0" w:rsidP="003B0178">
      <w:pPr>
        <w:keepLines/>
        <w:rPr>
          <w:rFonts w:ascii="Century" w:eastAsia="Century" w:hAnsi="Century" w:cs="Century"/>
          <w:sz w:val="20"/>
          <w:szCs w:val="20"/>
        </w:rPr>
      </w:pPr>
    </w:p>
    <w:p w14:paraId="56C3D6CE" w14:textId="77777777" w:rsidR="00283DE0" w:rsidRDefault="00283DE0" w:rsidP="003B0178">
      <w:pPr>
        <w:keepLines/>
        <w:rPr>
          <w:rFonts w:ascii="Century" w:eastAsia="Century" w:hAnsi="Century" w:cs="Century"/>
          <w:sz w:val="20"/>
          <w:szCs w:val="20"/>
        </w:rPr>
      </w:pPr>
    </w:p>
    <w:p w14:paraId="321481EA" w14:textId="77777777" w:rsidR="00283DE0" w:rsidRDefault="00283DE0" w:rsidP="003B0178">
      <w:pPr>
        <w:keepLines/>
        <w:rPr>
          <w:rFonts w:ascii="Century" w:eastAsia="Century" w:hAnsi="Century" w:cs="Century"/>
          <w:sz w:val="20"/>
          <w:szCs w:val="20"/>
        </w:rPr>
      </w:pPr>
    </w:p>
    <w:p w14:paraId="57C8C91F" w14:textId="77777777" w:rsidR="00283DE0" w:rsidRDefault="00283DE0" w:rsidP="003B0178">
      <w:pPr>
        <w:keepLines/>
        <w:rPr>
          <w:rFonts w:ascii="Century" w:eastAsia="Century" w:hAnsi="Century" w:cs="Century"/>
          <w:sz w:val="20"/>
          <w:szCs w:val="20"/>
        </w:rPr>
      </w:pPr>
    </w:p>
    <w:p w14:paraId="4CD87F4E" w14:textId="77777777" w:rsidR="00283DE0" w:rsidRDefault="00283DE0" w:rsidP="003B0178">
      <w:pPr>
        <w:keepLines/>
        <w:rPr>
          <w:rFonts w:ascii="Century" w:eastAsia="Century" w:hAnsi="Century" w:cs="Century"/>
          <w:sz w:val="20"/>
          <w:szCs w:val="20"/>
        </w:rPr>
      </w:pPr>
    </w:p>
    <w:p w14:paraId="2898B365" w14:textId="77777777" w:rsidR="00283DE0" w:rsidRDefault="00283DE0" w:rsidP="003B0178">
      <w:pPr>
        <w:keepLines/>
        <w:rPr>
          <w:rFonts w:ascii="Century" w:eastAsia="Century" w:hAnsi="Century" w:cs="Century"/>
          <w:sz w:val="20"/>
          <w:szCs w:val="20"/>
        </w:rPr>
      </w:pPr>
    </w:p>
    <w:p w14:paraId="0526FE4A" w14:textId="77777777" w:rsidR="00283DE0" w:rsidRDefault="00283DE0" w:rsidP="003B0178">
      <w:pPr>
        <w:keepLines/>
        <w:rPr>
          <w:rFonts w:ascii="Century" w:eastAsia="Century" w:hAnsi="Century" w:cs="Century"/>
          <w:sz w:val="20"/>
          <w:szCs w:val="20"/>
        </w:rPr>
      </w:pPr>
    </w:p>
    <w:p w14:paraId="43F61322" w14:textId="77777777" w:rsidR="00283DE0" w:rsidRDefault="00283DE0" w:rsidP="003B0178">
      <w:pPr>
        <w:keepLines/>
        <w:rPr>
          <w:rFonts w:ascii="Century" w:eastAsia="Century" w:hAnsi="Century" w:cs="Century"/>
          <w:sz w:val="20"/>
          <w:szCs w:val="20"/>
        </w:rPr>
      </w:pPr>
    </w:p>
    <w:p w14:paraId="5248C64F" w14:textId="77777777" w:rsidR="00283DE0" w:rsidRDefault="00283DE0" w:rsidP="003B0178">
      <w:pPr>
        <w:keepLines/>
        <w:spacing w:before="6"/>
        <w:rPr>
          <w:rFonts w:ascii="Century" w:eastAsia="Century" w:hAnsi="Century" w:cs="Century"/>
        </w:rPr>
      </w:pPr>
    </w:p>
    <w:p w14:paraId="4CEC9F10" w14:textId="1BE2B991" w:rsidR="00283DE0" w:rsidRDefault="00641826" w:rsidP="003B0178">
      <w:pPr>
        <w:pStyle w:val="BodyText"/>
        <w:keepLines/>
        <w:spacing w:before="59" w:line="254" w:lineRule="auto"/>
        <w:ind w:right="528"/>
      </w:pPr>
      <w:r w:rsidRPr="002439B9">
        <w:rPr>
          <w:b/>
          <w:spacing w:val="-5"/>
        </w:rPr>
        <w:t>T</w:t>
      </w:r>
      <w:r w:rsidRPr="002439B9">
        <w:rPr>
          <w:b/>
          <w:spacing w:val="-6"/>
        </w:rPr>
        <w:t>able</w:t>
      </w:r>
      <w:r w:rsidRPr="002439B9">
        <w:rPr>
          <w:b/>
          <w:spacing w:val="41"/>
        </w:rPr>
        <w:t xml:space="preserve"> </w:t>
      </w:r>
      <w:r w:rsidRPr="002439B9">
        <w:rPr>
          <w:b/>
        </w:rPr>
        <w:t>2:</w:t>
      </w:r>
      <w:r>
        <w:rPr>
          <w:b/>
          <w:spacing w:val="38"/>
        </w:rPr>
        <w:t xml:space="preserve"> </w:t>
      </w:r>
      <w:r w:rsidR="00A129A5">
        <w:rPr>
          <w:b/>
          <w:spacing w:val="38"/>
          <w:u w:val="single"/>
        </w:rPr>
        <w:t xml:space="preserve">MICA running time results. </w:t>
      </w:r>
      <w:r>
        <w:t>(a)</w:t>
      </w:r>
      <w:r>
        <w:rPr>
          <w:spacing w:val="32"/>
        </w:rPr>
        <w:t xml:space="preserve"> </w:t>
      </w:r>
      <w:r>
        <w:t>Running</w:t>
      </w:r>
      <w:r>
        <w:rPr>
          <w:spacing w:val="32"/>
        </w:rPr>
        <w:t xml:space="preserve"> </w:t>
      </w:r>
      <w:r>
        <w:t>time</w:t>
      </w:r>
      <w:r>
        <w:rPr>
          <w:spacing w:val="32"/>
        </w:rPr>
        <w:t xml:space="preserve"> </w:t>
      </w:r>
      <w:r>
        <w:t>and</w:t>
      </w:r>
      <w:r>
        <w:rPr>
          <w:spacing w:val="32"/>
        </w:rPr>
        <w:t xml:space="preserve"> </w:t>
      </w:r>
      <w:r>
        <w:t>(b)</w:t>
      </w:r>
      <w:r>
        <w:rPr>
          <w:spacing w:val="32"/>
        </w:rPr>
        <w:t xml:space="preserve"> </w:t>
      </w:r>
      <w:r>
        <w:t>accuracy</w:t>
      </w:r>
      <w:r>
        <w:rPr>
          <w:spacing w:val="31"/>
        </w:rPr>
        <w:t xml:space="preserve"> </w:t>
      </w:r>
      <w:r>
        <w:t>of</w:t>
      </w:r>
      <w:r>
        <w:rPr>
          <w:spacing w:val="32"/>
        </w:rPr>
        <w:t xml:space="preserve"> </w:t>
      </w:r>
      <w:r>
        <w:t>BLASTX,</w:t>
      </w:r>
      <w:r>
        <w:rPr>
          <w:spacing w:val="32"/>
        </w:rPr>
        <w:t xml:space="preserve"> </w:t>
      </w:r>
      <w:r>
        <w:rPr>
          <w:spacing w:val="-2"/>
        </w:rPr>
        <w:t>RapSearch2,</w:t>
      </w:r>
      <w:r>
        <w:rPr>
          <w:spacing w:val="26"/>
          <w:w w:val="91"/>
        </w:rPr>
        <w:t xml:space="preserve"> </w:t>
      </w:r>
      <w:r>
        <w:t>DIAMOND,</w:t>
      </w:r>
      <w:r>
        <w:rPr>
          <w:spacing w:val="7"/>
        </w:rPr>
        <w:t xml:space="preserve"> </w:t>
      </w:r>
      <w:r>
        <w:t>and</w:t>
      </w:r>
      <w:r>
        <w:rPr>
          <w:spacing w:val="7"/>
        </w:rPr>
        <w:t xml:space="preserve"> </w:t>
      </w:r>
      <w:r>
        <w:t>MICA.</w:t>
      </w:r>
      <w:r>
        <w:rPr>
          <w:spacing w:val="8"/>
        </w:rPr>
        <w:t xml:space="preserve"> </w:t>
      </w:r>
      <w:r>
        <w:t>Data</w:t>
      </w:r>
      <w:r>
        <w:rPr>
          <w:spacing w:val="8"/>
        </w:rPr>
        <w:t xml:space="preserve"> </w:t>
      </w:r>
      <w:r>
        <w:t>set</w:t>
      </w:r>
      <w:r>
        <w:rPr>
          <w:spacing w:val="8"/>
        </w:rPr>
        <w:t xml:space="preserve"> </w:t>
      </w:r>
      <w:r>
        <w:t>is</w:t>
      </w:r>
      <w:r>
        <w:rPr>
          <w:spacing w:val="8"/>
        </w:rPr>
        <w:t xml:space="preserve"> </w:t>
      </w:r>
      <w:r>
        <w:t>the</w:t>
      </w:r>
      <w:r>
        <w:rPr>
          <w:spacing w:val="8"/>
        </w:rPr>
        <w:t xml:space="preserve"> </w:t>
      </w:r>
      <w:r>
        <w:t>American</w:t>
      </w:r>
      <w:r>
        <w:rPr>
          <w:spacing w:val="8"/>
        </w:rPr>
        <w:t xml:space="preserve"> </w:t>
      </w:r>
      <w:r>
        <w:t>gut</w:t>
      </w:r>
      <w:r>
        <w:rPr>
          <w:spacing w:val="8"/>
        </w:rPr>
        <w:t xml:space="preserve"> </w:t>
      </w:r>
      <w:r>
        <w:t>microbiome</w:t>
      </w:r>
      <w:r>
        <w:rPr>
          <w:spacing w:val="8"/>
        </w:rPr>
        <w:t xml:space="preserve"> </w:t>
      </w:r>
      <w:r>
        <w:rPr>
          <w:spacing w:val="1"/>
        </w:rPr>
        <w:t>project</w:t>
      </w:r>
      <w:r>
        <w:rPr>
          <w:spacing w:val="26"/>
          <w:w w:val="98"/>
        </w:rPr>
        <w:t xml:space="preserve"> </w:t>
      </w:r>
      <w:r>
        <w:rPr>
          <w:w w:val="95"/>
        </w:rPr>
        <w:t>read</w:t>
      </w:r>
      <w:r>
        <w:rPr>
          <w:spacing w:val="9"/>
          <w:w w:val="95"/>
        </w:rPr>
        <w:t xml:space="preserve"> </w:t>
      </w:r>
      <w:r>
        <w:rPr>
          <w:w w:val="95"/>
        </w:rPr>
        <w:t>sets</w:t>
      </w:r>
      <w:r>
        <w:rPr>
          <w:spacing w:val="9"/>
          <w:w w:val="95"/>
        </w:rPr>
        <w:t xml:space="preserve"> </w:t>
      </w:r>
      <w:r>
        <w:rPr>
          <w:w w:val="95"/>
        </w:rPr>
        <w:t>ERR335622,</w:t>
      </w:r>
      <w:r>
        <w:rPr>
          <w:spacing w:val="10"/>
          <w:w w:val="95"/>
        </w:rPr>
        <w:t xml:space="preserve"> </w:t>
      </w:r>
      <w:r>
        <w:rPr>
          <w:w w:val="95"/>
        </w:rPr>
        <w:t>ERR335625,</w:t>
      </w:r>
      <w:r>
        <w:rPr>
          <w:spacing w:val="11"/>
          <w:w w:val="95"/>
        </w:rPr>
        <w:t xml:space="preserve"> </w:t>
      </w:r>
      <w:r>
        <w:rPr>
          <w:w w:val="95"/>
        </w:rPr>
        <w:t>ERR335631,</w:t>
      </w:r>
      <w:r>
        <w:rPr>
          <w:spacing w:val="11"/>
          <w:w w:val="95"/>
        </w:rPr>
        <w:t xml:space="preserve"> </w:t>
      </w:r>
      <w:r>
        <w:rPr>
          <w:w w:val="95"/>
        </w:rPr>
        <w:t>ERR335635,</w:t>
      </w:r>
      <w:r>
        <w:rPr>
          <w:spacing w:val="11"/>
          <w:w w:val="95"/>
        </w:rPr>
        <w:t xml:space="preserve"> </w:t>
      </w:r>
      <w:r>
        <w:rPr>
          <w:w w:val="95"/>
        </w:rPr>
        <w:t>ERR335636</w:t>
      </w:r>
    </w:p>
    <w:p w14:paraId="2C9F04E7" w14:textId="77777777" w:rsidR="00283DE0" w:rsidRDefault="00641826" w:rsidP="003B0178">
      <w:pPr>
        <w:keepLines/>
        <w:numPr>
          <w:ilvl w:val="3"/>
          <w:numId w:val="6"/>
        </w:numPr>
        <w:tabs>
          <w:tab w:val="left" w:pos="2374"/>
        </w:tabs>
        <w:spacing w:before="210"/>
        <w:ind w:hanging="400"/>
        <w:jc w:val="left"/>
        <w:rPr>
          <w:rFonts w:ascii="Century" w:eastAsia="Century" w:hAnsi="Century" w:cs="Century"/>
        </w:rPr>
      </w:pPr>
      <w:commentRangeStart w:id="118"/>
      <w:r>
        <w:rPr>
          <w:rFonts w:ascii="Century"/>
          <w:w w:val="95"/>
        </w:rPr>
        <w:t>Running</w:t>
      </w:r>
      <w:r>
        <w:rPr>
          <w:rFonts w:ascii="Century"/>
          <w:spacing w:val="-10"/>
          <w:w w:val="95"/>
        </w:rPr>
        <w:t xml:space="preserve"> </w:t>
      </w:r>
      <w:r>
        <w:rPr>
          <w:rFonts w:ascii="Century"/>
          <w:w w:val="95"/>
        </w:rPr>
        <w:t>time</w:t>
      </w:r>
      <w:r>
        <w:rPr>
          <w:rFonts w:ascii="Century"/>
          <w:spacing w:val="-10"/>
          <w:w w:val="95"/>
        </w:rPr>
        <w:t xml:space="preserve"> </w:t>
      </w:r>
      <w:r>
        <w:rPr>
          <w:rFonts w:ascii="Century"/>
          <w:w w:val="95"/>
        </w:rPr>
        <w:t>in</w:t>
      </w:r>
      <w:r>
        <w:rPr>
          <w:rFonts w:ascii="Century"/>
          <w:spacing w:val="-10"/>
          <w:w w:val="95"/>
        </w:rPr>
        <w:t xml:space="preserve"> </w:t>
      </w:r>
      <w:r>
        <w:rPr>
          <w:rFonts w:ascii="Century"/>
          <w:spacing w:val="-2"/>
          <w:w w:val="95"/>
        </w:rPr>
        <w:t>minutes</w:t>
      </w:r>
      <w:r>
        <w:rPr>
          <w:rFonts w:ascii="Century"/>
          <w:spacing w:val="-10"/>
          <w:w w:val="95"/>
        </w:rPr>
        <w:t xml:space="preserve"> </w:t>
      </w:r>
      <w:r>
        <w:rPr>
          <w:rFonts w:ascii="Century"/>
          <w:w w:val="95"/>
        </w:rPr>
        <w:t>(standard</w:t>
      </w:r>
      <w:r>
        <w:rPr>
          <w:rFonts w:ascii="Century"/>
          <w:spacing w:val="-11"/>
          <w:w w:val="95"/>
        </w:rPr>
        <w:t xml:space="preserve"> </w:t>
      </w:r>
      <w:r>
        <w:rPr>
          <w:rFonts w:ascii="Century"/>
          <w:w w:val="95"/>
        </w:rPr>
        <w:t>deviation)</w:t>
      </w:r>
    </w:p>
    <w:p w14:paraId="6B8BCE75" w14:textId="77777777" w:rsidR="00283DE0" w:rsidRDefault="00283DE0" w:rsidP="003B0178">
      <w:pPr>
        <w:keepLines/>
        <w:spacing w:before="4"/>
        <w:rPr>
          <w:rFonts w:ascii="Century" w:eastAsia="Century" w:hAnsi="Century" w:cs="Century"/>
          <w:sz w:val="14"/>
          <w:szCs w:val="14"/>
        </w:rPr>
      </w:pPr>
    </w:p>
    <w:p w14:paraId="6D7C55B6" w14:textId="77777777" w:rsidR="00283DE0" w:rsidRDefault="0042282B" w:rsidP="003B0178">
      <w:pPr>
        <w:keepLines/>
        <w:spacing w:line="20" w:lineRule="atLeast"/>
        <w:ind w:left="493"/>
        <w:rPr>
          <w:rFonts w:ascii="Century" w:eastAsia="Century" w:hAnsi="Century" w:cs="Century"/>
          <w:sz w:val="2"/>
          <w:szCs w:val="2"/>
        </w:rPr>
      </w:pPr>
      <w:r>
        <w:rPr>
          <w:rFonts w:ascii="Century" w:eastAsia="Century" w:hAnsi="Century" w:cs="Century"/>
          <w:noProof/>
          <w:sz w:val="2"/>
          <w:szCs w:val="2"/>
        </w:rPr>
        <mc:AlternateContent>
          <mc:Choice Requires="wpg">
            <w:drawing>
              <wp:inline distT="0" distB="0" distL="0" distR="0" wp14:anchorId="2AAF1B99" wp14:editId="1AC28AF6">
                <wp:extent cx="5047615" cy="5080"/>
                <wp:effectExtent l="5080" t="3175" r="5080" b="10795"/>
                <wp:docPr id="23"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7615" cy="5080"/>
                          <a:chOff x="0" y="0"/>
                          <a:chExt cx="7949" cy="8"/>
                        </a:xfrm>
                      </wpg:grpSpPr>
                      <wpg:grpSp>
                        <wpg:cNvPr id="24" name="Group 101"/>
                        <wpg:cNvGrpSpPr>
                          <a:grpSpLocks/>
                        </wpg:cNvGrpSpPr>
                        <wpg:grpSpPr bwMode="auto">
                          <a:xfrm>
                            <a:off x="4" y="4"/>
                            <a:ext cx="7941" cy="2"/>
                            <a:chOff x="4" y="4"/>
                            <a:chExt cx="7941" cy="2"/>
                          </a:xfrm>
                        </wpg:grpSpPr>
                        <wps:wsp>
                          <wps:cNvPr id="25" name="Freeform 102"/>
                          <wps:cNvSpPr>
                            <a:spLocks/>
                          </wps:cNvSpPr>
                          <wps:spPr bwMode="auto">
                            <a:xfrm>
                              <a:off x="4" y="4"/>
                              <a:ext cx="7941" cy="2"/>
                            </a:xfrm>
                            <a:custGeom>
                              <a:avLst/>
                              <a:gdLst>
                                <a:gd name="T0" fmla="+- 0 4 4"/>
                                <a:gd name="T1" fmla="*/ T0 w 7941"/>
                                <a:gd name="T2" fmla="+- 0 7945 4"/>
                                <a:gd name="T3" fmla="*/ T2 w 7941"/>
                              </a:gdLst>
                              <a:ahLst/>
                              <a:cxnLst>
                                <a:cxn ang="0">
                                  <a:pos x="T1" y="0"/>
                                </a:cxn>
                                <a:cxn ang="0">
                                  <a:pos x="T3" y="0"/>
                                </a:cxn>
                              </a:cxnLst>
                              <a:rect l="0" t="0" r="r" b="b"/>
                              <a:pathLst>
                                <a:path w="7941">
                                  <a:moveTo>
                                    <a:pt x="0" y="0"/>
                                  </a:moveTo>
                                  <a:lnTo>
                                    <a:pt x="794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0E0141CB" id="Group 100" o:spid="_x0000_s1026" style="width:397.45pt;height:.4pt;mso-position-horizontal-relative:char;mso-position-vertical-relative:line" coordsize="79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">
                <v:group id="Group 101" o:spid="_x0000_s1027" style="position:absolute;left:4;top:4;width:7941;height:2" coordorigin="4,4" coordsize="79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102" o:spid="_x0000_s1028" style="position:absolute;left:4;top:4;width:7941;height:2;visibility:visible;mso-wrap-style:square;v-text-anchor:top" coordsize="79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smcMA&#10;AADbAAAADwAAAGRycy9kb3ducmV2LnhtbESPQWvCQBSE74L/YXkFb7oxUpHoKsVSEbxoLBRvj+xr&#10;NjT7NmZXjf++Kwgeh5n5hlmsOluLK7W+cqxgPEpAEBdOV1wq+D5+DWcgfEDWWDsmBXfysFr2ewvM&#10;tLvxga55KEWEsM9QgQmhyaT0hSGLfuQa4uj9utZiiLItpW7xFuG2lmmSTKXFiuOCwYbWhoq//GIV&#10;7H/obj7TQ7LLy81ZTmZje1rXSg3euo85iEBdeIWf7a1WkL7D40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smcMAAADbAAAADwAAAAAAAAAAAAAAAACYAgAAZHJzL2Rv&#10;d25yZXYueG1sUEsFBgAAAAAEAAQA9QAAAIgDAAAAAA==&#10;" path="m,l7941,e" filled="f" strokeweight=".14042mm">
                    <v:path arrowok="t" o:connecttype="custom" o:connectlocs="0,0;7941,0" o:connectangles="0,0"/>
                  </v:shape>
                </v:group>
                <w10:anchorlock/>
              </v:group>
            </w:pict>
          </mc:Fallback>
        </mc:AlternateContent>
      </w:r>
    </w:p>
    <w:p w14:paraId="2FEEBD21" w14:textId="77777777" w:rsidR="00103A57" w:rsidRDefault="0042282B" w:rsidP="003B0178">
      <w:pPr>
        <w:pStyle w:val="BodyText"/>
        <w:keepLines/>
        <w:tabs>
          <w:tab w:val="left" w:pos="2128"/>
          <w:tab w:val="left" w:pos="3427"/>
          <w:tab w:val="left" w:pos="4708"/>
          <w:tab w:val="left" w:pos="6708"/>
        </w:tabs>
        <w:spacing w:line="261" w:lineRule="auto"/>
        <w:ind w:left="898" w:right="406" w:firstLine="1230"/>
        <w:rPr>
          <w:spacing w:val="23"/>
          <w:w w:val="102"/>
        </w:rPr>
      </w:pPr>
      <w:r>
        <w:rPr>
          <w:noProof/>
        </w:rPr>
        <mc:AlternateContent>
          <mc:Choice Requires="wpg">
            <w:drawing>
              <wp:anchor distT="0" distB="0" distL="114300" distR="114300" simplePos="0" relativeHeight="251657216" behindDoc="1" locked="0" layoutInCell="1" allowOverlap="1" wp14:anchorId="3459B2B2" wp14:editId="70291A66">
                <wp:simplePos x="0" y="0"/>
                <wp:positionH relativeFrom="page">
                  <wp:posOffset>1407795</wp:posOffset>
                </wp:positionH>
                <wp:positionV relativeFrom="paragraph">
                  <wp:posOffset>197485</wp:posOffset>
                </wp:positionV>
                <wp:extent cx="5042535" cy="1270"/>
                <wp:effectExtent l="7620" t="10160" r="7620" b="7620"/>
                <wp:wrapNone/>
                <wp:docPr id="2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2535" cy="1270"/>
                          <a:chOff x="2217" y="311"/>
                          <a:chExt cx="7941" cy="2"/>
                        </a:xfrm>
                      </wpg:grpSpPr>
                      <wps:wsp>
                        <wps:cNvPr id="22" name="Freeform 99"/>
                        <wps:cNvSpPr>
                          <a:spLocks/>
                        </wps:cNvSpPr>
                        <wps:spPr bwMode="auto">
                          <a:xfrm>
                            <a:off x="2217" y="311"/>
                            <a:ext cx="7941" cy="2"/>
                          </a:xfrm>
                          <a:custGeom>
                            <a:avLst/>
                            <a:gdLst>
                              <a:gd name="T0" fmla="+- 0 2217 2217"/>
                              <a:gd name="T1" fmla="*/ T0 w 7941"/>
                              <a:gd name="T2" fmla="+- 0 10158 2217"/>
                              <a:gd name="T3" fmla="*/ T2 w 7941"/>
                            </a:gdLst>
                            <a:ahLst/>
                            <a:cxnLst>
                              <a:cxn ang="0">
                                <a:pos x="T1" y="0"/>
                              </a:cxn>
                              <a:cxn ang="0">
                                <a:pos x="T3" y="0"/>
                              </a:cxn>
                            </a:cxnLst>
                            <a:rect l="0" t="0" r="r" b="b"/>
                            <a:pathLst>
                              <a:path w="7941">
                                <a:moveTo>
                                  <a:pt x="0" y="0"/>
                                </a:moveTo>
                                <a:lnTo>
                                  <a:pt x="794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CFDC85B" id="Group 98" o:spid="_x0000_s1026" style="position:absolute;margin-left:110.85pt;margin-top:15.55pt;width:397.05pt;height:.1pt;z-index:-251659264;mso-position-horizontal-relative:page" coordorigin="2217,311" coordsize="79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">
                <v:shape id="Freeform 99" o:spid="_x0000_s1027" style="position:absolute;left:2217;top:311;width:7941;height:2;visibility:visible;mso-wrap-style:square;v-text-anchor:top" coordsize="79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07cIA&#10;AADbAAAADwAAAGRycy9kb3ducmV2LnhtbESPQYvCMBSE78L+h/AWvGlqBZGuURYXRfCidWHZ26N5&#10;NsXmpTZR6783guBxmJlvmNmis7W4UusrxwpGwwQEceF0xaWC38NqMAXhA7LG2jEpuJOHxfyjN8NM&#10;uxvv6ZqHUkQI+wwVmBCaTEpfGLLoh64hjt7RtRZDlG0pdYu3CLe1TJNkIi1WHBcMNrQ0VJzyi1Ww&#10;+6O7+Un3yTYv12c5no7s/7JWqv/ZfX+BCNSFd/jV3mgFaQr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TtwgAAANsAAAAPAAAAAAAAAAAAAAAAAJgCAABkcnMvZG93&#10;bnJldi54bWxQSwUGAAAAAAQABAD1AAAAhwMAAAAA&#10;" path="m,l7941,e" filled="f" strokeweight=".14042mm">
                  <v:path arrowok="t" o:connecttype="custom" o:connectlocs="0,0;7941,0" o:connectangles="0,0"/>
                </v:shape>
                <w10:wrap anchorx="page"/>
              </v:group>
            </w:pict>
          </mc:Fallback>
        </mc:AlternateContent>
      </w:r>
      <w:r w:rsidR="00641826">
        <w:t>BLASTX</w:t>
      </w:r>
      <w:r w:rsidR="00641826">
        <w:tab/>
      </w:r>
      <w:r w:rsidR="00641826">
        <w:rPr>
          <w:spacing w:val="-2"/>
        </w:rPr>
        <w:t>RapSearch2</w:t>
      </w:r>
      <w:r w:rsidR="00641826">
        <w:rPr>
          <w:spacing w:val="10"/>
        </w:rPr>
        <w:t xml:space="preserve"> </w:t>
      </w:r>
      <w:r w:rsidR="00641826">
        <w:t>DIAMOND</w:t>
      </w:r>
      <w:r w:rsidR="00641826">
        <w:rPr>
          <w:spacing w:val="10"/>
        </w:rPr>
        <w:t xml:space="preserve"> </w:t>
      </w:r>
      <w:r w:rsidR="00641826">
        <w:t>MICA-DIAMOND</w:t>
      </w:r>
      <w:r w:rsidR="00641826">
        <w:rPr>
          <w:spacing w:val="11"/>
        </w:rPr>
        <w:t xml:space="preserve"> </w:t>
      </w:r>
      <w:r w:rsidR="00641826">
        <w:t>MICA-BLASTX</w:t>
      </w:r>
      <w:r w:rsidR="00641826">
        <w:rPr>
          <w:spacing w:val="23"/>
          <w:w w:val="102"/>
        </w:rPr>
        <w:t xml:space="preserve"> </w:t>
      </w:r>
    </w:p>
    <w:p w14:paraId="55F12705" w14:textId="25FABD48" w:rsidR="00283DE0" w:rsidRDefault="00227576" w:rsidP="003B0178">
      <w:pPr>
        <w:pStyle w:val="BodyText"/>
        <w:keepLines/>
        <w:tabs>
          <w:tab w:val="left" w:pos="2128"/>
          <w:tab w:val="left" w:pos="3427"/>
          <w:tab w:val="left" w:pos="4708"/>
          <w:tab w:val="left" w:pos="6708"/>
        </w:tabs>
        <w:spacing w:line="261" w:lineRule="auto"/>
        <w:ind w:left="898" w:right="406" w:hanging="178"/>
      </w:pPr>
      <w:r>
        <w:rPr>
          <w:w w:val="95"/>
        </w:rPr>
        <w:tab/>
      </w:r>
      <w:r>
        <w:rPr>
          <w:w w:val="95"/>
        </w:rPr>
        <w:tab/>
      </w:r>
      <w:r w:rsidR="00641826">
        <w:rPr>
          <w:w w:val="95"/>
        </w:rPr>
        <w:t>58215</w:t>
      </w:r>
      <w:r w:rsidR="00641826">
        <w:rPr>
          <w:spacing w:val="6"/>
          <w:w w:val="95"/>
        </w:rPr>
        <w:t xml:space="preserve"> </w:t>
      </w:r>
      <w:r w:rsidR="00641826">
        <w:rPr>
          <w:w w:val="95"/>
        </w:rPr>
        <w:t>(1561.8)</w:t>
      </w:r>
      <w:r w:rsidR="00641826">
        <w:rPr>
          <w:spacing w:val="16"/>
          <w:w w:val="95"/>
        </w:rPr>
        <w:t xml:space="preserve"> </w:t>
      </w:r>
      <w:r w:rsidR="00641826">
        <w:rPr>
          <w:w w:val="95"/>
        </w:rPr>
        <w:t>206</w:t>
      </w:r>
      <w:r w:rsidR="00641826">
        <w:rPr>
          <w:spacing w:val="6"/>
          <w:w w:val="95"/>
        </w:rPr>
        <w:t xml:space="preserve"> </w:t>
      </w:r>
      <w:r w:rsidR="00641826">
        <w:rPr>
          <w:w w:val="95"/>
        </w:rPr>
        <w:t>(5.4)</w:t>
      </w:r>
      <w:r w:rsidR="00641826">
        <w:rPr>
          <w:w w:val="95"/>
        </w:rPr>
        <w:tab/>
      </w:r>
      <w:r w:rsidR="00641826">
        <w:t>54</w:t>
      </w:r>
      <w:r w:rsidR="00641826">
        <w:rPr>
          <w:spacing w:val="18"/>
        </w:rPr>
        <w:t xml:space="preserve"> </w:t>
      </w:r>
      <w:r w:rsidR="00641826">
        <w:t>(1.1)</w:t>
      </w:r>
      <w:r w:rsidR="00641826">
        <w:tab/>
      </w:r>
      <w:r w:rsidR="00641826">
        <w:rPr>
          <w:w w:val="95"/>
        </w:rPr>
        <w:t>15.6</w:t>
      </w:r>
      <w:r w:rsidR="00641826">
        <w:rPr>
          <w:spacing w:val="12"/>
          <w:w w:val="95"/>
        </w:rPr>
        <w:t xml:space="preserve"> </w:t>
      </w:r>
      <w:r w:rsidR="00641826">
        <w:rPr>
          <w:w w:val="95"/>
        </w:rPr>
        <w:t>(0.5)</w:t>
      </w:r>
      <w:r w:rsidR="00641826">
        <w:rPr>
          <w:w w:val="95"/>
        </w:rPr>
        <w:tab/>
      </w:r>
      <w:r w:rsidR="00641826">
        <w:t>21.9</w:t>
      </w:r>
      <w:r w:rsidR="00641826">
        <w:rPr>
          <w:spacing w:val="3"/>
        </w:rPr>
        <w:t xml:space="preserve"> </w:t>
      </w:r>
      <w:r w:rsidR="00641826">
        <w:t>(1.7)</w:t>
      </w:r>
    </w:p>
    <w:p w14:paraId="1F72C70E" w14:textId="77777777" w:rsidR="00283DE0" w:rsidRDefault="0042282B" w:rsidP="003B0178">
      <w:pPr>
        <w:keepLines/>
        <w:spacing w:line="20" w:lineRule="atLeast"/>
        <w:ind w:left="493"/>
        <w:rPr>
          <w:rFonts w:ascii="Georgia" w:eastAsia="Georgia" w:hAnsi="Georgia" w:cs="Georgia"/>
          <w:sz w:val="2"/>
          <w:szCs w:val="2"/>
        </w:rPr>
      </w:pPr>
      <w:r>
        <w:rPr>
          <w:rFonts w:ascii="Georgia" w:eastAsia="Georgia" w:hAnsi="Georgia" w:cs="Georgia"/>
          <w:noProof/>
          <w:sz w:val="2"/>
          <w:szCs w:val="2"/>
        </w:rPr>
        <mc:AlternateContent>
          <mc:Choice Requires="wpg">
            <w:drawing>
              <wp:inline distT="0" distB="0" distL="0" distR="0" wp14:anchorId="73E69CAF" wp14:editId="7115D97C">
                <wp:extent cx="5047615" cy="5080"/>
                <wp:effectExtent l="5080" t="8255" r="5080" b="5715"/>
                <wp:docPr id="18"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7615" cy="5080"/>
                          <a:chOff x="0" y="0"/>
                          <a:chExt cx="7949" cy="8"/>
                        </a:xfrm>
                      </wpg:grpSpPr>
                      <wpg:grpSp>
                        <wpg:cNvPr id="19" name="Group 96"/>
                        <wpg:cNvGrpSpPr>
                          <a:grpSpLocks/>
                        </wpg:cNvGrpSpPr>
                        <wpg:grpSpPr bwMode="auto">
                          <a:xfrm>
                            <a:off x="4" y="4"/>
                            <a:ext cx="7941" cy="2"/>
                            <a:chOff x="4" y="4"/>
                            <a:chExt cx="7941" cy="2"/>
                          </a:xfrm>
                        </wpg:grpSpPr>
                        <wps:wsp>
                          <wps:cNvPr id="20" name="Freeform 97"/>
                          <wps:cNvSpPr>
                            <a:spLocks/>
                          </wps:cNvSpPr>
                          <wps:spPr bwMode="auto">
                            <a:xfrm>
                              <a:off x="4" y="4"/>
                              <a:ext cx="7941" cy="2"/>
                            </a:xfrm>
                            <a:custGeom>
                              <a:avLst/>
                              <a:gdLst>
                                <a:gd name="T0" fmla="+- 0 4 4"/>
                                <a:gd name="T1" fmla="*/ T0 w 7941"/>
                                <a:gd name="T2" fmla="+- 0 7945 4"/>
                                <a:gd name="T3" fmla="*/ T2 w 7941"/>
                              </a:gdLst>
                              <a:ahLst/>
                              <a:cxnLst>
                                <a:cxn ang="0">
                                  <a:pos x="T1" y="0"/>
                                </a:cxn>
                                <a:cxn ang="0">
                                  <a:pos x="T3" y="0"/>
                                </a:cxn>
                              </a:cxnLst>
                              <a:rect l="0" t="0" r="r" b="b"/>
                              <a:pathLst>
                                <a:path w="7941">
                                  <a:moveTo>
                                    <a:pt x="0" y="0"/>
                                  </a:moveTo>
                                  <a:lnTo>
                                    <a:pt x="794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1DC77B90" id="Group 95" o:spid="_x0000_s1026" style="width:397.45pt;height:.4pt;mso-position-horizontal-relative:char;mso-position-vertical-relative:line" coordsize="79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">
                <v:group id="Group 96" o:spid="_x0000_s1027" style="position:absolute;left:4;top:4;width:7941;height:2" coordorigin="4,4" coordsize="79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97" o:spid="_x0000_s1028" style="position:absolute;left:4;top:4;width:7941;height:2;visibility:visible;mso-wrap-style:square;v-text-anchor:top" coordsize="79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PAcEA&#10;AADbAAAADwAAAGRycy9kb3ducmV2LnhtbERPz2vCMBS+C/sfwhvsZlM7EOmMMiobghftBmO3R/PW&#10;lDUvNYm1/vfmMNjx4/u93k62FyP50DlWsMhyEMSN0x23Cj4/3uYrECEia+wdk4IbBdhuHmZrLLW7&#10;8onGOrYihXAoUYGJcSilDI0hiyFzA3Hifpy3GBP0rdQerync9rLI86W02HFqMDhQZaj5rS9WwfGL&#10;bmZXnPJD3b6f5fNqYb+rXqmnx+n1BUSkKf6L/9x7raBI69OX9A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CzwHBAAAA2wAAAA8AAAAAAAAAAAAAAAAAmAIAAGRycy9kb3du&#10;cmV2LnhtbFBLBQYAAAAABAAEAPUAAACGAwAAAAA=&#10;" path="m,l7941,e" filled="f" strokeweight=".14042mm">
                    <v:path arrowok="t" o:connecttype="custom" o:connectlocs="0,0;7941,0" o:connectangles="0,0"/>
                  </v:shape>
                </v:group>
                <w10:anchorlock/>
              </v:group>
            </w:pict>
          </mc:Fallback>
        </mc:AlternateContent>
      </w:r>
    </w:p>
    <w:p w14:paraId="114B2E91" w14:textId="77777777" w:rsidR="00283DE0" w:rsidRDefault="00641826" w:rsidP="003B0178">
      <w:pPr>
        <w:keepLines/>
        <w:numPr>
          <w:ilvl w:val="3"/>
          <w:numId w:val="6"/>
        </w:numPr>
        <w:tabs>
          <w:tab w:val="left" w:pos="2272"/>
        </w:tabs>
        <w:ind w:left="2271" w:hanging="418"/>
        <w:jc w:val="left"/>
        <w:rPr>
          <w:rFonts w:ascii="Century" w:eastAsia="Century" w:hAnsi="Century" w:cs="Century"/>
        </w:rPr>
      </w:pPr>
      <w:r>
        <w:rPr>
          <w:rFonts w:ascii="Century"/>
          <w:w w:val="95"/>
        </w:rPr>
        <w:t>Accuracy</w:t>
      </w:r>
      <w:r>
        <w:rPr>
          <w:rFonts w:ascii="Century"/>
          <w:spacing w:val="7"/>
          <w:w w:val="95"/>
        </w:rPr>
        <w:t xml:space="preserve"> </w:t>
      </w:r>
      <w:r>
        <w:rPr>
          <w:rFonts w:ascii="Century"/>
          <w:w w:val="95"/>
        </w:rPr>
        <w:t>against</w:t>
      </w:r>
      <w:r>
        <w:rPr>
          <w:rFonts w:ascii="Century"/>
          <w:spacing w:val="7"/>
          <w:w w:val="95"/>
        </w:rPr>
        <w:t xml:space="preserve"> </w:t>
      </w:r>
      <w:r>
        <w:rPr>
          <w:rFonts w:ascii="Century"/>
          <w:w w:val="95"/>
        </w:rPr>
        <w:t>BLASTX</w:t>
      </w:r>
      <w:r>
        <w:rPr>
          <w:rFonts w:ascii="Century"/>
          <w:spacing w:val="6"/>
          <w:w w:val="95"/>
        </w:rPr>
        <w:t xml:space="preserve"> </w:t>
      </w:r>
      <w:r>
        <w:rPr>
          <w:rFonts w:ascii="Century"/>
          <w:w w:val="95"/>
        </w:rPr>
        <w:t>(standard</w:t>
      </w:r>
      <w:r>
        <w:rPr>
          <w:rFonts w:ascii="Century"/>
          <w:spacing w:val="6"/>
          <w:w w:val="95"/>
        </w:rPr>
        <w:t xml:space="preserve"> </w:t>
      </w:r>
      <w:r>
        <w:rPr>
          <w:rFonts w:ascii="Century"/>
          <w:w w:val="95"/>
        </w:rPr>
        <w:t>deviation)</w:t>
      </w:r>
    </w:p>
    <w:p w14:paraId="0C463949" w14:textId="77777777" w:rsidR="00283DE0" w:rsidRDefault="00283DE0" w:rsidP="003B0178">
      <w:pPr>
        <w:keepLines/>
        <w:spacing w:before="4"/>
        <w:rPr>
          <w:rFonts w:ascii="Century" w:eastAsia="Century" w:hAnsi="Century" w:cs="Century"/>
          <w:sz w:val="14"/>
          <w:szCs w:val="14"/>
        </w:rPr>
      </w:pPr>
    </w:p>
    <w:p w14:paraId="7D10595E" w14:textId="77777777" w:rsidR="00283DE0" w:rsidRDefault="0042282B" w:rsidP="003B0178">
      <w:pPr>
        <w:keepLines/>
        <w:spacing w:line="20" w:lineRule="atLeast"/>
        <w:ind w:left="493"/>
        <w:rPr>
          <w:rFonts w:ascii="Century" w:eastAsia="Century" w:hAnsi="Century" w:cs="Century"/>
          <w:sz w:val="2"/>
          <w:szCs w:val="2"/>
        </w:rPr>
      </w:pPr>
      <w:r>
        <w:rPr>
          <w:rFonts w:ascii="Century" w:eastAsia="Century" w:hAnsi="Century" w:cs="Century"/>
          <w:noProof/>
          <w:sz w:val="2"/>
          <w:szCs w:val="2"/>
        </w:rPr>
        <mc:AlternateContent>
          <mc:Choice Requires="wpg">
            <w:drawing>
              <wp:inline distT="0" distB="0" distL="0" distR="0" wp14:anchorId="6E456A3F" wp14:editId="7809EAFE">
                <wp:extent cx="4240530" cy="5080"/>
                <wp:effectExtent l="5080" t="9525" r="2540" b="4445"/>
                <wp:docPr id="15"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0530" cy="5080"/>
                          <a:chOff x="0" y="0"/>
                          <a:chExt cx="6678" cy="8"/>
                        </a:xfrm>
                      </wpg:grpSpPr>
                      <wpg:grpSp>
                        <wpg:cNvPr id="16" name="Group 93"/>
                        <wpg:cNvGrpSpPr>
                          <a:grpSpLocks/>
                        </wpg:cNvGrpSpPr>
                        <wpg:grpSpPr bwMode="auto">
                          <a:xfrm>
                            <a:off x="4" y="4"/>
                            <a:ext cx="6670" cy="2"/>
                            <a:chOff x="4" y="4"/>
                            <a:chExt cx="6670" cy="2"/>
                          </a:xfrm>
                        </wpg:grpSpPr>
                        <wps:wsp>
                          <wps:cNvPr id="17" name="Freeform 94"/>
                          <wps:cNvSpPr>
                            <a:spLocks/>
                          </wps:cNvSpPr>
                          <wps:spPr bwMode="auto">
                            <a:xfrm>
                              <a:off x="4" y="4"/>
                              <a:ext cx="6670" cy="2"/>
                            </a:xfrm>
                            <a:custGeom>
                              <a:avLst/>
                              <a:gdLst>
                                <a:gd name="T0" fmla="+- 0 4 4"/>
                                <a:gd name="T1" fmla="*/ T0 w 6670"/>
                                <a:gd name="T2" fmla="+- 0 6673 4"/>
                                <a:gd name="T3" fmla="*/ T2 w 6670"/>
                              </a:gdLst>
                              <a:ahLst/>
                              <a:cxnLst>
                                <a:cxn ang="0">
                                  <a:pos x="T1" y="0"/>
                                </a:cxn>
                                <a:cxn ang="0">
                                  <a:pos x="T3" y="0"/>
                                </a:cxn>
                              </a:cxnLst>
                              <a:rect l="0" t="0" r="r" b="b"/>
                              <a:pathLst>
                                <a:path w="6670">
                                  <a:moveTo>
                                    <a:pt x="0" y="0"/>
                                  </a:moveTo>
                                  <a:lnTo>
                                    <a:pt x="666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1BDF1165" id="Group 92" o:spid="_x0000_s1026" style="width:333.9pt;height:.4pt;mso-position-horizontal-relative:char;mso-position-vertical-relative:line" coordsize="66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">
                <v:group id="Group 93" o:spid="_x0000_s1027" style="position:absolute;left:4;top:4;width:6670;height:2" coordorigin="4,4" coordsize="66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94" o:spid="_x0000_s1028" style="position:absolute;left:4;top:4;width:6670;height:2;visibility:visible;mso-wrap-style:square;v-text-anchor:top" coordsize="66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kN7sEA&#10;AADbAAAADwAAAGRycy9kb3ducmV2LnhtbERPS2sCMRC+C/0PYQreanZFbLs1LtIiePLV9j5NprtL&#10;N5MlSdf13xtB8DYf33MW5WBb0ZMPjWMF+SQDQaydabhS8PW5fnoBESKywdYxKThTgHL5MFpgYdyJ&#10;D9QfYyVSCIcCFdQxdoWUQddkMUxcR5y4X+ctxgR9JY3HUwq3rZxm2VxabDg11NjRe0367/hvFczm&#10;03UT3c5/rPzP63e+1fu+10qNH4fVG4hIQ7yLb+6NSfOf4fpLOkAu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pDe7BAAAA2wAAAA8AAAAAAAAAAAAAAAAAmAIAAGRycy9kb3du&#10;cmV2LnhtbFBLBQYAAAAABAAEAPUAAACGAwAAAAA=&#10;" path="m,l6669,e" filled="f" strokeweight=".14042mm">
                    <v:path arrowok="t" o:connecttype="custom" o:connectlocs="0,0;6669,0" o:connectangles="0,0"/>
                  </v:shape>
                </v:group>
                <w10:anchorlock/>
              </v:group>
            </w:pict>
          </mc:Fallback>
        </mc:AlternateContent>
      </w:r>
    </w:p>
    <w:p w14:paraId="046D04AE" w14:textId="77777777" w:rsidR="00227576" w:rsidRDefault="0042282B" w:rsidP="003B0178">
      <w:pPr>
        <w:pStyle w:val="BodyText"/>
        <w:keepLines/>
        <w:tabs>
          <w:tab w:val="left" w:pos="1971"/>
          <w:tab w:val="left" w:pos="3384"/>
          <w:tab w:val="left" w:pos="5420"/>
        </w:tabs>
        <w:spacing w:line="261" w:lineRule="auto"/>
        <w:ind w:left="559" w:right="1694"/>
        <w:rPr>
          <w:spacing w:val="23"/>
          <w:w w:val="102"/>
        </w:rPr>
      </w:pPr>
      <w:r>
        <w:rPr>
          <w:noProof/>
        </w:rPr>
        <mc:AlternateContent>
          <mc:Choice Requires="wpg">
            <w:drawing>
              <wp:anchor distT="0" distB="0" distL="114300" distR="114300" simplePos="0" relativeHeight="251658240" behindDoc="1" locked="0" layoutInCell="1" allowOverlap="1" wp14:anchorId="2F891912" wp14:editId="399398B0">
                <wp:simplePos x="0" y="0"/>
                <wp:positionH relativeFrom="page">
                  <wp:posOffset>1407795</wp:posOffset>
                </wp:positionH>
                <wp:positionV relativeFrom="paragraph">
                  <wp:posOffset>197485</wp:posOffset>
                </wp:positionV>
                <wp:extent cx="4235450" cy="1270"/>
                <wp:effectExtent l="7620" t="6985" r="5080" b="10795"/>
                <wp:wrapNone/>
                <wp:docPr id="13"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5450" cy="1270"/>
                          <a:chOff x="2217" y="311"/>
                          <a:chExt cx="6670" cy="2"/>
                        </a:xfrm>
                      </wpg:grpSpPr>
                      <wps:wsp>
                        <wps:cNvPr id="14" name="Freeform 91"/>
                        <wps:cNvSpPr>
                          <a:spLocks/>
                        </wps:cNvSpPr>
                        <wps:spPr bwMode="auto">
                          <a:xfrm>
                            <a:off x="2217" y="311"/>
                            <a:ext cx="6670" cy="2"/>
                          </a:xfrm>
                          <a:custGeom>
                            <a:avLst/>
                            <a:gdLst>
                              <a:gd name="T0" fmla="+- 0 2217 2217"/>
                              <a:gd name="T1" fmla="*/ T0 w 6670"/>
                              <a:gd name="T2" fmla="+- 0 8886 2217"/>
                              <a:gd name="T3" fmla="*/ T2 w 6670"/>
                            </a:gdLst>
                            <a:ahLst/>
                            <a:cxnLst>
                              <a:cxn ang="0">
                                <a:pos x="T1" y="0"/>
                              </a:cxn>
                              <a:cxn ang="0">
                                <a:pos x="T3" y="0"/>
                              </a:cxn>
                            </a:cxnLst>
                            <a:rect l="0" t="0" r="r" b="b"/>
                            <a:pathLst>
                              <a:path w="6670">
                                <a:moveTo>
                                  <a:pt x="0" y="0"/>
                                </a:moveTo>
                                <a:lnTo>
                                  <a:pt x="666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B01C7CF" id="Group 90" o:spid="_x0000_s1026" style="position:absolute;margin-left:110.85pt;margin-top:15.55pt;width:333.5pt;height:.1pt;z-index:-251658240;mso-position-horizontal-relative:page" coordorigin="2217,311" coordsize="6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">
                <v:shape id="Freeform 91" o:spid="_x0000_s1027" style="position:absolute;left:2217;top:311;width:6670;height:2;visibility:visible;mso-wrap-style:square;v-text-anchor:top" coordsize="66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TmcAA&#10;AADbAAAADwAAAGRycy9kb3ducmV2LnhtbERPTWsCMRC9C/0PYQq9aVYRaVejSIvQk9q13sdk3F26&#10;mSxJuq7/3giCt3m8z1msetuIjnyoHSsYjzIQxNqZmksFv4fN8B1EiMgGG8ek4EoBVsuXwQJz4y78&#10;Q10RS5FCOOSooIqxzaUMuiKLYeRa4sSdnbcYE/SlNB4vKdw2cpJlM2mx5tRQYUufFem/4t8qmM4m&#10;mzq6nf9a+9PHcbzV+67TSr299us5iEh9fIof7m+T5k/h/ks6QC5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XuTmcAAAADbAAAADwAAAAAAAAAAAAAAAACYAgAAZHJzL2Rvd25y&#10;ZXYueG1sUEsFBgAAAAAEAAQA9QAAAIUDAAAAAA==&#10;" path="m,l6669,e" filled="f" strokeweight=".14042mm">
                  <v:path arrowok="t" o:connecttype="custom" o:connectlocs="0,0;6669,0" o:connectangles="0,0"/>
                </v:shape>
                <w10:wrap anchorx="page"/>
              </v:group>
            </w:pict>
          </mc:Fallback>
        </mc:AlternateContent>
      </w:r>
      <w:r w:rsidR="00641826">
        <w:rPr>
          <w:spacing w:val="-1"/>
          <w:w w:val="90"/>
        </w:rPr>
        <w:t>RapSearch2</w:t>
      </w:r>
      <w:r w:rsidR="00641826">
        <w:rPr>
          <w:spacing w:val="-1"/>
          <w:w w:val="90"/>
        </w:rPr>
        <w:tab/>
      </w:r>
      <w:r w:rsidR="00641826">
        <w:rPr>
          <w:w w:val="95"/>
        </w:rPr>
        <w:t>DIAMOND</w:t>
      </w:r>
      <w:r w:rsidR="00641826">
        <w:rPr>
          <w:w w:val="95"/>
        </w:rPr>
        <w:tab/>
      </w:r>
      <w:r w:rsidR="00641826">
        <w:t xml:space="preserve">MICA-DIAMOND </w:t>
      </w:r>
      <w:r w:rsidR="00641826">
        <w:rPr>
          <w:spacing w:val="22"/>
        </w:rPr>
        <w:t xml:space="preserve"> </w:t>
      </w:r>
      <w:r w:rsidR="00641826">
        <w:t>MICA-BLASTX</w:t>
      </w:r>
      <w:r w:rsidR="00641826">
        <w:rPr>
          <w:spacing w:val="23"/>
          <w:w w:val="102"/>
        </w:rPr>
        <w:t xml:space="preserve"> </w:t>
      </w:r>
    </w:p>
    <w:p w14:paraId="77415FA9" w14:textId="2B2783DF" w:rsidR="00283DE0" w:rsidRDefault="00227576" w:rsidP="003B0178">
      <w:pPr>
        <w:pStyle w:val="BodyText"/>
        <w:keepLines/>
        <w:tabs>
          <w:tab w:val="left" w:pos="1971"/>
          <w:tab w:val="left" w:pos="3384"/>
          <w:tab w:val="left" w:pos="5420"/>
        </w:tabs>
        <w:spacing w:line="261" w:lineRule="auto"/>
        <w:ind w:left="559" w:right="1694"/>
      </w:pPr>
      <w:r>
        <w:rPr>
          <w:spacing w:val="23"/>
          <w:w w:val="102"/>
        </w:rPr>
        <w:tab/>
      </w:r>
      <w:r w:rsidR="00641826">
        <w:t>79.5%</w:t>
      </w:r>
      <w:r w:rsidR="00641826">
        <w:rPr>
          <w:spacing w:val="-25"/>
        </w:rPr>
        <w:t xml:space="preserve"> </w:t>
      </w:r>
      <w:r w:rsidR="00641826">
        <w:t>(1.63)</w:t>
      </w:r>
      <w:r w:rsidR="00641826">
        <w:rPr>
          <w:spacing w:val="-4"/>
        </w:rPr>
        <w:t xml:space="preserve"> </w:t>
      </w:r>
      <w:r w:rsidR="00641826">
        <w:t>90.4%</w:t>
      </w:r>
      <w:r w:rsidR="00641826">
        <w:rPr>
          <w:spacing w:val="-25"/>
        </w:rPr>
        <w:t xml:space="preserve"> </w:t>
      </w:r>
      <w:r w:rsidR="00641826">
        <w:t>(3.10)</w:t>
      </w:r>
      <w:r w:rsidR="00641826">
        <w:rPr>
          <w:spacing w:val="-4"/>
        </w:rPr>
        <w:t xml:space="preserve"> </w:t>
      </w:r>
      <w:r w:rsidR="00641826">
        <w:t>90.4%</w:t>
      </w:r>
      <w:r w:rsidR="00641826">
        <w:rPr>
          <w:spacing w:val="-24"/>
        </w:rPr>
        <w:t xml:space="preserve"> </w:t>
      </w:r>
      <w:r w:rsidR="00641826">
        <w:t>(3.10)</w:t>
      </w:r>
      <w:r w:rsidR="00641826">
        <w:tab/>
      </w:r>
      <w:r w:rsidR="00641826">
        <w:rPr>
          <w:w w:val="95"/>
        </w:rPr>
        <w:t>90.4%</w:t>
      </w:r>
      <w:r w:rsidR="00641826">
        <w:rPr>
          <w:spacing w:val="-18"/>
          <w:w w:val="95"/>
        </w:rPr>
        <w:t xml:space="preserve"> </w:t>
      </w:r>
      <w:r w:rsidR="00641826">
        <w:rPr>
          <w:w w:val="95"/>
        </w:rPr>
        <w:t>(3.10)</w:t>
      </w:r>
    </w:p>
    <w:p w14:paraId="21FFC19E" w14:textId="77777777" w:rsidR="00283DE0" w:rsidRDefault="0042282B" w:rsidP="003B0178">
      <w:pPr>
        <w:keepLines/>
        <w:spacing w:line="20" w:lineRule="atLeast"/>
        <w:ind w:left="493"/>
        <w:rPr>
          <w:rFonts w:ascii="Georgia" w:eastAsia="Georgia" w:hAnsi="Georgia" w:cs="Georgia"/>
          <w:sz w:val="2"/>
          <w:szCs w:val="2"/>
        </w:rPr>
      </w:pPr>
      <w:r>
        <w:rPr>
          <w:rFonts w:ascii="Georgia" w:eastAsia="Georgia" w:hAnsi="Georgia" w:cs="Georgia"/>
          <w:noProof/>
          <w:sz w:val="2"/>
          <w:szCs w:val="2"/>
        </w:rPr>
        <mc:AlternateContent>
          <mc:Choice Requires="wpg">
            <w:drawing>
              <wp:inline distT="0" distB="0" distL="0" distR="0" wp14:anchorId="6E5566E9" wp14:editId="5D59E3B7">
                <wp:extent cx="4240530" cy="5080"/>
                <wp:effectExtent l="5080" t="5080" r="2540" b="8890"/>
                <wp:docPr id="10"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0530" cy="5080"/>
                          <a:chOff x="0" y="0"/>
                          <a:chExt cx="6678" cy="8"/>
                        </a:xfrm>
                      </wpg:grpSpPr>
                      <wpg:grpSp>
                        <wpg:cNvPr id="11" name="Group 88"/>
                        <wpg:cNvGrpSpPr>
                          <a:grpSpLocks/>
                        </wpg:cNvGrpSpPr>
                        <wpg:grpSpPr bwMode="auto">
                          <a:xfrm>
                            <a:off x="4" y="4"/>
                            <a:ext cx="6670" cy="2"/>
                            <a:chOff x="4" y="4"/>
                            <a:chExt cx="6670" cy="2"/>
                          </a:xfrm>
                        </wpg:grpSpPr>
                        <wps:wsp>
                          <wps:cNvPr id="12" name="Freeform 89"/>
                          <wps:cNvSpPr>
                            <a:spLocks/>
                          </wps:cNvSpPr>
                          <wps:spPr bwMode="auto">
                            <a:xfrm>
                              <a:off x="4" y="4"/>
                              <a:ext cx="6670" cy="2"/>
                            </a:xfrm>
                            <a:custGeom>
                              <a:avLst/>
                              <a:gdLst>
                                <a:gd name="T0" fmla="+- 0 4 4"/>
                                <a:gd name="T1" fmla="*/ T0 w 6670"/>
                                <a:gd name="T2" fmla="+- 0 6673 4"/>
                                <a:gd name="T3" fmla="*/ T2 w 6670"/>
                              </a:gdLst>
                              <a:ahLst/>
                              <a:cxnLst>
                                <a:cxn ang="0">
                                  <a:pos x="T1" y="0"/>
                                </a:cxn>
                                <a:cxn ang="0">
                                  <a:pos x="T3" y="0"/>
                                </a:cxn>
                              </a:cxnLst>
                              <a:rect l="0" t="0" r="r" b="b"/>
                              <a:pathLst>
                                <a:path w="6670">
                                  <a:moveTo>
                                    <a:pt x="0" y="0"/>
                                  </a:moveTo>
                                  <a:lnTo>
                                    <a:pt x="666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3C7D3FBF" id="Group 87" o:spid="_x0000_s1026" style="width:333.9pt;height:.4pt;mso-position-horizontal-relative:char;mso-position-vertical-relative:line" coordsize="66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">
                <v:group id="Group 88" o:spid="_x0000_s1027" style="position:absolute;left:4;top:4;width:6670;height:2" coordorigin="4,4" coordsize="66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89" o:spid="_x0000_s1028" style="position:absolute;left:4;top:4;width:6670;height:2;visibility:visible;mso-wrap-style:square;v-text-anchor:top" coordsize="66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6udsAA&#10;AADbAAAADwAAAGRycy9kb3ducmV2LnhtbERPS2sCMRC+F/ofwhR6q1mXInY1irQInny1vY/JuLu4&#10;mSxJXNd/bwTB23x8z5nOe9uIjnyoHSsYDjIQxNqZmksFf7/LjzGIEJENNo5JwZUCzGevL1MsjLvw&#10;jrp9LEUK4VCggirGtpAy6IoshoFriRN3dN5iTNCX0ni8pHDbyDzLRtJizamhwpa+K9Kn/dkq+Bzl&#10;yzq6jf9Z+MPX/3Ctt12nlXp/6xcTEJH6+BQ/3CuT5udw/yUdIG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6udsAAAADbAAAADwAAAAAAAAAAAAAAAACYAgAAZHJzL2Rvd25y&#10;ZXYueG1sUEsFBgAAAAAEAAQA9QAAAIUDAAAAAA==&#10;" path="m,l6669,e" filled="f" strokeweight=".14042mm">
                    <v:path arrowok="t" o:connecttype="custom" o:connectlocs="0,0;6669,0" o:connectangles="0,0"/>
                  </v:shape>
                </v:group>
                <w10:anchorlock/>
              </v:group>
            </w:pict>
          </mc:Fallback>
        </mc:AlternateContent>
      </w:r>
    </w:p>
    <w:commentRangeEnd w:id="118"/>
    <w:p w14:paraId="6BB3A18A" w14:textId="77777777" w:rsidR="00283DE0" w:rsidRDefault="004812AE" w:rsidP="003B0178">
      <w:pPr>
        <w:keepLines/>
        <w:spacing w:line="20" w:lineRule="atLeast"/>
        <w:rPr>
          <w:rFonts w:ascii="Georgia" w:eastAsia="Georgia" w:hAnsi="Georgia" w:cs="Georgia"/>
          <w:sz w:val="2"/>
          <w:szCs w:val="2"/>
        </w:rPr>
        <w:sectPr w:rsidR="00283DE0">
          <w:footerReference w:type="default" r:id="rId18"/>
          <w:pgSz w:w="12240" w:h="15840"/>
          <w:pgMar w:top="1500" w:right="1720" w:bottom="280" w:left="1720" w:header="0" w:footer="0" w:gutter="0"/>
          <w:cols w:space="720"/>
        </w:sectPr>
      </w:pPr>
      <w:r>
        <w:rPr>
          <w:rStyle w:val="CommentReference"/>
        </w:rPr>
        <w:commentReference w:id="118"/>
      </w:r>
    </w:p>
    <w:p w14:paraId="65490E7C" w14:textId="77777777" w:rsidR="00283DE0" w:rsidRDefault="00283DE0" w:rsidP="003B0178">
      <w:pPr>
        <w:keepLines/>
        <w:rPr>
          <w:rFonts w:ascii="Georgia" w:eastAsia="Georgia" w:hAnsi="Georgia" w:cs="Georgia"/>
          <w:sz w:val="20"/>
          <w:szCs w:val="20"/>
        </w:rPr>
      </w:pPr>
    </w:p>
    <w:p w14:paraId="3EBDA5DB" w14:textId="77777777" w:rsidR="00283DE0" w:rsidRDefault="00283DE0" w:rsidP="003B0178">
      <w:pPr>
        <w:keepLines/>
        <w:rPr>
          <w:rFonts w:ascii="Georgia" w:eastAsia="Georgia" w:hAnsi="Georgia" w:cs="Georgia"/>
          <w:sz w:val="20"/>
          <w:szCs w:val="20"/>
        </w:rPr>
      </w:pPr>
    </w:p>
    <w:p w14:paraId="0C90913D" w14:textId="77777777" w:rsidR="00283DE0" w:rsidRDefault="00283DE0" w:rsidP="003B0178">
      <w:pPr>
        <w:keepLines/>
        <w:rPr>
          <w:rFonts w:ascii="Georgia" w:eastAsia="Georgia" w:hAnsi="Georgia" w:cs="Georgia"/>
          <w:sz w:val="20"/>
          <w:szCs w:val="20"/>
        </w:rPr>
      </w:pPr>
    </w:p>
    <w:p w14:paraId="21207A00" w14:textId="77777777" w:rsidR="00283DE0" w:rsidRDefault="00283DE0" w:rsidP="003B0178">
      <w:pPr>
        <w:keepLines/>
        <w:rPr>
          <w:rFonts w:ascii="Georgia" w:eastAsia="Georgia" w:hAnsi="Georgia" w:cs="Georgia"/>
          <w:sz w:val="20"/>
          <w:szCs w:val="20"/>
        </w:rPr>
      </w:pPr>
    </w:p>
    <w:p w14:paraId="75F5053F" w14:textId="77777777" w:rsidR="00283DE0" w:rsidRDefault="00283DE0" w:rsidP="003B0178">
      <w:pPr>
        <w:keepLines/>
        <w:rPr>
          <w:rFonts w:ascii="Georgia" w:eastAsia="Georgia" w:hAnsi="Georgia" w:cs="Georgia"/>
          <w:sz w:val="20"/>
          <w:szCs w:val="20"/>
        </w:rPr>
      </w:pPr>
    </w:p>
    <w:p w14:paraId="53D74B61" w14:textId="77777777" w:rsidR="00283DE0" w:rsidRDefault="00283DE0" w:rsidP="003B0178">
      <w:pPr>
        <w:keepLines/>
        <w:rPr>
          <w:rFonts w:ascii="Georgia" w:eastAsia="Georgia" w:hAnsi="Georgia" w:cs="Georgia"/>
          <w:sz w:val="20"/>
          <w:szCs w:val="20"/>
        </w:rPr>
      </w:pPr>
    </w:p>
    <w:p w14:paraId="0573AE12" w14:textId="77777777" w:rsidR="00283DE0" w:rsidRDefault="00283DE0" w:rsidP="003B0178">
      <w:pPr>
        <w:keepLines/>
        <w:rPr>
          <w:rFonts w:ascii="Georgia" w:eastAsia="Georgia" w:hAnsi="Georgia" w:cs="Georgia"/>
          <w:sz w:val="20"/>
          <w:szCs w:val="20"/>
        </w:rPr>
      </w:pPr>
    </w:p>
    <w:p w14:paraId="41E9963F" w14:textId="77777777" w:rsidR="00283DE0" w:rsidRDefault="00283DE0" w:rsidP="003B0178">
      <w:pPr>
        <w:keepLines/>
        <w:rPr>
          <w:rFonts w:ascii="Georgia" w:eastAsia="Georgia" w:hAnsi="Georgia" w:cs="Georgia"/>
          <w:sz w:val="20"/>
          <w:szCs w:val="20"/>
        </w:rPr>
      </w:pPr>
    </w:p>
    <w:p w14:paraId="3935C115" w14:textId="77777777" w:rsidR="00283DE0" w:rsidRDefault="00283DE0" w:rsidP="003B0178">
      <w:pPr>
        <w:keepLines/>
        <w:rPr>
          <w:rFonts w:ascii="Georgia" w:eastAsia="Georgia" w:hAnsi="Georgia" w:cs="Georgia"/>
          <w:sz w:val="20"/>
          <w:szCs w:val="20"/>
        </w:rPr>
      </w:pPr>
    </w:p>
    <w:p w14:paraId="5E3D266F" w14:textId="77777777" w:rsidR="00283DE0" w:rsidRDefault="00283DE0" w:rsidP="003B0178">
      <w:pPr>
        <w:keepLines/>
        <w:rPr>
          <w:rFonts w:ascii="Georgia" w:eastAsia="Georgia" w:hAnsi="Georgia" w:cs="Georgia"/>
          <w:sz w:val="20"/>
          <w:szCs w:val="20"/>
        </w:rPr>
      </w:pPr>
    </w:p>
    <w:p w14:paraId="6AF84810" w14:textId="77777777" w:rsidR="00283DE0" w:rsidRDefault="00283DE0" w:rsidP="003B0178">
      <w:pPr>
        <w:keepLines/>
        <w:rPr>
          <w:rFonts w:ascii="Georgia" w:eastAsia="Georgia" w:hAnsi="Georgia" w:cs="Georgia"/>
          <w:sz w:val="20"/>
          <w:szCs w:val="20"/>
        </w:rPr>
      </w:pPr>
    </w:p>
    <w:p w14:paraId="51F1828D" w14:textId="77777777" w:rsidR="00283DE0" w:rsidRDefault="00283DE0" w:rsidP="003B0178">
      <w:pPr>
        <w:keepLines/>
        <w:rPr>
          <w:rFonts w:ascii="Georgia" w:eastAsia="Georgia" w:hAnsi="Georgia" w:cs="Georgia"/>
          <w:sz w:val="20"/>
          <w:szCs w:val="20"/>
        </w:rPr>
      </w:pPr>
    </w:p>
    <w:p w14:paraId="392A3510" w14:textId="77777777" w:rsidR="00283DE0" w:rsidRDefault="00283DE0" w:rsidP="003B0178">
      <w:pPr>
        <w:keepLines/>
        <w:rPr>
          <w:rFonts w:ascii="Georgia" w:eastAsia="Georgia" w:hAnsi="Georgia" w:cs="Georgia"/>
          <w:sz w:val="20"/>
          <w:szCs w:val="20"/>
        </w:rPr>
      </w:pPr>
    </w:p>
    <w:p w14:paraId="2342787D" w14:textId="77777777" w:rsidR="00283DE0" w:rsidRDefault="00283DE0" w:rsidP="003B0178">
      <w:pPr>
        <w:keepLines/>
        <w:rPr>
          <w:rFonts w:ascii="Georgia" w:eastAsia="Georgia" w:hAnsi="Georgia" w:cs="Georgia"/>
          <w:sz w:val="20"/>
          <w:szCs w:val="20"/>
        </w:rPr>
      </w:pPr>
    </w:p>
    <w:p w14:paraId="48150670" w14:textId="77777777" w:rsidR="00283DE0" w:rsidRDefault="00283DE0" w:rsidP="003B0178">
      <w:pPr>
        <w:keepLines/>
        <w:rPr>
          <w:rFonts w:ascii="Georgia" w:eastAsia="Georgia" w:hAnsi="Georgia" w:cs="Georgia"/>
          <w:sz w:val="20"/>
          <w:szCs w:val="20"/>
        </w:rPr>
      </w:pPr>
    </w:p>
    <w:p w14:paraId="69A4C4E9" w14:textId="77777777" w:rsidR="00283DE0" w:rsidRDefault="00283DE0" w:rsidP="003B0178">
      <w:pPr>
        <w:keepLines/>
        <w:rPr>
          <w:rFonts w:ascii="Georgia" w:eastAsia="Georgia" w:hAnsi="Georgia" w:cs="Georgia"/>
          <w:sz w:val="20"/>
          <w:szCs w:val="20"/>
        </w:rPr>
      </w:pPr>
    </w:p>
    <w:p w14:paraId="712310C2" w14:textId="77777777" w:rsidR="00283DE0" w:rsidRDefault="00283DE0" w:rsidP="003B0178">
      <w:pPr>
        <w:keepLines/>
        <w:rPr>
          <w:rFonts w:ascii="Georgia" w:eastAsia="Georgia" w:hAnsi="Georgia" w:cs="Georgia"/>
          <w:sz w:val="20"/>
          <w:szCs w:val="20"/>
        </w:rPr>
      </w:pPr>
    </w:p>
    <w:p w14:paraId="6946D4D1" w14:textId="77777777" w:rsidR="00283DE0" w:rsidRDefault="00283DE0" w:rsidP="003B0178">
      <w:pPr>
        <w:keepLines/>
        <w:rPr>
          <w:rFonts w:ascii="Georgia" w:eastAsia="Georgia" w:hAnsi="Georgia" w:cs="Georgia"/>
          <w:sz w:val="20"/>
          <w:szCs w:val="20"/>
        </w:rPr>
      </w:pPr>
    </w:p>
    <w:p w14:paraId="5D5F36F5" w14:textId="77777777" w:rsidR="00283DE0" w:rsidRDefault="00283DE0" w:rsidP="003B0178">
      <w:pPr>
        <w:keepLines/>
        <w:rPr>
          <w:rFonts w:ascii="Georgia" w:eastAsia="Georgia" w:hAnsi="Georgia" w:cs="Georgia"/>
          <w:sz w:val="20"/>
          <w:szCs w:val="20"/>
        </w:rPr>
      </w:pPr>
    </w:p>
    <w:p w14:paraId="28CC3776" w14:textId="77777777" w:rsidR="00283DE0" w:rsidRDefault="00283DE0" w:rsidP="003B0178">
      <w:pPr>
        <w:keepLines/>
        <w:rPr>
          <w:rFonts w:ascii="Georgia" w:eastAsia="Georgia" w:hAnsi="Georgia" w:cs="Georgia"/>
          <w:sz w:val="20"/>
          <w:szCs w:val="20"/>
        </w:rPr>
      </w:pPr>
    </w:p>
    <w:p w14:paraId="3D787745" w14:textId="77777777" w:rsidR="00283DE0" w:rsidRDefault="00283DE0" w:rsidP="003B0178">
      <w:pPr>
        <w:keepLines/>
        <w:rPr>
          <w:rFonts w:ascii="Georgia" w:eastAsia="Georgia" w:hAnsi="Georgia" w:cs="Georgia"/>
          <w:sz w:val="20"/>
          <w:szCs w:val="20"/>
        </w:rPr>
      </w:pPr>
    </w:p>
    <w:p w14:paraId="51845DE5" w14:textId="77777777" w:rsidR="00283DE0" w:rsidRDefault="00283DE0" w:rsidP="003B0178">
      <w:pPr>
        <w:keepLines/>
        <w:spacing w:before="11"/>
        <w:rPr>
          <w:rFonts w:ascii="Georgia" w:eastAsia="Georgia" w:hAnsi="Georgia" w:cs="Georgia"/>
          <w:sz w:val="20"/>
          <w:szCs w:val="20"/>
        </w:rPr>
      </w:pPr>
    </w:p>
    <w:p w14:paraId="5E12ED23" w14:textId="77777777" w:rsidR="00283DE0" w:rsidRDefault="00641826" w:rsidP="003B0178">
      <w:pPr>
        <w:pStyle w:val="BodyText"/>
        <w:keepLines/>
        <w:spacing w:before="59"/>
        <w:ind w:left="1896"/>
      </w:pPr>
      <w:r>
        <w:rPr>
          <w:b/>
          <w:spacing w:val="-5"/>
        </w:rPr>
        <w:t>T</w:t>
      </w:r>
      <w:r>
        <w:rPr>
          <w:b/>
          <w:spacing w:val="-6"/>
        </w:rPr>
        <w:t>able</w:t>
      </w:r>
      <w:r>
        <w:rPr>
          <w:b/>
          <w:spacing w:val="-13"/>
        </w:rPr>
        <w:t xml:space="preserve"> </w:t>
      </w:r>
      <w:r>
        <w:rPr>
          <w:b/>
        </w:rPr>
        <w:t>3:</w:t>
      </w:r>
      <w:r>
        <w:rPr>
          <w:b/>
          <w:spacing w:val="5"/>
        </w:rPr>
        <w:t xml:space="preserve"> </w:t>
      </w:r>
      <w:r>
        <w:t>Cluster</w:t>
      </w:r>
      <w:r>
        <w:rPr>
          <w:spacing w:val="-15"/>
        </w:rPr>
        <w:t xml:space="preserve"> </w:t>
      </w:r>
      <w:r>
        <w:t>generation</w:t>
      </w:r>
      <w:r>
        <w:rPr>
          <w:spacing w:val="-15"/>
        </w:rPr>
        <w:t xml:space="preserve"> </w:t>
      </w:r>
      <w:r>
        <w:t>time</w:t>
      </w:r>
      <w:r>
        <w:rPr>
          <w:spacing w:val="-15"/>
        </w:rPr>
        <w:t xml:space="preserve"> </w:t>
      </w:r>
      <w:r>
        <w:t>for</w:t>
      </w:r>
      <w:r>
        <w:rPr>
          <w:spacing w:val="-15"/>
        </w:rPr>
        <w:t xml:space="preserve"> </w:t>
      </w:r>
      <w:r>
        <w:rPr>
          <w:spacing w:val="-4"/>
        </w:rPr>
        <w:t>esFragBag</w:t>
      </w:r>
    </w:p>
    <w:p w14:paraId="1720347B" w14:textId="77777777" w:rsidR="00283DE0" w:rsidRDefault="00283DE0" w:rsidP="003B0178">
      <w:pPr>
        <w:keepLines/>
        <w:spacing w:before="10"/>
        <w:rPr>
          <w:rFonts w:ascii="Georgia" w:eastAsia="Georgia" w:hAnsi="Georgia" w:cs="Georgia"/>
          <w:sz w:val="19"/>
          <w:szCs w:val="19"/>
        </w:rPr>
      </w:pPr>
    </w:p>
    <w:p w14:paraId="498A0137" w14:textId="77777777" w:rsidR="00283DE0" w:rsidRDefault="00641826" w:rsidP="003B0178">
      <w:pPr>
        <w:keepLines/>
        <w:numPr>
          <w:ilvl w:val="4"/>
          <w:numId w:val="6"/>
        </w:numPr>
        <w:tabs>
          <w:tab w:val="left" w:pos="3812"/>
        </w:tabs>
        <w:jc w:val="left"/>
        <w:rPr>
          <w:rFonts w:ascii="Century" w:eastAsia="Century" w:hAnsi="Century" w:cs="Century"/>
        </w:rPr>
      </w:pPr>
      <w:r>
        <w:rPr>
          <w:rFonts w:ascii="Century"/>
          <w:w w:val="95"/>
        </w:rPr>
        <w:t>Cosine</w:t>
      </w:r>
      <w:r>
        <w:rPr>
          <w:rFonts w:ascii="Century"/>
          <w:spacing w:val="-34"/>
          <w:w w:val="95"/>
        </w:rPr>
        <w:t xml:space="preserve"> </w:t>
      </w:r>
      <w:r>
        <w:rPr>
          <w:rFonts w:ascii="Century"/>
          <w:w w:val="95"/>
        </w:rPr>
        <w:t>distance:</w:t>
      </w:r>
    </w:p>
    <w:p w14:paraId="4E5D6D1A" w14:textId="77777777" w:rsidR="00283DE0" w:rsidRDefault="00283DE0" w:rsidP="003B0178">
      <w:pPr>
        <w:keepLines/>
        <w:spacing w:before="4"/>
        <w:rPr>
          <w:rFonts w:ascii="Century" w:eastAsia="Century" w:hAnsi="Century" w:cs="Century"/>
          <w:sz w:val="14"/>
          <w:szCs w:val="14"/>
        </w:rPr>
      </w:pPr>
    </w:p>
    <w:tbl>
      <w:tblPr>
        <w:tblW w:w="0" w:type="auto"/>
        <w:tblInd w:w="1745" w:type="dxa"/>
        <w:tblLayout w:type="fixed"/>
        <w:tblCellMar>
          <w:left w:w="0" w:type="dxa"/>
          <w:right w:w="0" w:type="dxa"/>
        </w:tblCellMar>
        <w:tblLook w:val="01E0" w:firstRow="1" w:lastRow="1" w:firstColumn="1" w:lastColumn="1" w:noHBand="0" w:noVBand="0"/>
      </w:tblPr>
      <w:tblGrid>
        <w:gridCol w:w="1170"/>
        <w:gridCol w:w="890"/>
        <w:gridCol w:w="890"/>
        <w:gridCol w:w="773"/>
        <w:gridCol w:w="773"/>
        <w:gridCol w:w="771"/>
      </w:tblGrid>
      <w:tr w:rsidR="00283DE0" w14:paraId="039AAC4B" w14:textId="77777777">
        <w:trPr>
          <w:trHeight w:hRule="exact" w:val="297"/>
        </w:trPr>
        <w:tc>
          <w:tcPr>
            <w:tcW w:w="1170" w:type="dxa"/>
            <w:tcBorders>
              <w:top w:val="single" w:sz="3" w:space="0" w:color="000000"/>
              <w:left w:val="nil"/>
              <w:bottom w:val="single" w:sz="3" w:space="0" w:color="000000"/>
              <w:right w:val="single" w:sz="3" w:space="0" w:color="000000"/>
            </w:tcBorders>
          </w:tcPr>
          <w:p w14:paraId="712F5B47" w14:textId="77777777" w:rsidR="00283DE0" w:rsidRDefault="00641826" w:rsidP="003B0178">
            <w:pPr>
              <w:pStyle w:val="TableParagraph"/>
              <w:keepLines/>
              <w:spacing w:line="255" w:lineRule="exact"/>
              <w:ind w:left="225"/>
              <w:rPr>
                <w:rFonts w:ascii="Georgia" w:eastAsia="Georgia" w:hAnsi="Georgia" w:cs="Georgia"/>
                <w:sz w:val="24"/>
                <w:szCs w:val="24"/>
              </w:rPr>
            </w:pPr>
            <w:r>
              <w:rPr>
                <w:rFonts w:ascii="Georgia"/>
                <w:b/>
                <w:sz w:val="24"/>
              </w:rPr>
              <w:t>radius</w:t>
            </w:r>
          </w:p>
        </w:tc>
        <w:tc>
          <w:tcPr>
            <w:tcW w:w="890" w:type="dxa"/>
            <w:tcBorders>
              <w:top w:val="single" w:sz="3" w:space="0" w:color="000000"/>
              <w:left w:val="single" w:sz="3" w:space="0" w:color="000000"/>
              <w:bottom w:val="single" w:sz="3" w:space="0" w:color="000000"/>
              <w:right w:val="nil"/>
            </w:tcBorders>
          </w:tcPr>
          <w:p w14:paraId="40CDB505" w14:textId="77777777" w:rsidR="00283DE0" w:rsidRDefault="00641826" w:rsidP="003B0178">
            <w:pPr>
              <w:pStyle w:val="TableParagraph"/>
              <w:keepLines/>
              <w:spacing w:line="255" w:lineRule="exact"/>
              <w:ind w:left="291"/>
              <w:rPr>
                <w:rFonts w:ascii="Georgia" w:eastAsia="Georgia" w:hAnsi="Georgia" w:cs="Georgia"/>
                <w:sz w:val="24"/>
                <w:szCs w:val="24"/>
              </w:rPr>
            </w:pPr>
            <w:r>
              <w:rPr>
                <w:rFonts w:ascii="Georgia"/>
                <w:sz w:val="24"/>
              </w:rPr>
              <w:t>0.1</w:t>
            </w:r>
          </w:p>
        </w:tc>
        <w:tc>
          <w:tcPr>
            <w:tcW w:w="890" w:type="dxa"/>
            <w:tcBorders>
              <w:top w:val="single" w:sz="3" w:space="0" w:color="000000"/>
              <w:left w:val="nil"/>
              <w:bottom w:val="single" w:sz="3" w:space="0" w:color="000000"/>
              <w:right w:val="nil"/>
            </w:tcBorders>
          </w:tcPr>
          <w:p w14:paraId="2EA64EF8" w14:textId="77777777" w:rsidR="00283DE0" w:rsidRDefault="00641826" w:rsidP="003B0178">
            <w:pPr>
              <w:pStyle w:val="TableParagraph"/>
              <w:keepLines/>
              <w:spacing w:line="255" w:lineRule="exact"/>
              <w:ind w:left="294"/>
              <w:rPr>
                <w:rFonts w:ascii="Georgia" w:eastAsia="Georgia" w:hAnsi="Georgia" w:cs="Georgia"/>
                <w:sz w:val="24"/>
                <w:szCs w:val="24"/>
              </w:rPr>
            </w:pPr>
            <w:r>
              <w:rPr>
                <w:rFonts w:ascii="Georgia"/>
                <w:w w:val="95"/>
                <w:sz w:val="24"/>
              </w:rPr>
              <w:t>0.2</w:t>
            </w:r>
          </w:p>
        </w:tc>
        <w:tc>
          <w:tcPr>
            <w:tcW w:w="773" w:type="dxa"/>
            <w:tcBorders>
              <w:top w:val="single" w:sz="3" w:space="0" w:color="000000"/>
              <w:left w:val="nil"/>
              <w:bottom w:val="single" w:sz="3" w:space="0" w:color="000000"/>
              <w:right w:val="nil"/>
            </w:tcBorders>
          </w:tcPr>
          <w:p w14:paraId="3D3044E1" w14:textId="77777777" w:rsidR="00283DE0" w:rsidRDefault="00641826" w:rsidP="003B0178">
            <w:pPr>
              <w:pStyle w:val="TableParagraph"/>
              <w:keepLines/>
              <w:spacing w:line="255" w:lineRule="exact"/>
              <w:ind w:left="235"/>
              <w:rPr>
                <w:rFonts w:ascii="Georgia" w:eastAsia="Georgia" w:hAnsi="Georgia" w:cs="Georgia"/>
                <w:sz w:val="24"/>
                <w:szCs w:val="24"/>
              </w:rPr>
            </w:pPr>
            <w:r>
              <w:rPr>
                <w:rFonts w:ascii="Georgia"/>
                <w:w w:val="95"/>
                <w:sz w:val="24"/>
              </w:rPr>
              <w:t>0.3</w:t>
            </w:r>
          </w:p>
        </w:tc>
        <w:tc>
          <w:tcPr>
            <w:tcW w:w="773" w:type="dxa"/>
            <w:tcBorders>
              <w:top w:val="single" w:sz="3" w:space="0" w:color="000000"/>
              <w:left w:val="nil"/>
              <w:bottom w:val="single" w:sz="3" w:space="0" w:color="000000"/>
              <w:right w:val="nil"/>
            </w:tcBorders>
          </w:tcPr>
          <w:p w14:paraId="7FCF3BD5" w14:textId="77777777" w:rsidR="00283DE0" w:rsidRDefault="00641826" w:rsidP="003B0178">
            <w:pPr>
              <w:pStyle w:val="TableParagraph"/>
              <w:keepLines/>
              <w:spacing w:line="255" w:lineRule="exact"/>
              <w:ind w:left="235"/>
              <w:rPr>
                <w:rFonts w:ascii="Georgia" w:eastAsia="Georgia" w:hAnsi="Georgia" w:cs="Georgia"/>
                <w:sz w:val="24"/>
                <w:szCs w:val="24"/>
              </w:rPr>
            </w:pPr>
            <w:r>
              <w:rPr>
                <w:rFonts w:ascii="Georgia"/>
                <w:w w:val="95"/>
                <w:sz w:val="24"/>
              </w:rPr>
              <w:t>0.4</w:t>
            </w:r>
          </w:p>
        </w:tc>
        <w:tc>
          <w:tcPr>
            <w:tcW w:w="771" w:type="dxa"/>
            <w:tcBorders>
              <w:top w:val="single" w:sz="3" w:space="0" w:color="000000"/>
              <w:left w:val="nil"/>
              <w:bottom w:val="single" w:sz="3" w:space="0" w:color="000000"/>
              <w:right w:val="nil"/>
            </w:tcBorders>
          </w:tcPr>
          <w:p w14:paraId="4C376140" w14:textId="77777777" w:rsidR="00283DE0" w:rsidRDefault="00641826" w:rsidP="003B0178">
            <w:pPr>
              <w:pStyle w:val="TableParagraph"/>
              <w:keepLines/>
              <w:spacing w:line="255" w:lineRule="exact"/>
              <w:ind w:left="235"/>
              <w:rPr>
                <w:rFonts w:ascii="Georgia" w:eastAsia="Georgia" w:hAnsi="Georgia" w:cs="Georgia"/>
                <w:sz w:val="24"/>
                <w:szCs w:val="24"/>
              </w:rPr>
            </w:pPr>
            <w:r>
              <w:rPr>
                <w:rFonts w:ascii="Georgia"/>
                <w:sz w:val="24"/>
              </w:rPr>
              <w:t>0.5</w:t>
            </w:r>
          </w:p>
        </w:tc>
      </w:tr>
      <w:tr w:rsidR="00283DE0" w14:paraId="15D3D070" w14:textId="77777777">
        <w:trPr>
          <w:trHeight w:hRule="exact" w:val="297"/>
        </w:trPr>
        <w:tc>
          <w:tcPr>
            <w:tcW w:w="1170" w:type="dxa"/>
            <w:tcBorders>
              <w:top w:val="single" w:sz="3" w:space="0" w:color="000000"/>
              <w:left w:val="nil"/>
              <w:bottom w:val="single" w:sz="3" w:space="0" w:color="000000"/>
              <w:right w:val="single" w:sz="3" w:space="0" w:color="000000"/>
            </w:tcBorders>
          </w:tcPr>
          <w:p w14:paraId="5FD07D21"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b/>
                <w:w w:val="95"/>
                <w:sz w:val="24"/>
              </w:rPr>
              <w:t>time</w:t>
            </w:r>
            <w:r>
              <w:rPr>
                <w:rFonts w:ascii="Georgia"/>
                <w:b/>
                <w:spacing w:val="13"/>
                <w:w w:val="95"/>
                <w:sz w:val="24"/>
              </w:rPr>
              <w:t xml:space="preserve"> </w:t>
            </w:r>
            <w:r>
              <w:rPr>
                <w:rFonts w:ascii="Georgia"/>
                <w:b/>
                <w:w w:val="95"/>
                <w:sz w:val="24"/>
              </w:rPr>
              <w:t>(s)</w:t>
            </w:r>
          </w:p>
        </w:tc>
        <w:tc>
          <w:tcPr>
            <w:tcW w:w="890" w:type="dxa"/>
            <w:tcBorders>
              <w:top w:val="single" w:sz="3" w:space="0" w:color="000000"/>
              <w:left w:val="single" w:sz="3" w:space="0" w:color="000000"/>
              <w:bottom w:val="single" w:sz="3" w:space="0" w:color="000000"/>
              <w:right w:val="nil"/>
            </w:tcBorders>
          </w:tcPr>
          <w:p w14:paraId="5C5D4A8E" w14:textId="77777777" w:rsidR="00283DE0" w:rsidRDefault="00641826" w:rsidP="003B0178">
            <w:pPr>
              <w:pStyle w:val="TableParagraph"/>
              <w:keepLines/>
              <w:spacing w:line="255" w:lineRule="exact"/>
              <w:ind w:left="115"/>
              <w:rPr>
                <w:rFonts w:ascii="Georgia" w:eastAsia="Georgia" w:hAnsi="Georgia" w:cs="Georgia"/>
                <w:sz w:val="24"/>
                <w:szCs w:val="24"/>
              </w:rPr>
            </w:pPr>
            <w:r>
              <w:rPr>
                <w:rFonts w:ascii="Georgia"/>
                <w:sz w:val="24"/>
              </w:rPr>
              <w:t>21,037</w:t>
            </w:r>
          </w:p>
        </w:tc>
        <w:tc>
          <w:tcPr>
            <w:tcW w:w="890" w:type="dxa"/>
            <w:tcBorders>
              <w:top w:val="single" w:sz="3" w:space="0" w:color="000000"/>
              <w:left w:val="nil"/>
              <w:bottom w:val="single" w:sz="3" w:space="0" w:color="000000"/>
              <w:right w:val="nil"/>
            </w:tcBorders>
          </w:tcPr>
          <w:p w14:paraId="02021530"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11,088</w:t>
            </w:r>
          </w:p>
        </w:tc>
        <w:tc>
          <w:tcPr>
            <w:tcW w:w="773" w:type="dxa"/>
            <w:tcBorders>
              <w:top w:val="single" w:sz="3" w:space="0" w:color="000000"/>
              <w:left w:val="nil"/>
              <w:bottom w:val="single" w:sz="3" w:space="0" w:color="000000"/>
              <w:right w:val="nil"/>
            </w:tcBorders>
          </w:tcPr>
          <w:p w14:paraId="24F37F9F"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7,409</w:t>
            </w:r>
          </w:p>
        </w:tc>
        <w:tc>
          <w:tcPr>
            <w:tcW w:w="773" w:type="dxa"/>
            <w:tcBorders>
              <w:top w:val="single" w:sz="3" w:space="0" w:color="000000"/>
              <w:left w:val="nil"/>
              <w:bottom w:val="single" w:sz="3" w:space="0" w:color="000000"/>
              <w:right w:val="nil"/>
            </w:tcBorders>
          </w:tcPr>
          <w:p w14:paraId="2C73BE8C"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5"/>
                <w:sz w:val="24"/>
              </w:rPr>
              <w:t>5,288</w:t>
            </w:r>
          </w:p>
        </w:tc>
        <w:tc>
          <w:tcPr>
            <w:tcW w:w="771" w:type="dxa"/>
            <w:tcBorders>
              <w:top w:val="single" w:sz="3" w:space="0" w:color="000000"/>
              <w:left w:val="nil"/>
              <w:bottom w:val="single" w:sz="3" w:space="0" w:color="000000"/>
              <w:right w:val="nil"/>
            </w:tcBorders>
          </w:tcPr>
          <w:p w14:paraId="6F61CBC9"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3,921</w:t>
            </w:r>
          </w:p>
        </w:tc>
      </w:tr>
    </w:tbl>
    <w:p w14:paraId="79F01A3F" w14:textId="77777777" w:rsidR="00283DE0" w:rsidRDefault="00283DE0" w:rsidP="003B0178">
      <w:pPr>
        <w:keepLines/>
        <w:spacing w:before="2"/>
        <w:rPr>
          <w:rFonts w:ascii="Century" w:eastAsia="Century" w:hAnsi="Century" w:cs="Century"/>
          <w:sz w:val="14"/>
          <w:szCs w:val="14"/>
        </w:rPr>
      </w:pPr>
    </w:p>
    <w:p w14:paraId="0B2BE09F" w14:textId="77777777" w:rsidR="00283DE0" w:rsidRDefault="00641826" w:rsidP="003B0178">
      <w:pPr>
        <w:keepLines/>
        <w:numPr>
          <w:ilvl w:val="4"/>
          <w:numId w:val="6"/>
        </w:numPr>
        <w:tabs>
          <w:tab w:val="left" w:pos="3669"/>
        </w:tabs>
        <w:spacing w:before="56"/>
        <w:ind w:left="3668" w:hanging="418"/>
        <w:jc w:val="left"/>
        <w:rPr>
          <w:rFonts w:ascii="Century" w:eastAsia="Century" w:hAnsi="Century" w:cs="Century"/>
        </w:rPr>
      </w:pPr>
      <w:r>
        <w:rPr>
          <w:rFonts w:ascii="Century"/>
          <w:w w:val="90"/>
        </w:rPr>
        <w:t>Euclidean</w:t>
      </w:r>
      <w:r>
        <w:rPr>
          <w:rFonts w:ascii="Century"/>
          <w:spacing w:val="45"/>
          <w:w w:val="90"/>
        </w:rPr>
        <w:t xml:space="preserve"> </w:t>
      </w:r>
      <w:r>
        <w:rPr>
          <w:rFonts w:ascii="Century"/>
          <w:w w:val="90"/>
        </w:rPr>
        <w:t>distance:</w:t>
      </w:r>
    </w:p>
    <w:p w14:paraId="2D54DF72" w14:textId="77777777" w:rsidR="00283DE0" w:rsidRDefault="00283DE0" w:rsidP="003B0178">
      <w:pPr>
        <w:keepLines/>
        <w:spacing w:before="4"/>
        <w:rPr>
          <w:rFonts w:ascii="Century" w:eastAsia="Century" w:hAnsi="Century" w:cs="Century"/>
          <w:sz w:val="14"/>
          <w:szCs w:val="14"/>
        </w:rPr>
      </w:pPr>
    </w:p>
    <w:tbl>
      <w:tblPr>
        <w:tblW w:w="0" w:type="auto"/>
        <w:tblInd w:w="2135" w:type="dxa"/>
        <w:tblLayout w:type="fixed"/>
        <w:tblCellMar>
          <w:left w:w="0" w:type="dxa"/>
          <w:right w:w="0" w:type="dxa"/>
        </w:tblCellMar>
        <w:tblLook w:val="01E0" w:firstRow="1" w:lastRow="1" w:firstColumn="1" w:lastColumn="1" w:noHBand="0" w:noVBand="0"/>
      </w:tblPr>
      <w:tblGrid>
        <w:gridCol w:w="1170"/>
        <w:gridCol w:w="890"/>
        <w:gridCol w:w="773"/>
        <w:gridCol w:w="591"/>
        <w:gridCol w:w="590"/>
        <w:gridCol w:w="472"/>
      </w:tblGrid>
      <w:tr w:rsidR="00283DE0" w14:paraId="2A64B87C" w14:textId="77777777">
        <w:trPr>
          <w:trHeight w:hRule="exact" w:val="297"/>
        </w:trPr>
        <w:tc>
          <w:tcPr>
            <w:tcW w:w="1170" w:type="dxa"/>
            <w:tcBorders>
              <w:top w:val="single" w:sz="3" w:space="0" w:color="000000"/>
              <w:left w:val="nil"/>
              <w:bottom w:val="single" w:sz="3" w:space="0" w:color="000000"/>
              <w:right w:val="single" w:sz="3" w:space="0" w:color="000000"/>
            </w:tcBorders>
          </w:tcPr>
          <w:p w14:paraId="2C0CEE49" w14:textId="77777777" w:rsidR="00283DE0" w:rsidRDefault="00641826" w:rsidP="003B0178">
            <w:pPr>
              <w:pStyle w:val="TableParagraph"/>
              <w:keepLines/>
              <w:spacing w:line="255" w:lineRule="exact"/>
              <w:ind w:left="224"/>
              <w:rPr>
                <w:rFonts w:ascii="Georgia" w:eastAsia="Georgia" w:hAnsi="Georgia" w:cs="Georgia"/>
                <w:sz w:val="24"/>
                <w:szCs w:val="24"/>
              </w:rPr>
            </w:pPr>
            <w:r>
              <w:rPr>
                <w:rFonts w:ascii="Georgia"/>
                <w:b/>
                <w:sz w:val="24"/>
              </w:rPr>
              <w:t>radius</w:t>
            </w:r>
          </w:p>
        </w:tc>
        <w:tc>
          <w:tcPr>
            <w:tcW w:w="890" w:type="dxa"/>
            <w:tcBorders>
              <w:top w:val="single" w:sz="3" w:space="0" w:color="000000"/>
              <w:left w:val="single" w:sz="3" w:space="0" w:color="000000"/>
              <w:bottom w:val="single" w:sz="3" w:space="0" w:color="000000"/>
              <w:right w:val="nil"/>
            </w:tcBorders>
          </w:tcPr>
          <w:p w14:paraId="071E2025" w14:textId="77777777" w:rsidR="00283DE0" w:rsidRDefault="00641826" w:rsidP="003B0178">
            <w:pPr>
              <w:pStyle w:val="TableParagraph"/>
              <w:keepLines/>
              <w:spacing w:line="255" w:lineRule="exact"/>
              <w:ind w:right="1"/>
              <w:rPr>
                <w:rFonts w:ascii="Georgia" w:eastAsia="Georgia" w:hAnsi="Georgia" w:cs="Georgia"/>
                <w:sz w:val="24"/>
                <w:szCs w:val="24"/>
              </w:rPr>
            </w:pPr>
            <w:r>
              <w:rPr>
                <w:rFonts w:ascii="Georgia"/>
                <w:sz w:val="24"/>
              </w:rPr>
              <w:t>10</w:t>
            </w:r>
          </w:p>
        </w:tc>
        <w:tc>
          <w:tcPr>
            <w:tcW w:w="773" w:type="dxa"/>
            <w:tcBorders>
              <w:top w:val="single" w:sz="3" w:space="0" w:color="000000"/>
              <w:left w:val="nil"/>
              <w:bottom w:val="single" w:sz="3" w:space="0" w:color="000000"/>
              <w:right w:val="nil"/>
            </w:tcBorders>
          </w:tcPr>
          <w:p w14:paraId="29C3D2B5"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20</w:t>
            </w:r>
          </w:p>
        </w:tc>
        <w:tc>
          <w:tcPr>
            <w:tcW w:w="591" w:type="dxa"/>
            <w:tcBorders>
              <w:top w:val="single" w:sz="3" w:space="0" w:color="000000"/>
              <w:left w:val="nil"/>
              <w:bottom w:val="single" w:sz="3" w:space="0" w:color="000000"/>
              <w:right w:val="nil"/>
            </w:tcBorders>
          </w:tcPr>
          <w:p w14:paraId="5877241F" w14:textId="77777777" w:rsidR="00283DE0" w:rsidRDefault="00641826" w:rsidP="003B0178">
            <w:pPr>
              <w:pStyle w:val="TableParagraph"/>
              <w:keepLines/>
              <w:spacing w:line="255" w:lineRule="exact"/>
              <w:ind w:left="177"/>
              <w:rPr>
                <w:rFonts w:ascii="Georgia" w:eastAsia="Georgia" w:hAnsi="Georgia" w:cs="Georgia"/>
                <w:sz w:val="24"/>
                <w:szCs w:val="24"/>
              </w:rPr>
            </w:pPr>
            <w:r>
              <w:rPr>
                <w:rFonts w:ascii="Georgia"/>
                <w:w w:val="95"/>
                <w:sz w:val="24"/>
              </w:rPr>
              <w:t>30</w:t>
            </w:r>
          </w:p>
        </w:tc>
        <w:tc>
          <w:tcPr>
            <w:tcW w:w="590" w:type="dxa"/>
            <w:tcBorders>
              <w:top w:val="single" w:sz="3" w:space="0" w:color="000000"/>
              <w:left w:val="nil"/>
              <w:bottom w:val="single" w:sz="3" w:space="0" w:color="000000"/>
              <w:right w:val="nil"/>
            </w:tcBorders>
          </w:tcPr>
          <w:p w14:paraId="6DB1A634" w14:textId="77777777" w:rsidR="00283DE0" w:rsidRDefault="00641826" w:rsidP="003B0178">
            <w:pPr>
              <w:pStyle w:val="TableParagraph"/>
              <w:keepLines/>
              <w:spacing w:line="255" w:lineRule="exact"/>
              <w:ind w:left="177"/>
              <w:rPr>
                <w:rFonts w:ascii="Georgia" w:eastAsia="Georgia" w:hAnsi="Georgia" w:cs="Georgia"/>
                <w:sz w:val="24"/>
                <w:szCs w:val="24"/>
              </w:rPr>
            </w:pPr>
            <w:r>
              <w:rPr>
                <w:rFonts w:ascii="Georgia"/>
                <w:w w:val="90"/>
                <w:sz w:val="24"/>
              </w:rPr>
              <w:t>40</w:t>
            </w:r>
          </w:p>
        </w:tc>
        <w:tc>
          <w:tcPr>
            <w:tcW w:w="472" w:type="dxa"/>
            <w:tcBorders>
              <w:top w:val="single" w:sz="3" w:space="0" w:color="000000"/>
              <w:left w:val="nil"/>
              <w:bottom w:val="single" w:sz="3" w:space="0" w:color="000000"/>
              <w:right w:val="nil"/>
            </w:tcBorders>
          </w:tcPr>
          <w:p w14:paraId="53421D23"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5"/>
                <w:sz w:val="24"/>
              </w:rPr>
              <w:t>50</w:t>
            </w:r>
          </w:p>
        </w:tc>
      </w:tr>
      <w:tr w:rsidR="00283DE0" w14:paraId="266CA9C4" w14:textId="77777777">
        <w:trPr>
          <w:trHeight w:hRule="exact" w:val="297"/>
        </w:trPr>
        <w:tc>
          <w:tcPr>
            <w:tcW w:w="1170" w:type="dxa"/>
            <w:tcBorders>
              <w:top w:val="single" w:sz="3" w:space="0" w:color="000000"/>
              <w:left w:val="nil"/>
              <w:bottom w:val="single" w:sz="3" w:space="0" w:color="000000"/>
              <w:right w:val="single" w:sz="3" w:space="0" w:color="000000"/>
            </w:tcBorders>
          </w:tcPr>
          <w:p w14:paraId="75062EAE"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b/>
                <w:w w:val="95"/>
                <w:sz w:val="24"/>
              </w:rPr>
              <w:t>time</w:t>
            </w:r>
            <w:r>
              <w:rPr>
                <w:rFonts w:ascii="Georgia"/>
                <w:b/>
                <w:spacing w:val="13"/>
                <w:w w:val="95"/>
                <w:sz w:val="24"/>
              </w:rPr>
              <w:t xml:space="preserve"> </w:t>
            </w:r>
            <w:r>
              <w:rPr>
                <w:rFonts w:ascii="Georgia"/>
                <w:b/>
                <w:w w:val="95"/>
                <w:sz w:val="24"/>
              </w:rPr>
              <w:t>(s)</w:t>
            </w:r>
          </w:p>
        </w:tc>
        <w:tc>
          <w:tcPr>
            <w:tcW w:w="890" w:type="dxa"/>
            <w:tcBorders>
              <w:top w:val="single" w:sz="3" w:space="0" w:color="000000"/>
              <w:left w:val="single" w:sz="3" w:space="0" w:color="000000"/>
              <w:bottom w:val="single" w:sz="3" w:space="0" w:color="000000"/>
              <w:right w:val="nil"/>
            </w:tcBorders>
          </w:tcPr>
          <w:p w14:paraId="0939CDEA" w14:textId="77777777" w:rsidR="00283DE0" w:rsidRDefault="00641826" w:rsidP="003B0178">
            <w:pPr>
              <w:pStyle w:val="TableParagraph"/>
              <w:keepLines/>
              <w:spacing w:line="255" w:lineRule="exact"/>
              <w:ind w:left="115"/>
              <w:rPr>
                <w:rFonts w:ascii="Georgia" w:eastAsia="Georgia" w:hAnsi="Georgia" w:cs="Georgia"/>
                <w:sz w:val="24"/>
                <w:szCs w:val="24"/>
              </w:rPr>
            </w:pPr>
            <w:r>
              <w:rPr>
                <w:rFonts w:ascii="Georgia"/>
                <w:sz w:val="24"/>
              </w:rPr>
              <w:t>23,714</w:t>
            </w:r>
          </w:p>
        </w:tc>
        <w:tc>
          <w:tcPr>
            <w:tcW w:w="773" w:type="dxa"/>
            <w:tcBorders>
              <w:top w:val="single" w:sz="3" w:space="0" w:color="000000"/>
              <w:left w:val="nil"/>
              <w:bottom w:val="single" w:sz="3" w:space="0" w:color="000000"/>
              <w:right w:val="nil"/>
            </w:tcBorders>
          </w:tcPr>
          <w:p w14:paraId="099D3180"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5"/>
                <w:sz w:val="24"/>
              </w:rPr>
              <w:t>3,062</w:t>
            </w:r>
          </w:p>
        </w:tc>
        <w:tc>
          <w:tcPr>
            <w:tcW w:w="591" w:type="dxa"/>
            <w:tcBorders>
              <w:top w:val="single" w:sz="3" w:space="0" w:color="000000"/>
              <w:left w:val="nil"/>
              <w:bottom w:val="single" w:sz="3" w:space="0" w:color="000000"/>
              <w:right w:val="nil"/>
            </w:tcBorders>
          </w:tcPr>
          <w:p w14:paraId="6E80A469"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5"/>
                <w:sz w:val="24"/>
              </w:rPr>
              <w:t>483</w:t>
            </w:r>
          </w:p>
        </w:tc>
        <w:tc>
          <w:tcPr>
            <w:tcW w:w="590" w:type="dxa"/>
            <w:tcBorders>
              <w:top w:val="single" w:sz="3" w:space="0" w:color="000000"/>
              <w:left w:val="nil"/>
              <w:bottom w:val="single" w:sz="3" w:space="0" w:color="000000"/>
              <w:right w:val="nil"/>
            </w:tcBorders>
          </w:tcPr>
          <w:p w14:paraId="583030BA"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144</w:t>
            </w:r>
          </w:p>
        </w:tc>
        <w:tc>
          <w:tcPr>
            <w:tcW w:w="472" w:type="dxa"/>
            <w:tcBorders>
              <w:top w:val="single" w:sz="3" w:space="0" w:color="000000"/>
              <w:left w:val="nil"/>
              <w:bottom w:val="single" w:sz="3" w:space="0" w:color="000000"/>
              <w:right w:val="nil"/>
            </w:tcBorders>
          </w:tcPr>
          <w:p w14:paraId="4BCA2EA7" w14:textId="77777777" w:rsidR="00283DE0" w:rsidRDefault="00641826" w:rsidP="003B0178">
            <w:pPr>
              <w:pStyle w:val="TableParagraph"/>
              <w:keepLines/>
              <w:spacing w:line="255" w:lineRule="exact"/>
              <w:ind w:left="120"/>
              <w:rPr>
                <w:rFonts w:ascii="Georgia" w:eastAsia="Georgia" w:hAnsi="Georgia" w:cs="Georgia"/>
                <w:sz w:val="24"/>
                <w:szCs w:val="24"/>
              </w:rPr>
            </w:pPr>
            <w:r>
              <w:rPr>
                <w:rFonts w:ascii="Georgia"/>
                <w:sz w:val="24"/>
              </w:rPr>
              <w:t>65</w:t>
            </w:r>
          </w:p>
        </w:tc>
      </w:tr>
    </w:tbl>
    <w:p w14:paraId="31B989AA" w14:textId="77777777" w:rsidR="00283DE0" w:rsidRDefault="00283DE0" w:rsidP="003B0178">
      <w:pPr>
        <w:keepLines/>
        <w:spacing w:line="255" w:lineRule="exact"/>
        <w:rPr>
          <w:rFonts w:ascii="Georgia" w:eastAsia="Georgia" w:hAnsi="Georgia" w:cs="Georgia"/>
          <w:sz w:val="24"/>
          <w:szCs w:val="24"/>
        </w:rPr>
        <w:sectPr w:rsidR="00283DE0">
          <w:footerReference w:type="default" r:id="rId19"/>
          <w:pgSz w:w="12240" w:h="15840"/>
          <w:pgMar w:top="1500" w:right="1720" w:bottom="280" w:left="1720" w:header="0" w:footer="0" w:gutter="0"/>
          <w:cols w:space="720"/>
        </w:sectPr>
      </w:pPr>
    </w:p>
    <w:p w14:paraId="35E300D8" w14:textId="77777777" w:rsidR="00283DE0" w:rsidRDefault="00283DE0" w:rsidP="003B0178">
      <w:pPr>
        <w:keepLines/>
        <w:rPr>
          <w:rFonts w:ascii="Century" w:eastAsia="Century" w:hAnsi="Century" w:cs="Century"/>
          <w:sz w:val="20"/>
          <w:szCs w:val="20"/>
        </w:rPr>
      </w:pPr>
    </w:p>
    <w:p w14:paraId="60A44040" w14:textId="77777777" w:rsidR="00283DE0" w:rsidRDefault="00283DE0" w:rsidP="003B0178">
      <w:pPr>
        <w:keepLines/>
        <w:rPr>
          <w:rFonts w:ascii="Century" w:eastAsia="Century" w:hAnsi="Century" w:cs="Century"/>
          <w:sz w:val="20"/>
          <w:szCs w:val="20"/>
        </w:rPr>
      </w:pPr>
    </w:p>
    <w:p w14:paraId="1841B2AA" w14:textId="77777777" w:rsidR="00283DE0" w:rsidRDefault="00283DE0" w:rsidP="003B0178">
      <w:pPr>
        <w:keepLines/>
        <w:rPr>
          <w:rFonts w:ascii="Century" w:eastAsia="Century" w:hAnsi="Century" w:cs="Century"/>
          <w:sz w:val="20"/>
          <w:szCs w:val="20"/>
        </w:rPr>
      </w:pPr>
    </w:p>
    <w:p w14:paraId="2B6FEE50" w14:textId="77777777" w:rsidR="00283DE0" w:rsidRDefault="00283DE0" w:rsidP="003B0178">
      <w:pPr>
        <w:keepLines/>
        <w:rPr>
          <w:rFonts w:ascii="Century" w:eastAsia="Century" w:hAnsi="Century" w:cs="Century"/>
          <w:sz w:val="20"/>
          <w:szCs w:val="20"/>
        </w:rPr>
      </w:pPr>
    </w:p>
    <w:p w14:paraId="001642A4" w14:textId="77777777" w:rsidR="00283DE0" w:rsidRDefault="00283DE0" w:rsidP="003B0178">
      <w:pPr>
        <w:keepLines/>
        <w:rPr>
          <w:rFonts w:ascii="Century" w:eastAsia="Century" w:hAnsi="Century" w:cs="Century"/>
          <w:sz w:val="20"/>
          <w:szCs w:val="20"/>
        </w:rPr>
      </w:pPr>
    </w:p>
    <w:p w14:paraId="71073D4E" w14:textId="77777777" w:rsidR="00283DE0" w:rsidRDefault="00283DE0" w:rsidP="003B0178">
      <w:pPr>
        <w:keepLines/>
        <w:rPr>
          <w:rFonts w:ascii="Century" w:eastAsia="Century" w:hAnsi="Century" w:cs="Century"/>
          <w:sz w:val="20"/>
          <w:szCs w:val="20"/>
        </w:rPr>
      </w:pPr>
    </w:p>
    <w:p w14:paraId="3DC7CE3A" w14:textId="77777777" w:rsidR="00283DE0" w:rsidRDefault="00283DE0" w:rsidP="003B0178">
      <w:pPr>
        <w:keepLines/>
        <w:rPr>
          <w:rFonts w:ascii="Century" w:eastAsia="Century" w:hAnsi="Century" w:cs="Century"/>
          <w:sz w:val="20"/>
          <w:szCs w:val="20"/>
        </w:rPr>
      </w:pPr>
    </w:p>
    <w:p w14:paraId="353F561F" w14:textId="77777777" w:rsidR="00283DE0" w:rsidRDefault="00283DE0" w:rsidP="003B0178">
      <w:pPr>
        <w:keepLines/>
        <w:rPr>
          <w:rFonts w:ascii="Century" w:eastAsia="Century" w:hAnsi="Century" w:cs="Century"/>
          <w:sz w:val="20"/>
          <w:szCs w:val="20"/>
        </w:rPr>
      </w:pPr>
    </w:p>
    <w:p w14:paraId="59D7AEF0" w14:textId="77777777" w:rsidR="00283DE0" w:rsidRDefault="00283DE0" w:rsidP="003B0178">
      <w:pPr>
        <w:keepLines/>
        <w:rPr>
          <w:rFonts w:ascii="Century" w:eastAsia="Century" w:hAnsi="Century" w:cs="Century"/>
          <w:sz w:val="20"/>
          <w:szCs w:val="20"/>
        </w:rPr>
      </w:pPr>
    </w:p>
    <w:p w14:paraId="425F188F" w14:textId="77777777" w:rsidR="00283DE0" w:rsidRDefault="00283DE0" w:rsidP="003B0178">
      <w:pPr>
        <w:keepLines/>
        <w:rPr>
          <w:rFonts w:ascii="Century" w:eastAsia="Century" w:hAnsi="Century" w:cs="Century"/>
          <w:sz w:val="20"/>
          <w:szCs w:val="20"/>
        </w:rPr>
      </w:pPr>
    </w:p>
    <w:p w14:paraId="553E0AF4" w14:textId="77777777" w:rsidR="00283DE0" w:rsidRDefault="00283DE0" w:rsidP="003B0178">
      <w:pPr>
        <w:keepLines/>
        <w:rPr>
          <w:rFonts w:ascii="Century" w:eastAsia="Century" w:hAnsi="Century" w:cs="Century"/>
          <w:sz w:val="20"/>
          <w:szCs w:val="20"/>
        </w:rPr>
      </w:pPr>
    </w:p>
    <w:p w14:paraId="483706C9" w14:textId="77777777" w:rsidR="00283DE0" w:rsidRDefault="00283DE0" w:rsidP="003B0178">
      <w:pPr>
        <w:keepLines/>
        <w:rPr>
          <w:rFonts w:ascii="Century" w:eastAsia="Century" w:hAnsi="Century" w:cs="Century"/>
          <w:sz w:val="20"/>
          <w:szCs w:val="20"/>
        </w:rPr>
      </w:pPr>
    </w:p>
    <w:p w14:paraId="020C2630" w14:textId="77777777" w:rsidR="00283DE0" w:rsidRDefault="00283DE0" w:rsidP="003B0178">
      <w:pPr>
        <w:keepLines/>
        <w:rPr>
          <w:rFonts w:ascii="Century" w:eastAsia="Century" w:hAnsi="Century" w:cs="Century"/>
          <w:sz w:val="20"/>
          <w:szCs w:val="20"/>
        </w:rPr>
      </w:pPr>
    </w:p>
    <w:p w14:paraId="2721B8C2" w14:textId="77777777" w:rsidR="00283DE0" w:rsidRDefault="00283DE0" w:rsidP="003B0178">
      <w:pPr>
        <w:keepLines/>
        <w:rPr>
          <w:rFonts w:ascii="Century" w:eastAsia="Century" w:hAnsi="Century" w:cs="Century"/>
          <w:sz w:val="20"/>
          <w:szCs w:val="20"/>
        </w:rPr>
      </w:pPr>
    </w:p>
    <w:p w14:paraId="53B9C298" w14:textId="77777777" w:rsidR="00283DE0" w:rsidRDefault="00283DE0" w:rsidP="003B0178">
      <w:pPr>
        <w:keepLines/>
        <w:rPr>
          <w:rFonts w:ascii="Century" w:eastAsia="Century" w:hAnsi="Century" w:cs="Century"/>
          <w:sz w:val="20"/>
          <w:szCs w:val="20"/>
        </w:rPr>
      </w:pPr>
    </w:p>
    <w:p w14:paraId="186B2314" w14:textId="77777777" w:rsidR="00283DE0" w:rsidRDefault="00283DE0" w:rsidP="003B0178">
      <w:pPr>
        <w:keepLines/>
        <w:rPr>
          <w:rFonts w:ascii="Century" w:eastAsia="Century" w:hAnsi="Century" w:cs="Century"/>
          <w:sz w:val="20"/>
          <w:szCs w:val="20"/>
        </w:rPr>
      </w:pPr>
    </w:p>
    <w:p w14:paraId="612D7248" w14:textId="77777777" w:rsidR="00283DE0" w:rsidRDefault="00283DE0" w:rsidP="003B0178">
      <w:pPr>
        <w:keepLines/>
        <w:rPr>
          <w:rFonts w:ascii="Century" w:eastAsia="Century" w:hAnsi="Century" w:cs="Century"/>
          <w:sz w:val="20"/>
          <w:szCs w:val="20"/>
        </w:rPr>
      </w:pPr>
    </w:p>
    <w:p w14:paraId="278620F4" w14:textId="77777777" w:rsidR="00283DE0" w:rsidRDefault="00283DE0" w:rsidP="003B0178">
      <w:pPr>
        <w:keepLines/>
        <w:rPr>
          <w:rFonts w:ascii="Century" w:eastAsia="Century" w:hAnsi="Century" w:cs="Century"/>
          <w:sz w:val="20"/>
          <w:szCs w:val="20"/>
        </w:rPr>
      </w:pPr>
    </w:p>
    <w:p w14:paraId="5FAB0096" w14:textId="77777777" w:rsidR="00283DE0" w:rsidRDefault="00283DE0" w:rsidP="003B0178">
      <w:pPr>
        <w:keepLines/>
        <w:spacing w:before="4"/>
        <w:rPr>
          <w:rFonts w:ascii="Century" w:eastAsia="Century" w:hAnsi="Century" w:cs="Century"/>
          <w:sz w:val="18"/>
          <w:szCs w:val="18"/>
        </w:rPr>
      </w:pPr>
    </w:p>
    <w:p w14:paraId="36204D69" w14:textId="36CB68FB" w:rsidR="00283DE0" w:rsidRDefault="00641826" w:rsidP="003B0178">
      <w:pPr>
        <w:pStyle w:val="BodyText"/>
        <w:keepLines/>
        <w:spacing w:before="59" w:line="254" w:lineRule="auto"/>
        <w:ind w:right="528"/>
      </w:pPr>
      <w:r>
        <w:rPr>
          <w:b/>
          <w:spacing w:val="-5"/>
        </w:rPr>
        <w:t>T</w:t>
      </w:r>
      <w:r>
        <w:rPr>
          <w:b/>
          <w:spacing w:val="-6"/>
        </w:rPr>
        <w:t>able</w:t>
      </w:r>
      <w:r>
        <w:rPr>
          <w:b/>
          <w:spacing w:val="-25"/>
        </w:rPr>
        <w:t xml:space="preserve"> </w:t>
      </w:r>
      <w:r>
        <w:rPr>
          <w:b/>
        </w:rPr>
        <w:t>4:</w:t>
      </w:r>
      <w:r>
        <w:rPr>
          <w:b/>
          <w:spacing w:val="-4"/>
        </w:rPr>
        <w:t xml:space="preserve"> </w:t>
      </w:r>
      <w:r>
        <w:rPr>
          <w:spacing w:val="-1"/>
        </w:rPr>
        <w:t>Av</w:t>
      </w:r>
      <w:r>
        <w:rPr>
          <w:spacing w:val="-2"/>
        </w:rPr>
        <w:t>erage</w:t>
      </w:r>
      <w:r>
        <w:rPr>
          <w:spacing w:val="-26"/>
        </w:rPr>
        <w:t xml:space="preserve"> </w:t>
      </w:r>
      <w:r>
        <w:rPr>
          <w:spacing w:val="-2"/>
        </w:rPr>
        <w:t>sensitivit</w:t>
      </w:r>
      <w:r>
        <w:rPr>
          <w:spacing w:val="-1"/>
        </w:rPr>
        <w:t>y</w:t>
      </w:r>
      <w:r>
        <w:rPr>
          <w:spacing w:val="-26"/>
        </w:rPr>
        <w:t xml:space="preserve"> </w:t>
      </w:r>
      <w:r>
        <w:t>of</w:t>
      </w:r>
      <w:r>
        <w:rPr>
          <w:spacing w:val="-26"/>
        </w:rPr>
        <w:t xml:space="preserve"> </w:t>
      </w:r>
      <w:r>
        <w:rPr>
          <w:spacing w:val="-4"/>
        </w:rPr>
        <w:t>esFragBag</w:t>
      </w:r>
      <w:r>
        <w:rPr>
          <w:spacing w:val="-26"/>
        </w:rPr>
        <w:t xml:space="preserve"> </w:t>
      </w:r>
      <w:r>
        <w:t>compared</w:t>
      </w:r>
      <w:r>
        <w:rPr>
          <w:spacing w:val="-25"/>
        </w:rPr>
        <w:t xml:space="preserve"> </w:t>
      </w:r>
      <w:r>
        <w:t>to</w:t>
      </w:r>
      <w:r>
        <w:rPr>
          <w:spacing w:val="-26"/>
        </w:rPr>
        <w:t xml:space="preserve"> </w:t>
      </w:r>
      <w:r>
        <w:rPr>
          <w:spacing w:val="-3"/>
        </w:rPr>
        <w:t>F</w:t>
      </w:r>
      <w:r>
        <w:rPr>
          <w:spacing w:val="-4"/>
        </w:rPr>
        <w:t>ragBag</w:t>
      </w:r>
      <w:r>
        <w:rPr>
          <w:spacing w:val="-26"/>
        </w:rPr>
        <w:t xml:space="preserve"> </w:t>
      </w:r>
      <w:r>
        <w:t>when</w:t>
      </w:r>
      <w:r>
        <w:rPr>
          <w:spacing w:val="-25"/>
        </w:rPr>
        <w:t xml:space="preserve"> </w:t>
      </w:r>
      <w:r>
        <w:t>using</w:t>
      </w:r>
      <w:r>
        <w:rPr>
          <w:spacing w:val="33"/>
          <w:w w:val="92"/>
        </w:rPr>
        <w:t xml:space="preserve"> </w:t>
      </w:r>
      <w:r>
        <w:t>cosine</w:t>
      </w:r>
      <w:r>
        <w:rPr>
          <w:spacing w:val="14"/>
        </w:rPr>
        <w:t xml:space="preserve"> </w:t>
      </w:r>
      <w:r>
        <w:t>distance</w:t>
      </w:r>
      <w:r>
        <w:rPr>
          <w:spacing w:val="15"/>
        </w:rPr>
        <w:t xml:space="preserve"> </w:t>
      </w:r>
      <w:r>
        <w:t>for</w:t>
      </w:r>
      <w:r>
        <w:rPr>
          <w:spacing w:val="15"/>
        </w:rPr>
        <w:t xml:space="preserve"> </w:t>
      </w:r>
      <w:r>
        <w:t>the</w:t>
      </w:r>
      <w:r>
        <w:rPr>
          <w:spacing w:val="14"/>
        </w:rPr>
        <w:t xml:space="preserve"> </w:t>
      </w:r>
      <w:r>
        <w:t>trials</w:t>
      </w:r>
      <w:r>
        <w:rPr>
          <w:spacing w:val="14"/>
        </w:rPr>
        <w:t xml:space="preserve"> </w:t>
      </w:r>
      <w:r>
        <w:t>described</w:t>
      </w:r>
      <w:r>
        <w:rPr>
          <w:spacing w:val="15"/>
        </w:rPr>
        <w:t xml:space="preserve"> </w:t>
      </w:r>
      <w:r>
        <w:t>in</w:t>
      </w:r>
      <w:r>
        <w:rPr>
          <w:spacing w:val="15"/>
        </w:rPr>
        <w:t xml:space="preserve"> </w:t>
      </w:r>
      <w:r>
        <w:t>Figure</w:t>
      </w:r>
      <w:r>
        <w:rPr>
          <w:spacing w:val="15"/>
        </w:rPr>
        <w:t xml:space="preserve"> </w:t>
      </w:r>
      <w:r>
        <w:rPr>
          <w:spacing w:val="-2"/>
        </w:rPr>
        <w:t>3a</w:t>
      </w:r>
      <w:r>
        <w:rPr>
          <w:spacing w:val="-1"/>
        </w:rPr>
        <w:t>.</w:t>
      </w:r>
      <w:r>
        <w:t xml:space="preserve"> </w:t>
      </w:r>
      <w:r>
        <w:rPr>
          <w:spacing w:val="14"/>
        </w:rPr>
        <w:t xml:space="preserve"> </w:t>
      </w:r>
      <w:r>
        <w:t>This</w:t>
      </w:r>
      <w:r>
        <w:rPr>
          <w:spacing w:val="15"/>
        </w:rPr>
        <w:t xml:space="preserve"> </w:t>
      </w:r>
      <w:r>
        <w:t>table</w:t>
      </w:r>
      <w:r>
        <w:rPr>
          <w:spacing w:val="15"/>
        </w:rPr>
        <w:t xml:space="preserve"> </w:t>
      </w:r>
      <w:r>
        <w:rPr>
          <w:spacing w:val="-3"/>
        </w:rPr>
        <w:t>a</w:t>
      </w:r>
      <w:r>
        <w:rPr>
          <w:spacing w:val="-2"/>
        </w:rPr>
        <w:t>v</w:t>
      </w:r>
      <w:r>
        <w:rPr>
          <w:spacing w:val="-3"/>
        </w:rPr>
        <w:t>erages</w:t>
      </w:r>
      <w:r w:rsidR="00103A57">
        <w:t xml:space="preserve"> </w:t>
      </w:r>
      <w:r>
        <w:t>the</w:t>
      </w:r>
      <w:r>
        <w:rPr>
          <w:spacing w:val="-5"/>
        </w:rPr>
        <w:t xml:space="preserve"> </w:t>
      </w:r>
      <w:r>
        <w:t>sensitivities</w:t>
      </w:r>
      <w:r>
        <w:rPr>
          <w:spacing w:val="-3"/>
        </w:rPr>
        <w:t xml:space="preserve"> </w:t>
      </w:r>
      <w:r>
        <w:t>for</w:t>
      </w:r>
      <w:r>
        <w:rPr>
          <w:spacing w:val="-4"/>
        </w:rPr>
        <w:t xml:space="preserve"> </w:t>
      </w:r>
      <w:r>
        <w:rPr>
          <w:spacing w:val="-3"/>
        </w:rPr>
        <w:t>each</w:t>
      </w:r>
      <w:r>
        <w:rPr>
          <w:spacing w:val="-5"/>
        </w:rPr>
        <w:t xml:space="preserve"> </w:t>
      </w:r>
      <w:r>
        <w:rPr>
          <w:spacing w:val="-3"/>
        </w:rPr>
        <w:t>choice</w:t>
      </w:r>
      <w:r>
        <w:rPr>
          <w:spacing w:val="-4"/>
        </w:rPr>
        <w:t xml:space="preserve"> </w:t>
      </w:r>
      <w:r>
        <w:t>of</w:t>
      </w:r>
      <w:r>
        <w:rPr>
          <w:spacing w:val="-5"/>
        </w:rPr>
        <w:t xml:space="preserve"> </w:t>
      </w:r>
      <w:r>
        <w:rPr>
          <w:spacing w:val="-2"/>
        </w:rPr>
        <w:t>search</w:t>
      </w:r>
      <w:r>
        <w:rPr>
          <w:spacing w:val="-5"/>
        </w:rPr>
        <w:t xml:space="preserve"> </w:t>
      </w:r>
      <w:r>
        <w:t>radii</w:t>
      </w:r>
      <w:r>
        <w:rPr>
          <w:spacing w:val="-4"/>
        </w:rPr>
        <w:t xml:space="preserve"> </w:t>
      </w:r>
      <w:r>
        <w:rPr>
          <w:rFonts w:ascii="Meiryo"/>
          <w:i/>
        </w:rPr>
        <w:t>{</w:t>
      </w:r>
      <w:r>
        <w:t>0</w:t>
      </w:r>
      <w:r>
        <w:rPr>
          <w:i/>
        </w:rPr>
        <w:t>,</w:t>
      </w:r>
      <w:r>
        <w:rPr>
          <w:i/>
          <w:spacing w:val="-35"/>
        </w:rPr>
        <w:t xml:space="preserve"> </w:t>
      </w:r>
      <w:r>
        <w:rPr>
          <w:spacing w:val="-2"/>
        </w:rPr>
        <w:t>0</w:t>
      </w:r>
      <w:r>
        <w:rPr>
          <w:i/>
          <w:spacing w:val="-1"/>
        </w:rPr>
        <w:t>.</w:t>
      </w:r>
      <w:r>
        <w:rPr>
          <w:spacing w:val="-2"/>
        </w:rPr>
        <w:t>01</w:t>
      </w:r>
      <w:r>
        <w:rPr>
          <w:i/>
          <w:spacing w:val="-1"/>
        </w:rPr>
        <w:t>,</w:t>
      </w:r>
      <w:r>
        <w:rPr>
          <w:i/>
          <w:spacing w:val="-35"/>
        </w:rPr>
        <w:t xml:space="preserve"> </w:t>
      </w:r>
      <w:r>
        <w:rPr>
          <w:i/>
        </w:rPr>
        <w:t>.</w:t>
      </w:r>
      <w:r>
        <w:rPr>
          <w:i/>
          <w:spacing w:val="-36"/>
        </w:rPr>
        <w:t xml:space="preserve"> </w:t>
      </w:r>
      <w:r>
        <w:rPr>
          <w:i/>
        </w:rPr>
        <w:t>.</w:t>
      </w:r>
      <w:r>
        <w:rPr>
          <w:i/>
          <w:spacing w:val="-35"/>
        </w:rPr>
        <w:t xml:space="preserve"> </w:t>
      </w:r>
      <w:r>
        <w:rPr>
          <w:i/>
        </w:rPr>
        <w:t>.</w:t>
      </w:r>
      <w:r>
        <w:rPr>
          <w:i/>
          <w:spacing w:val="-35"/>
        </w:rPr>
        <w:t xml:space="preserve"> </w:t>
      </w:r>
      <w:r>
        <w:rPr>
          <w:i/>
        </w:rPr>
        <w:t>,</w:t>
      </w:r>
      <w:r>
        <w:rPr>
          <w:i/>
          <w:spacing w:val="-35"/>
        </w:rPr>
        <w:t xml:space="preserve"> </w:t>
      </w:r>
      <w:r>
        <w:rPr>
          <w:spacing w:val="-2"/>
        </w:rPr>
        <w:t>0</w:t>
      </w:r>
      <w:r>
        <w:rPr>
          <w:i/>
          <w:spacing w:val="-1"/>
        </w:rPr>
        <w:t>.</w:t>
      </w:r>
      <w:r>
        <w:rPr>
          <w:spacing w:val="-2"/>
        </w:rPr>
        <w:t>49</w:t>
      </w:r>
      <w:r>
        <w:rPr>
          <w:rFonts w:ascii="Meiryo"/>
          <w:i/>
          <w:spacing w:val="-2"/>
        </w:rPr>
        <w:t>}</w:t>
      </w:r>
      <w:r>
        <w:rPr>
          <w:spacing w:val="-1"/>
        </w:rPr>
        <w:t>.</w:t>
      </w:r>
      <w:r>
        <w:rPr>
          <w:spacing w:val="29"/>
        </w:rPr>
        <w:t xml:space="preserve"> </w:t>
      </w:r>
      <w:r>
        <w:t>(NB:</w:t>
      </w:r>
      <w:r>
        <w:rPr>
          <w:spacing w:val="-5"/>
        </w:rPr>
        <w:t xml:space="preserve"> </w:t>
      </w:r>
      <w:r>
        <w:t>no</w:t>
      </w:r>
      <w:r w:rsidR="00103A57">
        <w:t xml:space="preserve"> </w:t>
      </w:r>
      <w:r>
        <w:t>analogous</w:t>
      </w:r>
      <w:r>
        <w:rPr>
          <w:spacing w:val="7"/>
        </w:rPr>
        <w:t xml:space="preserve"> </w:t>
      </w:r>
      <w:r>
        <w:t>table</w:t>
      </w:r>
      <w:r>
        <w:rPr>
          <w:spacing w:val="8"/>
        </w:rPr>
        <w:t xml:space="preserve"> </w:t>
      </w:r>
      <w:r>
        <w:t>is</w:t>
      </w:r>
      <w:r>
        <w:rPr>
          <w:spacing w:val="8"/>
        </w:rPr>
        <w:t xml:space="preserve"> </w:t>
      </w:r>
      <w:r>
        <w:rPr>
          <w:spacing w:val="-3"/>
        </w:rPr>
        <w:t>given</w:t>
      </w:r>
      <w:r>
        <w:rPr>
          <w:spacing w:val="8"/>
        </w:rPr>
        <w:t xml:space="preserve"> </w:t>
      </w:r>
      <w:r>
        <w:t>for</w:t>
      </w:r>
      <w:r>
        <w:rPr>
          <w:spacing w:val="9"/>
        </w:rPr>
        <w:t xml:space="preserve"> </w:t>
      </w:r>
      <w:r>
        <w:t>Euclidean</w:t>
      </w:r>
      <w:r>
        <w:rPr>
          <w:spacing w:val="8"/>
        </w:rPr>
        <w:t xml:space="preserve"> </w:t>
      </w:r>
      <w:r>
        <w:t>distance</w:t>
      </w:r>
      <w:r>
        <w:rPr>
          <w:spacing w:val="8"/>
        </w:rPr>
        <w:t xml:space="preserve"> </w:t>
      </w:r>
      <w:r>
        <w:t>as</w:t>
      </w:r>
      <w:r>
        <w:rPr>
          <w:spacing w:val="8"/>
        </w:rPr>
        <w:t xml:space="preserve"> </w:t>
      </w:r>
      <w:r>
        <w:t>the</w:t>
      </w:r>
      <w:r>
        <w:rPr>
          <w:spacing w:val="8"/>
        </w:rPr>
        <w:t xml:space="preserve"> </w:t>
      </w:r>
      <w:r>
        <w:rPr>
          <w:spacing w:val="-3"/>
        </w:rPr>
        <w:t>T</w:t>
      </w:r>
      <w:r>
        <w:rPr>
          <w:spacing w:val="-4"/>
        </w:rPr>
        <w:t>riangle</w:t>
      </w:r>
      <w:r>
        <w:rPr>
          <w:spacing w:val="8"/>
        </w:rPr>
        <w:t xml:space="preserve"> </w:t>
      </w:r>
      <w:r>
        <w:rPr>
          <w:spacing w:val="-2"/>
        </w:rPr>
        <w:t>Inequalit</w:t>
      </w:r>
      <w:r>
        <w:rPr>
          <w:spacing w:val="-1"/>
        </w:rPr>
        <w:t>y</w:t>
      </w:r>
      <w:r w:rsidR="0042282B">
        <w:rPr>
          <w:noProof/>
        </w:rPr>
        <mc:AlternateContent>
          <mc:Choice Requires="wpg">
            <w:drawing>
              <wp:anchor distT="0" distB="0" distL="114300" distR="114300" simplePos="0" relativeHeight="251659264" behindDoc="1" locked="0" layoutInCell="1" allowOverlap="1" wp14:anchorId="5C81D30C" wp14:editId="7B8A5EF4">
                <wp:simplePos x="0" y="0"/>
                <wp:positionH relativeFrom="page">
                  <wp:posOffset>1520190</wp:posOffset>
                </wp:positionH>
                <wp:positionV relativeFrom="paragraph">
                  <wp:posOffset>349250</wp:posOffset>
                </wp:positionV>
                <wp:extent cx="2129155" cy="367030"/>
                <wp:effectExtent l="5715" t="6350" r="8255" b="7620"/>
                <wp:wrapNone/>
                <wp:docPr id="8"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9155" cy="367030"/>
                          <a:chOff x="2394" y="550"/>
                          <a:chExt cx="3353" cy="578"/>
                        </a:xfrm>
                      </wpg:grpSpPr>
                      <wps:wsp>
                        <wps:cNvPr id="9" name="Freeform 86"/>
                        <wps:cNvSpPr>
                          <a:spLocks/>
                        </wps:cNvSpPr>
                        <wps:spPr bwMode="auto">
                          <a:xfrm>
                            <a:off x="2394" y="550"/>
                            <a:ext cx="3353" cy="578"/>
                          </a:xfrm>
                          <a:custGeom>
                            <a:avLst/>
                            <a:gdLst>
                              <a:gd name="T0" fmla="+- 0 2394 2394"/>
                              <a:gd name="T1" fmla="*/ T0 w 3353"/>
                              <a:gd name="T2" fmla="+- 0 550 550"/>
                              <a:gd name="T3" fmla="*/ 550 h 578"/>
                              <a:gd name="T4" fmla="+- 0 5746 2394"/>
                              <a:gd name="T5" fmla="*/ T4 w 3353"/>
                              <a:gd name="T6" fmla="+- 0 1128 550"/>
                              <a:gd name="T7" fmla="*/ 1128 h 578"/>
                            </a:gdLst>
                            <a:ahLst/>
                            <a:cxnLst>
                              <a:cxn ang="0">
                                <a:pos x="T1" y="T3"/>
                              </a:cxn>
                              <a:cxn ang="0">
                                <a:pos x="T5" y="T7"/>
                              </a:cxn>
                            </a:cxnLst>
                            <a:rect l="0" t="0" r="r" b="b"/>
                            <a:pathLst>
                              <a:path w="3353" h="578">
                                <a:moveTo>
                                  <a:pt x="0" y="0"/>
                                </a:moveTo>
                                <a:lnTo>
                                  <a:pt x="3352" y="578"/>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CEBCFFE" id="Group 85" o:spid="_x0000_s1026" style="position:absolute;margin-left:119.7pt;margin-top:27.5pt;width:167.65pt;height:28.9pt;z-index:-251657216;mso-position-horizontal-relative:page" coordorigin="2394,550" coordsize="3353,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">
                <v:shape id="Freeform 86" o:spid="_x0000_s1027" style="position:absolute;left:2394;top:550;width:3353;height:578;visibility:visible;mso-wrap-style:square;v-text-anchor:top" coordsize="3353,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plsIA&#10;AADaAAAADwAAAGRycy9kb3ducmV2LnhtbESPQWvCQBSE7wX/w/KE3ppdPUgbXUVFwVtp9OLtkX0m&#10;0ezbkN3E7b/vFgo9DjPzDbPaRNuKkXrfONYwyxQI4tKZhisNl/Px7R2ED8gGW8ek4Zs8bNaTlxXm&#10;xj35i8YiVCJB2OeooQ6hy6X0ZU0WfeY64uTdXG8xJNlX0vT4THDbyrlSC2mx4bRQY0f7mspHMVgN&#10;qlHjcRgO18dn3Mfzrdid7man9es0bpcgAsXwH/5rn4yGD/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qmWwgAAANoAAAAPAAAAAAAAAAAAAAAAAJgCAABkcnMvZG93&#10;bnJldi54bWxQSwUGAAAAAAQABAD1AAAAhwMAAAAA&#10;" path="m,l3352,578e" filled="f" strokeweight=".14058mm">
                  <v:path arrowok="t" o:connecttype="custom" o:connectlocs="0,550;3352,1128" o:connectangles="0,0"/>
                </v:shape>
                <w10:wrap anchorx="page"/>
              </v:group>
            </w:pict>
          </mc:Fallback>
        </mc:AlternateContent>
      </w:r>
      <w:r w:rsidR="00103A57">
        <w:t xml:space="preserve"> </w:t>
      </w:r>
      <w:r>
        <w:rPr>
          <w:w w:val="95"/>
        </w:rPr>
        <w:t>ensures</w:t>
      </w:r>
      <w:r>
        <w:rPr>
          <w:spacing w:val="-2"/>
          <w:w w:val="95"/>
        </w:rPr>
        <w:t xml:space="preserve"> </w:t>
      </w:r>
      <w:r>
        <w:rPr>
          <w:w w:val="95"/>
        </w:rPr>
        <w:t>perfect</w:t>
      </w:r>
      <w:r>
        <w:rPr>
          <w:spacing w:val="-1"/>
          <w:w w:val="95"/>
        </w:rPr>
        <w:t xml:space="preserve"> </w:t>
      </w:r>
      <w:r>
        <w:rPr>
          <w:w w:val="95"/>
        </w:rPr>
        <w:t>recall).</w:t>
      </w:r>
    </w:p>
    <w:p w14:paraId="10467D3B" w14:textId="77777777" w:rsidR="00283DE0" w:rsidRDefault="00283DE0" w:rsidP="003B0178">
      <w:pPr>
        <w:keepLines/>
        <w:spacing w:before="3"/>
        <w:rPr>
          <w:rFonts w:ascii="Georgia" w:eastAsia="Georgia" w:hAnsi="Georgia" w:cs="Georgia"/>
        </w:rPr>
      </w:pPr>
    </w:p>
    <w:tbl>
      <w:tblPr>
        <w:tblW w:w="0" w:type="auto"/>
        <w:tblInd w:w="669" w:type="dxa"/>
        <w:tblLayout w:type="fixed"/>
        <w:tblCellMar>
          <w:left w:w="0" w:type="dxa"/>
          <w:right w:w="0" w:type="dxa"/>
        </w:tblCellMar>
        <w:tblLook w:val="01E0" w:firstRow="1" w:lastRow="1" w:firstColumn="1" w:lastColumn="1" w:noHBand="0" w:noVBand="0"/>
      </w:tblPr>
      <w:tblGrid>
        <w:gridCol w:w="3353"/>
        <w:gridCol w:w="694"/>
        <w:gridCol w:w="1124"/>
        <w:gridCol w:w="1124"/>
        <w:gridCol w:w="1122"/>
      </w:tblGrid>
      <w:tr w:rsidR="00283DE0" w14:paraId="5256954D" w14:textId="77777777">
        <w:trPr>
          <w:trHeight w:hRule="exact" w:val="586"/>
        </w:trPr>
        <w:tc>
          <w:tcPr>
            <w:tcW w:w="3353" w:type="dxa"/>
            <w:tcBorders>
              <w:top w:val="single" w:sz="3" w:space="0" w:color="000000"/>
              <w:left w:val="single" w:sz="3" w:space="0" w:color="000000"/>
              <w:bottom w:val="single" w:sz="3" w:space="0" w:color="000000"/>
              <w:right w:val="single" w:sz="3" w:space="0" w:color="000000"/>
            </w:tcBorders>
          </w:tcPr>
          <w:p w14:paraId="7B3EE9DE" w14:textId="77777777" w:rsidR="00283DE0" w:rsidRDefault="00641826" w:rsidP="003B0178">
            <w:pPr>
              <w:pStyle w:val="TableParagraph"/>
              <w:keepLines/>
              <w:spacing w:line="255" w:lineRule="exact"/>
              <w:ind w:left="115" w:firstLine="1676"/>
              <w:rPr>
                <w:rFonts w:ascii="Georgia" w:eastAsia="Georgia" w:hAnsi="Georgia" w:cs="Georgia"/>
                <w:sz w:val="24"/>
                <w:szCs w:val="24"/>
              </w:rPr>
            </w:pPr>
            <w:r>
              <w:rPr>
                <w:rFonts w:ascii="Georgia"/>
                <w:w w:val="95"/>
                <w:sz w:val="24"/>
              </w:rPr>
              <w:t>Query</w:t>
            </w:r>
            <w:r>
              <w:rPr>
                <w:rFonts w:ascii="Georgia"/>
                <w:spacing w:val="20"/>
                <w:w w:val="95"/>
                <w:sz w:val="24"/>
              </w:rPr>
              <w:t xml:space="preserve"> </w:t>
            </w:r>
            <w:r>
              <w:rPr>
                <w:rFonts w:ascii="Georgia"/>
                <w:w w:val="95"/>
                <w:sz w:val="24"/>
              </w:rPr>
              <w:t>protein</w:t>
            </w:r>
          </w:p>
          <w:p w14:paraId="379ED4A6" w14:textId="77777777" w:rsidR="00283DE0" w:rsidRDefault="00641826" w:rsidP="003B0178">
            <w:pPr>
              <w:pStyle w:val="TableParagraph"/>
              <w:keepLines/>
              <w:spacing w:before="16"/>
              <w:ind w:left="115"/>
              <w:rPr>
                <w:rFonts w:ascii="Georgia" w:eastAsia="Georgia" w:hAnsi="Georgia" w:cs="Georgia"/>
                <w:sz w:val="24"/>
                <w:szCs w:val="24"/>
              </w:rPr>
            </w:pPr>
            <w:r>
              <w:rPr>
                <w:rFonts w:ascii="Georgia"/>
                <w:w w:val="95"/>
                <w:sz w:val="24"/>
              </w:rPr>
              <w:t>Cluster</w:t>
            </w:r>
            <w:r>
              <w:rPr>
                <w:rFonts w:ascii="Georgia"/>
                <w:spacing w:val="29"/>
                <w:w w:val="95"/>
                <w:sz w:val="24"/>
              </w:rPr>
              <w:t xml:space="preserve"> </w:t>
            </w:r>
            <w:r>
              <w:rPr>
                <w:rFonts w:ascii="Georgia"/>
                <w:w w:val="95"/>
                <w:sz w:val="24"/>
              </w:rPr>
              <w:t>radii</w:t>
            </w:r>
          </w:p>
        </w:tc>
        <w:tc>
          <w:tcPr>
            <w:tcW w:w="694" w:type="dxa"/>
            <w:tcBorders>
              <w:top w:val="single" w:sz="3" w:space="0" w:color="000000"/>
              <w:left w:val="single" w:sz="3" w:space="0" w:color="000000"/>
              <w:bottom w:val="single" w:sz="3" w:space="0" w:color="000000"/>
              <w:right w:val="nil"/>
            </w:tcBorders>
          </w:tcPr>
          <w:p w14:paraId="6350A677" w14:textId="77777777" w:rsidR="00283DE0" w:rsidRDefault="00641826" w:rsidP="003B0178">
            <w:pPr>
              <w:pStyle w:val="TableParagraph"/>
              <w:keepLines/>
              <w:spacing w:before="128"/>
              <w:ind w:left="115"/>
              <w:rPr>
                <w:rFonts w:ascii="Georgia" w:eastAsia="Georgia" w:hAnsi="Georgia" w:cs="Georgia"/>
                <w:sz w:val="24"/>
                <w:szCs w:val="24"/>
              </w:rPr>
            </w:pPr>
            <w:r>
              <w:rPr>
                <w:rFonts w:ascii="Georgia"/>
                <w:spacing w:val="-3"/>
                <w:sz w:val="24"/>
              </w:rPr>
              <w:t>4rh</w:t>
            </w:r>
            <w:r>
              <w:rPr>
                <w:rFonts w:ascii="Georgia"/>
                <w:spacing w:val="-2"/>
                <w:sz w:val="24"/>
              </w:rPr>
              <w:t>v</w:t>
            </w:r>
          </w:p>
        </w:tc>
        <w:tc>
          <w:tcPr>
            <w:tcW w:w="1124" w:type="dxa"/>
            <w:tcBorders>
              <w:top w:val="single" w:sz="3" w:space="0" w:color="000000"/>
              <w:left w:val="nil"/>
              <w:bottom w:val="single" w:sz="3" w:space="0" w:color="000000"/>
              <w:right w:val="nil"/>
            </w:tcBorders>
          </w:tcPr>
          <w:p w14:paraId="280F0BFB" w14:textId="77777777" w:rsidR="00283DE0" w:rsidRDefault="00641826" w:rsidP="003B0178">
            <w:pPr>
              <w:pStyle w:val="TableParagraph"/>
              <w:keepLines/>
              <w:spacing w:before="128"/>
              <w:ind w:left="334"/>
              <w:rPr>
                <w:rFonts w:ascii="Georgia" w:eastAsia="Georgia" w:hAnsi="Georgia" w:cs="Georgia"/>
                <w:sz w:val="24"/>
                <w:szCs w:val="24"/>
              </w:rPr>
            </w:pPr>
            <w:r>
              <w:rPr>
                <w:rFonts w:ascii="Georgia"/>
                <w:spacing w:val="-2"/>
                <w:sz w:val="24"/>
              </w:rPr>
              <w:t>1ak</w:t>
            </w:r>
            <w:r>
              <w:rPr>
                <w:rFonts w:ascii="Georgia"/>
                <w:spacing w:val="-3"/>
                <w:sz w:val="24"/>
              </w:rPr>
              <w:t>e</w:t>
            </w:r>
          </w:p>
        </w:tc>
        <w:tc>
          <w:tcPr>
            <w:tcW w:w="1124" w:type="dxa"/>
            <w:tcBorders>
              <w:top w:val="single" w:sz="3" w:space="0" w:color="000000"/>
              <w:left w:val="nil"/>
              <w:bottom w:val="single" w:sz="3" w:space="0" w:color="000000"/>
              <w:right w:val="nil"/>
            </w:tcBorders>
          </w:tcPr>
          <w:p w14:paraId="644B7379" w14:textId="77777777" w:rsidR="00283DE0" w:rsidRDefault="00641826" w:rsidP="003B0178">
            <w:pPr>
              <w:pStyle w:val="TableParagraph"/>
              <w:keepLines/>
              <w:spacing w:before="128"/>
              <w:ind w:left="304"/>
              <w:rPr>
                <w:rFonts w:ascii="Georgia" w:eastAsia="Georgia" w:hAnsi="Georgia" w:cs="Georgia"/>
                <w:sz w:val="24"/>
                <w:szCs w:val="24"/>
              </w:rPr>
            </w:pPr>
            <w:r>
              <w:rPr>
                <w:rFonts w:ascii="Georgia"/>
                <w:sz w:val="24"/>
              </w:rPr>
              <w:t>1bmf</w:t>
            </w:r>
          </w:p>
        </w:tc>
        <w:tc>
          <w:tcPr>
            <w:tcW w:w="1122" w:type="dxa"/>
            <w:tcBorders>
              <w:top w:val="single" w:sz="3" w:space="0" w:color="000000"/>
              <w:left w:val="nil"/>
              <w:bottom w:val="single" w:sz="3" w:space="0" w:color="000000"/>
              <w:right w:val="single" w:sz="3" w:space="0" w:color="000000"/>
            </w:tcBorders>
          </w:tcPr>
          <w:p w14:paraId="3D99DA40" w14:textId="77777777" w:rsidR="00283DE0" w:rsidRDefault="00641826" w:rsidP="003B0178">
            <w:pPr>
              <w:pStyle w:val="TableParagraph"/>
              <w:keepLines/>
              <w:spacing w:before="128"/>
              <w:ind w:left="326"/>
              <w:rPr>
                <w:rFonts w:ascii="Georgia" w:eastAsia="Georgia" w:hAnsi="Georgia" w:cs="Georgia"/>
                <w:sz w:val="24"/>
                <w:szCs w:val="24"/>
              </w:rPr>
            </w:pPr>
            <w:r>
              <w:rPr>
                <w:rFonts w:ascii="Georgia"/>
                <w:sz w:val="24"/>
              </w:rPr>
              <w:t>1rbp</w:t>
            </w:r>
          </w:p>
        </w:tc>
      </w:tr>
      <w:tr w:rsidR="00283DE0" w14:paraId="32D48913" w14:textId="77777777">
        <w:trPr>
          <w:trHeight w:hRule="exact" w:val="291"/>
        </w:trPr>
        <w:tc>
          <w:tcPr>
            <w:tcW w:w="3353" w:type="dxa"/>
            <w:tcBorders>
              <w:top w:val="single" w:sz="3" w:space="0" w:color="000000"/>
              <w:left w:val="single" w:sz="3" w:space="0" w:color="000000"/>
              <w:bottom w:val="nil"/>
              <w:right w:val="single" w:sz="3" w:space="0" w:color="000000"/>
            </w:tcBorders>
          </w:tcPr>
          <w:p w14:paraId="5EAA92D2"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0.10</w:t>
            </w:r>
          </w:p>
        </w:tc>
        <w:tc>
          <w:tcPr>
            <w:tcW w:w="694" w:type="dxa"/>
            <w:tcBorders>
              <w:top w:val="single" w:sz="3" w:space="0" w:color="000000"/>
              <w:left w:val="single" w:sz="3" w:space="0" w:color="000000"/>
              <w:bottom w:val="nil"/>
              <w:right w:val="nil"/>
            </w:tcBorders>
          </w:tcPr>
          <w:p w14:paraId="50CF790D" w14:textId="77777777" w:rsidR="00283DE0" w:rsidRDefault="00641826" w:rsidP="003B0178">
            <w:pPr>
              <w:pStyle w:val="TableParagraph"/>
              <w:keepLines/>
              <w:spacing w:line="255" w:lineRule="exact"/>
              <w:ind w:right="2"/>
              <w:rPr>
                <w:rFonts w:ascii="Georgia" w:eastAsia="Georgia" w:hAnsi="Georgia" w:cs="Georgia"/>
                <w:sz w:val="24"/>
                <w:szCs w:val="24"/>
              </w:rPr>
            </w:pPr>
            <w:r>
              <w:rPr>
                <w:rFonts w:ascii="Georgia"/>
                <w:w w:val="115"/>
                <w:sz w:val="24"/>
              </w:rPr>
              <w:t>1</w:t>
            </w:r>
          </w:p>
        </w:tc>
        <w:tc>
          <w:tcPr>
            <w:tcW w:w="1124" w:type="dxa"/>
            <w:tcBorders>
              <w:top w:val="single" w:sz="3" w:space="0" w:color="000000"/>
              <w:left w:val="nil"/>
              <w:bottom w:val="nil"/>
              <w:right w:val="nil"/>
            </w:tcBorders>
          </w:tcPr>
          <w:p w14:paraId="4263BDBE"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0"/>
                <w:sz w:val="24"/>
              </w:rPr>
              <w:t>0.999840</w:t>
            </w:r>
          </w:p>
        </w:tc>
        <w:tc>
          <w:tcPr>
            <w:tcW w:w="1124" w:type="dxa"/>
            <w:tcBorders>
              <w:top w:val="single" w:sz="3" w:space="0" w:color="000000"/>
              <w:left w:val="nil"/>
              <w:bottom w:val="nil"/>
              <w:right w:val="nil"/>
            </w:tcBorders>
          </w:tcPr>
          <w:p w14:paraId="0772E995"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0"/>
                <w:sz w:val="24"/>
              </w:rPr>
              <w:t>0.998490</w:t>
            </w:r>
          </w:p>
        </w:tc>
        <w:tc>
          <w:tcPr>
            <w:tcW w:w="1122" w:type="dxa"/>
            <w:tcBorders>
              <w:top w:val="single" w:sz="3" w:space="0" w:color="000000"/>
              <w:left w:val="nil"/>
              <w:bottom w:val="nil"/>
              <w:right w:val="single" w:sz="3" w:space="0" w:color="000000"/>
            </w:tcBorders>
          </w:tcPr>
          <w:p w14:paraId="5E77BE83"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0"/>
                <w:sz w:val="24"/>
              </w:rPr>
              <w:t>0.999950</w:t>
            </w:r>
          </w:p>
        </w:tc>
      </w:tr>
      <w:tr w:rsidR="00283DE0" w14:paraId="3C2A7BB0" w14:textId="77777777">
        <w:trPr>
          <w:trHeight w:hRule="exact" w:val="289"/>
        </w:trPr>
        <w:tc>
          <w:tcPr>
            <w:tcW w:w="3353" w:type="dxa"/>
            <w:tcBorders>
              <w:top w:val="nil"/>
              <w:left w:val="single" w:sz="3" w:space="0" w:color="000000"/>
              <w:bottom w:val="nil"/>
              <w:right w:val="single" w:sz="3" w:space="0" w:color="000000"/>
            </w:tcBorders>
          </w:tcPr>
          <w:p w14:paraId="1E9B5D72" w14:textId="77777777" w:rsidR="00283DE0" w:rsidRDefault="00641826" w:rsidP="003B0178">
            <w:pPr>
              <w:pStyle w:val="TableParagraph"/>
              <w:keepLines/>
              <w:spacing w:line="257" w:lineRule="exact"/>
              <w:rPr>
                <w:rFonts w:ascii="Georgia" w:eastAsia="Georgia" w:hAnsi="Georgia" w:cs="Georgia"/>
                <w:sz w:val="24"/>
                <w:szCs w:val="24"/>
              </w:rPr>
            </w:pPr>
            <w:r>
              <w:rPr>
                <w:rFonts w:ascii="Georgia"/>
                <w:w w:val="95"/>
                <w:sz w:val="24"/>
              </w:rPr>
              <w:t>0.20</w:t>
            </w:r>
          </w:p>
        </w:tc>
        <w:tc>
          <w:tcPr>
            <w:tcW w:w="694" w:type="dxa"/>
            <w:tcBorders>
              <w:top w:val="nil"/>
              <w:left w:val="single" w:sz="3" w:space="0" w:color="000000"/>
              <w:bottom w:val="nil"/>
              <w:right w:val="nil"/>
            </w:tcBorders>
          </w:tcPr>
          <w:p w14:paraId="495C9317" w14:textId="77777777" w:rsidR="00283DE0" w:rsidRDefault="00641826" w:rsidP="003B0178">
            <w:pPr>
              <w:pStyle w:val="TableParagraph"/>
              <w:keepLines/>
              <w:spacing w:line="257" w:lineRule="exact"/>
              <w:ind w:right="2"/>
              <w:rPr>
                <w:rFonts w:ascii="Georgia" w:eastAsia="Georgia" w:hAnsi="Georgia" w:cs="Georgia"/>
                <w:sz w:val="24"/>
                <w:szCs w:val="24"/>
              </w:rPr>
            </w:pPr>
            <w:r>
              <w:rPr>
                <w:rFonts w:ascii="Georgia"/>
                <w:w w:val="115"/>
                <w:sz w:val="24"/>
              </w:rPr>
              <w:t>1</w:t>
            </w:r>
          </w:p>
        </w:tc>
        <w:tc>
          <w:tcPr>
            <w:tcW w:w="1124" w:type="dxa"/>
            <w:tcBorders>
              <w:top w:val="nil"/>
              <w:left w:val="nil"/>
              <w:bottom w:val="nil"/>
              <w:right w:val="nil"/>
            </w:tcBorders>
          </w:tcPr>
          <w:p w14:paraId="7F83A76D"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5"/>
                <w:sz w:val="24"/>
              </w:rPr>
              <w:t>0.999918</w:t>
            </w:r>
          </w:p>
        </w:tc>
        <w:tc>
          <w:tcPr>
            <w:tcW w:w="1124" w:type="dxa"/>
            <w:tcBorders>
              <w:top w:val="nil"/>
              <w:left w:val="nil"/>
              <w:bottom w:val="nil"/>
              <w:right w:val="nil"/>
            </w:tcBorders>
          </w:tcPr>
          <w:p w14:paraId="78BB0B23"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0"/>
                <w:sz w:val="24"/>
              </w:rPr>
              <w:t>0.999001</w:t>
            </w:r>
          </w:p>
        </w:tc>
        <w:tc>
          <w:tcPr>
            <w:tcW w:w="1122" w:type="dxa"/>
            <w:tcBorders>
              <w:top w:val="nil"/>
              <w:left w:val="nil"/>
              <w:bottom w:val="nil"/>
              <w:right w:val="single" w:sz="3" w:space="0" w:color="000000"/>
            </w:tcBorders>
          </w:tcPr>
          <w:p w14:paraId="3AA73860"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0"/>
                <w:sz w:val="24"/>
              </w:rPr>
              <w:t>0.999978</w:t>
            </w:r>
          </w:p>
        </w:tc>
      </w:tr>
      <w:tr w:rsidR="00283DE0" w14:paraId="26D08A88" w14:textId="77777777">
        <w:trPr>
          <w:trHeight w:hRule="exact" w:val="289"/>
        </w:trPr>
        <w:tc>
          <w:tcPr>
            <w:tcW w:w="3353" w:type="dxa"/>
            <w:tcBorders>
              <w:top w:val="nil"/>
              <w:left w:val="single" w:sz="3" w:space="0" w:color="000000"/>
              <w:bottom w:val="nil"/>
              <w:right w:val="single" w:sz="3" w:space="0" w:color="000000"/>
            </w:tcBorders>
          </w:tcPr>
          <w:p w14:paraId="44D7ED59" w14:textId="77777777" w:rsidR="00283DE0" w:rsidRDefault="00641826" w:rsidP="003B0178">
            <w:pPr>
              <w:pStyle w:val="TableParagraph"/>
              <w:keepLines/>
              <w:spacing w:line="257" w:lineRule="exact"/>
              <w:rPr>
                <w:rFonts w:ascii="Georgia" w:eastAsia="Georgia" w:hAnsi="Georgia" w:cs="Georgia"/>
                <w:sz w:val="24"/>
                <w:szCs w:val="24"/>
              </w:rPr>
            </w:pPr>
            <w:r>
              <w:rPr>
                <w:rFonts w:ascii="Georgia"/>
                <w:w w:val="95"/>
                <w:sz w:val="24"/>
              </w:rPr>
              <w:t>0.30</w:t>
            </w:r>
          </w:p>
        </w:tc>
        <w:tc>
          <w:tcPr>
            <w:tcW w:w="694" w:type="dxa"/>
            <w:tcBorders>
              <w:top w:val="nil"/>
              <w:left w:val="single" w:sz="3" w:space="0" w:color="000000"/>
              <w:bottom w:val="nil"/>
              <w:right w:val="nil"/>
            </w:tcBorders>
          </w:tcPr>
          <w:p w14:paraId="2AB94414" w14:textId="77777777" w:rsidR="00283DE0" w:rsidRDefault="00641826" w:rsidP="003B0178">
            <w:pPr>
              <w:pStyle w:val="TableParagraph"/>
              <w:keepLines/>
              <w:spacing w:line="257" w:lineRule="exact"/>
              <w:ind w:right="2"/>
              <w:rPr>
                <w:rFonts w:ascii="Georgia" w:eastAsia="Georgia" w:hAnsi="Georgia" w:cs="Georgia"/>
                <w:sz w:val="24"/>
                <w:szCs w:val="24"/>
              </w:rPr>
            </w:pPr>
            <w:r>
              <w:rPr>
                <w:rFonts w:ascii="Georgia"/>
                <w:w w:val="115"/>
                <w:sz w:val="24"/>
              </w:rPr>
              <w:t>1</w:t>
            </w:r>
          </w:p>
        </w:tc>
        <w:tc>
          <w:tcPr>
            <w:tcW w:w="1124" w:type="dxa"/>
            <w:tcBorders>
              <w:top w:val="nil"/>
              <w:left w:val="nil"/>
              <w:bottom w:val="nil"/>
              <w:right w:val="nil"/>
            </w:tcBorders>
          </w:tcPr>
          <w:p w14:paraId="20757774"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0"/>
                <w:sz w:val="24"/>
              </w:rPr>
              <w:t>0.999926</w:t>
            </w:r>
          </w:p>
        </w:tc>
        <w:tc>
          <w:tcPr>
            <w:tcW w:w="1124" w:type="dxa"/>
            <w:tcBorders>
              <w:top w:val="nil"/>
              <w:left w:val="nil"/>
              <w:bottom w:val="nil"/>
              <w:right w:val="nil"/>
            </w:tcBorders>
          </w:tcPr>
          <w:p w14:paraId="55745BDB"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0"/>
                <w:sz w:val="24"/>
              </w:rPr>
              <w:t>0.999649</w:t>
            </w:r>
          </w:p>
        </w:tc>
        <w:tc>
          <w:tcPr>
            <w:tcW w:w="1122" w:type="dxa"/>
            <w:tcBorders>
              <w:top w:val="nil"/>
              <w:left w:val="nil"/>
              <w:bottom w:val="nil"/>
              <w:right w:val="single" w:sz="3" w:space="0" w:color="000000"/>
            </w:tcBorders>
          </w:tcPr>
          <w:p w14:paraId="6BF4BBAB" w14:textId="77777777" w:rsidR="00283DE0" w:rsidRDefault="00641826" w:rsidP="003B0178">
            <w:pPr>
              <w:pStyle w:val="TableParagraph"/>
              <w:keepLines/>
              <w:spacing w:line="257" w:lineRule="exact"/>
              <w:ind w:left="5"/>
              <w:rPr>
                <w:rFonts w:ascii="Georgia" w:eastAsia="Georgia" w:hAnsi="Georgia" w:cs="Georgia"/>
                <w:sz w:val="24"/>
                <w:szCs w:val="24"/>
              </w:rPr>
            </w:pPr>
            <w:r>
              <w:rPr>
                <w:rFonts w:ascii="Georgia"/>
                <w:w w:val="115"/>
                <w:sz w:val="24"/>
              </w:rPr>
              <w:t>1</w:t>
            </w:r>
          </w:p>
        </w:tc>
      </w:tr>
      <w:tr w:rsidR="00283DE0" w14:paraId="07F9B073" w14:textId="77777777">
        <w:trPr>
          <w:trHeight w:hRule="exact" w:val="289"/>
        </w:trPr>
        <w:tc>
          <w:tcPr>
            <w:tcW w:w="3353" w:type="dxa"/>
            <w:tcBorders>
              <w:top w:val="nil"/>
              <w:left w:val="single" w:sz="3" w:space="0" w:color="000000"/>
              <w:bottom w:val="nil"/>
              <w:right w:val="single" w:sz="3" w:space="0" w:color="000000"/>
            </w:tcBorders>
          </w:tcPr>
          <w:p w14:paraId="295F3D2D" w14:textId="77777777" w:rsidR="00283DE0" w:rsidRDefault="00641826" w:rsidP="003B0178">
            <w:pPr>
              <w:pStyle w:val="TableParagraph"/>
              <w:keepLines/>
              <w:spacing w:line="257" w:lineRule="exact"/>
              <w:rPr>
                <w:rFonts w:ascii="Georgia" w:eastAsia="Georgia" w:hAnsi="Georgia" w:cs="Georgia"/>
                <w:sz w:val="24"/>
                <w:szCs w:val="24"/>
              </w:rPr>
            </w:pPr>
            <w:r>
              <w:rPr>
                <w:rFonts w:ascii="Georgia"/>
                <w:w w:val="95"/>
                <w:sz w:val="24"/>
              </w:rPr>
              <w:t>0.40</w:t>
            </w:r>
          </w:p>
        </w:tc>
        <w:tc>
          <w:tcPr>
            <w:tcW w:w="694" w:type="dxa"/>
            <w:tcBorders>
              <w:top w:val="nil"/>
              <w:left w:val="single" w:sz="3" w:space="0" w:color="000000"/>
              <w:bottom w:val="nil"/>
              <w:right w:val="nil"/>
            </w:tcBorders>
          </w:tcPr>
          <w:p w14:paraId="45BAC2E9" w14:textId="77777777" w:rsidR="00283DE0" w:rsidRDefault="00641826" w:rsidP="003B0178">
            <w:pPr>
              <w:pStyle w:val="TableParagraph"/>
              <w:keepLines/>
              <w:spacing w:line="257" w:lineRule="exact"/>
              <w:ind w:right="2"/>
              <w:rPr>
                <w:rFonts w:ascii="Georgia" w:eastAsia="Georgia" w:hAnsi="Georgia" w:cs="Georgia"/>
                <w:sz w:val="24"/>
                <w:szCs w:val="24"/>
              </w:rPr>
            </w:pPr>
            <w:r>
              <w:rPr>
                <w:rFonts w:ascii="Georgia"/>
                <w:w w:val="115"/>
                <w:sz w:val="24"/>
              </w:rPr>
              <w:t>1</w:t>
            </w:r>
          </w:p>
        </w:tc>
        <w:tc>
          <w:tcPr>
            <w:tcW w:w="1124" w:type="dxa"/>
            <w:tcBorders>
              <w:top w:val="nil"/>
              <w:left w:val="nil"/>
              <w:bottom w:val="nil"/>
              <w:right w:val="nil"/>
            </w:tcBorders>
          </w:tcPr>
          <w:p w14:paraId="28D43D23"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5"/>
                <w:sz w:val="24"/>
              </w:rPr>
              <w:t>0.999974</w:t>
            </w:r>
          </w:p>
        </w:tc>
        <w:tc>
          <w:tcPr>
            <w:tcW w:w="1124" w:type="dxa"/>
            <w:tcBorders>
              <w:top w:val="nil"/>
              <w:left w:val="nil"/>
              <w:bottom w:val="nil"/>
              <w:right w:val="nil"/>
            </w:tcBorders>
          </w:tcPr>
          <w:p w14:paraId="713A2F0B"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5"/>
                <w:sz w:val="24"/>
              </w:rPr>
              <w:t>0.999796</w:t>
            </w:r>
          </w:p>
        </w:tc>
        <w:tc>
          <w:tcPr>
            <w:tcW w:w="1122" w:type="dxa"/>
            <w:tcBorders>
              <w:top w:val="nil"/>
              <w:left w:val="nil"/>
              <w:bottom w:val="nil"/>
              <w:right w:val="single" w:sz="3" w:space="0" w:color="000000"/>
            </w:tcBorders>
          </w:tcPr>
          <w:p w14:paraId="602BB633" w14:textId="77777777" w:rsidR="00283DE0" w:rsidRDefault="00641826" w:rsidP="003B0178">
            <w:pPr>
              <w:pStyle w:val="TableParagraph"/>
              <w:keepLines/>
              <w:spacing w:line="257" w:lineRule="exact"/>
              <w:ind w:left="5"/>
              <w:rPr>
                <w:rFonts w:ascii="Georgia" w:eastAsia="Georgia" w:hAnsi="Georgia" w:cs="Georgia"/>
                <w:sz w:val="24"/>
                <w:szCs w:val="24"/>
              </w:rPr>
            </w:pPr>
            <w:r>
              <w:rPr>
                <w:rFonts w:ascii="Georgia"/>
                <w:w w:val="115"/>
                <w:sz w:val="24"/>
              </w:rPr>
              <w:t>1</w:t>
            </w:r>
          </w:p>
        </w:tc>
      </w:tr>
      <w:tr w:rsidR="00283DE0" w14:paraId="40CED6D2" w14:textId="77777777">
        <w:trPr>
          <w:trHeight w:hRule="exact" w:val="295"/>
        </w:trPr>
        <w:tc>
          <w:tcPr>
            <w:tcW w:w="3353" w:type="dxa"/>
            <w:tcBorders>
              <w:top w:val="nil"/>
              <w:left w:val="single" w:sz="3" w:space="0" w:color="000000"/>
              <w:bottom w:val="single" w:sz="3" w:space="0" w:color="000000"/>
              <w:right w:val="single" w:sz="3" w:space="0" w:color="000000"/>
            </w:tcBorders>
          </w:tcPr>
          <w:p w14:paraId="10F2F12A" w14:textId="77777777" w:rsidR="00283DE0" w:rsidRDefault="00641826" w:rsidP="003B0178">
            <w:pPr>
              <w:pStyle w:val="TableParagraph"/>
              <w:keepLines/>
              <w:spacing w:line="257" w:lineRule="exact"/>
              <w:rPr>
                <w:rFonts w:ascii="Georgia" w:eastAsia="Georgia" w:hAnsi="Georgia" w:cs="Georgia"/>
                <w:sz w:val="24"/>
                <w:szCs w:val="24"/>
              </w:rPr>
            </w:pPr>
            <w:r>
              <w:rPr>
                <w:rFonts w:ascii="Georgia"/>
                <w:w w:val="95"/>
                <w:sz w:val="24"/>
              </w:rPr>
              <w:t>0.50</w:t>
            </w:r>
          </w:p>
        </w:tc>
        <w:tc>
          <w:tcPr>
            <w:tcW w:w="694" w:type="dxa"/>
            <w:tcBorders>
              <w:top w:val="nil"/>
              <w:left w:val="single" w:sz="3" w:space="0" w:color="000000"/>
              <w:bottom w:val="single" w:sz="3" w:space="0" w:color="000000"/>
              <w:right w:val="nil"/>
            </w:tcBorders>
          </w:tcPr>
          <w:p w14:paraId="531A9360" w14:textId="77777777" w:rsidR="00283DE0" w:rsidRDefault="00641826" w:rsidP="003B0178">
            <w:pPr>
              <w:pStyle w:val="TableParagraph"/>
              <w:keepLines/>
              <w:spacing w:line="257" w:lineRule="exact"/>
              <w:ind w:right="2"/>
              <w:rPr>
                <w:rFonts w:ascii="Georgia" w:eastAsia="Georgia" w:hAnsi="Georgia" w:cs="Georgia"/>
                <w:sz w:val="24"/>
                <w:szCs w:val="24"/>
              </w:rPr>
            </w:pPr>
            <w:r>
              <w:rPr>
                <w:rFonts w:ascii="Georgia"/>
                <w:w w:val="115"/>
                <w:sz w:val="24"/>
              </w:rPr>
              <w:t>1</w:t>
            </w:r>
          </w:p>
        </w:tc>
        <w:tc>
          <w:tcPr>
            <w:tcW w:w="1124" w:type="dxa"/>
            <w:tcBorders>
              <w:top w:val="nil"/>
              <w:left w:val="nil"/>
              <w:bottom w:val="single" w:sz="3" w:space="0" w:color="000000"/>
              <w:right w:val="nil"/>
            </w:tcBorders>
          </w:tcPr>
          <w:p w14:paraId="3D94AFC7"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0"/>
                <w:sz w:val="24"/>
              </w:rPr>
              <w:t>0.999984</w:t>
            </w:r>
          </w:p>
        </w:tc>
        <w:tc>
          <w:tcPr>
            <w:tcW w:w="1124" w:type="dxa"/>
            <w:tcBorders>
              <w:top w:val="nil"/>
              <w:left w:val="nil"/>
              <w:bottom w:val="single" w:sz="3" w:space="0" w:color="000000"/>
              <w:right w:val="nil"/>
            </w:tcBorders>
          </w:tcPr>
          <w:p w14:paraId="0C284056"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0"/>
                <w:sz w:val="24"/>
              </w:rPr>
              <w:t>0.999934</w:t>
            </w:r>
          </w:p>
        </w:tc>
        <w:tc>
          <w:tcPr>
            <w:tcW w:w="1122" w:type="dxa"/>
            <w:tcBorders>
              <w:top w:val="nil"/>
              <w:left w:val="nil"/>
              <w:bottom w:val="single" w:sz="3" w:space="0" w:color="000000"/>
              <w:right w:val="single" w:sz="3" w:space="0" w:color="000000"/>
            </w:tcBorders>
          </w:tcPr>
          <w:p w14:paraId="7F38CAF3" w14:textId="77777777" w:rsidR="00283DE0" w:rsidRDefault="00641826" w:rsidP="003B0178">
            <w:pPr>
              <w:pStyle w:val="TableParagraph"/>
              <w:keepLines/>
              <w:spacing w:line="257" w:lineRule="exact"/>
              <w:ind w:left="5"/>
              <w:rPr>
                <w:rFonts w:ascii="Georgia" w:eastAsia="Georgia" w:hAnsi="Georgia" w:cs="Georgia"/>
                <w:sz w:val="24"/>
                <w:szCs w:val="24"/>
              </w:rPr>
            </w:pPr>
            <w:r>
              <w:rPr>
                <w:rFonts w:ascii="Georgia"/>
                <w:w w:val="115"/>
                <w:sz w:val="24"/>
              </w:rPr>
              <w:t>1</w:t>
            </w:r>
          </w:p>
        </w:tc>
      </w:tr>
    </w:tbl>
    <w:p w14:paraId="5A140A95" w14:textId="77777777" w:rsidR="00283DE0" w:rsidRDefault="00283DE0" w:rsidP="003B0178">
      <w:pPr>
        <w:keepLines/>
        <w:spacing w:line="257" w:lineRule="exact"/>
        <w:rPr>
          <w:rFonts w:ascii="Georgia" w:eastAsia="Georgia" w:hAnsi="Georgia" w:cs="Georgia"/>
          <w:sz w:val="24"/>
          <w:szCs w:val="24"/>
        </w:rPr>
        <w:sectPr w:rsidR="00283DE0">
          <w:footerReference w:type="default" r:id="rId20"/>
          <w:pgSz w:w="12240" w:h="15840"/>
          <w:pgMar w:top="1500" w:right="1720" w:bottom="280" w:left="1720" w:header="0" w:footer="0" w:gutter="0"/>
          <w:cols w:space="720"/>
        </w:sectPr>
      </w:pPr>
    </w:p>
    <w:p w14:paraId="4DE6DD3B" w14:textId="77777777" w:rsidR="00283DE0" w:rsidRDefault="00283DE0" w:rsidP="003B0178">
      <w:pPr>
        <w:keepLines/>
        <w:rPr>
          <w:rFonts w:ascii="Georgia" w:eastAsia="Georgia" w:hAnsi="Georgia" w:cs="Georgia"/>
          <w:sz w:val="20"/>
          <w:szCs w:val="20"/>
        </w:rPr>
      </w:pPr>
    </w:p>
    <w:p w14:paraId="2CC1F7E0" w14:textId="77777777" w:rsidR="00283DE0" w:rsidRDefault="00283DE0" w:rsidP="003B0178">
      <w:pPr>
        <w:keepLines/>
        <w:rPr>
          <w:rFonts w:ascii="Georgia" w:eastAsia="Georgia" w:hAnsi="Georgia" w:cs="Georgia"/>
          <w:sz w:val="20"/>
          <w:szCs w:val="20"/>
        </w:rPr>
      </w:pPr>
    </w:p>
    <w:p w14:paraId="284F253E" w14:textId="77777777" w:rsidR="00283DE0" w:rsidRDefault="00283DE0" w:rsidP="003B0178">
      <w:pPr>
        <w:keepLines/>
        <w:rPr>
          <w:rFonts w:ascii="Georgia" w:eastAsia="Georgia" w:hAnsi="Georgia" w:cs="Georgia"/>
          <w:sz w:val="20"/>
          <w:szCs w:val="20"/>
        </w:rPr>
      </w:pPr>
    </w:p>
    <w:p w14:paraId="7F547F54" w14:textId="77777777" w:rsidR="00283DE0" w:rsidRDefault="00283DE0" w:rsidP="003B0178">
      <w:pPr>
        <w:keepLines/>
        <w:spacing w:before="11"/>
        <w:rPr>
          <w:rFonts w:ascii="Georgia" w:eastAsia="Georgia" w:hAnsi="Georgia" w:cs="Georgia"/>
          <w:sz w:val="18"/>
          <w:szCs w:val="18"/>
        </w:rPr>
      </w:pPr>
    </w:p>
    <w:p w14:paraId="67A5C87A" w14:textId="63F5BC8D" w:rsidR="00283DE0" w:rsidRDefault="00641826" w:rsidP="003B0178">
      <w:pPr>
        <w:pStyle w:val="Heading1"/>
        <w:keepLines/>
        <w:rPr>
          <w:b w:val="0"/>
          <w:bCs w:val="0"/>
        </w:rPr>
      </w:pPr>
      <w:r>
        <w:rPr>
          <w:w w:val="95"/>
        </w:rPr>
        <w:t>Figure</w:t>
      </w:r>
      <w:r>
        <w:rPr>
          <w:spacing w:val="63"/>
          <w:w w:val="95"/>
        </w:rPr>
        <w:t xml:space="preserve"> </w:t>
      </w:r>
      <w:r w:rsidR="003C3F2B">
        <w:rPr>
          <w:w w:val="95"/>
        </w:rPr>
        <w:t>Legends</w:t>
      </w:r>
    </w:p>
    <w:p w14:paraId="5E08E009" w14:textId="77777777" w:rsidR="00283DE0" w:rsidRDefault="00283DE0" w:rsidP="003B0178">
      <w:pPr>
        <w:keepLines/>
        <w:spacing w:before="11"/>
        <w:rPr>
          <w:rFonts w:ascii="Georgia" w:eastAsia="Georgia" w:hAnsi="Georgia" w:cs="Georgia"/>
          <w:b/>
          <w:bCs/>
          <w:sz w:val="40"/>
          <w:szCs w:val="40"/>
        </w:rPr>
      </w:pPr>
    </w:p>
    <w:p w14:paraId="1587B2CE" w14:textId="5CA31819" w:rsidR="00283DE0" w:rsidRDefault="003C3F2B" w:rsidP="003B0178">
      <w:pPr>
        <w:pStyle w:val="BodyText"/>
        <w:keepLines/>
        <w:numPr>
          <w:ilvl w:val="0"/>
          <w:numId w:val="5"/>
        </w:numPr>
        <w:tabs>
          <w:tab w:val="left" w:pos="1387"/>
          <w:tab w:val="left" w:pos="3561"/>
          <w:tab w:val="left" w:pos="4664"/>
          <w:tab w:val="left" w:pos="7233"/>
        </w:tabs>
        <w:spacing w:line="246" w:lineRule="auto"/>
        <w:ind w:right="1125" w:hanging="538"/>
      </w:pPr>
      <w:r>
        <w:t xml:space="preserve">Figure 1. </w:t>
      </w:r>
      <w:r w:rsidR="00641826" w:rsidRPr="00103A57">
        <w:t>Entropy-scaling framework for similarity search. (a) The na</w:t>
      </w:r>
      <w:r w:rsidR="006D5715">
        <w:t>ï</w:t>
      </w:r>
      <w:r w:rsidR="00641826" w:rsidRPr="00103A57">
        <w:t>ve</w:t>
      </w:r>
      <w:r w:rsidR="00641826">
        <w:rPr>
          <w:w w:val="89"/>
        </w:rPr>
        <w:t xml:space="preserve"> </w:t>
      </w:r>
      <w:r w:rsidR="00641826">
        <w:rPr>
          <w:spacing w:val="-2"/>
        </w:rPr>
        <w:t>approach</w:t>
      </w:r>
      <w:r w:rsidR="00641826">
        <w:rPr>
          <w:spacing w:val="-20"/>
        </w:rPr>
        <w:t xml:space="preserve"> </w:t>
      </w:r>
      <w:r w:rsidR="00641826">
        <w:t>tests</w:t>
      </w:r>
      <w:r w:rsidR="00641826">
        <w:rPr>
          <w:spacing w:val="-20"/>
        </w:rPr>
        <w:t xml:space="preserve"> </w:t>
      </w:r>
      <w:r w:rsidR="00641826">
        <w:rPr>
          <w:spacing w:val="-3"/>
        </w:rPr>
        <w:t>each</w:t>
      </w:r>
      <w:r w:rsidR="00641826">
        <w:rPr>
          <w:spacing w:val="-20"/>
        </w:rPr>
        <w:t xml:space="preserve"> </w:t>
      </w:r>
      <w:r w:rsidR="00641826">
        <w:t>query</w:t>
      </w:r>
      <w:r w:rsidR="00641826">
        <w:rPr>
          <w:spacing w:val="-20"/>
        </w:rPr>
        <w:t xml:space="preserve"> </w:t>
      </w:r>
      <w:r w:rsidR="00641826">
        <w:t>against</w:t>
      </w:r>
      <w:r w:rsidR="00641826">
        <w:rPr>
          <w:spacing w:val="-19"/>
        </w:rPr>
        <w:t xml:space="preserve"> </w:t>
      </w:r>
      <w:r w:rsidR="00641826">
        <w:rPr>
          <w:spacing w:val="-3"/>
        </w:rPr>
        <w:t>each</w:t>
      </w:r>
      <w:r w:rsidR="00641826">
        <w:rPr>
          <w:spacing w:val="-20"/>
        </w:rPr>
        <w:t xml:space="preserve"> </w:t>
      </w:r>
      <w:r w:rsidR="00641826">
        <w:t>database</w:t>
      </w:r>
      <w:r w:rsidR="00641826">
        <w:rPr>
          <w:spacing w:val="-20"/>
        </w:rPr>
        <w:t xml:space="preserve"> </w:t>
      </w:r>
      <w:r w:rsidR="00641826">
        <w:rPr>
          <w:spacing w:val="-3"/>
        </w:rPr>
        <w:t>en</w:t>
      </w:r>
      <w:r w:rsidR="00641826">
        <w:rPr>
          <w:spacing w:val="-2"/>
        </w:rPr>
        <w:t>try</w:t>
      </w:r>
      <w:r w:rsidR="00641826">
        <w:rPr>
          <w:spacing w:val="-20"/>
        </w:rPr>
        <w:t xml:space="preserve"> </w:t>
      </w:r>
      <w:r w:rsidR="00641826">
        <w:t>to</w:t>
      </w:r>
      <w:r w:rsidR="00641826">
        <w:rPr>
          <w:spacing w:val="-19"/>
        </w:rPr>
        <w:t xml:space="preserve"> </w:t>
      </w:r>
      <w:r w:rsidR="00641826">
        <w:t>fi</w:t>
      </w:r>
      <w:r w:rsidR="00641826">
        <w:rPr>
          <w:spacing w:val="28"/>
          <w:w w:val="87"/>
        </w:rPr>
        <w:t xml:space="preserve"> </w:t>
      </w:r>
      <w:r w:rsidR="00641826">
        <w:rPr>
          <w:spacing w:val="-2"/>
        </w:rPr>
        <w:t>entries</w:t>
      </w:r>
      <w:r w:rsidR="00641826">
        <w:rPr>
          <w:spacing w:val="-13"/>
        </w:rPr>
        <w:t xml:space="preserve"> </w:t>
      </w:r>
      <w:r w:rsidR="00641826">
        <w:t>within</w:t>
      </w:r>
      <w:r w:rsidR="00641826">
        <w:rPr>
          <w:spacing w:val="-11"/>
        </w:rPr>
        <w:t xml:space="preserve"> </w:t>
      </w:r>
      <w:r w:rsidR="00641826">
        <w:t>distance</w:t>
      </w:r>
      <w:r w:rsidR="00641826">
        <w:rPr>
          <w:spacing w:val="-12"/>
        </w:rPr>
        <w:t xml:space="preserve"> </w:t>
      </w:r>
      <w:r w:rsidR="00641826">
        <w:rPr>
          <w:rFonts w:cs="Georgia"/>
          <w:i/>
        </w:rPr>
        <w:t>r</w:t>
      </w:r>
      <w:r w:rsidR="00641826">
        <w:rPr>
          <w:rFonts w:cs="Georgia"/>
          <w:i/>
          <w:spacing w:val="-8"/>
        </w:rPr>
        <w:t xml:space="preserve"> </w:t>
      </w:r>
      <w:r w:rsidR="00641826">
        <w:t>of</w:t>
      </w:r>
      <w:r w:rsidR="00641826">
        <w:rPr>
          <w:spacing w:val="-13"/>
        </w:rPr>
        <w:t xml:space="preserve"> </w:t>
      </w:r>
      <w:r w:rsidR="00641826">
        <w:t>the</w:t>
      </w:r>
      <w:r w:rsidR="00641826">
        <w:rPr>
          <w:spacing w:val="-12"/>
        </w:rPr>
        <w:t xml:space="preserve"> </w:t>
      </w:r>
      <w:r w:rsidR="00641826">
        <w:t>query</w:t>
      </w:r>
      <w:r w:rsidR="00641826">
        <w:rPr>
          <w:spacing w:val="-11"/>
        </w:rPr>
        <w:t xml:space="preserve"> </w:t>
      </w:r>
      <w:r w:rsidR="00641826">
        <w:t>(inside</w:t>
      </w:r>
      <w:r w:rsidR="00641826">
        <w:rPr>
          <w:spacing w:val="-13"/>
        </w:rPr>
        <w:t xml:space="preserve"> </w:t>
      </w:r>
      <w:r w:rsidR="00641826">
        <w:t>the</w:t>
      </w:r>
      <w:r w:rsidR="00641826">
        <w:rPr>
          <w:spacing w:val="-11"/>
        </w:rPr>
        <w:t xml:space="preserve"> </w:t>
      </w:r>
      <w:r w:rsidR="00641826">
        <w:t>small</w:t>
      </w:r>
      <w:r w:rsidR="00641826">
        <w:rPr>
          <w:spacing w:val="-12"/>
        </w:rPr>
        <w:t xml:space="preserve"> </w:t>
      </w:r>
      <w:r w:rsidR="00641826">
        <w:t>green</w:t>
      </w:r>
      <w:r w:rsidR="00641826">
        <w:rPr>
          <w:spacing w:val="20"/>
          <w:w w:val="91"/>
        </w:rPr>
        <w:t xml:space="preserve"> </w:t>
      </w:r>
      <w:r w:rsidR="00641826">
        <w:t>disc).</w:t>
      </w:r>
      <w:r w:rsidR="00641826">
        <w:rPr>
          <w:spacing w:val="-2"/>
        </w:rPr>
        <w:t xml:space="preserve"> </w:t>
      </w:r>
      <w:r w:rsidR="00641826">
        <w:t>(b)</w:t>
      </w:r>
      <w:r w:rsidR="00641826">
        <w:rPr>
          <w:spacing w:val="-16"/>
        </w:rPr>
        <w:t xml:space="preserve"> </w:t>
      </w:r>
      <w:r w:rsidR="00641826">
        <w:t>By</w:t>
      </w:r>
      <w:r w:rsidR="00641826">
        <w:rPr>
          <w:spacing w:val="-17"/>
        </w:rPr>
        <w:t xml:space="preserve"> </w:t>
      </w:r>
      <w:r w:rsidR="00641826">
        <w:t>selecting</w:t>
      </w:r>
      <w:r w:rsidR="00641826">
        <w:rPr>
          <w:spacing w:val="-15"/>
        </w:rPr>
        <w:t xml:space="preserve"> </w:t>
      </w:r>
      <w:r w:rsidR="00641826">
        <w:t>appropriate</w:t>
      </w:r>
      <w:r w:rsidR="00641826">
        <w:rPr>
          <w:spacing w:val="-17"/>
        </w:rPr>
        <w:t xml:space="preserve"> </w:t>
      </w:r>
      <w:r w:rsidR="00641826">
        <w:t>cluster</w:t>
      </w:r>
      <w:r w:rsidR="00641826">
        <w:rPr>
          <w:spacing w:val="-16"/>
        </w:rPr>
        <w:t xml:space="preserve"> </w:t>
      </w:r>
      <w:r w:rsidR="00641826">
        <w:rPr>
          <w:spacing w:val="-2"/>
        </w:rPr>
        <w:t>centers</w:t>
      </w:r>
      <w:r w:rsidR="00641826">
        <w:rPr>
          <w:spacing w:val="-16"/>
        </w:rPr>
        <w:t xml:space="preserve"> </w:t>
      </w:r>
      <w:r w:rsidR="00641826">
        <w:t>with</w:t>
      </w:r>
      <w:r w:rsidR="00641826">
        <w:rPr>
          <w:spacing w:val="-17"/>
        </w:rPr>
        <w:t xml:space="preserve"> </w:t>
      </w:r>
      <w:r w:rsidR="00641826">
        <w:t>maxi</w:t>
      </w:r>
      <w:r w:rsidR="00641826">
        <w:rPr>
          <w:spacing w:val="-4"/>
        </w:rPr>
        <w:t>mum</w:t>
      </w:r>
      <w:r w:rsidR="00641826">
        <w:rPr>
          <w:spacing w:val="-10"/>
        </w:rPr>
        <w:t xml:space="preserve"> </w:t>
      </w:r>
      <w:r w:rsidR="00641826">
        <w:t>radius</w:t>
      </w:r>
      <w:r w:rsidR="00641826">
        <w:rPr>
          <w:spacing w:val="-10"/>
        </w:rPr>
        <w:t xml:space="preserve"> </w:t>
      </w:r>
      <w:r w:rsidR="00641826">
        <w:rPr>
          <w:rFonts w:cs="Georgia"/>
          <w:i/>
          <w:spacing w:val="-2"/>
        </w:rPr>
        <w:t>r</w:t>
      </w:r>
      <w:r w:rsidR="00641826">
        <w:rPr>
          <w:rFonts w:ascii="Palatino Linotype" w:eastAsia="Palatino Linotype" w:hAnsi="Palatino Linotype" w:cs="Palatino Linotype"/>
          <w:i/>
          <w:spacing w:val="-1"/>
          <w:position w:val="-3"/>
          <w:sz w:val="16"/>
          <w:szCs w:val="16"/>
        </w:rPr>
        <w:t>c</w:t>
      </w:r>
      <w:r w:rsidR="00641826">
        <w:rPr>
          <w:rFonts w:ascii="Palatino Linotype" w:eastAsia="Palatino Linotype" w:hAnsi="Palatino Linotype" w:cs="Palatino Linotype"/>
          <w:i/>
          <w:spacing w:val="14"/>
          <w:position w:val="-3"/>
          <w:sz w:val="16"/>
          <w:szCs w:val="16"/>
        </w:rPr>
        <w:t xml:space="preserve"> </w:t>
      </w:r>
      <w:r w:rsidR="00641826">
        <w:t>to</w:t>
      </w:r>
      <w:r w:rsidR="00641826">
        <w:rPr>
          <w:spacing w:val="-10"/>
        </w:rPr>
        <w:t xml:space="preserve"> </w:t>
      </w:r>
      <w:r w:rsidR="00641826">
        <w:t>partition</w:t>
      </w:r>
      <w:r w:rsidR="00641826">
        <w:rPr>
          <w:spacing w:val="-9"/>
        </w:rPr>
        <w:t xml:space="preserve"> </w:t>
      </w:r>
      <w:r w:rsidR="00641826">
        <w:t>the</w:t>
      </w:r>
      <w:r w:rsidR="00641826">
        <w:rPr>
          <w:spacing w:val="-10"/>
        </w:rPr>
        <w:t xml:space="preserve"> </w:t>
      </w:r>
      <w:r w:rsidR="00641826">
        <w:t>database,</w:t>
      </w:r>
      <w:r w:rsidR="00641826">
        <w:rPr>
          <w:spacing w:val="-10"/>
        </w:rPr>
        <w:t xml:space="preserve"> </w:t>
      </w:r>
      <w:r w:rsidR="00641826">
        <w:rPr>
          <w:spacing w:val="-5"/>
        </w:rPr>
        <w:t>we</w:t>
      </w:r>
      <w:r w:rsidR="00641826">
        <w:rPr>
          <w:spacing w:val="-10"/>
        </w:rPr>
        <w:t xml:space="preserve"> </w:t>
      </w:r>
      <w:r w:rsidR="00641826">
        <w:t>can</w:t>
      </w:r>
      <w:r w:rsidR="00641826">
        <w:rPr>
          <w:spacing w:val="-10"/>
        </w:rPr>
        <w:t xml:space="preserve"> </w:t>
      </w:r>
      <w:r w:rsidR="00641826">
        <w:t>(c)</w:t>
      </w:r>
      <w:r w:rsidR="00641826">
        <w:rPr>
          <w:spacing w:val="-10"/>
        </w:rPr>
        <w:t xml:space="preserve"> </w:t>
      </w:r>
      <w:r w:rsidR="00641826">
        <w:t>fi</w:t>
      </w:r>
      <w:r w:rsidR="00103A57">
        <w:t xml:space="preserve">rst </w:t>
      </w:r>
      <w:r w:rsidR="00641826">
        <w:t>do</w:t>
      </w:r>
      <w:r w:rsidR="00641826">
        <w:rPr>
          <w:spacing w:val="-10"/>
        </w:rPr>
        <w:t xml:space="preserve"> </w:t>
      </w:r>
      <w:r w:rsidR="00641826">
        <w:t>a</w:t>
      </w:r>
      <w:r w:rsidR="00641826">
        <w:rPr>
          <w:spacing w:val="24"/>
          <w:w w:val="96"/>
        </w:rPr>
        <w:t xml:space="preserve"> </w:t>
      </w:r>
      <w:r w:rsidR="00641826">
        <w:t>coarse</w:t>
      </w:r>
      <w:r w:rsidR="00641826">
        <w:rPr>
          <w:spacing w:val="-22"/>
        </w:rPr>
        <w:t xml:space="preserve"> </w:t>
      </w:r>
      <w:r w:rsidR="00641826">
        <w:rPr>
          <w:spacing w:val="-2"/>
        </w:rPr>
        <w:t>search</w:t>
      </w:r>
      <w:r w:rsidR="00641826">
        <w:rPr>
          <w:spacing w:val="-21"/>
        </w:rPr>
        <w:t xml:space="preserve"> </w:t>
      </w:r>
      <w:r w:rsidR="00641826">
        <w:t>to</w:t>
      </w:r>
      <w:r w:rsidR="00641826">
        <w:rPr>
          <w:spacing w:val="-21"/>
        </w:rPr>
        <w:t xml:space="preserve"> </w:t>
      </w:r>
      <w:r w:rsidR="00641826">
        <w:t>fi</w:t>
      </w:r>
      <w:r w:rsidR="00103A57">
        <w:t xml:space="preserve">nd </w:t>
      </w:r>
      <w:r w:rsidR="00641826">
        <w:t>all</w:t>
      </w:r>
      <w:r w:rsidR="00641826">
        <w:rPr>
          <w:spacing w:val="-4"/>
        </w:rPr>
        <w:t xml:space="preserve"> </w:t>
      </w:r>
      <w:r w:rsidR="00641826">
        <w:t>cluster</w:t>
      </w:r>
      <w:r w:rsidR="00641826">
        <w:rPr>
          <w:spacing w:val="-4"/>
        </w:rPr>
        <w:t xml:space="preserve"> </w:t>
      </w:r>
      <w:r w:rsidR="00641826">
        <w:rPr>
          <w:spacing w:val="-2"/>
        </w:rPr>
        <w:t>centers</w:t>
      </w:r>
      <w:r w:rsidR="00641826">
        <w:rPr>
          <w:spacing w:val="-4"/>
        </w:rPr>
        <w:t xml:space="preserve"> </w:t>
      </w:r>
      <w:r w:rsidR="00641826">
        <w:t>within</w:t>
      </w:r>
      <w:r w:rsidR="00641826">
        <w:rPr>
          <w:spacing w:val="-3"/>
        </w:rPr>
        <w:t xml:space="preserve"> </w:t>
      </w:r>
      <w:r w:rsidR="00641826">
        <w:t>distance</w:t>
      </w:r>
      <w:r w:rsidR="00641826">
        <w:rPr>
          <w:spacing w:val="-5"/>
        </w:rPr>
        <w:t xml:space="preserve"> </w:t>
      </w:r>
      <w:r w:rsidR="00641826">
        <w:rPr>
          <w:rFonts w:cs="Georgia"/>
          <w:i/>
        </w:rPr>
        <w:t>r</w:t>
      </w:r>
      <w:r w:rsidR="00641826">
        <w:rPr>
          <w:rFonts w:cs="Georgia"/>
          <w:i/>
          <w:spacing w:val="-16"/>
        </w:rPr>
        <w:t xml:space="preserve"> </w:t>
      </w:r>
      <w:r w:rsidR="00641826">
        <w:t>+</w:t>
      </w:r>
      <w:r w:rsidR="00641826">
        <w:rPr>
          <w:spacing w:val="-22"/>
        </w:rPr>
        <w:t xml:space="preserve"> </w:t>
      </w:r>
      <w:r w:rsidR="00641826">
        <w:rPr>
          <w:rFonts w:cs="Georgia"/>
          <w:i/>
          <w:spacing w:val="-2"/>
        </w:rPr>
        <w:t>r</w:t>
      </w:r>
      <w:r w:rsidR="00641826">
        <w:rPr>
          <w:rFonts w:ascii="Palatino Linotype" w:eastAsia="Palatino Linotype" w:hAnsi="Palatino Linotype" w:cs="Palatino Linotype"/>
          <w:i/>
          <w:spacing w:val="-1"/>
          <w:position w:val="-3"/>
          <w:sz w:val="16"/>
          <w:szCs w:val="16"/>
        </w:rPr>
        <w:t>c</w:t>
      </w:r>
      <w:r w:rsidR="00641826">
        <w:rPr>
          <w:rFonts w:ascii="Palatino Linotype" w:eastAsia="Palatino Linotype" w:hAnsi="Palatino Linotype" w:cs="Palatino Linotype"/>
          <w:i/>
          <w:spacing w:val="22"/>
          <w:w w:val="112"/>
          <w:position w:val="-3"/>
          <w:sz w:val="16"/>
          <w:szCs w:val="16"/>
        </w:rPr>
        <w:t xml:space="preserve"> </w:t>
      </w:r>
      <w:r w:rsidR="00641826">
        <w:t>of</w:t>
      </w:r>
      <w:r w:rsidR="00641826">
        <w:rPr>
          <w:spacing w:val="10"/>
        </w:rPr>
        <w:t xml:space="preserve"> </w:t>
      </w:r>
      <w:r w:rsidR="00641826">
        <w:t>a</w:t>
      </w:r>
      <w:r w:rsidR="00641826">
        <w:rPr>
          <w:spacing w:val="11"/>
        </w:rPr>
        <w:t xml:space="preserve"> </w:t>
      </w:r>
      <w:r w:rsidR="00641826">
        <w:t>query</w:t>
      </w:r>
      <w:r w:rsidR="00641826">
        <w:rPr>
          <w:spacing w:val="12"/>
        </w:rPr>
        <w:t xml:space="preserve"> </w:t>
      </w:r>
      <w:r w:rsidR="00641826">
        <w:t>(larger</w:t>
      </w:r>
      <w:r w:rsidR="00641826">
        <w:rPr>
          <w:spacing w:val="11"/>
        </w:rPr>
        <w:t xml:space="preserve"> </w:t>
      </w:r>
      <w:r w:rsidR="00641826">
        <w:t>green</w:t>
      </w:r>
      <w:r w:rsidR="00641826">
        <w:rPr>
          <w:spacing w:val="10"/>
        </w:rPr>
        <w:t xml:space="preserve"> </w:t>
      </w:r>
      <w:r w:rsidR="00641826">
        <w:t>disc),</w:t>
      </w:r>
      <w:r w:rsidR="00641826">
        <w:rPr>
          <w:spacing w:val="15"/>
        </w:rPr>
        <w:t xml:space="preserve"> </w:t>
      </w:r>
      <w:r w:rsidR="00641826">
        <w:t>and</w:t>
      </w:r>
      <w:r w:rsidR="00641826">
        <w:rPr>
          <w:spacing w:val="11"/>
        </w:rPr>
        <w:t xml:space="preserve"> </w:t>
      </w:r>
      <w:r w:rsidR="00641826">
        <w:t>then</w:t>
      </w:r>
      <w:r w:rsidR="00641826">
        <w:rPr>
          <w:spacing w:val="12"/>
        </w:rPr>
        <w:t xml:space="preserve"> </w:t>
      </w:r>
      <w:r w:rsidR="00641826">
        <w:t>the</w:t>
      </w:r>
      <w:r w:rsidR="00641826">
        <w:rPr>
          <w:spacing w:val="11"/>
        </w:rPr>
        <w:t xml:space="preserve"> </w:t>
      </w:r>
      <w:r w:rsidR="00641826">
        <w:t>(d)</w:t>
      </w:r>
      <w:r w:rsidR="00641826">
        <w:rPr>
          <w:spacing w:val="11"/>
        </w:rPr>
        <w:t xml:space="preserve"> </w:t>
      </w:r>
      <w:r w:rsidR="00641826">
        <w:t>triangle</w:t>
      </w:r>
      <w:r w:rsidR="00641826">
        <w:rPr>
          <w:spacing w:val="11"/>
        </w:rPr>
        <w:t xml:space="preserve"> </w:t>
      </w:r>
      <w:r w:rsidR="00103A57">
        <w:t>in</w:t>
      </w:r>
      <w:r w:rsidR="00641826">
        <w:rPr>
          <w:spacing w:val="-2"/>
        </w:rPr>
        <w:t>equalit</w:t>
      </w:r>
      <w:r w:rsidR="00641826">
        <w:rPr>
          <w:spacing w:val="-1"/>
        </w:rPr>
        <w:t>y</w:t>
      </w:r>
      <w:r w:rsidR="00641826">
        <w:rPr>
          <w:spacing w:val="6"/>
        </w:rPr>
        <w:t xml:space="preserve"> </w:t>
      </w:r>
      <w:r w:rsidR="00641826">
        <w:rPr>
          <w:spacing w:val="-2"/>
        </w:rPr>
        <w:t>guarantees</w:t>
      </w:r>
      <w:r w:rsidR="00641826">
        <w:rPr>
          <w:spacing w:val="6"/>
        </w:rPr>
        <w:t xml:space="preserve"> </w:t>
      </w:r>
      <w:r w:rsidR="00641826">
        <w:t>that</w:t>
      </w:r>
      <w:r w:rsidR="00641826">
        <w:rPr>
          <w:spacing w:val="7"/>
        </w:rPr>
        <w:t xml:space="preserve"> </w:t>
      </w:r>
      <w:r w:rsidR="00641826">
        <w:t>a</w:t>
      </w:r>
      <w:r w:rsidR="00641826">
        <w:rPr>
          <w:spacing w:val="6"/>
        </w:rPr>
        <w:t xml:space="preserve"> </w:t>
      </w:r>
      <w:r w:rsidR="00641826">
        <w:t>fi</w:t>
      </w:r>
      <w:r w:rsidR="00103A57">
        <w:t xml:space="preserve">ne </w:t>
      </w:r>
      <w:r w:rsidR="00641826" w:rsidRPr="00103A57">
        <w:t>search over all corresponding cluster entries (blue polygonal regions) will suffice.</w:t>
      </w:r>
    </w:p>
    <w:p w14:paraId="11E35424" w14:textId="77777777" w:rsidR="00283DE0" w:rsidRDefault="00283DE0" w:rsidP="003B0178">
      <w:pPr>
        <w:keepLines/>
        <w:spacing w:before="4"/>
        <w:rPr>
          <w:rFonts w:ascii="Georgia" w:eastAsia="Georgia" w:hAnsi="Georgia" w:cs="Georgia"/>
          <w:sz w:val="21"/>
          <w:szCs w:val="21"/>
        </w:rPr>
      </w:pPr>
    </w:p>
    <w:p w14:paraId="591FB19C" w14:textId="64E52281" w:rsidR="00283DE0" w:rsidRDefault="003C3F2B" w:rsidP="003B0178">
      <w:pPr>
        <w:pStyle w:val="BodyText"/>
        <w:keepLines/>
        <w:numPr>
          <w:ilvl w:val="0"/>
          <w:numId w:val="5"/>
        </w:numPr>
        <w:tabs>
          <w:tab w:val="left" w:pos="1387"/>
        </w:tabs>
        <w:spacing w:line="254" w:lineRule="auto"/>
        <w:ind w:right="1125" w:hanging="538"/>
      </w:pPr>
      <w:r>
        <w:rPr>
          <w:spacing w:val="1"/>
        </w:rPr>
        <w:t xml:space="preserve">Figure 2. </w:t>
      </w:r>
      <w:r w:rsidR="00641826">
        <w:rPr>
          <w:spacing w:val="1"/>
        </w:rPr>
        <w:t>Cartoon</w:t>
      </w:r>
      <w:r w:rsidR="00641826">
        <w:rPr>
          <w:spacing w:val="-25"/>
        </w:rPr>
        <w:t xml:space="preserve"> </w:t>
      </w:r>
      <w:r w:rsidR="00641826">
        <w:t>depiction</w:t>
      </w:r>
      <w:r w:rsidR="00641826">
        <w:rPr>
          <w:spacing w:val="-25"/>
        </w:rPr>
        <w:t xml:space="preserve"> </w:t>
      </w:r>
      <w:r w:rsidR="00641826">
        <w:t>of</w:t>
      </w:r>
      <w:r w:rsidR="00641826">
        <w:rPr>
          <w:spacing w:val="-24"/>
        </w:rPr>
        <w:t xml:space="preserve"> </w:t>
      </w:r>
      <w:r w:rsidR="00641826">
        <w:rPr>
          <w:spacing w:val="-2"/>
        </w:rPr>
        <w:t>poin</w:t>
      </w:r>
      <w:r w:rsidR="00641826">
        <w:rPr>
          <w:spacing w:val="-1"/>
        </w:rPr>
        <w:t>ts</w:t>
      </w:r>
      <w:r w:rsidR="00641826">
        <w:rPr>
          <w:spacing w:val="-25"/>
        </w:rPr>
        <w:t xml:space="preserve"> </w:t>
      </w:r>
      <w:r w:rsidR="00641826">
        <w:t>in</w:t>
      </w:r>
      <w:r w:rsidR="00641826">
        <w:rPr>
          <w:spacing w:val="-24"/>
        </w:rPr>
        <w:t xml:space="preserve"> </w:t>
      </w:r>
      <w:r w:rsidR="00641826">
        <w:t>an</w:t>
      </w:r>
      <w:r w:rsidR="00641826">
        <w:rPr>
          <w:spacing w:val="-25"/>
        </w:rPr>
        <w:t xml:space="preserve"> </w:t>
      </w:r>
      <w:r w:rsidR="00641826">
        <w:t>arbitrary</w:t>
      </w:r>
      <w:r w:rsidR="00641826">
        <w:rPr>
          <w:spacing w:val="-24"/>
        </w:rPr>
        <w:t xml:space="preserve"> </w:t>
      </w:r>
      <w:r w:rsidR="00641826">
        <w:t>high-dimensional</w:t>
      </w:r>
      <w:r w:rsidR="00641826">
        <w:rPr>
          <w:spacing w:val="25"/>
          <w:w w:val="92"/>
        </w:rPr>
        <w:t xml:space="preserve"> </w:t>
      </w:r>
      <w:r w:rsidR="00641826">
        <w:t>space</w:t>
      </w:r>
      <w:r w:rsidR="00641826">
        <w:rPr>
          <w:spacing w:val="-15"/>
        </w:rPr>
        <w:t xml:space="preserve"> </w:t>
      </w:r>
      <w:r w:rsidR="00641826">
        <w:t>that</w:t>
      </w:r>
      <w:r w:rsidR="00641826">
        <w:rPr>
          <w:spacing w:val="-15"/>
        </w:rPr>
        <w:t xml:space="preserve"> </w:t>
      </w:r>
      <w:r w:rsidR="00641826">
        <w:rPr>
          <w:spacing w:val="-3"/>
        </w:rPr>
        <w:t>live</w:t>
      </w:r>
      <w:r w:rsidR="00641826">
        <w:rPr>
          <w:spacing w:val="-15"/>
        </w:rPr>
        <w:t xml:space="preserve"> </w:t>
      </w:r>
      <w:r w:rsidR="00641826">
        <w:t>close</w:t>
      </w:r>
      <w:r w:rsidR="00641826">
        <w:rPr>
          <w:spacing w:val="-15"/>
        </w:rPr>
        <w:t xml:space="preserve"> </w:t>
      </w:r>
      <w:r w:rsidR="00641826">
        <w:t>to</w:t>
      </w:r>
      <w:r w:rsidR="00641826">
        <w:rPr>
          <w:spacing w:val="-15"/>
        </w:rPr>
        <w:t xml:space="preserve"> </w:t>
      </w:r>
      <w:r w:rsidR="00641826">
        <w:t>a</w:t>
      </w:r>
      <w:r w:rsidR="00641826">
        <w:rPr>
          <w:spacing w:val="-15"/>
        </w:rPr>
        <w:t xml:space="preserve"> </w:t>
      </w:r>
      <w:r w:rsidR="00641826">
        <w:t>1D</w:t>
      </w:r>
      <w:r w:rsidR="00641826">
        <w:rPr>
          <w:spacing w:val="-15"/>
        </w:rPr>
        <w:t xml:space="preserve"> </w:t>
      </w:r>
      <w:r w:rsidR="00641826">
        <w:rPr>
          <w:spacing w:val="-2"/>
        </w:rPr>
        <w:t>tree-like</w:t>
      </w:r>
      <w:r w:rsidR="00641826">
        <w:rPr>
          <w:spacing w:val="-16"/>
        </w:rPr>
        <w:t xml:space="preserve"> </w:t>
      </w:r>
      <w:r w:rsidR="00641826">
        <w:t>structure,</w:t>
      </w:r>
      <w:r w:rsidR="00641826">
        <w:rPr>
          <w:spacing w:val="-13"/>
        </w:rPr>
        <w:t xml:space="preserve"> </w:t>
      </w:r>
      <w:r w:rsidR="00641826">
        <w:t>as</w:t>
      </w:r>
      <w:r w:rsidR="00641826">
        <w:rPr>
          <w:spacing w:val="-15"/>
        </w:rPr>
        <w:t xml:space="preserve"> </w:t>
      </w:r>
      <w:r w:rsidR="00641826">
        <w:rPr>
          <w:spacing w:val="-3"/>
        </w:rPr>
        <w:t>migh</w:t>
      </w:r>
      <w:r w:rsidR="00641826">
        <w:rPr>
          <w:spacing w:val="-2"/>
        </w:rPr>
        <w:t>t</w:t>
      </w:r>
      <w:r w:rsidR="00641826">
        <w:rPr>
          <w:spacing w:val="-15"/>
        </w:rPr>
        <w:t xml:space="preserve"> </w:t>
      </w:r>
      <w:r w:rsidR="00641826">
        <w:t>arise</w:t>
      </w:r>
      <w:r w:rsidR="00641826">
        <w:rPr>
          <w:spacing w:val="27"/>
          <w:w w:val="92"/>
        </w:rPr>
        <w:t xml:space="preserve"> </w:t>
      </w:r>
      <w:r w:rsidR="00641826">
        <w:t>from</w:t>
      </w:r>
      <w:r w:rsidR="00641826">
        <w:rPr>
          <w:spacing w:val="-16"/>
        </w:rPr>
        <w:t xml:space="preserve"> </w:t>
      </w:r>
      <w:r w:rsidR="00641826">
        <w:t>genomes</w:t>
      </w:r>
      <w:r w:rsidR="00641826">
        <w:rPr>
          <w:spacing w:val="-16"/>
        </w:rPr>
        <w:t xml:space="preserve"> </w:t>
      </w:r>
      <w:r w:rsidR="00641826">
        <w:t>generated</w:t>
      </w:r>
      <w:r w:rsidR="00641826">
        <w:rPr>
          <w:spacing w:val="-16"/>
        </w:rPr>
        <w:t xml:space="preserve"> </w:t>
      </w:r>
      <w:r w:rsidR="00641826">
        <w:rPr>
          <w:spacing w:val="-4"/>
        </w:rPr>
        <w:t>b</w:t>
      </w:r>
      <w:r w:rsidR="00641826">
        <w:rPr>
          <w:spacing w:val="-3"/>
        </w:rPr>
        <w:t>y</w:t>
      </w:r>
      <w:r w:rsidR="00641826">
        <w:rPr>
          <w:spacing w:val="-16"/>
        </w:rPr>
        <w:t xml:space="preserve"> </w:t>
      </w:r>
      <w:r w:rsidR="00641826">
        <w:rPr>
          <w:spacing w:val="-2"/>
        </w:rPr>
        <w:t>mutation</w:t>
      </w:r>
      <w:r w:rsidR="00641826">
        <w:rPr>
          <w:spacing w:val="-17"/>
        </w:rPr>
        <w:t xml:space="preserve"> </w:t>
      </w:r>
      <w:r w:rsidR="00641826">
        <w:t>and</w:t>
      </w:r>
      <w:r w:rsidR="00641826">
        <w:rPr>
          <w:spacing w:val="-15"/>
        </w:rPr>
        <w:t xml:space="preserve"> </w:t>
      </w:r>
      <w:r w:rsidR="00641826">
        <w:t>selection</w:t>
      </w:r>
      <w:r w:rsidR="00641826">
        <w:rPr>
          <w:spacing w:val="-15"/>
        </w:rPr>
        <w:t xml:space="preserve"> </w:t>
      </w:r>
      <w:r w:rsidR="00641826">
        <w:t>along</w:t>
      </w:r>
      <w:r w:rsidR="00641826">
        <w:rPr>
          <w:spacing w:val="-16"/>
        </w:rPr>
        <w:t xml:space="preserve"> </w:t>
      </w:r>
      <w:r w:rsidR="00641826">
        <w:t>an</w:t>
      </w:r>
      <w:r w:rsidR="00641826">
        <w:rPr>
          <w:spacing w:val="22"/>
          <w:w w:val="93"/>
        </w:rPr>
        <w:t xml:space="preserve"> </w:t>
      </w:r>
      <w:r w:rsidR="00641826">
        <w:rPr>
          <w:spacing w:val="-2"/>
        </w:rPr>
        <w:t>evolutionary</w:t>
      </w:r>
      <w:r w:rsidR="00641826">
        <w:rPr>
          <w:spacing w:val="-15"/>
        </w:rPr>
        <w:t xml:space="preserve"> </w:t>
      </w:r>
      <w:r w:rsidR="00641826">
        <w:t>tree</w:t>
      </w:r>
      <w:r w:rsidR="00641826">
        <w:rPr>
          <w:spacing w:val="-16"/>
        </w:rPr>
        <w:t xml:space="preserve"> </w:t>
      </w:r>
      <w:r w:rsidR="00641826">
        <w:t>of</w:t>
      </w:r>
      <w:r w:rsidR="00641826">
        <w:rPr>
          <w:spacing w:val="-15"/>
        </w:rPr>
        <w:t xml:space="preserve"> </w:t>
      </w:r>
      <w:r w:rsidR="00641826">
        <w:t>life.</w:t>
      </w:r>
      <w:r w:rsidR="00641826">
        <w:rPr>
          <w:spacing w:val="3"/>
        </w:rPr>
        <w:t xml:space="preserve"> </w:t>
      </w:r>
      <w:r w:rsidR="00641826">
        <w:t>Although</w:t>
      </w:r>
      <w:r w:rsidR="00641826">
        <w:rPr>
          <w:spacing w:val="-14"/>
        </w:rPr>
        <w:t xml:space="preserve"> </w:t>
      </w:r>
      <w:r w:rsidR="00641826">
        <w:t>high-dimensional</w:t>
      </w:r>
      <w:r w:rsidR="00641826">
        <w:rPr>
          <w:spacing w:val="-16"/>
        </w:rPr>
        <w:t xml:space="preserve"> </w:t>
      </w:r>
      <w:r w:rsidR="00641826">
        <w:t>at</w:t>
      </w:r>
      <w:r w:rsidR="00641826">
        <w:rPr>
          <w:spacing w:val="-15"/>
        </w:rPr>
        <w:t xml:space="preserve"> </w:t>
      </w:r>
      <w:r w:rsidR="00641826">
        <w:t>a</w:t>
      </w:r>
      <w:r w:rsidR="00641826">
        <w:rPr>
          <w:spacing w:val="-15"/>
        </w:rPr>
        <w:t xml:space="preserve"> </w:t>
      </w:r>
      <w:r w:rsidR="00641826">
        <w:t>fi</w:t>
      </w:r>
      <w:r w:rsidR="00103A57">
        <w:t>ne</w:t>
      </w:r>
      <w:r w:rsidR="00641826">
        <w:rPr>
          <w:spacing w:val="25"/>
          <w:w w:val="87"/>
        </w:rPr>
        <w:t xml:space="preserve"> </w:t>
      </w:r>
      <w:r w:rsidR="00641826">
        <w:t>scale,</w:t>
      </w:r>
      <w:r w:rsidR="00641826">
        <w:rPr>
          <w:spacing w:val="-11"/>
        </w:rPr>
        <w:t xml:space="preserve"> </w:t>
      </w:r>
      <w:r w:rsidR="00641826">
        <w:t>at</w:t>
      </w:r>
      <w:r w:rsidR="00641826">
        <w:rPr>
          <w:spacing w:val="-11"/>
        </w:rPr>
        <w:t xml:space="preserve"> </w:t>
      </w:r>
      <w:r w:rsidR="00641826">
        <w:t>the</w:t>
      </w:r>
      <w:r w:rsidR="00641826">
        <w:rPr>
          <w:spacing w:val="-11"/>
        </w:rPr>
        <w:t xml:space="preserve"> </w:t>
      </w:r>
      <w:r w:rsidR="00641826">
        <w:t>coarser</w:t>
      </w:r>
      <w:r w:rsidR="00641826">
        <w:rPr>
          <w:spacing w:val="-11"/>
        </w:rPr>
        <w:t xml:space="preserve"> </w:t>
      </w:r>
      <w:r w:rsidR="00641826">
        <w:t>scale</w:t>
      </w:r>
      <w:r w:rsidR="00641826">
        <w:rPr>
          <w:spacing w:val="-12"/>
        </w:rPr>
        <w:t xml:space="preserve"> </w:t>
      </w:r>
      <w:r w:rsidR="00641826">
        <w:t>of</w:t>
      </w:r>
      <w:r w:rsidR="00641826">
        <w:rPr>
          <w:spacing w:val="-11"/>
        </w:rPr>
        <w:t xml:space="preserve"> </w:t>
      </w:r>
      <w:r w:rsidR="00641826">
        <w:rPr>
          <w:spacing w:val="-3"/>
        </w:rPr>
        <w:t>co</w:t>
      </w:r>
      <w:r w:rsidR="00641826">
        <w:rPr>
          <w:spacing w:val="-2"/>
        </w:rPr>
        <w:t>v</w:t>
      </w:r>
      <w:r w:rsidR="00641826">
        <w:rPr>
          <w:spacing w:val="-3"/>
        </w:rPr>
        <w:t>ering</w:t>
      </w:r>
      <w:r w:rsidR="00641826">
        <w:rPr>
          <w:spacing w:val="-12"/>
        </w:rPr>
        <w:t xml:space="preserve"> </w:t>
      </w:r>
      <w:r w:rsidR="00641826">
        <w:t>spheres,</w:t>
      </w:r>
      <w:r w:rsidR="00641826">
        <w:rPr>
          <w:spacing w:val="-10"/>
        </w:rPr>
        <w:t xml:space="preserve"> </w:t>
      </w:r>
      <w:r w:rsidR="00641826">
        <w:t>the</w:t>
      </w:r>
      <w:r w:rsidR="00641826">
        <w:rPr>
          <w:spacing w:val="-11"/>
        </w:rPr>
        <w:t xml:space="preserve"> </w:t>
      </w:r>
      <w:r w:rsidR="00641826">
        <w:t>data</w:t>
      </w:r>
      <w:r w:rsidR="00641826">
        <w:rPr>
          <w:spacing w:val="-12"/>
        </w:rPr>
        <w:t xml:space="preserve"> </w:t>
      </w:r>
      <w:r w:rsidR="00641826">
        <w:t>cloud</w:t>
      </w:r>
      <w:r w:rsidR="00641826">
        <w:rPr>
          <w:spacing w:val="23"/>
          <w:w w:val="93"/>
        </w:rPr>
        <w:t xml:space="preserve"> </w:t>
      </w:r>
      <w:r w:rsidR="00641826">
        <w:rPr>
          <w:spacing w:val="1"/>
          <w:w w:val="95"/>
        </w:rPr>
        <w:t>looks</w:t>
      </w:r>
      <w:r w:rsidR="00641826">
        <w:rPr>
          <w:spacing w:val="22"/>
          <w:w w:val="95"/>
        </w:rPr>
        <w:t xml:space="preserve"> </w:t>
      </w:r>
      <w:r w:rsidR="00641826" w:rsidRPr="00103A57">
        <w:t>nearly 1-dimensional, which</w:t>
      </w:r>
      <w:r w:rsidR="00641826">
        <w:rPr>
          <w:spacing w:val="22"/>
          <w:w w:val="95"/>
        </w:rPr>
        <w:t xml:space="preserve"> </w:t>
      </w:r>
      <w:r w:rsidR="00641826" w:rsidRPr="00103A57">
        <w:t>enables entropy-scaling of similarity search</w:t>
      </w:r>
      <w:r w:rsidR="00641826">
        <w:rPr>
          <w:spacing w:val="-1"/>
          <w:w w:val="95"/>
        </w:rPr>
        <w:t>.</w:t>
      </w:r>
      <w:r w:rsidR="00641826">
        <w:rPr>
          <w:spacing w:val="26"/>
          <w:w w:val="95"/>
        </w:rPr>
        <w:t xml:space="preserve"> </w:t>
      </w:r>
      <w:r w:rsidR="00641826" w:rsidRPr="00103A57">
        <w:t>The cluster center generation was performed using the same method we used for protein</w:t>
      </w:r>
      <w:r w:rsidR="00641826">
        <w:rPr>
          <w:spacing w:val="-24"/>
        </w:rPr>
        <w:t xml:space="preserve"> </w:t>
      </w:r>
      <w:r w:rsidR="00641826">
        <w:t>structure</w:t>
      </w:r>
      <w:r w:rsidR="00641826">
        <w:rPr>
          <w:spacing w:val="-24"/>
        </w:rPr>
        <w:t xml:space="preserve"> </w:t>
      </w:r>
      <w:r w:rsidR="00641826">
        <w:rPr>
          <w:spacing w:val="-2"/>
        </w:rPr>
        <w:t>search.</w:t>
      </w:r>
      <w:r w:rsidR="006D5715">
        <w:rPr>
          <w:spacing w:val="-2"/>
        </w:rPr>
        <w:t xml:space="preserve"> </w:t>
      </w:r>
      <w:r w:rsidR="006D5715" w:rsidRPr="006D5715">
        <w:rPr>
          <w:spacing w:val="-2"/>
        </w:rPr>
        <w:t>The blue circles around the green query point illustrate low fractal dimension: the larger-radius circle contains only linearly more points than the smaller one, rather than exponentially more. In contrast, the red circles around the orange query point illustrate higher local fractal dimension.</w:t>
      </w:r>
    </w:p>
    <w:p w14:paraId="2FED80EB" w14:textId="77777777" w:rsidR="00283DE0" w:rsidRDefault="00283DE0" w:rsidP="003B0178">
      <w:pPr>
        <w:keepLines/>
        <w:spacing w:before="7"/>
        <w:rPr>
          <w:rFonts w:ascii="Georgia" w:eastAsia="Georgia" w:hAnsi="Georgia" w:cs="Georgia"/>
          <w:sz w:val="20"/>
          <w:szCs w:val="20"/>
        </w:rPr>
      </w:pPr>
    </w:p>
    <w:p w14:paraId="457789A4" w14:textId="124E51B1" w:rsidR="00283DE0" w:rsidRDefault="003C3F2B" w:rsidP="003B0178">
      <w:pPr>
        <w:pStyle w:val="BodyText"/>
        <w:keepLines/>
        <w:numPr>
          <w:ilvl w:val="0"/>
          <w:numId w:val="5"/>
        </w:numPr>
        <w:tabs>
          <w:tab w:val="left" w:pos="1387"/>
        </w:tabs>
        <w:spacing w:line="254" w:lineRule="auto"/>
        <w:ind w:right="1125" w:hanging="538"/>
      </w:pPr>
      <w:r>
        <w:t xml:space="preserve">Figure 3. </w:t>
      </w:r>
      <w:r w:rsidR="00641826">
        <w:t>Scaling</w:t>
      </w:r>
      <w:r w:rsidR="00641826">
        <w:rPr>
          <w:spacing w:val="-39"/>
        </w:rPr>
        <w:t xml:space="preserve"> </w:t>
      </w:r>
      <w:r w:rsidR="00641826">
        <w:t>behavior</w:t>
      </w:r>
      <w:r w:rsidR="00641826">
        <w:rPr>
          <w:spacing w:val="-38"/>
        </w:rPr>
        <w:t xml:space="preserve"> </w:t>
      </w:r>
      <w:r w:rsidR="00641826">
        <w:t>of</w:t>
      </w:r>
      <w:r w:rsidR="00641826">
        <w:rPr>
          <w:spacing w:val="-38"/>
        </w:rPr>
        <w:t xml:space="preserve"> </w:t>
      </w:r>
      <w:r w:rsidR="00641826">
        <w:rPr>
          <w:spacing w:val="-3"/>
        </w:rPr>
        <w:t>esFragBag.</w:t>
      </w:r>
      <w:r w:rsidR="00641826">
        <w:rPr>
          <w:spacing w:val="-23"/>
        </w:rPr>
        <w:t xml:space="preserve"> </w:t>
      </w:r>
      <w:r w:rsidR="00641826">
        <w:rPr>
          <w:spacing w:val="-3"/>
        </w:rPr>
        <w:t>EsF</w:t>
      </w:r>
      <w:r w:rsidR="00641826">
        <w:rPr>
          <w:spacing w:val="-4"/>
        </w:rPr>
        <w:t>ragBag</w:t>
      </w:r>
      <w:r w:rsidR="00641826">
        <w:rPr>
          <w:spacing w:val="-38"/>
        </w:rPr>
        <w:t xml:space="preserve"> </w:t>
      </w:r>
      <w:r w:rsidR="00641826">
        <w:rPr>
          <w:spacing w:val="-2"/>
        </w:rPr>
        <w:t>benchmarking</w:t>
      </w:r>
      <w:r w:rsidR="00641826">
        <w:rPr>
          <w:spacing w:val="-38"/>
        </w:rPr>
        <w:t xml:space="preserve"> </w:t>
      </w:r>
      <w:r w:rsidR="00641826">
        <w:t>data</w:t>
      </w:r>
      <w:r w:rsidR="00641826">
        <w:rPr>
          <w:spacing w:val="36"/>
          <w:w w:val="98"/>
        </w:rPr>
        <w:t xml:space="preserve"> </w:t>
      </w:r>
      <w:r w:rsidR="00641826">
        <w:t>with</w:t>
      </w:r>
      <w:r w:rsidR="00641826">
        <w:rPr>
          <w:spacing w:val="-24"/>
        </w:rPr>
        <w:t xml:space="preserve"> </w:t>
      </w:r>
      <w:r w:rsidR="00641826">
        <w:t>parameters</w:t>
      </w:r>
      <w:r w:rsidR="00641826">
        <w:rPr>
          <w:spacing w:val="-25"/>
        </w:rPr>
        <w:t xml:space="preserve"> </w:t>
      </w:r>
      <w:r w:rsidR="00641826">
        <w:rPr>
          <w:spacing w:val="-3"/>
        </w:rPr>
        <w:t>v</w:t>
      </w:r>
      <w:r w:rsidR="00641826">
        <w:rPr>
          <w:spacing w:val="-4"/>
        </w:rPr>
        <w:t>aried</w:t>
      </w:r>
      <w:r w:rsidR="00641826">
        <w:rPr>
          <w:spacing w:val="-25"/>
        </w:rPr>
        <w:t xml:space="preserve"> </w:t>
      </w:r>
      <w:r w:rsidR="00641826">
        <w:rPr>
          <w:spacing w:val="-3"/>
        </w:rPr>
        <w:t>un</w:t>
      </w:r>
      <w:r w:rsidR="00641826">
        <w:rPr>
          <w:spacing w:val="-2"/>
        </w:rPr>
        <w:t>til</w:t>
      </w:r>
      <w:r w:rsidR="00641826">
        <w:rPr>
          <w:spacing w:val="-24"/>
        </w:rPr>
        <w:t xml:space="preserve"> </w:t>
      </w:r>
      <w:r w:rsidR="00641826">
        <w:t>the</w:t>
      </w:r>
      <w:r w:rsidR="00641826">
        <w:rPr>
          <w:spacing w:val="-24"/>
        </w:rPr>
        <w:t xml:space="preserve"> </w:t>
      </w:r>
      <w:r w:rsidR="00641826">
        <w:t>acceleration</w:t>
      </w:r>
      <w:r w:rsidR="00641826">
        <w:rPr>
          <w:spacing w:val="-25"/>
        </w:rPr>
        <w:t xml:space="preserve"> </w:t>
      </w:r>
      <w:r w:rsidR="00641826">
        <w:rPr>
          <w:spacing w:val="-4"/>
        </w:rPr>
        <w:t>advantage</w:t>
      </w:r>
      <w:r w:rsidR="00641826">
        <w:rPr>
          <w:spacing w:val="-24"/>
        </w:rPr>
        <w:t xml:space="preserve"> </w:t>
      </w:r>
      <w:r w:rsidR="00641826">
        <w:t>of</w:t>
      </w:r>
      <w:r w:rsidR="00641826">
        <w:rPr>
          <w:spacing w:val="-25"/>
        </w:rPr>
        <w:t xml:space="preserve"> </w:t>
      </w:r>
      <w:r w:rsidR="00103A57">
        <w:t>es</w:t>
      </w:r>
      <w:r w:rsidR="00641826">
        <w:rPr>
          <w:spacing w:val="-3"/>
        </w:rPr>
        <w:t>F</w:t>
      </w:r>
      <w:r w:rsidR="00641826">
        <w:rPr>
          <w:spacing w:val="-4"/>
        </w:rPr>
        <w:t>ragBag</w:t>
      </w:r>
      <w:r w:rsidR="00641826">
        <w:rPr>
          <w:spacing w:val="-10"/>
        </w:rPr>
        <w:t xml:space="preserve"> </w:t>
      </w:r>
      <w:r w:rsidR="00641826">
        <w:t>disappears.</w:t>
      </w:r>
      <w:r w:rsidR="00641826">
        <w:rPr>
          <w:spacing w:val="18"/>
        </w:rPr>
        <w:t xml:space="preserve"> </w:t>
      </w:r>
      <w:r w:rsidR="00641826">
        <w:t>As</w:t>
      </w:r>
      <w:r w:rsidR="00641826">
        <w:rPr>
          <w:spacing w:val="-10"/>
        </w:rPr>
        <w:t xml:space="preserve"> </w:t>
      </w:r>
      <w:r w:rsidR="00641826">
        <w:rPr>
          <w:spacing w:val="-2"/>
        </w:rPr>
        <w:t>search</w:t>
      </w:r>
      <w:r w:rsidR="00641826">
        <w:rPr>
          <w:spacing w:val="-9"/>
        </w:rPr>
        <w:t xml:space="preserve"> </w:t>
      </w:r>
      <w:r w:rsidR="00641826">
        <w:t>radius</w:t>
      </w:r>
      <w:r w:rsidR="00641826">
        <w:rPr>
          <w:spacing w:val="-9"/>
        </w:rPr>
        <w:t xml:space="preserve"> </w:t>
      </w:r>
      <w:r w:rsidR="00641826">
        <w:t>increases,</w:t>
      </w:r>
      <w:r w:rsidR="00641826">
        <w:rPr>
          <w:spacing w:val="-9"/>
        </w:rPr>
        <w:t xml:space="preserve"> </w:t>
      </w:r>
      <w:r w:rsidR="00641826">
        <w:t>the</w:t>
      </w:r>
      <w:r w:rsidR="00641826">
        <w:rPr>
          <w:spacing w:val="-9"/>
        </w:rPr>
        <w:t xml:space="preserve"> </w:t>
      </w:r>
      <w:r w:rsidR="00641826">
        <w:t>fraction</w:t>
      </w:r>
      <w:r w:rsidR="00641826">
        <w:rPr>
          <w:spacing w:val="27"/>
          <w:w w:val="94"/>
        </w:rPr>
        <w:t xml:space="preserve"> </w:t>
      </w:r>
      <w:r w:rsidR="00641826">
        <w:t>of</w:t>
      </w:r>
      <w:r w:rsidR="00641826">
        <w:rPr>
          <w:spacing w:val="4"/>
        </w:rPr>
        <w:t xml:space="preserve"> </w:t>
      </w:r>
      <w:r w:rsidR="00641826">
        <w:t>the</w:t>
      </w:r>
      <w:r w:rsidR="00641826">
        <w:rPr>
          <w:spacing w:val="5"/>
        </w:rPr>
        <w:t xml:space="preserve"> </w:t>
      </w:r>
      <w:r w:rsidR="00641826">
        <w:t>database</w:t>
      </w:r>
      <w:r w:rsidR="00641826">
        <w:rPr>
          <w:spacing w:val="4"/>
        </w:rPr>
        <w:t xml:space="preserve"> </w:t>
      </w:r>
      <w:r w:rsidR="00641826">
        <w:t>returned</w:t>
      </w:r>
      <w:r w:rsidR="00641826">
        <w:rPr>
          <w:spacing w:val="4"/>
        </w:rPr>
        <w:t xml:space="preserve"> </w:t>
      </w:r>
      <w:r w:rsidR="00641826">
        <w:rPr>
          <w:spacing w:val="-4"/>
        </w:rPr>
        <w:t>b</w:t>
      </w:r>
      <w:r w:rsidR="00641826">
        <w:rPr>
          <w:spacing w:val="-3"/>
        </w:rPr>
        <w:t>y</w:t>
      </w:r>
      <w:r w:rsidR="00641826">
        <w:rPr>
          <w:spacing w:val="5"/>
        </w:rPr>
        <w:t xml:space="preserve"> </w:t>
      </w:r>
      <w:r w:rsidR="00641826">
        <w:t>the</w:t>
      </w:r>
      <w:r w:rsidR="00641826">
        <w:rPr>
          <w:spacing w:val="5"/>
        </w:rPr>
        <w:t xml:space="preserve"> </w:t>
      </w:r>
      <w:r w:rsidR="00641826">
        <w:t>coarse</w:t>
      </w:r>
      <w:r w:rsidR="00641826">
        <w:rPr>
          <w:spacing w:val="5"/>
        </w:rPr>
        <w:t xml:space="preserve"> </w:t>
      </w:r>
      <w:r w:rsidR="00641826">
        <w:rPr>
          <w:spacing w:val="-2"/>
        </w:rPr>
        <w:t>search</w:t>
      </w:r>
      <w:r w:rsidR="00641826">
        <w:rPr>
          <w:spacing w:val="5"/>
        </w:rPr>
        <w:t xml:space="preserve"> </w:t>
      </w:r>
      <w:r w:rsidR="00641826">
        <w:t>increases,</w:t>
      </w:r>
      <w:r w:rsidR="00641826">
        <w:rPr>
          <w:spacing w:val="8"/>
        </w:rPr>
        <w:t xml:space="preserve"> </w:t>
      </w:r>
      <w:r w:rsidR="00103A57">
        <w:t>ul</w:t>
      </w:r>
      <w:r w:rsidR="00641826">
        <w:t>timately</w:t>
      </w:r>
      <w:r w:rsidR="00641826">
        <w:rPr>
          <w:spacing w:val="-24"/>
        </w:rPr>
        <w:t xml:space="preserve"> </w:t>
      </w:r>
      <w:r w:rsidR="00641826">
        <w:t>returning</w:t>
      </w:r>
      <w:r w:rsidR="00641826">
        <w:rPr>
          <w:spacing w:val="-24"/>
        </w:rPr>
        <w:t xml:space="preserve"> </w:t>
      </w:r>
      <w:r w:rsidR="00641826">
        <w:t>the</w:t>
      </w:r>
      <w:r w:rsidR="00641826">
        <w:rPr>
          <w:spacing w:val="-24"/>
        </w:rPr>
        <w:t xml:space="preserve"> </w:t>
      </w:r>
      <w:r w:rsidR="00641826">
        <w:t>whole</w:t>
      </w:r>
      <w:r w:rsidR="00641826">
        <w:rPr>
          <w:spacing w:val="-24"/>
        </w:rPr>
        <w:t xml:space="preserve"> </w:t>
      </w:r>
      <w:r w:rsidR="00641826">
        <w:t>database.</w:t>
      </w:r>
      <w:r w:rsidR="00641826">
        <w:rPr>
          <w:spacing w:val="-9"/>
        </w:rPr>
        <w:t xml:space="preserve"> </w:t>
      </w:r>
      <w:r w:rsidR="00641826">
        <w:rPr>
          <w:spacing w:val="-3"/>
        </w:rPr>
        <w:t>Unsurprisingly</w:t>
      </w:r>
      <w:r w:rsidR="00641826">
        <w:rPr>
          <w:spacing w:val="-2"/>
        </w:rPr>
        <w:t>,</w:t>
      </w:r>
      <w:r w:rsidR="00641826">
        <w:rPr>
          <w:spacing w:val="-24"/>
        </w:rPr>
        <w:t xml:space="preserve"> </w:t>
      </w:r>
      <w:r w:rsidR="00641826">
        <w:t>when</w:t>
      </w:r>
      <w:r w:rsidR="00641826">
        <w:rPr>
          <w:spacing w:val="26"/>
          <w:w w:val="92"/>
        </w:rPr>
        <w:t xml:space="preserve"> </w:t>
      </w:r>
      <w:r w:rsidR="00641826" w:rsidRPr="00103A57">
        <w:t>returning the whole database in the coarse</w:t>
      </w:r>
      <w:r w:rsidR="00641826">
        <w:rPr>
          <w:spacing w:val="-10"/>
          <w:w w:val="95"/>
        </w:rPr>
        <w:t xml:space="preserve"> </w:t>
      </w:r>
      <w:r w:rsidR="00641826" w:rsidRPr="00103A57">
        <w:t>search results, there are</w:t>
      </w:r>
      <w:r w:rsidR="00641826">
        <w:rPr>
          <w:spacing w:val="-9"/>
        </w:rPr>
        <w:t xml:space="preserve"> </w:t>
      </w:r>
      <w:r w:rsidR="00641826">
        <w:t>no</w:t>
      </w:r>
      <w:r w:rsidR="00641826">
        <w:rPr>
          <w:spacing w:val="-9"/>
        </w:rPr>
        <w:t xml:space="preserve"> </w:t>
      </w:r>
      <w:r w:rsidR="00641826">
        <w:t>benefits</w:t>
      </w:r>
      <w:r w:rsidR="00641826">
        <w:rPr>
          <w:spacing w:val="-8"/>
        </w:rPr>
        <w:t xml:space="preserve"> </w:t>
      </w:r>
      <w:r w:rsidR="00641826">
        <w:t>to</w:t>
      </w:r>
      <w:r w:rsidR="00641826">
        <w:rPr>
          <w:spacing w:val="-9"/>
        </w:rPr>
        <w:t xml:space="preserve"> </w:t>
      </w:r>
      <w:r w:rsidR="00641826">
        <w:t>using</w:t>
      </w:r>
      <w:r w:rsidR="00641826">
        <w:rPr>
          <w:spacing w:val="-9"/>
        </w:rPr>
        <w:t xml:space="preserve"> </w:t>
      </w:r>
      <w:r w:rsidR="00641826">
        <w:rPr>
          <w:spacing w:val="-2"/>
        </w:rPr>
        <w:t>entropy-scaling</w:t>
      </w:r>
      <w:r w:rsidR="00641826">
        <w:rPr>
          <w:spacing w:val="-9"/>
        </w:rPr>
        <w:t xml:space="preserve"> </w:t>
      </w:r>
      <w:r w:rsidR="00641826">
        <w:rPr>
          <w:spacing w:val="-2"/>
        </w:rPr>
        <w:t>frameworks.</w:t>
      </w:r>
      <w:r w:rsidR="00641826">
        <w:rPr>
          <w:spacing w:val="18"/>
        </w:rPr>
        <w:t xml:space="preserve"> </w:t>
      </w:r>
      <w:r w:rsidR="00641826">
        <w:t>(a)</w:t>
      </w:r>
      <w:r w:rsidR="00641826">
        <w:rPr>
          <w:spacing w:val="-9"/>
        </w:rPr>
        <w:t xml:space="preserve"> </w:t>
      </w:r>
      <w:r w:rsidR="00103A57">
        <w:t>Co</w:t>
      </w:r>
      <w:r w:rsidR="00641826">
        <w:t>sine</w:t>
      </w:r>
      <w:r w:rsidR="00641826">
        <w:rPr>
          <w:spacing w:val="1"/>
        </w:rPr>
        <w:t xml:space="preserve"> </w:t>
      </w:r>
      <w:r w:rsidR="00641826">
        <w:t>distance</w:t>
      </w:r>
      <w:r w:rsidR="00641826">
        <w:rPr>
          <w:spacing w:val="2"/>
        </w:rPr>
        <w:t xml:space="preserve"> </w:t>
      </w:r>
      <w:r w:rsidR="00641826">
        <w:rPr>
          <w:spacing w:val="-3"/>
        </w:rPr>
        <w:t>gives</w:t>
      </w:r>
      <w:r w:rsidR="00641826">
        <w:rPr>
          <w:spacing w:val="2"/>
        </w:rPr>
        <w:t xml:space="preserve"> </w:t>
      </w:r>
      <w:r w:rsidR="00641826">
        <w:t>on</w:t>
      </w:r>
      <w:r w:rsidR="00641826">
        <w:rPr>
          <w:spacing w:val="2"/>
        </w:rPr>
        <w:t xml:space="preserve"> </w:t>
      </w:r>
      <w:r w:rsidR="00641826">
        <w:t>the</w:t>
      </w:r>
      <w:r w:rsidR="00641826">
        <w:rPr>
          <w:spacing w:val="1"/>
        </w:rPr>
        <w:t xml:space="preserve"> </w:t>
      </w:r>
      <w:r w:rsidR="00641826">
        <w:t>whole</w:t>
      </w:r>
      <w:r w:rsidR="00641826">
        <w:rPr>
          <w:spacing w:val="3"/>
        </w:rPr>
        <w:t xml:space="preserve"> </w:t>
      </w:r>
      <w:r w:rsidR="00641826">
        <w:rPr>
          <w:spacing w:val="1"/>
        </w:rPr>
        <w:t>better</w:t>
      </w:r>
      <w:r w:rsidR="00641826">
        <w:rPr>
          <w:spacing w:val="2"/>
        </w:rPr>
        <w:t xml:space="preserve"> </w:t>
      </w:r>
      <w:r w:rsidR="00641826">
        <w:t>acceleration,</w:t>
      </w:r>
      <w:r w:rsidR="00641826">
        <w:rPr>
          <w:spacing w:val="5"/>
        </w:rPr>
        <w:t xml:space="preserve"> </w:t>
      </w:r>
      <w:r w:rsidR="00641826">
        <w:t>but</w:t>
      </w:r>
      <w:r w:rsidR="00641826">
        <w:rPr>
          <w:spacing w:val="1"/>
        </w:rPr>
        <w:t xml:space="preserve"> </w:t>
      </w:r>
      <w:r w:rsidR="00103A57">
        <w:t>re</w:t>
      </w:r>
      <w:r w:rsidR="00641826">
        <w:t>sults</w:t>
      </w:r>
      <w:r w:rsidR="00641826">
        <w:rPr>
          <w:spacing w:val="3"/>
        </w:rPr>
        <w:t xml:space="preserve"> </w:t>
      </w:r>
      <w:r w:rsidR="00641826">
        <w:t>in</w:t>
      </w:r>
      <w:r w:rsidR="00641826">
        <w:rPr>
          <w:spacing w:val="3"/>
        </w:rPr>
        <w:t xml:space="preserve"> </w:t>
      </w:r>
      <w:r w:rsidR="00641826">
        <w:rPr>
          <w:i/>
        </w:rPr>
        <w:t>&gt;</w:t>
      </w:r>
      <w:r w:rsidR="00641826">
        <w:rPr>
          <w:i/>
          <w:spacing w:val="3"/>
        </w:rPr>
        <w:t xml:space="preserve"> </w:t>
      </w:r>
      <w:r w:rsidR="00641826">
        <w:t>99</w:t>
      </w:r>
      <w:r w:rsidR="00641826">
        <w:rPr>
          <w:i/>
        </w:rPr>
        <w:t>.</w:t>
      </w:r>
      <w:r w:rsidR="00641826">
        <w:t>8%</w:t>
      </w:r>
      <w:r w:rsidR="00641826">
        <w:rPr>
          <w:spacing w:val="3"/>
        </w:rPr>
        <w:t xml:space="preserve"> </w:t>
      </w:r>
      <w:r w:rsidR="00641826">
        <w:rPr>
          <w:spacing w:val="-4"/>
        </w:rPr>
        <w:t>sensitivit</w:t>
      </w:r>
      <w:r w:rsidR="00641826">
        <w:rPr>
          <w:spacing w:val="-3"/>
        </w:rPr>
        <w:t>y,</w:t>
      </w:r>
      <w:r w:rsidR="00641826">
        <w:rPr>
          <w:spacing w:val="6"/>
        </w:rPr>
        <w:t xml:space="preserve"> </w:t>
      </w:r>
      <w:r w:rsidR="00641826">
        <w:t>whereas</w:t>
      </w:r>
      <w:r w:rsidR="00641826">
        <w:rPr>
          <w:spacing w:val="3"/>
        </w:rPr>
        <w:t xml:space="preserve"> </w:t>
      </w:r>
      <w:r w:rsidR="00641826">
        <w:t>(b)</w:t>
      </w:r>
      <w:r w:rsidR="00641826">
        <w:rPr>
          <w:spacing w:val="2"/>
        </w:rPr>
        <w:t xml:space="preserve"> </w:t>
      </w:r>
      <w:r w:rsidR="00641826">
        <w:t>Euclidean</w:t>
      </w:r>
      <w:r w:rsidR="00641826">
        <w:rPr>
          <w:spacing w:val="4"/>
        </w:rPr>
        <w:t xml:space="preserve"> </w:t>
      </w:r>
      <w:r w:rsidR="00641826">
        <w:t>distance</w:t>
      </w:r>
      <w:r w:rsidR="00641826">
        <w:rPr>
          <w:spacing w:val="22"/>
          <w:w w:val="94"/>
        </w:rPr>
        <w:t xml:space="preserve"> </w:t>
      </w:r>
      <w:r w:rsidR="00641826">
        <w:t>as</w:t>
      </w:r>
      <w:r w:rsidR="00641826">
        <w:rPr>
          <w:spacing w:val="24"/>
        </w:rPr>
        <w:t xml:space="preserve"> </w:t>
      </w:r>
      <w:r w:rsidR="00641826">
        <w:t>a</w:t>
      </w:r>
      <w:r w:rsidR="00641826">
        <w:rPr>
          <w:spacing w:val="26"/>
        </w:rPr>
        <w:t xml:space="preserve"> </w:t>
      </w:r>
      <w:r w:rsidR="00641826">
        <w:t>metric</w:t>
      </w:r>
      <w:r w:rsidR="00641826">
        <w:rPr>
          <w:spacing w:val="24"/>
        </w:rPr>
        <w:t xml:space="preserve"> </w:t>
      </w:r>
      <w:r w:rsidR="00641826">
        <w:t>is</w:t>
      </w:r>
      <w:r w:rsidR="00641826">
        <w:rPr>
          <w:spacing w:val="25"/>
        </w:rPr>
        <w:t xml:space="preserve"> </w:t>
      </w:r>
      <w:r w:rsidR="00641826">
        <w:rPr>
          <w:spacing w:val="-2"/>
        </w:rPr>
        <w:t>guaranteed</w:t>
      </w:r>
      <w:r w:rsidR="00641826">
        <w:rPr>
          <w:spacing w:val="25"/>
        </w:rPr>
        <w:t xml:space="preserve"> </w:t>
      </w:r>
      <w:r w:rsidR="00641826">
        <w:rPr>
          <w:spacing w:val="-4"/>
        </w:rPr>
        <w:t>b</w:t>
      </w:r>
      <w:r w:rsidR="00641826">
        <w:rPr>
          <w:spacing w:val="-3"/>
        </w:rPr>
        <w:t>y</w:t>
      </w:r>
      <w:r w:rsidR="00641826">
        <w:rPr>
          <w:spacing w:val="24"/>
        </w:rPr>
        <w:t xml:space="preserve"> </w:t>
      </w:r>
      <w:r w:rsidR="00641826">
        <w:t>the</w:t>
      </w:r>
      <w:r w:rsidR="00641826">
        <w:rPr>
          <w:spacing w:val="25"/>
        </w:rPr>
        <w:t xml:space="preserve"> </w:t>
      </w:r>
      <w:r w:rsidR="00641826">
        <w:rPr>
          <w:spacing w:val="-3"/>
        </w:rPr>
        <w:t>T</w:t>
      </w:r>
      <w:r w:rsidR="00641826">
        <w:rPr>
          <w:spacing w:val="-4"/>
        </w:rPr>
        <w:t>riangle</w:t>
      </w:r>
      <w:r w:rsidR="00641826">
        <w:rPr>
          <w:spacing w:val="25"/>
        </w:rPr>
        <w:t xml:space="preserve"> </w:t>
      </w:r>
      <w:r w:rsidR="00641826">
        <w:rPr>
          <w:spacing w:val="-2"/>
        </w:rPr>
        <w:t>Inequalit</w:t>
      </w:r>
      <w:r w:rsidR="00641826">
        <w:rPr>
          <w:spacing w:val="-1"/>
        </w:rPr>
        <w:t>y</w:t>
      </w:r>
      <w:r w:rsidR="00641826">
        <w:rPr>
          <w:spacing w:val="24"/>
        </w:rPr>
        <w:t xml:space="preserve"> </w:t>
      </w:r>
      <w:r w:rsidR="00641826">
        <w:t>to</w:t>
      </w:r>
      <w:r w:rsidR="00641826">
        <w:rPr>
          <w:spacing w:val="25"/>
        </w:rPr>
        <w:t xml:space="preserve"> </w:t>
      </w:r>
      <w:r w:rsidR="00641826">
        <w:t>get</w:t>
      </w:r>
      <w:r w:rsidR="00641826">
        <w:rPr>
          <w:spacing w:val="25"/>
          <w:w w:val="97"/>
        </w:rPr>
        <w:t xml:space="preserve"> </w:t>
      </w:r>
      <w:r w:rsidR="00641826">
        <w:rPr>
          <w:w w:val="95"/>
        </w:rPr>
        <w:t>100%</w:t>
      </w:r>
      <w:r w:rsidR="00641826">
        <w:rPr>
          <w:spacing w:val="12"/>
          <w:w w:val="95"/>
        </w:rPr>
        <w:t xml:space="preserve"> </w:t>
      </w:r>
      <w:r w:rsidR="00641826">
        <w:rPr>
          <w:spacing w:val="-3"/>
          <w:w w:val="95"/>
        </w:rPr>
        <w:t>sensitivity.</w:t>
      </w:r>
      <w:ins w:id="119" w:author="Craig Mak" w:date="2015-08-04T21:48:00Z">
        <w:r w:rsidR="008A7B54">
          <w:rPr>
            <w:spacing w:val="-3"/>
            <w:w w:val="95"/>
          </w:rPr>
          <w:t xml:space="preserve"> See also Figure S3.</w:t>
        </w:r>
      </w:ins>
      <w:ins w:id="120" w:author="Craig Mak" w:date="2015-08-04T21:51:00Z">
        <w:r w:rsidR="00B61E70">
          <w:rPr>
            <w:spacing w:val="-3"/>
            <w:w w:val="95"/>
          </w:rPr>
          <w:t xml:space="preserve"> </w:t>
        </w:r>
        <w:r w:rsidR="00B61E70" w:rsidRPr="00B61E70">
          <w:rPr>
            <w:b/>
            <w:spacing w:val="-3"/>
            <w:w w:val="95"/>
            <w:u w:val="single"/>
          </w:rPr>
          <w:t>[AU: Correct to link</w:t>
        </w:r>
      </w:ins>
      <w:ins w:id="121" w:author="Craig Mak" w:date="2015-08-04T21:52:00Z">
        <w:r w:rsidR="00F107BD">
          <w:rPr>
            <w:b/>
            <w:spacing w:val="-3"/>
            <w:w w:val="95"/>
            <w:u w:val="single"/>
          </w:rPr>
          <w:t xml:space="preserve"> Figure 3</w:t>
        </w:r>
      </w:ins>
      <w:ins w:id="122" w:author="Craig Mak" w:date="2015-08-04T21:51:00Z">
        <w:r w:rsidR="00B61E70" w:rsidRPr="00B61E70">
          <w:rPr>
            <w:b/>
            <w:spacing w:val="-3"/>
            <w:w w:val="95"/>
            <w:u w:val="single"/>
          </w:rPr>
          <w:t xml:space="preserve"> to Figure S3?]</w:t>
        </w:r>
      </w:ins>
    </w:p>
    <w:p w14:paraId="15E8435B" w14:textId="77777777" w:rsidR="00283DE0" w:rsidRDefault="00283DE0" w:rsidP="003B0178">
      <w:pPr>
        <w:keepLines/>
        <w:rPr>
          <w:rFonts w:ascii="Georgia" w:eastAsia="Georgia" w:hAnsi="Georgia" w:cs="Georgia"/>
          <w:sz w:val="24"/>
          <w:szCs w:val="24"/>
        </w:rPr>
      </w:pPr>
    </w:p>
    <w:p w14:paraId="0A6CA752" w14:textId="77777777" w:rsidR="00283DE0" w:rsidRDefault="00283DE0" w:rsidP="003B0178">
      <w:pPr>
        <w:keepLines/>
        <w:rPr>
          <w:rFonts w:ascii="Georgia" w:eastAsia="Georgia" w:hAnsi="Georgia" w:cs="Georgia"/>
          <w:sz w:val="24"/>
          <w:szCs w:val="24"/>
        </w:rPr>
      </w:pPr>
    </w:p>
    <w:p w14:paraId="055B9D2E" w14:textId="77777777" w:rsidR="00283DE0" w:rsidRDefault="00283DE0" w:rsidP="003B0178">
      <w:pPr>
        <w:keepLines/>
        <w:rPr>
          <w:rFonts w:ascii="Georgia" w:eastAsia="Georgia" w:hAnsi="Georgia" w:cs="Georgia"/>
          <w:sz w:val="24"/>
          <w:szCs w:val="24"/>
        </w:rPr>
      </w:pPr>
    </w:p>
    <w:p w14:paraId="26A99D84" w14:textId="77777777" w:rsidR="00283DE0" w:rsidRDefault="00283DE0" w:rsidP="003B0178">
      <w:pPr>
        <w:keepLines/>
        <w:rPr>
          <w:rFonts w:ascii="Georgia" w:eastAsia="Georgia" w:hAnsi="Georgia" w:cs="Georgia"/>
          <w:sz w:val="24"/>
          <w:szCs w:val="24"/>
        </w:rPr>
      </w:pPr>
    </w:p>
    <w:p w14:paraId="540CA672" w14:textId="77777777" w:rsidR="00283DE0" w:rsidRDefault="00283DE0" w:rsidP="003B0178">
      <w:pPr>
        <w:keepLines/>
        <w:rPr>
          <w:rFonts w:ascii="Georgia" w:eastAsia="Georgia" w:hAnsi="Georgia" w:cs="Georgia"/>
          <w:sz w:val="24"/>
          <w:szCs w:val="24"/>
        </w:rPr>
      </w:pPr>
    </w:p>
    <w:p w14:paraId="045A46EC" w14:textId="77777777" w:rsidR="00283DE0" w:rsidRDefault="00283DE0" w:rsidP="003B0178">
      <w:pPr>
        <w:keepLines/>
        <w:rPr>
          <w:rFonts w:ascii="Georgia" w:eastAsia="Georgia" w:hAnsi="Georgia" w:cs="Georgia"/>
          <w:sz w:val="24"/>
          <w:szCs w:val="24"/>
        </w:rPr>
      </w:pPr>
    </w:p>
    <w:p w14:paraId="165F879B" w14:textId="77777777" w:rsidR="00283DE0" w:rsidRDefault="00283DE0" w:rsidP="003B0178">
      <w:pPr>
        <w:keepLines/>
        <w:spacing w:before="5"/>
        <w:rPr>
          <w:rFonts w:ascii="Georgia" w:eastAsia="Georgia" w:hAnsi="Georgia" w:cs="Georgia"/>
          <w:sz w:val="29"/>
          <w:szCs w:val="29"/>
        </w:rPr>
      </w:pPr>
    </w:p>
    <w:p w14:paraId="2540239F" w14:textId="28A340AF" w:rsidR="00FE64C8" w:rsidRPr="00FE64C8" w:rsidRDefault="00FE64C8" w:rsidP="00FE64C8">
      <w:pPr>
        <w:pStyle w:val="FootnoteText"/>
        <w:rPr>
          <w:ins w:id="123" w:author="Craig Mak" w:date="2015-08-04T23:44:00Z"/>
          <w:rFonts w:ascii="Arial" w:hAnsi="Arial" w:cs="Arial"/>
          <w:b/>
          <w:rPrChange w:id="124" w:author="Craig Mak" w:date="2015-08-04T23:53:00Z">
            <w:rPr>
              <w:ins w:id="125" w:author="Craig Mak" w:date="2015-08-04T23:44:00Z"/>
            </w:rPr>
          </w:rPrChange>
        </w:rPr>
      </w:pPr>
      <w:ins w:id="126" w:author="Craig Mak" w:date="2015-08-04T23:44:00Z">
        <w:r w:rsidRPr="00FE64C8">
          <w:rPr>
            <w:rFonts w:ascii="Arial" w:hAnsi="Arial" w:cs="Arial"/>
            <w:b/>
            <w:rPrChange w:id="127" w:author="Craig Mak" w:date="2015-08-04T23:53:00Z">
              <w:rPr/>
            </w:rPrChange>
          </w:rPr>
          <w:t>Box 1. Definitions</w:t>
        </w:r>
      </w:ins>
    </w:p>
    <w:p w14:paraId="20DC87F5" w14:textId="77777777" w:rsidR="00FE64C8" w:rsidRPr="00FE64C8" w:rsidRDefault="00FE64C8" w:rsidP="00FE64C8">
      <w:pPr>
        <w:pStyle w:val="FootnoteText"/>
        <w:rPr>
          <w:ins w:id="128" w:author="Craig Mak" w:date="2015-08-04T23:44:00Z"/>
          <w:rFonts w:ascii="Arial" w:hAnsi="Arial" w:cs="Arial"/>
          <w:rPrChange w:id="129" w:author="Craig Mak" w:date="2015-08-04T23:53:00Z">
            <w:rPr>
              <w:ins w:id="130" w:author="Craig Mak" w:date="2015-08-04T23:44:00Z"/>
            </w:rPr>
          </w:rPrChange>
        </w:rPr>
      </w:pPr>
    </w:p>
    <w:p w14:paraId="00C43168" w14:textId="79BF3935" w:rsidR="00FE64C8" w:rsidRPr="00FE64C8" w:rsidRDefault="00FE64C8" w:rsidP="00FE64C8">
      <w:pPr>
        <w:pStyle w:val="FootnoteText"/>
        <w:rPr>
          <w:ins w:id="131" w:author="Craig Mak" w:date="2015-08-04T23:44:00Z"/>
          <w:rFonts w:ascii="Arial" w:hAnsi="Arial" w:cs="Arial"/>
          <w:rPrChange w:id="132" w:author="Craig Mak" w:date="2015-08-04T23:53:00Z">
            <w:rPr>
              <w:ins w:id="133" w:author="Craig Mak" w:date="2015-08-04T23:44:00Z"/>
            </w:rPr>
          </w:rPrChange>
        </w:rPr>
      </w:pPr>
      <w:ins w:id="134" w:author="Craig Mak" w:date="2015-08-04T23:45:00Z">
        <w:r w:rsidRPr="00FE5CF7">
          <w:rPr>
            <w:rFonts w:ascii="Arial" w:hAnsi="Arial" w:cs="Arial"/>
            <w:b/>
            <w:rPrChange w:id="135" w:author="Craig Mak" w:date="2015-08-04T23:55:00Z">
              <w:rPr/>
            </w:rPrChange>
          </w:rPr>
          <w:t>Edit distance.</w:t>
        </w:r>
        <w:r w:rsidRPr="00FE64C8">
          <w:rPr>
            <w:rFonts w:ascii="Arial" w:hAnsi="Arial" w:cs="Arial"/>
            <w:rPrChange w:id="136" w:author="Craig Mak" w:date="2015-08-04T23:53:00Z">
              <w:rPr/>
            </w:rPrChange>
          </w:rPr>
          <w:t xml:space="preserve"> </w:t>
        </w:r>
      </w:ins>
      <w:ins w:id="137" w:author="Craig Mak" w:date="2015-08-04T23:46:00Z">
        <w:r w:rsidRPr="00FE64C8">
          <w:rPr>
            <w:rFonts w:ascii="Arial" w:hAnsi="Arial" w:cs="Arial"/>
            <w:rPrChange w:id="138" w:author="Craig Mak" w:date="2015-08-04T23:53:00Z">
              <w:rPr/>
            </w:rPrChange>
          </w:rPr>
          <w:t>The</w:t>
        </w:r>
      </w:ins>
      <w:ins w:id="139" w:author="Craig Mak" w:date="2015-08-04T23:44:00Z">
        <w:r w:rsidRPr="00FE64C8">
          <w:rPr>
            <w:rFonts w:ascii="Arial" w:hAnsi="Arial" w:cs="Arial"/>
            <w:rPrChange w:id="140" w:author="Craig Mak" w:date="2015-08-04T23:53:00Z">
              <w:rPr/>
            </w:rPrChange>
          </w:rPr>
          <w:t xml:space="preserve"> number of edits (character insertions, deletions, or substitutions) needed to turn one string into another.</w:t>
        </w:r>
      </w:ins>
    </w:p>
    <w:p w14:paraId="3A976194" w14:textId="77777777" w:rsidR="00FE64C8" w:rsidRPr="00FE64C8" w:rsidRDefault="00FE64C8" w:rsidP="00FE64C8">
      <w:pPr>
        <w:pStyle w:val="BodyText"/>
        <w:keepLines/>
        <w:ind w:left="0" w:right="32"/>
        <w:rPr>
          <w:ins w:id="141" w:author="Craig Mak" w:date="2015-08-04T23:45:00Z"/>
          <w:rFonts w:ascii="Arial" w:hAnsi="Arial" w:cs="Arial"/>
          <w:rPrChange w:id="142" w:author="Craig Mak" w:date="2015-08-04T23:53:00Z">
            <w:rPr>
              <w:ins w:id="143" w:author="Craig Mak" w:date="2015-08-04T23:45:00Z"/>
            </w:rPr>
          </w:rPrChange>
        </w:rPr>
      </w:pPr>
    </w:p>
    <w:p w14:paraId="19674B90" w14:textId="26423338" w:rsidR="00FE64C8" w:rsidRPr="00FE64C8" w:rsidRDefault="00FE64C8" w:rsidP="00FE64C8">
      <w:pPr>
        <w:pStyle w:val="BodyText"/>
        <w:keepLines/>
        <w:ind w:left="0" w:right="32"/>
        <w:rPr>
          <w:ins w:id="144" w:author="Craig Mak" w:date="2015-08-04T23:48:00Z"/>
          <w:rFonts w:ascii="Arial" w:hAnsi="Arial" w:cs="Arial"/>
          <w:rPrChange w:id="145" w:author="Craig Mak" w:date="2015-08-04T23:53:00Z">
            <w:rPr>
              <w:ins w:id="146" w:author="Craig Mak" w:date="2015-08-04T23:48:00Z"/>
            </w:rPr>
          </w:rPrChange>
        </w:rPr>
      </w:pPr>
      <w:ins w:id="147" w:author="Craig Mak" w:date="2015-08-04T23:45:00Z">
        <w:r w:rsidRPr="00FE5CF7">
          <w:rPr>
            <w:rFonts w:ascii="Arial" w:hAnsi="Arial" w:cs="Arial"/>
            <w:b/>
            <w:rPrChange w:id="148" w:author="Craig Mak" w:date="2015-08-04T23:55:00Z">
              <w:rPr/>
            </w:rPrChange>
          </w:rPr>
          <w:t>Scale</w:t>
        </w:r>
      </w:ins>
      <w:ins w:id="149" w:author="Craig Mak" w:date="2015-08-04T23:49:00Z">
        <w:r w:rsidRPr="00FE5CF7">
          <w:rPr>
            <w:rFonts w:ascii="Arial" w:hAnsi="Arial" w:cs="Arial"/>
            <w:b/>
            <w:rPrChange w:id="150" w:author="Craig Mak" w:date="2015-08-04T23:55:00Z">
              <w:rPr/>
            </w:rPrChange>
          </w:rPr>
          <w:t xml:space="preserve"> (in time and space)</w:t>
        </w:r>
      </w:ins>
      <w:ins w:id="151" w:author="Craig Mak" w:date="2015-08-04T23:45:00Z">
        <w:r w:rsidRPr="00FE5CF7">
          <w:rPr>
            <w:rFonts w:ascii="Arial" w:hAnsi="Arial" w:cs="Arial"/>
            <w:b/>
            <w:rPrChange w:id="152" w:author="Craig Mak" w:date="2015-08-04T23:55:00Z">
              <w:rPr/>
            </w:rPrChange>
          </w:rPr>
          <w:t>.</w:t>
        </w:r>
        <w:r w:rsidRPr="00FE64C8">
          <w:rPr>
            <w:rFonts w:ascii="Arial" w:hAnsi="Arial" w:cs="Arial"/>
            <w:rPrChange w:id="153" w:author="Craig Mak" w:date="2015-08-04T23:53:00Z">
              <w:rPr/>
            </w:rPrChange>
          </w:rPr>
          <w:t xml:space="preserve"> </w:t>
        </w:r>
      </w:ins>
      <w:ins w:id="154" w:author="Craig Mak" w:date="2015-08-04T23:44:00Z">
        <w:del w:id="155" w:author="Noah Daniels" w:date="2015-08-05T14:29:00Z">
          <w:r w:rsidRPr="00FE64C8" w:rsidDel="007E374A">
            <w:rPr>
              <w:rFonts w:ascii="Arial" w:hAnsi="Arial" w:cs="Arial"/>
              <w:rPrChange w:id="156" w:author="Craig Mak" w:date="2015-08-04T23:53:00Z">
                <w:rPr/>
              </w:rPrChange>
            </w:rPr>
            <w:delText>A task requiring time directly proportional to the size of the data is said to scale linearly</w:delText>
          </w:r>
        </w:del>
      </w:ins>
      <w:ins w:id="157" w:author="Noah Daniels" w:date="2015-08-05T14:29:00Z">
        <w:r w:rsidR="007E374A">
          <w:rPr>
            <w:rFonts w:ascii="Arial" w:hAnsi="Arial" w:cs="Arial"/>
          </w:rPr>
          <w:t>The amount of time or space a tasks takes as a function of the amount of data on which it must operate</w:t>
        </w:r>
      </w:ins>
      <w:ins w:id="158" w:author="Craig Mak" w:date="2015-08-04T23:44:00Z">
        <w:r w:rsidRPr="00FE64C8">
          <w:rPr>
            <w:rFonts w:ascii="Arial" w:hAnsi="Arial" w:cs="Arial"/>
            <w:rPrChange w:id="159" w:author="Craig Mak" w:date="2015-08-04T23:53:00Z">
              <w:rPr/>
            </w:rPrChange>
          </w:rPr>
          <w:t xml:space="preserve">. </w:t>
        </w:r>
      </w:ins>
      <w:ins w:id="160" w:author="Craig Mak" w:date="2015-08-04T23:49:00Z">
        <w:r w:rsidRPr="00FE64C8">
          <w:rPr>
            <w:rFonts w:ascii="Arial" w:hAnsi="Arial" w:cs="Arial"/>
            <w:rPrChange w:id="161" w:author="Craig Mak" w:date="2015-08-04T23:53:00Z">
              <w:rPr/>
            </w:rPrChange>
          </w:rPr>
          <w:t>A task requiring time directly proportional to the size of the data is said to scale linearly; for example, searching a database takes twice as long if the database grows by a factor of two.</w:t>
        </w:r>
      </w:ins>
    </w:p>
    <w:p w14:paraId="36E3E215" w14:textId="77777777" w:rsidR="00FE64C8" w:rsidRPr="00FE64C8" w:rsidRDefault="00FE64C8" w:rsidP="00FE64C8">
      <w:pPr>
        <w:pStyle w:val="BodyText"/>
        <w:keepLines/>
        <w:ind w:left="0" w:right="32"/>
        <w:rPr>
          <w:ins w:id="162" w:author="Craig Mak" w:date="2015-08-04T23:48:00Z"/>
          <w:rFonts w:ascii="Arial" w:hAnsi="Arial" w:cs="Arial"/>
          <w:rPrChange w:id="163" w:author="Craig Mak" w:date="2015-08-04T23:53:00Z">
            <w:rPr>
              <w:ins w:id="164" w:author="Craig Mak" w:date="2015-08-04T23:48:00Z"/>
            </w:rPr>
          </w:rPrChange>
        </w:rPr>
      </w:pPr>
    </w:p>
    <w:p w14:paraId="69E1FDCD" w14:textId="1E5318DD" w:rsidR="00283DE0" w:rsidRPr="00FE64C8" w:rsidRDefault="00FE64C8" w:rsidP="00FE64C8">
      <w:pPr>
        <w:pStyle w:val="BodyText"/>
        <w:keepLines/>
        <w:ind w:left="0" w:right="32"/>
        <w:rPr>
          <w:ins w:id="165" w:author="Craig Mak" w:date="2015-08-04T23:46:00Z"/>
          <w:rFonts w:ascii="Arial" w:hAnsi="Arial" w:cs="Arial"/>
          <w:w w:val="90"/>
          <w:rPrChange w:id="166" w:author="Craig Mak" w:date="2015-08-04T23:53:00Z">
            <w:rPr>
              <w:ins w:id="167" w:author="Craig Mak" w:date="2015-08-04T23:46:00Z"/>
              <w:w w:val="90"/>
            </w:rPr>
          </w:rPrChange>
        </w:rPr>
      </w:pPr>
      <w:ins w:id="168" w:author="Craig Mak" w:date="2015-08-04T23:48:00Z">
        <w:r w:rsidRPr="00FE5CF7">
          <w:rPr>
            <w:rFonts w:ascii="Arial" w:hAnsi="Arial" w:cs="Arial"/>
            <w:b/>
            <w:rPrChange w:id="169" w:author="Craig Mak" w:date="2015-08-04T23:55:00Z">
              <w:rPr/>
            </w:rPrChange>
          </w:rPr>
          <w:t>Distance metric.</w:t>
        </w:r>
        <w:r w:rsidRPr="00FE64C8">
          <w:rPr>
            <w:rFonts w:ascii="Arial" w:hAnsi="Arial" w:cs="Arial"/>
            <w:rPrChange w:id="170" w:author="Craig Mak" w:date="2015-08-04T23:53:00Z">
              <w:rPr/>
            </w:rPrChange>
          </w:rPr>
          <w:t xml:space="preserve"> A measure of distance that obeys several mathematical properties, including the triangle inequality.</w:t>
        </w:r>
      </w:ins>
      <w:del w:id="171" w:author="Craig Mak" w:date="2015-08-04T23:44:00Z">
        <w:r w:rsidR="00641826" w:rsidRPr="00FE64C8" w:rsidDel="00FE64C8">
          <w:rPr>
            <w:rFonts w:ascii="Arial" w:hAnsi="Arial" w:cs="Arial"/>
            <w:w w:val="90"/>
            <w:rPrChange w:id="172" w:author="Craig Mak" w:date="2015-08-04T23:53:00Z">
              <w:rPr>
                <w:w w:val="90"/>
              </w:rPr>
            </w:rPrChange>
          </w:rPr>
          <w:delText>40</w:delText>
        </w:r>
      </w:del>
    </w:p>
    <w:p w14:paraId="4BE843BA" w14:textId="77777777" w:rsidR="00FE64C8" w:rsidRPr="00FE64C8" w:rsidRDefault="00FE64C8" w:rsidP="00FE64C8">
      <w:pPr>
        <w:pStyle w:val="BodyText"/>
        <w:keepLines/>
        <w:ind w:left="0" w:right="32"/>
        <w:rPr>
          <w:ins w:id="173" w:author="Craig Mak" w:date="2015-08-04T23:47:00Z"/>
          <w:rFonts w:ascii="Arial" w:hAnsi="Arial" w:cs="Arial"/>
          <w:w w:val="90"/>
          <w:rPrChange w:id="174" w:author="Craig Mak" w:date="2015-08-04T23:53:00Z">
            <w:rPr>
              <w:ins w:id="175" w:author="Craig Mak" w:date="2015-08-04T23:47:00Z"/>
              <w:w w:val="90"/>
            </w:rPr>
          </w:rPrChange>
        </w:rPr>
      </w:pPr>
    </w:p>
    <w:p w14:paraId="48416CD4" w14:textId="5FE90B9C" w:rsidR="00FE64C8" w:rsidRPr="00FE64C8" w:rsidRDefault="00FE64C8" w:rsidP="00FE64C8">
      <w:pPr>
        <w:pStyle w:val="BodyText"/>
        <w:keepLines/>
        <w:ind w:left="0" w:right="32"/>
        <w:rPr>
          <w:ins w:id="176" w:author="Craig Mak" w:date="2015-08-04T23:47:00Z"/>
          <w:rFonts w:ascii="Arial" w:hAnsi="Arial" w:cs="Arial"/>
          <w:w w:val="90"/>
          <w:rPrChange w:id="177" w:author="Craig Mak" w:date="2015-08-04T23:53:00Z">
            <w:rPr>
              <w:ins w:id="178" w:author="Craig Mak" w:date="2015-08-04T23:47:00Z"/>
              <w:w w:val="90"/>
            </w:rPr>
          </w:rPrChange>
        </w:rPr>
      </w:pPr>
      <w:ins w:id="179" w:author="Craig Mak" w:date="2015-08-04T23:47:00Z">
        <w:r w:rsidRPr="00FE5CF7">
          <w:rPr>
            <w:rFonts w:ascii="Arial" w:hAnsi="Arial" w:cs="Arial"/>
            <w:b/>
            <w:rPrChange w:id="180" w:author="Craig Mak" w:date="2015-08-04T23:55:00Z">
              <w:rPr/>
            </w:rPrChange>
          </w:rPr>
          <w:t>Covering spheres.</w:t>
        </w:r>
        <w:r w:rsidRPr="00FE64C8">
          <w:rPr>
            <w:rFonts w:ascii="Arial" w:hAnsi="Arial" w:cs="Arial"/>
            <w:rPrChange w:id="181" w:author="Craig Mak" w:date="2015-08-04T23:53:00Z">
              <w:rPr/>
            </w:rPrChange>
          </w:rPr>
          <w:t xml:space="preserve"> We define a set of spheres around existing points such that every point is contained in at least one sphere, and no sphere is empty.</w:t>
        </w:r>
      </w:ins>
    </w:p>
    <w:p w14:paraId="48544F13" w14:textId="77777777" w:rsidR="00FE64C8" w:rsidRPr="00FE64C8" w:rsidRDefault="00FE64C8" w:rsidP="00FE64C8">
      <w:pPr>
        <w:pStyle w:val="BodyText"/>
        <w:keepLines/>
        <w:ind w:left="0" w:right="32"/>
        <w:rPr>
          <w:ins w:id="182" w:author="Craig Mak" w:date="2015-08-04T23:51:00Z"/>
          <w:rFonts w:ascii="Arial" w:hAnsi="Arial" w:cs="Arial"/>
          <w:rPrChange w:id="183" w:author="Craig Mak" w:date="2015-08-04T23:53:00Z">
            <w:rPr>
              <w:ins w:id="184" w:author="Craig Mak" w:date="2015-08-04T23:51:00Z"/>
            </w:rPr>
          </w:rPrChange>
        </w:rPr>
      </w:pPr>
    </w:p>
    <w:p w14:paraId="4D97A37E" w14:textId="02CFBF08" w:rsidR="00FE64C8" w:rsidRPr="00FE64C8" w:rsidRDefault="00FE64C8" w:rsidP="00FE64C8">
      <w:pPr>
        <w:pStyle w:val="BodyText"/>
        <w:keepLines/>
        <w:ind w:left="0" w:right="32"/>
        <w:rPr>
          <w:ins w:id="185" w:author="Craig Mak" w:date="2015-08-04T23:51:00Z"/>
          <w:rFonts w:ascii="Arial" w:hAnsi="Arial" w:cs="Arial"/>
          <w:spacing w:val="-22"/>
          <w:rPrChange w:id="186" w:author="Craig Mak" w:date="2015-08-04T23:53:00Z">
            <w:rPr>
              <w:ins w:id="187" w:author="Craig Mak" w:date="2015-08-04T23:51:00Z"/>
              <w:spacing w:val="-22"/>
            </w:rPr>
          </w:rPrChange>
        </w:rPr>
      </w:pPr>
      <w:ins w:id="188" w:author="Craig Mak" w:date="2015-08-04T23:51:00Z">
        <w:r w:rsidRPr="00FE5CF7">
          <w:rPr>
            <w:rFonts w:ascii="Arial" w:hAnsi="Arial" w:cs="Arial"/>
            <w:b/>
            <w:rPrChange w:id="189" w:author="Craig Mak" w:date="2015-08-04T23:55:00Z">
              <w:rPr/>
            </w:rPrChange>
          </w:rPr>
          <w:t>Metric</w:t>
        </w:r>
        <w:r w:rsidRPr="00FE5CF7">
          <w:rPr>
            <w:rFonts w:ascii="Arial" w:hAnsi="Arial" w:cs="Arial"/>
            <w:b/>
            <w:spacing w:val="-27"/>
            <w:rPrChange w:id="190" w:author="Craig Mak" w:date="2015-08-04T23:55:00Z">
              <w:rPr>
                <w:spacing w:val="-27"/>
              </w:rPr>
            </w:rPrChange>
          </w:rPr>
          <w:t xml:space="preserve"> </w:t>
        </w:r>
        <w:r w:rsidRPr="00FE5CF7">
          <w:rPr>
            <w:rFonts w:ascii="Arial" w:hAnsi="Arial" w:cs="Arial"/>
            <w:b/>
            <w:spacing w:val="-3"/>
            <w:rPrChange w:id="191" w:author="Craig Mak" w:date="2015-08-04T23:55:00Z">
              <w:rPr>
                <w:spacing w:val="-3"/>
              </w:rPr>
            </w:rPrChange>
          </w:rPr>
          <w:t>entrop</w:t>
        </w:r>
        <w:r w:rsidRPr="00FE5CF7">
          <w:rPr>
            <w:rFonts w:ascii="Arial" w:hAnsi="Arial" w:cs="Arial"/>
            <w:b/>
            <w:spacing w:val="-2"/>
            <w:rPrChange w:id="192" w:author="Craig Mak" w:date="2015-08-04T23:55:00Z">
              <w:rPr>
                <w:spacing w:val="-2"/>
              </w:rPr>
            </w:rPrChange>
          </w:rPr>
          <w:t>y.</w:t>
        </w:r>
        <w:r w:rsidRPr="00FE64C8">
          <w:rPr>
            <w:rFonts w:ascii="Arial" w:hAnsi="Arial" w:cs="Arial"/>
            <w:spacing w:val="-2"/>
            <w:rPrChange w:id="193" w:author="Craig Mak" w:date="2015-08-04T23:53:00Z">
              <w:rPr>
                <w:spacing w:val="-2"/>
              </w:rPr>
            </w:rPrChange>
          </w:rPr>
          <w:t xml:space="preserve"> A</w:t>
        </w:r>
        <w:r w:rsidRPr="00FE64C8">
          <w:rPr>
            <w:rFonts w:ascii="Arial" w:hAnsi="Arial" w:cs="Arial"/>
            <w:spacing w:val="-27"/>
            <w:rPrChange w:id="194" w:author="Craig Mak" w:date="2015-08-04T23:53:00Z">
              <w:rPr>
                <w:spacing w:val="-27"/>
              </w:rPr>
            </w:rPrChange>
          </w:rPr>
          <w:t xml:space="preserve"> </w:t>
        </w:r>
        <w:r w:rsidRPr="00FE64C8">
          <w:rPr>
            <w:rFonts w:ascii="Arial" w:hAnsi="Arial" w:cs="Arial"/>
            <w:rPrChange w:id="195" w:author="Craig Mak" w:date="2015-08-04T23:53:00Z">
              <w:rPr/>
            </w:rPrChange>
          </w:rPr>
          <w:t>measure of</w:t>
        </w:r>
        <w:r w:rsidRPr="00FE64C8">
          <w:rPr>
            <w:rFonts w:ascii="Arial" w:hAnsi="Arial" w:cs="Arial"/>
            <w:spacing w:val="-27"/>
            <w:rPrChange w:id="196" w:author="Craig Mak" w:date="2015-08-04T23:53:00Z">
              <w:rPr>
                <w:spacing w:val="-27"/>
              </w:rPr>
            </w:rPrChange>
          </w:rPr>
          <w:t xml:space="preserve"> </w:t>
        </w:r>
        <w:r w:rsidRPr="00FE64C8">
          <w:rPr>
            <w:rFonts w:ascii="Arial" w:hAnsi="Arial" w:cs="Arial"/>
            <w:spacing w:val="-3"/>
            <w:rPrChange w:id="197" w:author="Craig Mak" w:date="2015-08-04T23:53:00Z">
              <w:rPr>
                <w:spacing w:val="-3"/>
              </w:rPr>
            </w:rPrChange>
          </w:rPr>
          <w:t>how</w:t>
        </w:r>
        <w:r w:rsidRPr="00FE64C8">
          <w:rPr>
            <w:rFonts w:ascii="Arial" w:hAnsi="Arial" w:cs="Arial"/>
            <w:spacing w:val="28"/>
            <w:w w:val="95"/>
            <w:rPrChange w:id="198" w:author="Craig Mak" w:date="2015-08-04T23:53:00Z">
              <w:rPr>
                <w:spacing w:val="28"/>
                <w:w w:val="95"/>
              </w:rPr>
            </w:rPrChange>
          </w:rPr>
          <w:t xml:space="preserve"> </w:t>
        </w:r>
        <w:r w:rsidRPr="00FE64C8">
          <w:rPr>
            <w:rFonts w:ascii="Arial" w:hAnsi="Arial" w:cs="Arial"/>
            <w:rPrChange w:id="199" w:author="Craig Mak" w:date="2015-08-04T23:53:00Z">
              <w:rPr/>
            </w:rPrChange>
          </w:rPr>
          <w:t>dissimilar</w:t>
        </w:r>
        <w:r w:rsidRPr="00FE64C8">
          <w:rPr>
            <w:rFonts w:ascii="Arial" w:hAnsi="Arial" w:cs="Arial"/>
            <w:spacing w:val="-23"/>
            <w:rPrChange w:id="200" w:author="Craig Mak" w:date="2015-08-04T23:53:00Z">
              <w:rPr>
                <w:spacing w:val="-23"/>
              </w:rPr>
            </w:rPrChange>
          </w:rPr>
          <w:t xml:space="preserve"> </w:t>
        </w:r>
      </w:ins>
      <w:ins w:id="201" w:author="Craig Mak" w:date="2015-08-05T00:01:00Z">
        <w:r w:rsidR="00883F44">
          <w:rPr>
            <w:rFonts w:ascii="Arial" w:hAnsi="Arial" w:cs="Arial"/>
          </w:rPr>
          <w:t>a</w:t>
        </w:r>
      </w:ins>
      <w:ins w:id="202" w:author="Craig Mak" w:date="2015-08-04T23:51:00Z">
        <w:r w:rsidRPr="00FE64C8">
          <w:rPr>
            <w:rFonts w:ascii="Arial" w:hAnsi="Arial" w:cs="Arial"/>
            <w:spacing w:val="-22"/>
            <w:rPrChange w:id="203" w:author="Craig Mak" w:date="2015-08-04T23:53:00Z">
              <w:rPr>
                <w:spacing w:val="-22"/>
              </w:rPr>
            </w:rPrChange>
          </w:rPr>
          <w:t xml:space="preserve"> </w:t>
        </w:r>
        <w:r w:rsidRPr="00FE64C8">
          <w:rPr>
            <w:rFonts w:ascii="Arial" w:hAnsi="Arial" w:cs="Arial"/>
            <w:rPrChange w:id="204" w:author="Craig Mak" w:date="2015-08-04T23:53:00Z">
              <w:rPr/>
            </w:rPrChange>
          </w:rPr>
          <w:t>dataset</w:t>
        </w:r>
        <w:r w:rsidRPr="00FE64C8">
          <w:rPr>
            <w:rFonts w:ascii="Arial" w:hAnsi="Arial" w:cs="Arial"/>
            <w:spacing w:val="-22"/>
            <w:rPrChange w:id="205" w:author="Craig Mak" w:date="2015-08-04T23:53:00Z">
              <w:rPr>
                <w:spacing w:val="-22"/>
              </w:rPr>
            </w:rPrChange>
          </w:rPr>
          <w:t xml:space="preserve"> </w:t>
        </w:r>
        <w:r w:rsidRPr="00FE64C8">
          <w:rPr>
            <w:rFonts w:ascii="Arial" w:hAnsi="Arial" w:cs="Arial"/>
            <w:rPrChange w:id="206" w:author="Craig Mak" w:date="2015-08-04T23:53:00Z">
              <w:rPr/>
            </w:rPrChange>
          </w:rPr>
          <w:t>is</w:t>
        </w:r>
        <w:r w:rsidRPr="00FE64C8">
          <w:rPr>
            <w:rFonts w:ascii="Arial" w:hAnsi="Arial" w:cs="Arial"/>
            <w:spacing w:val="-22"/>
            <w:rPrChange w:id="207" w:author="Craig Mak" w:date="2015-08-04T23:53:00Z">
              <w:rPr>
                <w:spacing w:val="-22"/>
              </w:rPr>
            </w:rPrChange>
          </w:rPr>
          <w:t xml:space="preserve"> </w:t>
        </w:r>
        <w:r w:rsidRPr="00FE64C8">
          <w:rPr>
            <w:rFonts w:ascii="Arial" w:hAnsi="Arial" w:cs="Arial"/>
            <w:rPrChange w:id="208" w:author="Craig Mak" w:date="2015-08-04T23:53:00Z">
              <w:rPr/>
            </w:rPrChange>
          </w:rPr>
          <w:t>from</w:t>
        </w:r>
        <w:r w:rsidRPr="00FE64C8">
          <w:rPr>
            <w:rFonts w:ascii="Arial" w:hAnsi="Arial" w:cs="Arial"/>
            <w:spacing w:val="-23"/>
            <w:rPrChange w:id="209" w:author="Craig Mak" w:date="2015-08-04T23:53:00Z">
              <w:rPr>
                <w:spacing w:val="-23"/>
              </w:rPr>
            </w:rPrChange>
          </w:rPr>
          <w:t xml:space="preserve"> </w:t>
        </w:r>
        <w:r w:rsidRPr="00FE64C8">
          <w:rPr>
            <w:rFonts w:ascii="Arial" w:hAnsi="Arial" w:cs="Arial"/>
            <w:rPrChange w:id="210" w:author="Craig Mak" w:date="2015-08-04T23:53:00Z">
              <w:rPr/>
            </w:rPrChange>
          </w:rPr>
          <w:t>itself</w:t>
        </w:r>
        <w:r w:rsidRPr="00FE64C8">
          <w:rPr>
            <w:rFonts w:ascii="Arial" w:hAnsi="Arial" w:cs="Arial"/>
            <w:spacing w:val="-22"/>
            <w:rPrChange w:id="211" w:author="Craig Mak" w:date="2015-08-04T23:53:00Z">
              <w:rPr>
                <w:spacing w:val="-22"/>
              </w:rPr>
            </w:rPrChange>
          </w:rPr>
          <w:t>.</w:t>
        </w:r>
      </w:ins>
      <w:ins w:id="212" w:author="Craig Mak" w:date="2015-08-05T00:29:00Z">
        <w:r w:rsidR="00202DCE">
          <w:rPr>
            <w:rFonts w:ascii="Arial" w:hAnsi="Arial" w:cs="Arial"/>
            <w:spacing w:val="-22"/>
          </w:rPr>
          <w:t xml:space="preserve"> Defined as the number of covering spheres.</w:t>
        </w:r>
      </w:ins>
    </w:p>
    <w:p w14:paraId="18AF29CD" w14:textId="77777777" w:rsidR="00FE64C8" w:rsidRDefault="00FE64C8" w:rsidP="00FE64C8">
      <w:pPr>
        <w:pStyle w:val="BodyText"/>
        <w:keepLines/>
        <w:ind w:left="0" w:right="32"/>
        <w:rPr>
          <w:ins w:id="213" w:author="Craig Mak" w:date="2015-08-05T00:32:00Z"/>
          <w:rFonts w:ascii="Arial" w:hAnsi="Arial" w:cs="Arial"/>
          <w:spacing w:val="-22"/>
        </w:rPr>
      </w:pPr>
    </w:p>
    <w:p w14:paraId="7AEB5317" w14:textId="69E21461" w:rsidR="00DB6E37" w:rsidRPr="00DB6E37" w:rsidRDefault="00DB6E37" w:rsidP="00FE64C8">
      <w:pPr>
        <w:pStyle w:val="BodyText"/>
        <w:keepLines/>
        <w:ind w:left="0" w:right="32"/>
        <w:rPr>
          <w:ins w:id="214" w:author="Craig Mak" w:date="2015-08-05T00:32:00Z"/>
          <w:rFonts w:ascii="Arial" w:hAnsi="Arial" w:cs="Arial"/>
          <w:rPrChange w:id="215" w:author="Craig Mak" w:date="2015-08-05T00:32:00Z">
            <w:rPr>
              <w:ins w:id="216" w:author="Craig Mak" w:date="2015-08-05T00:32:00Z"/>
              <w:rFonts w:ascii="Arial" w:hAnsi="Arial" w:cs="Arial"/>
              <w:spacing w:val="-22"/>
            </w:rPr>
          </w:rPrChange>
        </w:rPr>
      </w:pPr>
      <w:ins w:id="217" w:author="Craig Mak" w:date="2015-08-05T00:32:00Z">
        <w:r w:rsidRPr="00467E3F">
          <w:rPr>
            <w:rFonts w:ascii="Arial" w:hAnsi="Arial" w:cs="Arial"/>
            <w:b/>
          </w:rPr>
          <w:t>Fractal</w:t>
        </w:r>
        <w:r w:rsidRPr="00467E3F">
          <w:rPr>
            <w:rFonts w:ascii="Arial" w:hAnsi="Arial" w:cs="Arial"/>
            <w:b/>
            <w:spacing w:val="-22"/>
          </w:rPr>
          <w:t xml:space="preserve"> </w:t>
        </w:r>
        <w:r w:rsidRPr="00467E3F">
          <w:rPr>
            <w:rFonts w:ascii="Arial" w:hAnsi="Arial" w:cs="Arial"/>
            <w:b/>
          </w:rPr>
          <w:t>dimension</w:t>
        </w:r>
        <w:r w:rsidRPr="00467E3F">
          <w:rPr>
            <w:rFonts w:ascii="Arial" w:hAnsi="Arial" w:cs="Arial"/>
            <w:b/>
            <w:spacing w:val="-22"/>
          </w:rPr>
          <w:t>.</w:t>
        </w:r>
        <w:r w:rsidRPr="00467E3F">
          <w:rPr>
            <w:rFonts w:ascii="Arial" w:hAnsi="Arial" w:cs="Arial"/>
            <w:spacing w:val="-22"/>
          </w:rPr>
          <w:t xml:space="preserve"> A </w:t>
        </w:r>
        <w:r w:rsidRPr="00467E3F">
          <w:rPr>
            <w:rFonts w:ascii="Arial" w:hAnsi="Arial" w:cs="Arial"/>
          </w:rPr>
          <w:t>measure of</w:t>
        </w:r>
        <w:r w:rsidRPr="00467E3F">
          <w:rPr>
            <w:rFonts w:ascii="Arial" w:hAnsi="Arial" w:cs="Arial"/>
            <w:spacing w:val="-23"/>
          </w:rPr>
          <w:t xml:space="preserve"> </w:t>
        </w:r>
        <w:r w:rsidRPr="00467E3F">
          <w:rPr>
            <w:rFonts w:ascii="Arial" w:hAnsi="Arial" w:cs="Arial"/>
            <w:spacing w:val="-3"/>
          </w:rPr>
          <w:t>how</w:t>
        </w:r>
        <w:r w:rsidRPr="00467E3F">
          <w:rPr>
            <w:rFonts w:ascii="Arial" w:hAnsi="Arial" w:cs="Arial"/>
            <w:spacing w:val="-22"/>
          </w:rPr>
          <w:t xml:space="preserve"> </w:t>
        </w:r>
        <w:r w:rsidRPr="00467E3F">
          <w:rPr>
            <w:rFonts w:ascii="Arial" w:hAnsi="Arial" w:cs="Arial"/>
          </w:rPr>
          <w:t>the</w:t>
        </w:r>
        <w:r w:rsidRPr="00467E3F">
          <w:rPr>
            <w:rFonts w:ascii="Arial" w:hAnsi="Arial" w:cs="Arial"/>
            <w:spacing w:val="20"/>
            <w:w w:val="95"/>
          </w:rPr>
          <w:t xml:space="preserve"> </w:t>
        </w:r>
        <w:r w:rsidRPr="00467E3F">
          <w:rPr>
            <w:rFonts w:ascii="Arial" w:hAnsi="Arial" w:cs="Arial"/>
            <w:spacing w:val="-3"/>
          </w:rPr>
          <w:t>number</w:t>
        </w:r>
        <w:r w:rsidRPr="00467E3F">
          <w:rPr>
            <w:rFonts w:ascii="Arial" w:hAnsi="Arial" w:cs="Arial"/>
            <w:spacing w:val="-2"/>
          </w:rPr>
          <w:t xml:space="preserve"> </w:t>
        </w:r>
        <w:r w:rsidRPr="00467E3F">
          <w:rPr>
            <w:rFonts w:ascii="Arial" w:hAnsi="Arial" w:cs="Arial"/>
          </w:rPr>
          <w:t>of</w:t>
        </w:r>
        <w:r w:rsidRPr="00467E3F">
          <w:rPr>
            <w:rFonts w:ascii="Arial" w:hAnsi="Arial" w:cs="Arial"/>
            <w:spacing w:val="-2"/>
          </w:rPr>
          <w:t xml:space="preserve"> </w:t>
        </w:r>
        <w:del w:id="218" w:author="Noah Daniels" w:date="2015-08-05T14:30:00Z">
          <w:r w:rsidRPr="00467E3F" w:rsidDel="007E374A">
            <w:rPr>
              <w:rFonts w:ascii="Arial" w:hAnsi="Arial" w:cs="Arial"/>
            </w:rPr>
            <w:delText>spheres</w:delText>
          </w:r>
          <w:r w:rsidRPr="00467E3F" w:rsidDel="007E374A">
            <w:rPr>
              <w:rFonts w:ascii="Arial" w:hAnsi="Arial" w:cs="Arial"/>
              <w:spacing w:val="-1"/>
            </w:rPr>
            <w:delText xml:space="preserve"> </w:delText>
          </w:r>
          <w:r w:rsidRPr="00467E3F" w:rsidDel="007E374A">
            <w:rPr>
              <w:rFonts w:ascii="Arial" w:hAnsi="Arial" w:cs="Arial"/>
            </w:rPr>
            <w:delText>needed</w:delText>
          </w:r>
          <w:r w:rsidRPr="00467E3F" w:rsidDel="007E374A">
            <w:rPr>
              <w:rFonts w:ascii="Arial" w:hAnsi="Arial" w:cs="Arial"/>
              <w:spacing w:val="-1"/>
            </w:rPr>
            <w:delText xml:space="preserve"> </w:delText>
          </w:r>
          <w:r w:rsidRPr="00467E3F" w:rsidDel="007E374A">
            <w:rPr>
              <w:rFonts w:ascii="Arial" w:hAnsi="Arial" w:cs="Arial"/>
            </w:rPr>
            <w:delText>to</w:delText>
          </w:r>
          <w:r w:rsidRPr="00467E3F" w:rsidDel="007E374A">
            <w:rPr>
              <w:rFonts w:ascii="Arial" w:hAnsi="Arial" w:cs="Arial"/>
              <w:spacing w:val="-2"/>
            </w:rPr>
            <w:delText xml:space="preserve"> </w:delText>
          </w:r>
          <w:r w:rsidRPr="00467E3F" w:rsidDel="007E374A">
            <w:rPr>
              <w:rFonts w:ascii="Arial" w:hAnsi="Arial" w:cs="Arial"/>
              <w:spacing w:val="-4"/>
            </w:rPr>
            <w:delText>co</w:delText>
          </w:r>
          <w:r w:rsidRPr="00467E3F" w:rsidDel="007E374A">
            <w:rPr>
              <w:rFonts w:ascii="Arial" w:hAnsi="Arial" w:cs="Arial"/>
              <w:spacing w:val="-3"/>
            </w:rPr>
            <w:delText>v</w:delText>
          </w:r>
          <w:r w:rsidRPr="00467E3F" w:rsidDel="007E374A">
            <w:rPr>
              <w:rFonts w:ascii="Arial" w:hAnsi="Arial" w:cs="Arial"/>
              <w:spacing w:val="-4"/>
            </w:rPr>
            <w:delText>er</w:delText>
          </w:r>
          <w:r w:rsidRPr="00467E3F" w:rsidDel="007E374A">
            <w:rPr>
              <w:rFonts w:ascii="Arial" w:hAnsi="Arial" w:cs="Arial"/>
              <w:spacing w:val="-2"/>
            </w:rPr>
            <w:delText xml:space="preserve"> </w:delText>
          </w:r>
          <w:r w:rsidRPr="00467E3F" w:rsidDel="007E374A">
            <w:rPr>
              <w:rFonts w:ascii="Arial" w:hAnsi="Arial" w:cs="Arial"/>
            </w:rPr>
            <w:delText>all</w:delText>
          </w:r>
          <w:r w:rsidRPr="00467E3F" w:rsidDel="007E374A">
            <w:rPr>
              <w:rFonts w:ascii="Arial" w:hAnsi="Arial" w:cs="Arial"/>
              <w:spacing w:val="-1"/>
            </w:rPr>
            <w:delText xml:space="preserve"> </w:delText>
          </w:r>
          <w:r w:rsidRPr="00467E3F" w:rsidDel="007E374A">
            <w:rPr>
              <w:rFonts w:ascii="Arial" w:hAnsi="Arial" w:cs="Arial"/>
            </w:rPr>
            <w:delText>points</w:delText>
          </w:r>
          <w:r w:rsidRPr="00467E3F" w:rsidDel="007E374A">
            <w:rPr>
              <w:rFonts w:ascii="Arial" w:hAnsi="Arial" w:cs="Arial"/>
              <w:spacing w:val="-2"/>
            </w:rPr>
            <w:delText xml:space="preserve"> </w:delText>
          </w:r>
          <w:r w:rsidRPr="00467E3F" w:rsidDel="007E374A">
            <w:rPr>
              <w:rFonts w:ascii="Arial" w:hAnsi="Arial" w:cs="Arial"/>
            </w:rPr>
            <w:delText>in</w:delText>
          </w:r>
          <w:r w:rsidRPr="00467E3F" w:rsidDel="007E374A">
            <w:rPr>
              <w:rFonts w:ascii="Arial" w:hAnsi="Arial" w:cs="Arial"/>
              <w:spacing w:val="-1"/>
            </w:rPr>
            <w:delText xml:space="preserve"> </w:delText>
          </w:r>
          <w:r w:rsidRPr="00467E3F" w:rsidDel="007E374A">
            <w:rPr>
              <w:rFonts w:ascii="Arial" w:hAnsi="Arial" w:cs="Arial"/>
            </w:rPr>
            <w:delText>a</w:delText>
          </w:r>
          <w:r w:rsidRPr="00467E3F" w:rsidDel="007E374A">
            <w:rPr>
              <w:rFonts w:ascii="Arial" w:hAnsi="Arial" w:cs="Arial"/>
              <w:spacing w:val="-2"/>
            </w:rPr>
            <w:delText xml:space="preserve"> </w:delText>
          </w:r>
          <w:r w:rsidRPr="00467E3F" w:rsidDel="007E374A">
            <w:rPr>
              <w:rFonts w:ascii="Arial" w:hAnsi="Arial" w:cs="Arial"/>
            </w:rPr>
            <w:delText>database</w:delText>
          </w:r>
        </w:del>
      </w:ins>
      <w:ins w:id="219" w:author="Noah Daniels" w:date="2015-08-05T14:30:00Z">
        <w:r w:rsidR="007E374A">
          <w:rPr>
            <w:rFonts w:ascii="Arial" w:hAnsi="Arial" w:cs="Arial"/>
          </w:rPr>
          <w:t xml:space="preserve">points in </w:t>
        </w:r>
      </w:ins>
      <w:ins w:id="220" w:author="Noah Daniels" w:date="2015-08-05T14:33:00Z">
        <w:r w:rsidR="00A12E35">
          <w:rPr>
            <w:rFonts w:ascii="Arial" w:hAnsi="Arial" w:cs="Arial"/>
          </w:rPr>
          <w:t xml:space="preserve">contained within </w:t>
        </w:r>
      </w:ins>
      <w:bookmarkStart w:id="221" w:name="_GoBack"/>
      <w:bookmarkEnd w:id="221"/>
      <w:ins w:id="222" w:author="Noah Daniels" w:date="2015-08-05T14:30:00Z">
        <w:r w:rsidR="007E374A">
          <w:rPr>
            <w:rFonts w:ascii="Arial" w:hAnsi="Arial" w:cs="Arial"/>
          </w:rPr>
          <w:t>a sphere</w:t>
        </w:r>
      </w:ins>
      <w:ins w:id="223" w:author="Craig Mak" w:date="2015-08-05T00:32:00Z">
        <w:r w:rsidRPr="00467E3F">
          <w:rPr>
            <w:rFonts w:ascii="Arial" w:hAnsi="Arial" w:cs="Arial"/>
            <w:spacing w:val="-1"/>
          </w:rPr>
          <w:t xml:space="preserve"> </w:t>
        </w:r>
        <w:r w:rsidRPr="00467E3F">
          <w:rPr>
            <w:rFonts w:ascii="Arial" w:hAnsi="Arial" w:cs="Arial"/>
          </w:rPr>
          <w:t>scales</w:t>
        </w:r>
        <w:r w:rsidRPr="00467E3F">
          <w:rPr>
            <w:rFonts w:ascii="Arial" w:hAnsi="Arial" w:cs="Arial"/>
            <w:spacing w:val="-1"/>
          </w:rPr>
          <w:t xml:space="preserve"> </w:t>
        </w:r>
        <w:r w:rsidRPr="00467E3F">
          <w:rPr>
            <w:rFonts w:ascii="Arial" w:hAnsi="Arial" w:cs="Arial"/>
          </w:rPr>
          <w:t>with</w:t>
        </w:r>
        <w:r w:rsidRPr="00467E3F">
          <w:rPr>
            <w:rFonts w:ascii="Arial" w:hAnsi="Arial" w:cs="Arial"/>
            <w:spacing w:val="-1"/>
          </w:rPr>
          <w:t xml:space="preserve"> </w:t>
        </w:r>
        <w:r w:rsidRPr="00467E3F">
          <w:rPr>
            <w:rFonts w:ascii="Arial" w:hAnsi="Arial" w:cs="Arial"/>
          </w:rPr>
          <w:t>the</w:t>
        </w:r>
        <w:r w:rsidRPr="00467E3F">
          <w:rPr>
            <w:rFonts w:ascii="Arial" w:hAnsi="Arial" w:cs="Arial"/>
            <w:spacing w:val="27"/>
            <w:w w:val="95"/>
          </w:rPr>
          <w:t xml:space="preserve"> </w:t>
        </w:r>
        <w:r w:rsidRPr="00467E3F">
          <w:rPr>
            <w:rFonts w:ascii="Arial" w:hAnsi="Arial" w:cs="Arial"/>
          </w:rPr>
          <w:t>radi</w:t>
        </w:r>
      </w:ins>
      <w:ins w:id="224" w:author="Noah Daniels" w:date="2015-08-05T14:30:00Z">
        <w:r w:rsidR="007E374A">
          <w:rPr>
            <w:rFonts w:ascii="Arial" w:hAnsi="Arial" w:cs="Arial"/>
          </w:rPr>
          <w:t>us</w:t>
        </w:r>
      </w:ins>
      <w:ins w:id="225" w:author="Craig Mak" w:date="2015-08-05T00:32:00Z">
        <w:del w:id="226" w:author="Noah Daniels" w:date="2015-08-05T14:30:00Z">
          <w:r w:rsidRPr="00467E3F" w:rsidDel="007E374A">
            <w:rPr>
              <w:rFonts w:ascii="Arial" w:hAnsi="Arial" w:cs="Arial"/>
            </w:rPr>
            <w:delText>i</w:delText>
          </w:r>
        </w:del>
        <w:r w:rsidRPr="00467E3F">
          <w:rPr>
            <w:rFonts w:ascii="Arial" w:hAnsi="Arial" w:cs="Arial"/>
          </w:rPr>
          <w:t xml:space="preserve"> of th</w:t>
        </w:r>
      </w:ins>
      <w:ins w:id="227" w:author="Noah Daniels" w:date="2015-08-05T14:30:00Z">
        <w:r w:rsidR="007E374A">
          <w:rPr>
            <w:rFonts w:ascii="Arial" w:hAnsi="Arial" w:cs="Arial"/>
          </w:rPr>
          <w:t>at</w:t>
        </w:r>
      </w:ins>
      <w:ins w:id="228" w:author="Craig Mak" w:date="2015-08-05T00:32:00Z">
        <w:del w:id="229" w:author="Noah Daniels" w:date="2015-08-05T14:30:00Z">
          <w:r w:rsidRPr="00467E3F" w:rsidDel="007E374A">
            <w:rPr>
              <w:rFonts w:ascii="Arial" w:hAnsi="Arial" w:cs="Arial"/>
            </w:rPr>
            <w:delText>ose</w:delText>
          </w:r>
        </w:del>
        <w:r w:rsidRPr="00467E3F">
          <w:rPr>
            <w:rFonts w:ascii="Arial" w:hAnsi="Arial" w:cs="Arial"/>
          </w:rPr>
          <w:t xml:space="preserve"> sphere</w:t>
        </w:r>
        <w:del w:id="230" w:author="Noah Daniels" w:date="2015-08-05T14:30:00Z">
          <w:r w:rsidRPr="00467E3F" w:rsidDel="007E374A">
            <w:rPr>
              <w:rFonts w:ascii="Arial" w:hAnsi="Arial" w:cs="Arial"/>
            </w:rPr>
            <w:delText>s</w:delText>
          </w:r>
        </w:del>
        <w:r w:rsidRPr="00467E3F">
          <w:rPr>
            <w:rFonts w:ascii="Arial" w:hAnsi="Arial" w:cs="Arial"/>
          </w:rPr>
          <w:t>.</w:t>
        </w:r>
      </w:ins>
    </w:p>
    <w:p w14:paraId="30DF907E" w14:textId="77777777" w:rsidR="00DB6E37" w:rsidRPr="00FE64C8" w:rsidRDefault="00DB6E37" w:rsidP="00FE64C8">
      <w:pPr>
        <w:pStyle w:val="BodyText"/>
        <w:keepLines/>
        <w:ind w:left="0" w:right="32"/>
        <w:rPr>
          <w:ins w:id="231" w:author="Craig Mak" w:date="2015-08-04T23:51:00Z"/>
          <w:rFonts w:ascii="Arial" w:hAnsi="Arial" w:cs="Arial"/>
          <w:spacing w:val="-22"/>
          <w:rPrChange w:id="232" w:author="Craig Mak" w:date="2015-08-04T23:53:00Z">
            <w:rPr>
              <w:ins w:id="233" w:author="Craig Mak" w:date="2015-08-04T23:51:00Z"/>
              <w:spacing w:val="-22"/>
            </w:rPr>
          </w:rPrChange>
        </w:rPr>
      </w:pPr>
    </w:p>
    <w:p w14:paraId="0F8D7B52" w14:textId="72286521" w:rsidR="00202DCE" w:rsidRDefault="00FE64C8">
      <w:pPr>
        <w:autoSpaceDE w:val="0"/>
        <w:autoSpaceDN w:val="0"/>
        <w:adjustRightInd w:val="0"/>
        <w:spacing w:after="240"/>
        <w:rPr>
          <w:ins w:id="234" w:author="Craig Mak" w:date="2015-08-05T00:30:00Z"/>
          <w:rFonts w:ascii="Arial" w:hAnsi="Arial" w:cs="Arial"/>
        </w:rPr>
        <w:pPrChange w:id="235" w:author="Craig Mak" w:date="2015-08-04T23:55:00Z">
          <w:pPr>
            <w:pStyle w:val="BodyText"/>
            <w:keepLines/>
            <w:ind w:left="0" w:right="32"/>
          </w:pPr>
        </w:pPrChange>
      </w:pPr>
      <w:ins w:id="236" w:author="Craig Mak" w:date="2015-08-04T23:53:00Z">
        <w:r w:rsidRPr="00FE5CF7">
          <w:rPr>
            <w:rFonts w:ascii="Arial" w:hAnsi="Arial" w:cs="Arial"/>
            <w:b/>
            <w:sz w:val="24"/>
            <w:szCs w:val="24"/>
            <w:rPrChange w:id="237" w:author="Craig Mak" w:date="2015-08-04T23:55:00Z">
              <w:rPr>
                <w:rFonts w:ascii="Arial" w:hAnsi="Arial" w:cs="Arial"/>
              </w:rPr>
            </w:rPrChange>
          </w:rPr>
          <w:t>Information-theoretic entropy.</w:t>
        </w:r>
        <w:r w:rsidRPr="00883F44">
          <w:rPr>
            <w:rFonts w:ascii="Arial" w:hAnsi="Arial" w:cs="Arial"/>
            <w:sz w:val="24"/>
            <w:szCs w:val="24"/>
          </w:rPr>
          <w:t xml:space="preserve"> O</w:t>
        </w:r>
        <w:r w:rsidRPr="00FE64C8">
          <w:rPr>
            <w:rFonts w:ascii="Arial" w:hAnsi="Arial" w:cs="Arial"/>
            <w:sz w:val="24"/>
            <w:szCs w:val="24"/>
            <w:rPrChange w:id="238" w:author="Craig Mak" w:date="2015-08-04T23:53:00Z">
              <w:rPr>
                <w:rFonts w:ascii="Times" w:hAnsi="Times" w:cs="Times"/>
                <w:sz w:val="32"/>
                <w:szCs w:val="32"/>
              </w:rPr>
            </w:rPrChange>
          </w:rPr>
          <w:t>ften used in data compress</w:t>
        </w:r>
        <w:r w:rsidR="00FE5CF7" w:rsidRPr="00883F44">
          <w:rPr>
            <w:rFonts w:ascii="Arial" w:hAnsi="Arial" w:cs="Arial"/>
            <w:sz w:val="24"/>
            <w:szCs w:val="24"/>
          </w:rPr>
          <w:t>ion as a short</w:t>
        </w:r>
        <w:r w:rsidRPr="00FE64C8">
          <w:rPr>
            <w:rFonts w:ascii="Arial" w:hAnsi="Arial" w:cs="Arial"/>
            <w:sz w:val="24"/>
            <w:szCs w:val="24"/>
            <w:rPrChange w:id="239" w:author="Craig Mak" w:date="2015-08-04T23:53:00Z">
              <w:rPr>
                <w:rFonts w:ascii="Times" w:hAnsi="Times" w:cs="Times"/>
                <w:sz w:val="32"/>
                <w:szCs w:val="32"/>
              </w:rPr>
            </w:rPrChange>
          </w:rPr>
          <w:t xml:space="preserve">hand for the number of bits needed to encode </w:t>
        </w:r>
      </w:ins>
      <w:ins w:id="240" w:author="Craig Mak" w:date="2015-08-04T23:54:00Z">
        <w:r w:rsidR="00FE5CF7">
          <w:rPr>
            <w:rFonts w:ascii="Arial" w:hAnsi="Arial" w:cs="Arial"/>
            <w:sz w:val="24"/>
            <w:szCs w:val="24"/>
          </w:rPr>
          <w:t>a</w:t>
        </w:r>
      </w:ins>
      <w:ins w:id="241" w:author="Craig Mak" w:date="2015-08-04T23:53:00Z">
        <w:r w:rsidRPr="00FE64C8">
          <w:rPr>
            <w:rFonts w:ascii="Arial" w:hAnsi="Arial" w:cs="Arial"/>
            <w:sz w:val="24"/>
            <w:szCs w:val="24"/>
            <w:rPrChange w:id="242" w:author="Craig Mak" w:date="2015-08-04T23:53:00Z">
              <w:rPr>
                <w:rFonts w:ascii="Times" w:hAnsi="Times" w:cs="Times"/>
                <w:sz w:val="32"/>
                <w:szCs w:val="32"/>
              </w:rPr>
            </w:rPrChange>
          </w:rPr>
          <w:t xml:space="preserve"> database, or a measure of the randomness of that database</w:t>
        </w:r>
      </w:ins>
      <w:ins w:id="243" w:author="Craig Mak" w:date="2015-08-05T00:11:00Z">
        <w:r w:rsidR="00002864">
          <w:rPr>
            <w:rFonts w:ascii="Arial" w:hAnsi="Arial" w:cs="Arial"/>
            <w:sz w:val="24"/>
            <w:szCs w:val="24"/>
          </w:rPr>
          <w:t>.</w:t>
        </w:r>
      </w:ins>
    </w:p>
    <w:p w14:paraId="199487BF" w14:textId="2D7B8416" w:rsidR="00202DCE" w:rsidRPr="00467E3F" w:rsidRDefault="00202DCE" w:rsidP="00202DCE">
      <w:pPr>
        <w:pStyle w:val="BodyText"/>
        <w:keepLines/>
        <w:ind w:left="0" w:right="32"/>
        <w:rPr>
          <w:ins w:id="244" w:author="Craig Mak" w:date="2015-08-05T00:30:00Z"/>
          <w:rFonts w:ascii="Arial" w:hAnsi="Arial" w:cs="Arial"/>
        </w:rPr>
      </w:pPr>
      <w:ins w:id="245" w:author="Craig Mak" w:date="2015-08-05T00:30:00Z">
        <w:r w:rsidRPr="00467E3F">
          <w:rPr>
            <w:rFonts w:ascii="Arial" w:hAnsi="Arial" w:cs="Arial"/>
            <w:b/>
          </w:rPr>
          <w:t>Pattern matching.</w:t>
        </w:r>
        <w:r w:rsidRPr="00467E3F">
          <w:rPr>
            <w:rFonts w:ascii="Arial" w:hAnsi="Arial" w:cs="Arial"/>
          </w:rPr>
          <w:t xml:space="preserve"> Refers to searching for matches that might differ in specific ways from a query, such as wildcards or </w:t>
        </w:r>
        <w:r>
          <w:rPr>
            <w:rFonts w:ascii="Arial" w:hAnsi="Arial" w:cs="Arial"/>
          </w:rPr>
          <w:t>gaps</w:t>
        </w:r>
        <w:del w:id="246" w:author="Noah Daniels" w:date="2015-08-05T14:32:00Z">
          <w:r w:rsidRPr="00467E3F" w:rsidDel="007E374A">
            <w:rPr>
              <w:rFonts w:ascii="Arial" w:hAnsi="Arial" w:cs="Arial"/>
              <w:b/>
              <w:u w:val="single"/>
            </w:rPr>
            <w:delText>[AU: ‘gaps’ OK</w:delText>
          </w:r>
          <w:r w:rsidDel="007E374A">
            <w:rPr>
              <w:rFonts w:ascii="Arial" w:hAnsi="Arial" w:cs="Arial"/>
              <w:b/>
              <w:u w:val="single"/>
            </w:rPr>
            <w:delText xml:space="preserve"> instead of ‘regular expressions’</w:delText>
          </w:r>
          <w:r w:rsidRPr="00467E3F" w:rsidDel="007E374A">
            <w:rPr>
              <w:rFonts w:ascii="Arial" w:hAnsi="Arial" w:cs="Arial"/>
              <w:b/>
              <w:u w:val="single"/>
            </w:rPr>
            <w:delText>?</w:delText>
          </w:r>
          <w:r w:rsidDel="007E374A">
            <w:rPr>
              <w:rFonts w:ascii="Arial" w:hAnsi="Arial" w:cs="Arial"/>
              <w:b/>
              <w:u w:val="single"/>
            </w:rPr>
            <w:delText xml:space="preserve"> More familiar to biologists.</w:delText>
          </w:r>
          <w:r w:rsidRPr="00467E3F" w:rsidDel="007E374A">
            <w:rPr>
              <w:rFonts w:ascii="Arial" w:hAnsi="Arial" w:cs="Arial"/>
              <w:b/>
              <w:u w:val="single"/>
            </w:rPr>
            <w:delText>]</w:delText>
          </w:r>
        </w:del>
        <w:r w:rsidRPr="00467E3F">
          <w:rPr>
            <w:rFonts w:ascii="Arial" w:hAnsi="Arial" w:cs="Arial"/>
          </w:rPr>
          <w:t>, as opposed to searching for all database entries within a</w:t>
        </w:r>
        <w:r>
          <w:rPr>
            <w:rFonts w:ascii="Arial" w:hAnsi="Arial" w:cs="Arial"/>
          </w:rPr>
          <w:t xml:space="preserve"> sphere</w:t>
        </w:r>
      </w:ins>
      <w:ins w:id="247" w:author="Craig Mak" w:date="2015-08-05T00:31:00Z">
        <w:r w:rsidR="00C6233A">
          <w:rPr>
            <w:rFonts w:ascii="Arial" w:hAnsi="Arial" w:cs="Arial"/>
          </w:rPr>
          <w:t xml:space="preserve"> </w:t>
        </w:r>
      </w:ins>
      <w:ins w:id="248" w:author="Craig Mak" w:date="2015-08-05T00:30:00Z">
        <w:r>
          <w:rPr>
            <w:rFonts w:ascii="Arial" w:hAnsi="Arial" w:cs="Arial"/>
          </w:rPr>
          <w:t>of</w:t>
        </w:r>
      </w:ins>
      <w:ins w:id="249" w:author="Craig Mak" w:date="2015-08-05T00:31:00Z">
        <w:del w:id="250" w:author="Noah Daniels" w:date="2015-08-05T14:32:00Z">
          <w:r w:rsidR="00C6233A" w:rsidRPr="00467E3F" w:rsidDel="007E374A">
            <w:rPr>
              <w:rFonts w:ascii="Arial" w:hAnsi="Arial" w:cs="Arial"/>
              <w:b/>
              <w:u w:val="single"/>
            </w:rPr>
            <w:delText xml:space="preserve">[AU: </w:delText>
          </w:r>
          <w:r w:rsidR="00C6233A" w:rsidDel="007E374A">
            <w:rPr>
              <w:rFonts w:ascii="Arial" w:hAnsi="Arial" w:cs="Arial"/>
              <w:b/>
              <w:u w:val="single"/>
            </w:rPr>
            <w:delText xml:space="preserve">added ‘sphere of’ here. </w:delText>
          </w:r>
          <w:r w:rsidR="00C6233A" w:rsidRPr="00467E3F" w:rsidDel="007E374A">
            <w:rPr>
              <w:rFonts w:ascii="Arial" w:hAnsi="Arial" w:cs="Arial"/>
              <w:b/>
              <w:u w:val="single"/>
            </w:rPr>
            <w:delText>OK?]</w:delText>
          </w:r>
        </w:del>
      </w:ins>
      <w:ins w:id="251" w:author="Craig Mak" w:date="2015-08-05T00:30:00Z">
        <w:r>
          <w:rPr>
            <w:rFonts w:ascii="Arial" w:hAnsi="Arial" w:cs="Arial"/>
          </w:rPr>
          <w:t xml:space="preserve"> a</w:t>
        </w:r>
        <w:r w:rsidRPr="00467E3F">
          <w:rPr>
            <w:rFonts w:ascii="Arial" w:hAnsi="Arial" w:cs="Arial"/>
          </w:rPr>
          <w:t xml:space="preserve"> specified radius as defined by an arbitrary distance function.</w:t>
        </w:r>
      </w:ins>
    </w:p>
    <w:p w14:paraId="41C0B961" w14:textId="77777777" w:rsidR="00202DCE" w:rsidRPr="00FE5CF7" w:rsidRDefault="00202DCE">
      <w:pPr>
        <w:autoSpaceDE w:val="0"/>
        <w:autoSpaceDN w:val="0"/>
        <w:adjustRightInd w:val="0"/>
        <w:spacing w:after="240"/>
        <w:rPr>
          <w:ins w:id="252" w:author="Craig Mak" w:date="2015-08-04T23:52:00Z"/>
          <w:rFonts w:ascii="Arial" w:hAnsi="Arial" w:cs="Arial"/>
          <w:rPrChange w:id="253" w:author="Craig Mak" w:date="2015-08-04T23:55:00Z">
            <w:rPr>
              <w:ins w:id="254" w:author="Craig Mak" w:date="2015-08-04T23:52:00Z"/>
              <w:spacing w:val="-22"/>
            </w:rPr>
          </w:rPrChange>
        </w:rPr>
        <w:pPrChange w:id="255" w:author="Craig Mak" w:date="2015-08-04T23:55:00Z">
          <w:pPr>
            <w:pStyle w:val="BodyText"/>
            <w:keepLines/>
            <w:ind w:left="0" w:right="32"/>
          </w:pPr>
        </w:pPrChange>
      </w:pPr>
    </w:p>
    <w:p w14:paraId="656A69A3" w14:textId="26F40C1C" w:rsidR="00FE64C8" w:rsidDel="00002864" w:rsidRDefault="00FE64C8" w:rsidP="003B0178">
      <w:pPr>
        <w:pStyle w:val="BodyText"/>
        <w:keepLines/>
        <w:spacing w:before="4" w:line="290" w:lineRule="exact"/>
        <w:ind w:left="0" w:right="1105"/>
        <w:rPr>
          <w:del w:id="256" w:author="Craig Mak" w:date="2015-08-05T00:11:00Z"/>
          <w:spacing w:val="-22"/>
        </w:rPr>
      </w:pPr>
    </w:p>
    <w:p w14:paraId="10218E6B" w14:textId="77777777" w:rsidR="00002864" w:rsidRDefault="00002864" w:rsidP="00FE64C8">
      <w:pPr>
        <w:pStyle w:val="BodyText"/>
        <w:keepLines/>
        <w:ind w:left="0" w:right="32"/>
        <w:rPr>
          <w:ins w:id="257" w:author="Craig Mak" w:date="2015-08-05T00:13:00Z"/>
          <w:spacing w:val="-22"/>
        </w:rPr>
      </w:pPr>
    </w:p>
    <w:p w14:paraId="72614994" w14:textId="2BE3D8B1" w:rsidR="00002864" w:rsidRPr="00002864" w:rsidRDefault="00002864" w:rsidP="00FE64C8">
      <w:pPr>
        <w:pStyle w:val="BodyText"/>
        <w:keepLines/>
        <w:ind w:left="0" w:right="32"/>
        <w:rPr>
          <w:ins w:id="258" w:author="Craig Mak" w:date="2015-08-05T00:13:00Z"/>
          <w:b/>
          <w:spacing w:val="-22"/>
          <w:u w:val="single"/>
          <w:rPrChange w:id="259" w:author="Craig Mak" w:date="2015-08-05T00:13:00Z">
            <w:rPr>
              <w:ins w:id="260" w:author="Craig Mak" w:date="2015-08-05T00:13:00Z"/>
            </w:rPr>
          </w:rPrChange>
        </w:rPr>
        <w:sectPr w:rsidR="00002864" w:rsidRPr="00002864">
          <w:footerReference w:type="default" r:id="rId21"/>
          <w:pgSz w:w="12240" w:h="15840"/>
          <w:pgMar w:top="1500" w:right="1720" w:bottom="280" w:left="1720" w:header="0" w:footer="0" w:gutter="0"/>
          <w:cols w:space="720"/>
        </w:sectPr>
      </w:pPr>
      <w:ins w:id="261" w:author="Craig Mak" w:date="2015-08-05T00:13:00Z">
        <w:r w:rsidRPr="00002864">
          <w:rPr>
            <w:b/>
            <w:spacing w:val="-22"/>
            <w:u w:val="single"/>
            <w:rPrChange w:id="262" w:author="Craig Mak" w:date="2015-08-05T00:13:00Z">
              <w:rPr>
                <w:spacing w:val="-22"/>
              </w:rPr>
            </w:rPrChange>
          </w:rPr>
          <w:t>[AU: Please check all definitions in box. Definitions added for the key metrics: fractal dimension, metric entropy, information-theoretic entropy]</w:t>
        </w:r>
      </w:ins>
    </w:p>
    <w:p w14:paraId="1DD2A007" w14:textId="77777777" w:rsidR="00283DE0" w:rsidRDefault="00283DE0" w:rsidP="003B0178">
      <w:pPr>
        <w:pStyle w:val="BodyText"/>
        <w:keepLines/>
        <w:spacing w:before="4" w:line="290" w:lineRule="exact"/>
        <w:ind w:left="0" w:right="1105"/>
        <w:rPr>
          <w:rFonts w:cs="Georgia"/>
        </w:rPr>
      </w:pPr>
    </w:p>
    <w:sectPr w:rsidR="00283DE0">
      <w:footerReference w:type="default" r:id="rId22"/>
      <w:pgSz w:w="12240" w:h="15840"/>
      <w:pgMar w:top="120" w:right="1140" w:bottom="0" w:left="1100" w:header="0"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0" w:author="Noah Daniels" w:date="2015-08-01T15:17:00Z" w:initials="ND">
    <w:p w14:paraId="25D8C893" w14:textId="71CA643F" w:rsidR="00002864" w:rsidRDefault="00002864">
      <w:pPr>
        <w:pStyle w:val="CommentText"/>
      </w:pPr>
      <w:r>
        <w:rPr>
          <w:rStyle w:val="CommentReference"/>
        </w:rPr>
        <w:annotationRef/>
      </w:r>
      <w:r>
        <w:t xml:space="preserve">I don’t know how to fix this equation in word. It should be </w:t>
      </w:r>
      <w:r w:rsidRPr="009A1754">
        <w:t>$d=\frac{\log (n_2 / n_1)}{ \log (r_2 / r_1)}$</w:t>
      </w:r>
    </w:p>
  </w:comment>
  <w:comment w:id="118" w:author="Noah Daniels" w:date="2015-08-01T23:33:00Z" w:initials="ND">
    <w:p w14:paraId="5B2C8FBE" w14:textId="145EEE5F" w:rsidR="00002864" w:rsidRDefault="00002864">
      <w:pPr>
        <w:pStyle w:val="CommentText"/>
      </w:pPr>
      <w:r>
        <w:rPr>
          <w:rStyle w:val="CommentReference"/>
        </w:rPr>
        <w:annotationRef/>
      </w:r>
      <w:r>
        <w:t>I don’t know how to fix this table in Word. The LaTeX version looks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161862" w15:done="0"/>
  <w15:commentEx w15:paraId="14F0D600" w15:done="0"/>
  <w15:commentEx w15:paraId="562DDE08" w15:done="0"/>
  <w15:commentEx w15:paraId="25D8C893" w15:done="0"/>
  <w15:commentEx w15:paraId="7170843C" w15:done="0"/>
  <w15:commentEx w15:paraId="5B2C8FB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34319" w14:textId="77777777" w:rsidR="00002864" w:rsidRDefault="00002864">
      <w:r>
        <w:separator/>
      </w:r>
    </w:p>
  </w:endnote>
  <w:endnote w:type="continuationSeparator" w:id="0">
    <w:p w14:paraId="46EA959A" w14:textId="77777777" w:rsidR="00002864" w:rsidRDefault="0000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eiryo">
    <w:altName w:val="メイリオ"/>
    <w:charset w:val="80"/>
    <w:family w:val="swiss"/>
    <w:pitch w:val="variable"/>
    <w:sig w:usb0="E10102FF" w:usb1="EAC7FFFF" w:usb2="00010012" w:usb3="00000000" w:csb0="0002009F" w:csb1="00000000"/>
  </w:font>
  <w:font w:name="MS Gothic">
    <w:altName w:val="ＭＳ ゴシック"/>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PMingLiU">
    <w:altName w:val="新細明體"/>
    <w:charset w:val="88"/>
    <w:family w:val="roman"/>
    <w:pitch w:val="variable"/>
    <w:sig w:usb0="A00002FF" w:usb1="28CFFCFA" w:usb2="00000016" w:usb3="00000000" w:csb0="00100001"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Sans">
    <w:altName w:val="Copperplate Light"/>
    <w:panose1 w:val="020B0602030504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9482D" w14:textId="77777777" w:rsidR="00002864" w:rsidRDefault="00002864">
    <w:pPr>
      <w:spacing w:line="14" w:lineRule="auto"/>
      <w:rPr>
        <w:sz w:val="20"/>
        <w:szCs w:val="20"/>
      </w:rPr>
    </w:pPr>
    <w:r>
      <w:rPr>
        <w:noProof/>
      </w:rPr>
      <mc:AlternateContent>
        <mc:Choice Requires="wps">
          <w:drawing>
            <wp:anchor distT="0" distB="0" distL="114300" distR="114300" simplePos="0" relativeHeight="251634688" behindDoc="1" locked="0" layoutInCell="1" allowOverlap="1" wp14:anchorId="48C7DE17" wp14:editId="369FFBF0">
              <wp:simplePos x="0" y="0"/>
              <wp:positionH relativeFrom="page">
                <wp:posOffset>3812540</wp:posOffset>
              </wp:positionH>
              <wp:positionV relativeFrom="page">
                <wp:posOffset>8790940</wp:posOffset>
              </wp:positionV>
              <wp:extent cx="125730" cy="177800"/>
              <wp:effectExtent l="2540" t="0" r="0"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08A22" w14:textId="77777777" w:rsidR="00002864" w:rsidRDefault="00002864">
                          <w:pPr>
                            <w:pStyle w:val="BodyText"/>
                            <w:spacing w:line="252" w:lineRule="exact"/>
                            <w:ind w:left="40"/>
                          </w:pPr>
                          <w:r>
                            <w:fldChar w:fldCharType="begin"/>
                          </w:r>
                          <w:r>
                            <w:rPr>
                              <w:w w:val="95"/>
                            </w:rPr>
                            <w:instrText xml:space="preserve"> PAGE </w:instrText>
                          </w:r>
                          <w:r>
                            <w:fldChar w:fldCharType="separate"/>
                          </w:r>
                          <w:r w:rsidR="00A12E35">
                            <w:rPr>
                              <w:noProof/>
                              <w:w w:val="95"/>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300.2pt;margin-top:692.2pt;width:9.9pt;height:1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" filled="f" stroked="f">
              <v:textbox inset="0,0,0,0">
                <w:txbxContent>
                  <w:p w14:paraId="59808A22" w14:textId="77777777" w:rsidR="00B1788D" w:rsidRDefault="00B1788D">
                    <w:pPr>
                      <w:pStyle w:val="BodyText"/>
                      <w:spacing w:line="252" w:lineRule="exact"/>
                      <w:ind w:left="40"/>
                    </w:pPr>
                    <w:r>
                      <w:fldChar w:fldCharType="begin"/>
                    </w:r>
                    <w:r>
                      <w:rPr>
                        <w:w w:val="95"/>
                      </w:rPr>
                      <w:instrText xml:space="preserve"> PAGE </w:instrText>
                    </w:r>
                    <w:r>
                      <w:fldChar w:fldCharType="separate"/>
                    </w:r>
                    <w:r w:rsidR="001E4CE9">
                      <w:rPr>
                        <w:noProof/>
                        <w:w w:val="95"/>
                      </w:rPr>
                      <w:t>12</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5AB54" w14:textId="77777777" w:rsidR="00002864" w:rsidRDefault="00002864">
    <w:pPr>
      <w:spacing w:line="14" w:lineRule="auto"/>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0E965" w14:textId="77777777" w:rsidR="00002864" w:rsidRDefault="00002864">
    <w:pPr>
      <w:spacing w:line="14" w:lineRule="auto"/>
      <w:rPr>
        <w:sz w:val="20"/>
        <w:szCs w:val="20"/>
      </w:rPr>
    </w:pPr>
    <w:r>
      <w:rPr>
        <w:noProof/>
      </w:rPr>
      <mc:AlternateContent>
        <mc:Choice Requires="wps">
          <w:drawing>
            <wp:anchor distT="0" distB="0" distL="114300" distR="114300" simplePos="0" relativeHeight="251677696" behindDoc="1" locked="0" layoutInCell="1" allowOverlap="1" wp14:anchorId="3290E906" wp14:editId="7C4865EA">
              <wp:simplePos x="0" y="0"/>
              <wp:positionH relativeFrom="page">
                <wp:posOffset>3775075</wp:posOffset>
              </wp:positionH>
              <wp:positionV relativeFrom="page">
                <wp:posOffset>8790940</wp:posOffset>
              </wp:positionV>
              <wp:extent cx="200025" cy="177800"/>
              <wp:effectExtent l="3175" t="0" r="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88553" w14:textId="77777777" w:rsidR="00002864" w:rsidRDefault="00002864">
                          <w:pPr>
                            <w:pStyle w:val="BodyText"/>
                            <w:spacing w:line="252" w:lineRule="exact"/>
                            <w:ind w:left="40"/>
                          </w:pPr>
                          <w:r>
                            <w:fldChar w:fldCharType="begin"/>
                          </w:r>
                          <w:r>
                            <w:instrText xml:space="preserve"> PAGE </w:instrText>
                          </w:r>
                          <w:r>
                            <w:fldChar w:fldCharType="separate"/>
                          </w:r>
                          <w:r w:rsidR="00A12E35">
                            <w:rPr>
                              <w:noProof/>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7" type="#_x0000_t202" style="position:absolute;margin-left:297.25pt;margin-top:692.2pt;width:15.75pt;height:14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" filled="f" stroked="f">
              <v:textbox inset="0,0,0,0">
                <w:txbxContent>
                  <w:p w14:paraId="3D088553" w14:textId="77777777" w:rsidR="00B1788D" w:rsidRDefault="00B1788D">
                    <w:pPr>
                      <w:pStyle w:val="BodyText"/>
                      <w:spacing w:line="252" w:lineRule="exact"/>
                      <w:ind w:left="40"/>
                    </w:pPr>
                    <w:r>
                      <w:fldChar w:fldCharType="begin"/>
                    </w:r>
                    <w:r>
                      <w:instrText xml:space="preserve"> PAGE </w:instrText>
                    </w:r>
                    <w:r>
                      <w:fldChar w:fldCharType="separate"/>
                    </w:r>
                    <w:r w:rsidR="001E4CE9">
                      <w:rPr>
                        <w:noProof/>
                      </w:rPr>
                      <w:t>26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98043" w14:textId="77777777" w:rsidR="00002864" w:rsidRDefault="00002864">
    <w:pPr>
      <w:spacing w:line="14" w:lineRule="auto"/>
      <w:rPr>
        <w:sz w:val="20"/>
        <w:szCs w:val="20"/>
      </w:rPr>
    </w:pPr>
    <w:r>
      <w:rPr>
        <w:noProof/>
      </w:rPr>
      <mc:AlternateContent>
        <mc:Choice Requires="wps">
          <w:drawing>
            <wp:anchor distT="0" distB="0" distL="114300" distR="114300" simplePos="0" relativeHeight="251679744" behindDoc="1" locked="0" layoutInCell="1" allowOverlap="1" wp14:anchorId="007AC0F1" wp14:editId="004885A4">
              <wp:simplePos x="0" y="0"/>
              <wp:positionH relativeFrom="page">
                <wp:posOffset>3775075</wp:posOffset>
              </wp:positionH>
              <wp:positionV relativeFrom="page">
                <wp:posOffset>8790940</wp:posOffset>
              </wp:positionV>
              <wp:extent cx="200025" cy="177800"/>
              <wp:effectExtent l="3175" t="0" r="0" b="381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EA555" w14:textId="77777777" w:rsidR="00002864" w:rsidRDefault="00002864">
                          <w:pPr>
                            <w:pStyle w:val="BodyText"/>
                            <w:spacing w:line="252" w:lineRule="exact"/>
                            <w:ind w:left="40"/>
                          </w:pPr>
                          <w:r>
                            <w:fldChar w:fldCharType="begin"/>
                          </w:r>
                          <w:r>
                            <w:rPr>
                              <w:w w:val="90"/>
                            </w:rPr>
                            <w:instrText xml:space="preserve"> PAGE </w:instrText>
                          </w:r>
                          <w:r>
                            <w:fldChar w:fldCharType="separate"/>
                          </w:r>
                          <w:r w:rsidR="00A12E35">
                            <w:rPr>
                              <w:noProof/>
                              <w:w w:val="90"/>
                            </w:rP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8" type="#_x0000_t202" style="position:absolute;margin-left:297.25pt;margin-top:692.2pt;width:15.75pt;height:14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" filled="f" stroked="f">
              <v:textbox inset="0,0,0,0">
                <w:txbxContent>
                  <w:p w14:paraId="265EA555" w14:textId="77777777" w:rsidR="00B1788D" w:rsidRDefault="00B1788D">
                    <w:pPr>
                      <w:pStyle w:val="BodyText"/>
                      <w:spacing w:line="252" w:lineRule="exact"/>
                      <w:ind w:left="40"/>
                    </w:pPr>
                    <w:r>
                      <w:fldChar w:fldCharType="begin"/>
                    </w:r>
                    <w:r>
                      <w:rPr>
                        <w:w w:val="90"/>
                      </w:rPr>
                      <w:instrText xml:space="preserve"> PAGE </w:instrText>
                    </w:r>
                    <w:r>
                      <w:fldChar w:fldCharType="separate"/>
                    </w:r>
                    <w:r w:rsidR="001E4CE9">
                      <w:rPr>
                        <w:noProof/>
                        <w:w w:val="90"/>
                      </w:rPr>
                      <w:t>34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6658B" w14:textId="77777777" w:rsidR="00002864" w:rsidRDefault="00002864">
    <w:pPr>
      <w:spacing w:line="14" w:lineRule="auto"/>
      <w:rPr>
        <w:sz w:val="20"/>
        <w:szCs w:val="20"/>
      </w:rPr>
    </w:pPr>
    <w:r>
      <w:rPr>
        <w:noProof/>
      </w:rPr>
      <mc:AlternateContent>
        <mc:Choice Requires="wps">
          <w:drawing>
            <wp:anchor distT="0" distB="0" distL="114300" distR="114300" simplePos="0" relativeHeight="251681792" behindDoc="1" locked="0" layoutInCell="1" allowOverlap="1" wp14:anchorId="793B9EDF" wp14:editId="7F4AC27C">
              <wp:simplePos x="0" y="0"/>
              <wp:positionH relativeFrom="page">
                <wp:posOffset>3775075</wp:posOffset>
              </wp:positionH>
              <wp:positionV relativeFrom="page">
                <wp:posOffset>8790940</wp:posOffset>
              </wp:positionV>
              <wp:extent cx="200025" cy="177800"/>
              <wp:effectExtent l="3175" t="0" r="0" b="38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B1979" w14:textId="77777777" w:rsidR="00002864" w:rsidRDefault="00002864">
                          <w:pPr>
                            <w:pStyle w:val="BodyText"/>
                            <w:spacing w:line="252" w:lineRule="exact"/>
                            <w:ind w:left="40"/>
                          </w:pPr>
                          <w:r>
                            <w:fldChar w:fldCharType="begin"/>
                          </w:r>
                          <w:r>
                            <w:rPr>
                              <w:w w:val="95"/>
                            </w:rPr>
                            <w:instrText xml:space="preserve"> PAGE </w:instrText>
                          </w:r>
                          <w:r>
                            <w:fldChar w:fldCharType="separate"/>
                          </w:r>
                          <w:r w:rsidR="00A12E35">
                            <w:rPr>
                              <w:noProof/>
                              <w:w w:val="95"/>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9" type="#_x0000_t202" style="position:absolute;margin-left:297.25pt;margin-top:692.2pt;width:15.75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" filled="f" stroked="f">
              <v:textbox inset="0,0,0,0">
                <w:txbxContent>
                  <w:p w14:paraId="59FB1979" w14:textId="77777777" w:rsidR="00B1788D" w:rsidRDefault="00B1788D">
                    <w:pPr>
                      <w:pStyle w:val="BodyText"/>
                      <w:spacing w:line="252" w:lineRule="exact"/>
                      <w:ind w:left="40"/>
                    </w:pPr>
                    <w:r>
                      <w:fldChar w:fldCharType="begin"/>
                    </w:r>
                    <w:r>
                      <w:rPr>
                        <w:w w:val="95"/>
                      </w:rPr>
                      <w:instrText xml:space="preserve"> PAGE </w:instrText>
                    </w:r>
                    <w:r>
                      <w:fldChar w:fldCharType="separate"/>
                    </w:r>
                    <w:r w:rsidR="001E4CE9">
                      <w:rPr>
                        <w:noProof/>
                        <w:w w:val="95"/>
                      </w:rPr>
                      <w:t>35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555EB" w14:textId="77777777" w:rsidR="00002864" w:rsidRDefault="00002864">
    <w:pPr>
      <w:spacing w:line="14" w:lineRule="auto"/>
      <w:rPr>
        <w:sz w:val="2"/>
        <w:szCs w:val="2"/>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D993C" w14:textId="77777777" w:rsidR="00002864" w:rsidRDefault="00002864">
    <w:pPr>
      <w:spacing w:line="14" w:lineRule="auto"/>
      <w:rPr>
        <w:sz w:val="2"/>
        <w:szCs w:val="2"/>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8BD67" w14:textId="77777777" w:rsidR="00002864" w:rsidRDefault="00002864">
    <w:pPr>
      <w:spacing w:line="14" w:lineRule="auto"/>
      <w:rPr>
        <w:sz w:val="2"/>
        <w:szCs w:val="2"/>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F3D31" w14:textId="77777777" w:rsidR="00002864" w:rsidRDefault="00002864">
    <w:pPr>
      <w:spacing w:line="14" w:lineRule="auto"/>
      <w:rPr>
        <w:sz w:val="2"/>
        <w:szCs w:val="2"/>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37ABE" w14:textId="77777777" w:rsidR="00002864" w:rsidRDefault="00002864">
    <w:pPr>
      <w:spacing w:line="14" w:lineRule="auto"/>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2E48F" w14:textId="77777777" w:rsidR="00002864" w:rsidRDefault="00002864">
      <w:r>
        <w:separator/>
      </w:r>
    </w:p>
  </w:footnote>
  <w:footnote w:type="continuationSeparator" w:id="0">
    <w:p w14:paraId="4AA10841" w14:textId="77777777" w:rsidR="00002864" w:rsidRDefault="00002864">
      <w:r>
        <w:continuationSeparator/>
      </w:r>
    </w:p>
  </w:footnote>
  <w:footnote w:id="1">
    <w:p w14:paraId="26256350" w14:textId="38888F2D" w:rsidR="00002864" w:rsidDel="00883F44" w:rsidRDefault="00002864">
      <w:pPr>
        <w:pStyle w:val="FootnoteText"/>
        <w:rPr>
          <w:del w:id="89" w:author="Craig Mak" w:date="2015-08-04T23:57:00Z"/>
        </w:rPr>
      </w:pPr>
      <w:del w:id="90" w:author="Craig Mak" w:date="2015-08-04T23:57:00Z">
        <w:r w:rsidDel="00883F44">
          <w:rPr>
            <w:rStyle w:val="FootnoteReference"/>
          </w:rPr>
          <w:footnoteRef/>
        </w:r>
        <w:r w:rsidDel="00883F44">
          <w:delText xml:space="preserve"> Edit distance is the number of edits (character insertions, deletions, or substitutions) needed to turn one string into another.</w:delText>
        </w:r>
      </w:del>
    </w:p>
  </w:footnote>
  <w:footnote w:id="2">
    <w:p w14:paraId="1E62568E" w14:textId="76813D64" w:rsidR="00002864" w:rsidDel="00883F44" w:rsidRDefault="00002864">
      <w:pPr>
        <w:pStyle w:val="FootnoteText"/>
        <w:rPr>
          <w:del w:id="94" w:author="Craig Mak" w:date="2015-08-04T23:56:00Z"/>
        </w:rPr>
      </w:pPr>
      <w:del w:id="95" w:author="Craig Mak" w:date="2015-08-04T23:56:00Z">
        <w:r w:rsidDel="00883F44">
          <w:rPr>
            <w:rStyle w:val="FootnoteReference"/>
          </w:rPr>
          <w:footnoteRef/>
        </w:r>
        <w:r w:rsidDel="00883F44">
          <w:delText xml:space="preserve"> A task requiring time directly proportional to the size of the data is said to scale linearly; for example, searching a database takes twice as long if the database grows by a factor of two.</w:delText>
        </w:r>
      </w:del>
    </w:p>
  </w:footnote>
  <w:footnote w:id="3">
    <w:p w14:paraId="47A1ADD8" w14:textId="6AEFC49E" w:rsidR="00002864" w:rsidDel="00883F44" w:rsidRDefault="00002864">
      <w:pPr>
        <w:pStyle w:val="FootnoteText"/>
        <w:rPr>
          <w:del w:id="99" w:author="Craig Mak" w:date="2015-08-04T23:57:00Z"/>
        </w:rPr>
      </w:pPr>
      <w:del w:id="100" w:author="Craig Mak" w:date="2015-08-04T23:57:00Z">
        <w:r w:rsidDel="00883F44">
          <w:rPr>
            <w:rStyle w:val="FootnoteReference"/>
          </w:rPr>
          <w:footnoteRef/>
        </w:r>
        <w:r w:rsidDel="00883F44">
          <w:delText xml:space="preserve"> A distance metric is a measure of distance that obeys several mathematical properties, including the triangle inequality.</w:delText>
        </w:r>
      </w:del>
    </w:p>
  </w:footnote>
  <w:footnote w:id="4">
    <w:p w14:paraId="1F10C98A" w14:textId="0A007D9D" w:rsidR="00002864" w:rsidDel="00883F44" w:rsidRDefault="00002864">
      <w:pPr>
        <w:pStyle w:val="FootnoteText"/>
        <w:rPr>
          <w:del w:id="106" w:author="Craig Mak" w:date="2015-08-04T23:56:00Z"/>
        </w:rPr>
      </w:pPr>
      <w:del w:id="107" w:author="Craig Mak" w:date="2015-08-04T23:56:00Z">
        <w:r w:rsidDel="00883F44">
          <w:rPr>
            <w:rStyle w:val="FootnoteReference"/>
          </w:rPr>
          <w:footnoteRef/>
        </w:r>
        <w:r w:rsidDel="00883F44">
          <w:delText xml:space="preserve"> That is, we define a set of spheres around existing points such that every point is contained in at least one sphere, and no sphere is empty.</w:delText>
        </w:r>
      </w:del>
    </w:p>
  </w:footnote>
  <w:footnote w:id="5">
    <w:p w14:paraId="2E57591A" w14:textId="1971E0CB" w:rsidR="00002864" w:rsidDel="00002864" w:rsidRDefault="00002864">
      <w:pPr>
        <w:pStyle w:val="FootnoteText"/>
        <w:rPr>
          <w:del w:id="113" w:author="Craig Mak" w:date="2015-08-05T00:09:00Z"/>
        </w:rPr>
      </w:pPr>
      <w:del w:id="114" w:author="Craig Mak" w:date="2015-08-05T00:09:00Z">
        <w:r w:rsidDel="00002864">
          <w:rPr>
            <w:rStyle w:val="FootnoteReference"/>
          </w:rPr>
          <w:footnoteRef/>
        </w:r>
        <w:r w:rsidDel="00002864">
          <w:delText xml:space="preserve"> Pattern matching refers to searching for matches that might differ in specific ways from a query, such as wildcards or regular expressions, as opposed to searching for all database entries within a specified radius as defined by an arbitrary distance function.</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499"/>
    <w:multiLevelType w:val="hybridMultilevel"/>
    <w:tmpl w:val="F92840FE"/>
    <w:lvl w:ilvl="0" w:tplc="9C3A0182">
      <w:start w:val="1"/>
      <w:numFmt w:val="decimal"/>
      <w:lvlText w:val="%1."/>
      <w:lvlJc w:val="left"/>
      <w:pPr>
        <w:ind w:left="1082" w:hanging="300"/>
      </w:pPr>
      <w:rPr>
        <w:rFonts w:ascii="Georgia" w:eastAsia="Georgia" w:hAnsi="Georgia" w:hint="default"/>
        <w:w w:val="108"/>
        <w:sz w:val="24"/>
        <w:szCs w:val="24"/>
      </w:rPr>
    </w:lvl>
    <w:lvl w:ilvl="1" w:tplc="498AB01E">
      <w:start w:val="1"/>
      <w:numFmt w:val="bullet"/>
      <w:lvlText w:val="•"/>
      <w:lvlJc w:val="left"/>
      <w:pPr>
        <w:ind w:left="1854" w:hanging="300"/>
      </w:pPr>
      <w:rPr>
        <w:rFonts w:hint="default"/>
      </w:rPr>
    </w:lvl>
    <w:lvl w:ilvl="2" w:tplc="DAAED134">
      <w:start w:val="1"/>
      <w:numFmt w:val="bullet"/>
      <w:lvlText w:val="•"/>
      <w:lvlJc w:val="left"/>
      <w:pPr>
        <w:ind w:left="2625" w:hanging="300"/>
      </w:pPr>
      <w:rPr>
        <w:rFonts w:hint="default"/>
      </w:rPr>
    </w:lvl>
    <w:lvl w:ilvl="3" w:tplc="5BA892FE">
      <w:start w:val="1"/>
      <w:numFmt w:val="bullet"/>
      <w:lvlText w:val="•"/>
      <w:lvlJc w:val="left"/>
      <w:pPr>
        <w:ind w:left="3397" w:hanging="300"/>
      </w:pPr>
      <w:rPr>
        <w:rFonts w:hint="default"/>
      </w:rPr>
    </w:lvl>
    <w:lvl w:ilvl="4" w:tplc="A30693E6">
      <w:start w:val="1"/>
      <w:numFmt w:val="bullet"/>
      <w:lvlText w:val="•"/>
      <w:lvlJc w:val="left"/>
      <w:pPr>
        <w:ind w:left="4169" w:hanging="300"/>
      </w:pPr>
      <w:rPr>
        <w:rFonts w:hint="default"/>
      </w:rPr>
    </w:lvl>
    <w:lvl w:ilvl="5" w:tplc="430CB85A">
      <w:start w:val="1"/>
      <w:numFmt w:val="bullet"/>
      <w:lvlText w:val="•"/>
      <w:lvlJc w:val="left"/>
      <w:pPr>
        <w:ind w:left="4941" w:hanging="300"/>
      </w:pPr>
      <w:rPr>
        <w:rFonts w:hint="default"/>
      </w:rPr>
    </w:lvl>
    <w:lvl w:ilvl="6" w:tplc="D8E428DC">
      <w:start w:val="1"/>
      <w:numFmt w:val="bullet"/>
      <w:lvlText w:val="•"/>
      <w:lvlJc w:val="left"/>
      <w:pPr>
        <w:ind w:left="5712" w:hanging="300"/>
      </w:pPr>
      <w:rPr>
        <w:rFonts w:hint="default"/>
      </w:rPr>
    </w:lvl>
    <w:lvl w:ilvl="7" w:tplc="03F04A32">
      <w:start w:val="1"/>
      <w:numFmt w:val="bullet"/>
      <w:lvlText w:val="•"/>
      <w:lvlJc w:val="left"/>
      <w:pPr>
        <w:ind w:left="6484" w:hanging="300"/>
      </w:pPr>
      <w:rPr>
        <w:rFonts w:hint="default"/>
      </w:rPr>
    </w:lvl>
    <w:lvl w:ilvl="8" w:tplc="ECD8BEDC">
      <w:start w:val="1"/>
      <w:numFmt w:val="bullet"/>
      <w:lvlText w:val="•"/>
      <w:lvlJc w:val="left"/>
      <w:pPr>
        <w:ind w:left="7256" w:hanging="300"/>
      </w:pPr>
      <w:rPr>
        <w:rFonts w:hint="default"/>
      </w:rPr>
    </w:lvl>
  </w:abstractNum>
  <w:abstractNum w:abstractNumId="1">
    <w:nsid w:val="0E15645F"/>
    <w:multiLevelType w:val="hybridMultilevel"/>
    <w:tmpl w:val="B584F8A6"/>
    <w:lvl w:ilvl="0" w:tplc="BBB2202A">
      <w:start w:val="14"/>
      <w:numFmt w:val="upperLetter"/>
      <w:lvlText w:val="%1."/>
      <w:lvlJc w:val="left"/>
      <w:pPr>
        <w:ind w:left="497" w:hanging="311"/>
      </w:pPr>
      <w:rPr>
        <w:rFonts w:ascii="Georgia" w:eastAsia="Georgia" w:hAnsi="Georgia" w:hint="default"/>
        <w:w w:val="96"/>
        <w:sz w:val="24"/>
        <w:szCs w:val="24"/>
      </w:rPr>
    </w:lvl>
    <w:lvl w:ilvl="1" w:tplc="6C18499E">
      <w:start w:val="1"/>
      <w:numFmt w:val="lowerLetter"/>
      <w:lvlText w:val="(%2)"/>
      <w:lvlJc w:val="left"/>
      <w:pPr>
        <w:ind w:left="8574" w:hanging="5752"/>
      </w:pPr>
      <w:rPr>
        <w:rFonts w:ascii="Cambria" w:eastAsia="Cambria" w:hAnsi="Cambria" w:hint="default"/>
        <w:b/>
        <w:bCs/>
        <w:w w:val="106"/>
        <w:sz w:val="22"/>
        <w:szCs w:val="22"/>
      </w:rPr>
    </w:lvl>
    <w:lvl w:ilvl="2" w:tplc="C4DCAD92">
      <w:start w:val="1"/>
      <w:numFmt w:val="bullet"/>
      <w:lvlText w:val="•"/>
      <w:lvlJc w:val="left"/>
      <w:pPr>
        <w:ind w:left="8599" w:hanging="5752"/>
      </w:pPr>
      <w:rPr>
        <w:rFonts w:hint="default"/>
      </w:rPr>
    </w:lvl>
    <w:lvl w:ilvl="3" w:tplc="2F2E598A">
      <w:start w:val="1"/>
      <w:numFmt w:val="bullet"/>
      <w:lvlText w:val="•"/>
      <w:lvlJc w:val="left"/>
      <w:pPr>
        <w:ind w:left="8624" w:hanging="5752"/>
      </w:pPr>
      <w:rPr>
        <w:rFonts w:hint="default"/>
      </w:rPr>
    </w:lvl>
    <w:lvl w:ilvl="4" w:tplc="81F4F6AE">
      <w:start w:val="1"/>
      <w:numFmt w:val="bullet"/>
      <w:lvlText w:val="•"/>
      <w:lvlJc w:val="left"/>
      <w:pPr>
        <w:ind w:left="8649" w:hanging="5752"/>
      </w:pPr>
      <w:rPr>
        <w:rFonts w:hint="default"/>
      </w:rPr>
    </w:lvl>
    <w:lvl w:ilvl="5" w:tplc="0BA29DB0">
      <w:start w:val="1"/>
      <w:numFmt w:val="bullet"/>
      <w:lvlText w:val="•"/>
      <w:lvlJc w:val="left"/>
      <w:pPr>
        <w:ind w:left="8674" w:hanging="5752"/>
      </w:pPr>
      <w:rPr>
        <w:rFonts w:hint="default"/>
      </w:rPr>
    </w:lvl>
    <w:lvl w:ilvl="6" w:tplc="FCDC38F2">
      <w:start w:val="1"/>
      <w:numFmt w:val="bullet"/>
      <w:lvlText w:val="•"/>
      <w:lvlJc w:val="left"/>
      <w:pPr>
        <w:ind w:left="8699" w:hanging="5752"/>
      </w:pPr>
      <w:rPr>
        <w:rFonts w:hint="default"/>
      </w:rPr>
    </w:lvl>
    <w:lvl w:ilvl="7" w:tplc="17706F62">
      <w:start w:val="1"/>
      <w:numFmt w:val="bullet"/>
      <w:lvlText w:val="•"/>
      <w:lvlJc w:val="left"/>
      <w:pPr>
        <w:ind w:left="8724" w:hanging="5752"/>
      </w:pPr>
      <w:rPr>
        <w:rFonts w:hint="default"/>
      </w:rPr>
    </w:lvl>
    <w:lvl w:ilvl="8" w:tplc="936E561C">
      <w:start w:val="1"/>
      <w:numFmt w:val="bullet"/>
      <w:lvlText w:val="•"/>
      <w:lvlJc w:val="left"/>
      <w:pPr>
        <w:ind w:left="8749" w:hanging="5752"/>
      </w:pPr>
      <w:rPr>
        <w:rFonts w:hint="default"/>
      </w:rPr>
    </w:lvl>
  </w:abstractNum>
  <w:abstractNum w:abstractNumId="2">
    <w:nsid w:val="0EA509A3"/>
    <w:multiLevelType w:val="hybridMultilevel"/>
    <w:tmpl w:val="D2DE0ABC"/>
    <w:lvl w:ilvl="0" w:tplc="2B9ED052">
      <w:start w:val="1"/>
      <w:numFmt w:val="decimal"/>
      <w:lvlText w:val="%1."/>
      <w:lvlJc w:val="left"/>
      <w:pPr>
        <w:ind w:left="100" w:hanging="228"/>
      </w:pPr>
      <w:rPr>
        <w:rFonts w:ascii="Cambria" w:eastAsia="Cambria" w:hAnsi="Cambria" w:hint="default"/>
        <w:i/>
        <w:sz w:val="24"/>
        <w:szCs w:val="24"/>
      </w:rPr>
    </w:lvl>
    <w:lvl w:ilvl="1" w:tplc="956CF712">
      <w:start w:val="1"/>
      <w:numFmt w:val="bullet"/>
      <w:lvlText w:val="•"/>
      <w:lvlJc w:val="left"/>
      <w:pPr>
        <w:ind w:left="1044" w:hanging="228"/>
      </w:pPr>
      <w:rPr>
        <w:rFonts w:hint="default"/>
      </w:rPr>
    </w:lvl>
    <w:lvl w:ilvl="2" w:tplc="15F0DC0A">
      <w:start w:val="1"/>
      <w:numFmt w:val="bullet"/>
      <w:lvlText w:val="•"/>
      <w:lvlJc w:val="left"/>
      <w:pPr>
        <w:ind w:left="1988" w:hanging="228"/>
      </w:pPr>
      <w:rPr>
        <w:rFonts w:hint="default"/>
      </w:rPr>
    </w:lvl>
    <w:lvl w:ilvl="3" w:tplc="E43EBD54">
      <w:start w:val="1"/>
      <w:numFmt w:val="bullet"/>
      <w:lvlText w:val="•"/>
      <w:lvlJc w:val="left"/>
      <w:pPr>
        <w:ind w:left="2932" w:hanging="228"/>
      </w:pPr>
      <w:rPr>
        <w:rFonts w:hint="default"/>
      </w:rPr>
    </w:lvl>
    <w:lvl w:ilvl="4" w:tplc="E786BCE8">
      <w:start w:val="1"/>
      <w:numFmt w:val="bullet"/>
      <w:lvlText w:val="•"/>
      <w:lvlJc w:val="left"/>
      <w:pPr>
        <w:ind w:left="3876" w:hanging="228"/>
      </w:pPr>
      <w:rPr>
        <w:rFonts w:hint="default"/>
      </w:rPr>
    </w:lvl>
    <w:lvl w:ilvl="5" w:tplc="BE28BF46">
      <w:start w:val="1"/>
      <w:numFmt w:val="bullet"/>
      <w:lvlText w:val="•"/>
      <w:lvlJc w:val="left"/>
      <w:pPr>
        <w:ind w:left="4820" w:hanging="228"/>
      </w:pPr>
      <w:rPr>
        <w:rFonts w:hint="default"/>
      </w:rPr>
    </w:lvl>
    <w:lvl w:ilvl="6" w:tplc="5B2C3C9C">
      <w:start w:val="1"/>
      <w:numFmt w:val="bullet"/>
      <w:lvlText w:val="•"/>
      <w:lvlJc w:val="left"/>
      <w:pPr>
        <w:ind w:left="5764" w:hanging="228"/>
      </w:pPr>
      <w:rPr>
        <w:rFonts w:hint="default"/>
      </w:rPr>
    </w:lvl>
    <w:lvl w:ilvl="7" w:tplc="B8A04680">
      <w:start w:val="1"/>
      <w:numFmt w:val="bullet"/>
      <w:lvlText w:val="•"/>
      <w:lvlJc w:val="left"/>
      <w:pPr>
        <w:ind w:left="6708" w:hanging="228"/>
      </w:pPr>
      <w:rPr>
        <w:rFonts w:hint="default"/>
      </w:rPr>
    </w:lvl>
    <w:lvl w:ilvl="8" w:tplc="3272CF82">
      <w:start w:val="1"/>
      <w:numFmt w:val="bullet"/>
      <w:lvlText w:val="•"/>
      <w:lvlJc w:val="left"/>
      <w:pPr>
        <w:ind w:left="7652" w:hanging="228"/>
      </w:pPr>
      <w:rPr>
        <w:rFonts w:hint="default"/>
      </w:rPr>
    </w:lvl>
  </w:abstractNum>
  <w:abstractNum w:abstractNumId="3">
    <w:nsid w:val="10554BC4"/>
    <w:multiLevelType w:val="hybridMultilevel"/>
    <w:tmpl w:val="E250B22C"/>
    <w:lvl w:ilvl="0" w:tplc="B15CA724">
      <w:start w:val="10"/>
      <w:numFmt w:val="upperLetter"/>
      <w:lvlText w:val="%1."/>
      <w:lvlJc w:val="left"/>
      <w:pPr>
        <w:ind w:left="731" w:hanging="266"/>
      </w:pPr>
      <w:rPr>
        <w:rFonts w:ascii="Georgia" w:eastAsia="Georgia" w:hAnsi="Georgia" w:hint="default"/>
        <w:w w:val="97"/>
        <w:sz w:val="24"/>
        <w:szCs w:val="24"/>
      </w:rPr>
    </w:lvl>
    <w:lvl w:ilvl="1" w:tplc="96EEC640">
      <w:start w:val="1"/>
      <w:numFmt w:val="decimal"/>
      <w:lvlText w:val="%2"/>
      <w:lvlJc w:val="left"/>
      <w:pPr>
        <w:ind w:left="1386" w:hanging="539"/>
      </w:pPr>
      <w:rPr>
        <w:rFonts w:ascii="Georgia" w:eastAsia="Georgia" w:hAnsi="Georgia" w:hint="default"/>
        <w:w w:val="113"/>
        <w:sz w:val="24"/>
        <w:szCs w:val="24"/>
      </w:rPr>
    </w:lvl>
    <w:lvl w:ilvl="2" w:tplc="FFD42740">
      <w:start w:val="1"/>
      <w:numFmt w:val="lowerLetter"/>
      <w:lvlText w:val="(%3)"/>
      <w:lvlJc w:val="left"/>
      <w:pPr>
        <w:ind w:left="1875" w:hanging="401"/>
        <w:jc w:val="right"/>
      </w:pPr>
      <w:rPr>
        <w:rFonts w:ascii="Cambria" w:eastAsia="Cambria" w:hAnsi="Cambria" w:hint="default"/>
        <w:b/>
        <w:bCs/>
        <w:w w:val="106"/>
        <w:sz w:val="22"/>
        <w:szCs w:val="22"/>
      </w:rPr>
    </w:lvl>
    <w:lvl w:ilvl="3" w:tplc="194496C6">
      <w:start w:val="1"/>
      <w:numFmt w:val="lowerLetter"/>
      <w:lvlText w:val="(%4)"/>
      <w:lvlJc w:val="left"/>
      <w:pPr>
        <w:ind w:left="2373" w:hanging="401"/>
        <w:jc w:val="right"/>
      </w:pPr>
      <w:rPr>
        <w:rFonts w:ascii="Cambria" w:eastAsia="Cambria" w:hAnsi="Cambria" w:hint="default"/>
        <w:b/>
        <w:bCs/>
        <w:w w:val="106"/>
        <w:sz w:val="22"/>
        <w:szCs w:val="22"/>
      </w:rPr>
    </w:lvl>
    <w:lvl w:ilvl="4" w:tplc="CA7EFCD4">
      <w:start w:val="1"/>
      <w:numFmt w:val="lowerLetter"/>
      <w:lvlText w:val="(%5)"/>
      <w:lvlJc w:val="left"/>
      <w:pPr>
        <w:ind w:left="3812" w:hanging="401"/>
        <w:jc w:val="right"/>
      </w:pPr>
      <w:rPr>
        <w:rFonts w:ascii="Cambria" w:eastAsia="Cambria" w:hAnsi="Cambria" w:hint="default"/>
        <w:b/>
        <w:bCs/>
        <w:w w:val="106"/>
        <w:sz w:val="22"/>
        <w:szCs w:val="22"/>
      </w:rPr>
    </w:lvl>
    <w:lvl w:ilvl="5" w:tplc="E936711E">
      <w:start w:val="1"/>
      <w:numFmt w:val="bullet"/>
      <w:lvlText w:val="•"/>
      <w:lvlJc w:val="left"/>
      <w:pPr>
        <w:ind w:left="4643" w:hanging="401"/>
      </w:pPr>
      <w:rPr>
        <w:rFonts w:hint="default"/>
      </w:rPr>
    </w:lvl>
    <w:lvl w:ilvl="6" w:tplc="F5962A60">
      <w:start w:val="1"/>
      <w:numFmt w:val="bullet"/>
      <w:lvlText w:val="•"/>
      <w:lvlJc w:val="left"/>
      <w:pPr>
        <w:ind w:left="5474" w:hanging="401"/>
      </w:pPr>
      <w:rPr>
        <w:rFonts w:hint="default"/>
      </w:rPr>
    </w:lvl>
    <w:lvl w:ilvl="7" w:tplc="0CBE433A">
      <w:start w:val="1"/>
      <w:numFmt w:val="bullet"/>
      <w:lvlText w:val="•"/>
      <w:lvlJc w:val="left"/>
      <w:pPr>
        <w:ind w:left="6306" w:hanging="401"/>
      </w:pPr>
      <w:rPr>
        <w:rFonts w:hint="default"/>
      </w:rPr>
    </w:lvl>
    <w:lvl w:ilvl="8" w:tplc="78860D30">
      <w:start w:val="1"/>
      <w:numFmt w:val="bullet"/>
      <w:lvlText w:val="•"/>
      <w:lvlJc w:val="left"/>
      <w:pPr>
        <w:ind w:left="7137" w:hanging="401"/>
      </w:pPr>
      <w:rPr>
        <w:rFonts w:hint="default"/>
      </w:rPr>
    </w:lvl>
  </w:abstractNum>
  <w:abstractNum w:abstractNumId="4">
    <w:nsid w:val="11EB1ED7"/>
    <w:multiLevelType w:val="hybridMultilevel"/>
    <w:tmpl w:val="C56A2B1C"/>
    <w:lvl w:ilvl="0" w:tplc="308244C2">
      <w:start w:val="1"/>
      <w:numFmt w:val="decimal"/>
      <w:lvlText w:val="%1."/>
      <w:lvlJc w:val="left"/>
      <w:pPr>
        <w:ind w:left="100" w:hanging="228"/>
      </w:pPr>
      <w:rPr>
        <w:rFonts w:ascii="Cambria" w:eastAsia="Cambria" w:hAnsi="Cambria" w:hint="default"/>
        <w:i/>
        <w:sz w:val="24"/>
        <w:szCs w:val="24"/>
      </w:rPr>
    </w:lvl>
    <w:lvl w:ilvl="1" w:tplc="4A4003E0">
      <w:start w:val="1"/>
      <w:numFmt w:val="bullet"/>
      <w:lvlText w:val="•"/>
      <w:lvlJc w:val="left"/>
      <w:pPr>
        <w:ind w:left="1046" w:hanging="228"/>
      </w:pPr>
      <w:rPr>
        <w:rFonts w:hint="default"/>
      </w:rPr>
    </w:lvl>
    <w:lvl w:ilvl="2" w:tplc="0DBC38A8">
      <w:start w:val="1"/>
      <w:numFmt w:val="bullet"/>
      <w:lvlText w:val="•"/>
      <w:lvlJc w:val="left"/>
      <w:pPr>
        <w:ind w:left="1992" w:hanging="228"/>
      </w:pPr>
      <w:rPr>
        <w:rFonts w:hint="default"/>
      </w:rPr>
    </w:lvl>
    <w:lvl w:ilvl="3" w:tplc="00DE99EE">
      <w:start w:val="1"/>
      <w:numFmt w:val="bullet"/>
      <w:lvlText w:val="•"/>
      <w:lvlJc w:val="left"/>
      <w:pPr>
        <w:ind w:left="2938" w:hanging="228"/>
      </w:pPr>
      <w:rPr>
        <w:rFonts w:hint="default"/>
      </w:rPr>
    </w:lvl>
    <w:lvl w:ilvl="4" w:tplc="D11225C4">
      <w:start w:val="1"/>
      <w:numFmt w:val="bullet"/>
      <w:lvlText w:val="•"/>
      <w:lvlJc w:val="left"/>
      <w:pPr>
        <w:ind w:left="3884" w:hanging="228"/>
      </w:pPr>
      <w:rPr>
        <w:rFonts w:hint="default"/>
      </w:rPr>
    </w:lvl>
    <w:lvl w:ilvl="5" w:tplc="59847444">
      <w:start w:val="1"/>
      <w:numFmt w:val="bullet"/>
      <w:lvlText w:val="•"/>
      <w:lvlJc w:val="left"/>
      <w:pPr>
        <w:ind w:left="4830" w:hanging="228"/>
      </w:pPr>
      <w:rPr>
        <w:rFonts w:hint="default"/>
      </w:rPr>
    </w:lvl>
    <w:lvl w:ilvl="6" w:tplc="F7529824">
      <w:start w:val="1"/>
      <w:numFmt w:val="bullet"/>
      <w:lvlText w:val="•"/>
      <w:lvlJc w:val="left"/>
      <w:pPr>
        <w:ind w:left="5776" w:hanging="228"/>
      </w:pPr>
      <w:rPr>
        <w:rFonts w:hint="default"/>
      </w:rPr>
    </w:lvl>
    <w:lvl w:ilvl="7" w:tplc="381282E0">
      <w:start w:val="1"/>
      <w:numFmt w:val="bullet"/>
      <w:lvlText w:val="•"/>
      <w:lvlJc w:val="left"/>
      <w:pPr>
        <w:ind w:left="6722" w:hanging="228"/>
      </w:pPr>
      <w:rPr>
        <w:rFonts w:hint="default"/>
      </w:rPr>
    </w:lvl>
    <w:lvl w:ilvl="8" w:tplc="57583FD0">
      <w:start w:val="1"/>
      <w:numFmt w:val="bullet"/>
      <w:lvlText w:val="•"/>
      <w:lvlJc w:val="left"/>
      <w:pPr>
        <w:ind w:left="7668" w:hanging="228"/>
      </w:pPr>
      <w:rPr>
        <w:rFonts w:hint="default"/>
      </w:rPr>
    </w:lvl>
  </w:abstractNum>
  <w:abstractNum w:abstractNumId="5">
    <w:nsid w:val="260009E3"/>
    <w:multiLevelType w:val="hybridMultilevel"/>
    <w:tmpl w:val="0792E472"/>
    <w:lvl w:ilvl="0" w:tplc="6E701690">
      <w:start w:val="1"/>
      <w:numFmt w:val="decimal"/>
      <w:lvlText w:val="%1."/>
      <w:lvlJc w:val="left"/>
      <w:pPr>
        <w:ind w:left="327" w:hanging="228"/>
      </w:pPr>
      <w:rPr>
        <w:rFonts w:ascii="Cambria" w:eastAsia="Cambria" w:hAnsi="Cambria" w:hint="default"/>
        <w:i/>
        <w:sz w:val="24"/>
        <w:szCs w:val="24"/>
      </w:rPr>
    </w:lvl>
    <w:lvl w:ilvl="1" w:tplc="CFFA637A">
      <w:start w:val="1"/>
      <w:numFmt w:val="bullet"/>
      <w:lvlText w:val="•"/>
      <w:lvlJc w:val="left"/>
      <w:pPr>
        <w:ind w:left="1246" w:hanging="228"/>
      </w:pPr>
      <w:rPr>
        <w:rFonts w:hint="default"/>
      </w:rPr>
    </w:lvl>
    <w:lvl w:ilvl="2" w:tplc="D676E79A">
      <w:start w:val="1"/>
      <w:numFmt w:val="bullet"/>
      <w:lvlText w:val="•"/>
      <w:lvlJc w:val="left"/>
      <w:pPr>
        <w:ind w:left="2165" w:hanging="228"/>
      </w:pPr>
      <w:rPr>
        <w:rFonts w:hint="default"/>
      </w:rPr>
    </w:lvl>
    <w:lvl w:ilvl="3" w:tplc="B0401B28">
      <w:start w:val="1"/>
      <w:numFmt w:val="bullet"/>
      <w:lvlText w:val="•"/>
      <w:lvlJc w:val="left"/>
      <w:pPr>
        <w:ind w:left="3085" w:hanging="228"/>
      </w:pPr>
      <w:rPr>
        <w:rFonts w:hint="default"/>
      </w:rPr>
    </w:lvl>
    <w:lvl w:ilvl="4" w:tplc="1B2CB4AC">
      <w:start w:val="1"/>
      <w:numFmt w:val="bullet"/>
      <w:lvlText w:val="•"/>
      <w:lvlJc w:val="left"/>
      <w:pPr>
        <w:ind w:left="4004" w:hanging="228"/>
      </w:pPr>
      <w:rPr>
        <w:rFonts w:hint="default"/>
      </w:rPr>
    </w:lvl>
    <w:lvl w:ilvl="5" w:tplc="D63666C6">
      <w:start w:val="1"/>
      <w:numFmt w:val="bullet"/>
      <w:lvlText w:val="•"/>
      <w:lvlJc w:val="left"/>
      <w:pPr>
        <w:ind w:left="4923" w:hanging="228"/>
      </w:pPr>
      <w:rPr>
        <w:rFonts w:hint="default"/>
      </w:rPr>
    </w:lvl>
    <w:lvl w:ilvl="6" w:tplc="1E5E731A">
      <w:start w:val="1"/>
      <w:numFmt w:val="bullet"/>
      <w:lvlText w:val="•"/>
      <w:lvlJc w:val="left"/>
      <w:pPr>
        <w:ind w:left="5843" w:hanging="228"/>
      </w:pPr>
      <w:rPr>
        <w:rFonts w:hint="default"/>
      </w:rPr>
    </w:lvl>
    <w:lvl w:ilvl="7" w:tplc="0AE2BD5C">
      <w:start w:val="1"/>
      <w:numFmt w:val="bullet"/>
      <w:lvlText w:val="•"/>
      <w:lvlJc w:val="left"/>
      <w:pPr>
        <w:ind w:left="6762" w:hanging="228"/>
      </w:pPr>
      <w:rPr>
        <w:rFonts w:hint="default"/>
      </w:rPr>
    </w:lvl>
    <w:lvl w:ilvl="8" w:tplc="FFD2B23A">
      <w:start w:val="1"/>
      <w:numFmt w:val="bullet"/>
      <w:lvlText w:val="•"/>
      <w:lvlJc w:val="left"/>
      <w:pPr>
        <w:ind w:left="7681" w:hanging="228"/>
      </w:pPr>
      <w:rPr>
        <w:rFonts w:hint="default"/>
      </w:rPr>
    </w:lvl>
  </w:abstractNum>
  <w:abstractNum w:abstractNumId="6">
    <w:nsid w:val="34B41139"/>
    <w:multiLevelType w:val="hybridMultilevel"/>
    <w:tmpl w:val="D694686E"/>
    <w:lvl w:ilvl="0" w:tplc="C8AE66A6">
      <w:start w:val="1"/>
      <w:numFmt w:val="decimal"/>
      <w:lvlText w:val="%1."/>
      <w:lvlJc w:val="left"/>
      <w:pPr>
        <w:ind w:left="100" w:hanging="228"/>
      </w:pPr>
      <w:rPr>
        <w:rFonts w:ascii="Cambria" w:eastAsia="Cambria" w:hAnsi="Cambria" w:hint="default"/>
        <w:i/>
        <w:sz w:val="24"/>
        <w:szCs w:val="24"/>
      </w:rPr>
    </w:lvl>
    <w:lvl w:ilvl="1" w:tplc="86C84094">
      <w:start w:val="1"/>
      <w:numFmt w:val="bullet"/>
      <w:lvlText w:val="•"/>
      <w:lvlJc w:val="left"/>
      <w:pPr>
        <w:ind w:left="2802" w:hanging="237"/>
      </w:pPr>
      <w:rPr>
        <w:rFonts w:ascii="Meiryo" w:eastAsia="Meiryo" w:hAnsi="Meiryo" w:hint="default"/>
        <w:i/>
        <w:w w:val="93"/>
        <w:sz w:val="24"/>
        <w:szCs w:val="24"/>
      </w:rPr>
    </w:lvl>
    <w:lvl w:ilvl="2" w:tplc="C158E574">
      <w:start w:val="1"/>
      <w:numFmt w:val="bullet"/>
      <w:lvlText w:val="•"/>
      <w:lvlJc w:val="left"/>
      <w:pPr>
        <w:ind w:left="3046" w:hanging="237"/>
      </w:pPr>
      <w:rPr>
        <w:rFonts w:hint="default"/>
      </w:rPr>
    </w:lvl>
    <w:lvl w:ilvl="3" w:tplc="4D24AC16">
      <w:start w:val="1"/>
      <w:numFmt w:val="bullet"/>
      <w:lvlText w:val="•"/>
      <w:lvlJc w:val="left"/>
      <w:pPr>
        <w:ind w:left="3813" w:hanging="237"/>
      </w:pPr>
      <w:rPr>
        <w:rFonts w:hint="default"/>
      </w:rPr>
    </w:lvl>
    <w:lvl w:ilvl="4" w:tplc="6562BC92">
      <w:start w:val="1"/>
      <w:numFmt w:val="bullet"/>
      <w:lvlText w:val="•"/>
      <w:lvlJc w:val="left"/>
      <w:pPr>
        <w:ind w:left="4580" w:hanging="237"/>
      </w:pPr>
      <w:rPr>
        <w:rFonts w:hint="default"/>
      </w:rPr>
    </w:lvl>
    <w:lvl w:ilvl="5" w:tplc="9CD2A0A8">
      <w:start w:val="1"/>
      <w:numFmt w:val="bullet"/>
      <w:lvlText w:val="•"/>
      <w:lvlJc w:val="left"/>
      <w:pPr>
        <w:ind w:left="5346" w:hanging="237"/>
      </w:pPr>
      <w:rPr>
        <w:rFonts w:hint="default"/>
      </w:rPr>
    </w:lvl>
    <w:lvl w:ilvl="6" w:tplc="DA1AB19E">
      <w:start w:val="1"/>
      <w:numFmt w:val="bullet"/>
      <w:lvlText w:val="•"/>
      <w:lvlJc w:val="left"/>
      <w:pPr>
        <w:ind w:left="6113" w:hanging="237"/>
      </w:pPr>
      <w:rPr>
        <w:rFonts w:hint="default"/>
      </w:rPr>
    </w:lvl>
    <w:lvl w:ilvl="7" w:tplc="A042795E">
      <w:start w:val="1"/>
      <w:numFmt w:val="bullet"/>
      <w:lvlText w:val="•"/>
      <w:lvlJc w:val="left"/>
      <w:pPr>
        <w:ind w:left="6880" w:hanging="237"/>
      </w:pPr>
      <w:rPr>
        <w:rFonts w:hint="default"/>
      </w:rPr>
    </w:lvl>
    <w:lvl w:ilvl="8" w:tplc="A6FA5404">
      <w:start w:val="1"/>
      <w:numFmt w:val="bullet"/>
      <w:lvlText w:val="•"/>
      <w:lvlJc w:val="left"/>
      <w:pPr>
        <w:ind w:left="7646" w:hanging="237"/>
      </w:pPr>
      <w:rPr>
        <w:rFonts w:hint="default"/>
      </w:rPr>
    </w:lvl>
  </w:abstractNum>
  <w:abstractNum w:abstractNumId="7">
    <w:nsid w:val="439D2250"/>
    <w:multiLevelType w:val="hybridMultilevel"/>
    <w:tmpl w:val="32DC7024"/>
    <w:lvl w:ilvl="0" w:tplc="7F263E66">
      <w:start w:val="1"/>
      <w:numFmt w:val="decimal"/>
      <w:lvlText w:val="%1."/>
      <w:lvlJc w:val="left"/>
      <w:pPr>
        <w:ind w:left="100" w:hanging="228"/>
      </w:pPr>
      <w:rPr>
        <w:rFonts w:ascii="Cambria" w:eastAsia="Cambria" w:hAnsi="Cambria" w:hint="default"/>
        <w:i/>
        <w:sz w:val="24"/>
        <w:szCs w:val="24"/>
      </w:rPr>
    </w:lvl>
    <w:lvl w:ilvl="1" w:tplc="35C4050A">
      <w:start w:val="1"/>
      <w:numFmt w:val="bullet"/>
      <w:lvlText w:val="•"/>
      <w:lvlJc w:val="left"/>
      <w:pPr>
        <w:ind w:left="1042" w:hanging="228"/>
      </w:pPr>
      <w:rPr>
        <w:rFonts w:hint="default"/>
      </w:rPr>
    </w:lvl>
    <w:lvl w:ilvl="2" w:tplc="BA061BFC">
      <w:start w:val="1"/>
      <w:numFmt w:val="bullet"/>
      <w:lvlText w:val="•"/>
      <w:lvlJc w:val="left"/>
      <w:pPr>
        <w:ind w:left="1984" w:hanging="228"/>
      </w:pPr>
      <w:rPr>
        <w:rFonts w:hint="default"/>
      </w:rPr>
    </w:lvl>
    <w:lvl w:ilvl="3" w:tplc="144606E4">
      <w:start w:val="1"/>
      <w:numFmt w:val="bullet"/>
      <w:lvlText w:val="•"/>
      <w:lvlJc w:val="left"/>
      <w:pPr>
        <w:ind w:left="2926" w:hanging="228"/>
      </w:pPr>
      <w:rPr>
        <w:rFonts w:hint="default"/>
      </w:rPr>
    </w:lvl>
    <w:lvl w:ilvl="4" w:tplc="DC3A250A">
      <w:start w:val="1"/>
      <w:numFmt w:val="bullet"/>
      <w:lvlText w:val="•"/>
      <w:lvlJc w:val="left"/>
      <w:pPr>
        <w:ind w:left="3868" w:hanging="228"/>
      </w:pPr>
      <w:rPr>
        <w:rFonts w:hint="default"/>
      </w:rPr>
    </w:lvl>
    <w:lvl w:ilvl="5" w:tplc="6BAABD78">
      <w:start w:val="1"/>
      <w:numFmt w:val="bullet"/>
      <w:lvlText w:val="•"/>
      <w:lvlJc w:val="left"/>
      <w:pPr>
        <w:ind w:left="4810" w:hanging="228"/>
      </w:pPr>
      <w:rPr>
        <w:rFonts w:hint="default"/>
      </w:rPr>
    </w:lvl>
    <w:lvl w:ilvl="6" w:tplc="1C7E54BA">
      <w:start w:val="1"/>
      <w:numFmt w:val="bullet"/>
      <w:lvlText w:val="•"/>
      <w:lvlJc w:val="left"/>
      <w:pPr>
        <w:ind w:left="5752" w:hanging="228"/>
      </w:pPr>
      <w:rPr>
        <w:rFonts w:hint="default"/>
      </w:rPr>
    </w:lvl>
    <w:lvl w:ilvl="7" w:tplc="B87275E0">
      <w:start w:val="1"/>
      <w:numFmt w:val="bullet"/>
      <w:lvlText w:val="•"/>
      <w:lvlJc w:val="left"/>
      <w:pPr>
        <w:ind w:left="6694" w:hanging="228"/>
      </w:pPr>
      <w:rPr>
        <w:rFonts w:hint="default"/>
      </w:rPr>
    </w:lvl>
    <w:lvl w:ilvl="8" w:tplc="AD529478">
      <w:start w:val="1"/>
      <w:numFmt w:val="bullet"/>
      <w:lvlText w:val="•"/>
      <w:lvlJc w:val="left"/>
      <w:pPr>
        <w:ind w:left="7636" w:hanging="228"/>
      </w:pPr>
      <w:rPr>
        <w:rFonts w:hint="default"/>
      </w:rPr>
    </w:lvl>
  </w:abstractNum>
  <w:abstractNum w:abstractNumId="8">
    <w:nsid w:val="4A1A11AE"/>
    <w:multiLevelType w:val="hybridMultilevel"/>
    <w:tmpl w:val="0D561E1A"/>
    <w:lvl w:ilvl="0" w:tplc="20220740">
      <w:start w:val="1"/>
      <w:numFmt w:val="bullet"/>
      <w:lvlText w:val="●"/>
      <w:lvlJc w:val="left"/>
      <w:pPr>
        <w:ind w:left="2160" w:hanging="360"/>
      </w:pPr>
      <w:rPr>
        <w:rFonts w:ascii="MS Gothic" w:eastAsia="MS Gothic" w:hAnsi="MS Gothic" w:hint="default"/>
        <w:sz w:val="24"/>
        <w:szCs w:val="24"/>
      </w:rPr>
    </w:lvl>
    <w:lvl w:ilvl="1" w:tplc="6E16C02E">
      <w:start w:val="1"/>
      <w:numFmt w:val="bullet"/>
      <w:lvlText w:val="•"/>
      <w:lvlJc w:val="left"/>
      <w:pPr>
        <w:ind w:left="3034" w:hanging="360"/>
      </w:pPr>
      <w:rPr>
        <w:rFonts w:hint="default"/>
      </w:rPr>
    </w:lvl>
    <w:lvl w:ilvl="2" w:tplc="4F96B824">
      <w:start w:val="1"/>
      <w:numFmt w:val="bullet"/>
      <w:lvlText w:val="•"/>
      <w:lvlJc w:val="left"/>
      <w:pPr>
        <w:ind w:left="3908" w:hanging="360"/>
      </w:pPr>
      <w:rPr>
        <w:rFonts w:hint="default"/>
      </w:rPr>
    </w:lvl>
    <w:lvl w:ilvl="3" w:tplc="D3C009F6">
      <w:start w:val="1"/>
      <w:numFmt w:val="bullet"/>
      <w:lvlText w:val="•"/>
      <w:lvlJc w:val="left"/>
      <w:pPr>
        <w:ind w:left="4782" w:hanging="360"/>
      </w:pPr>
      <w:rPr>
        <w:rFonts w:hint="default"/>
      </w:rPr>
    </w:lvl>
    <w:lvl w:ilvl="4" w:tplc="A6582AF6">
      <w:start w:val="1"/>
      <w:numFmt w:val="bullet"/>
      <w:lvlText w:val="•"/>
      <w:lvlJc w:val="left"/>
      <w:pPr>
        <w:ind w:left="5656" w:hanging="360"/>
      </w:pPr>
      <w:rPr>
        <w:rFonts w:hint="default"/>
      </w:rPr>
    </w:lvl>
    <w:lvl w:ilvl="5" w:tplc="8C7871B8">
      <w:start w:val="1"/>
      <w:numFmt w:val="bullet"/>
      <w:lvlText w:val="•"/>
      <w:lvlJc w:val="left"/>
      <w:pPr>
        <w:ind w:left="6530" w:hanging="360"/>
      </w:pPr>
      <w:rPr>
        <w:rFonts w:hint="default"/>
      </w:rPr>
    </w:lvl>
    <w:lvl w:ilvl="6" w:tplc="046AB4D6">
      <w:start w:val="1"/>
      <w:numFmt w:val="bullet"/>
      <w:lvlText w:val="•"/>
      <w:lvlJc w:val="left"/>
      <w:pPr>
        <w:ind w:left="7404" w:hanging="360"/>
      </w:pPr>
      <w:rPr>
        <w:rFonts w:hint="default"/>
      </w:rPr>
    </w:lvl>
    <w:lvl w:ilvl="7" w:tplc="1DFA5DDA">
      <w:start w:val="1"/>
      <w:numFmt w:val="bullet"/>
      <w:lvlText w:val="•"/>
      <w:lvlJc w:val="left"/>
      <w:pPr>
        <w:ind w:left="8278" w:hanging="360"/>
      </w:pPr>
      <w:rPr>
        <w:rFonts w:hint="default"/>
      </w:rPr>
    </w:lvl>
    <w:lvl w:ilvl="8" w:tplc="CFCC57D2">
      <w:start w:val="1"/>
      <w:numFmt w:val="bullet"/>
      <w:lvlText w:val="•"/>
      <w:lvlJc w:val="left"/>
      <w:pPr>
        <w:ind w:left="9152" w:hanging="360"/>
      </w:pPr>
      <w:rPr>
        <w:rFonts w:hint="default"/>
      </w:rPr>
    </w:lvl>
  </w:abstractNum>
  <w:abstractNum w:abstractNumId="9">
    <w:nsid w:val="53397960"/>
    <w:multiLevelType w:val="hybridMultilevel"/>
    <w:tmpl w:val="403A44CE"/>
    <w:lvl w:ilvl="0" w:tplc="0CA8C9D0">
      <w:start w:val="1"/>
      <w:numFmt w:val="decimal"/>
      <w:lvlText w:val="%1."/>
      <w:lvlJc w:val="left"/>
      <w:pPr>
        <w:ind w:left="1082" w:hanging="300"/>
      </w:pPr>
      <w:rPr>
        <w:rFonts w:ascii="Georgia" w:eastAsia="Georgia" w:hAnsi="Georgia" w:hint="default"/>
        <w:w w:val="108"/>
        <w:sz w:val="24"/>
        <w:szCs w:val="24"/>
      </w:rPr>
    </w:lvl>
    <w:lvl w:ilvl="1" w:tplc="A594B5AC">
      <w:start w:val="1"/>
      <w:numFmt w:val="bullet"/>
      <w:lvlText w:val="•"/>
      <w:lvlJc w:val="left"/>
      <w:pPr>
        <w:ind w:left="1854" w:hanging="300"/>
      </w:pPr>
      <w:rPr>
        <w:rFonts w:hint="default"/>
      </w:rPr>
    </w:lvl>
    <w:lvl w:ilvl="2" w:tplc="138054FA">
      <w:start w:val="1"/>
      <w:numFmt w:val="bullet"/>
      <w:lvlText w:val="•"/>
      <w:lvlJc w:val="left"/>
      <w:pPr>
        <w:ind w:left="2625" w:hanging="300"/>
      </w:pPr>
      <w:rPr>
        <w:rFonts w:hint="default"/>
      </w:rPr>
    </w:lvl>
    <w:lvl w:ilvl="3" w:tplc="57C6A6CC">
      <w:start w:val="1"/>
      <w:numFmt w:val="bullet"/>
      <w:lvlText w:val="•"/>
      <w:lvlJc w:val="left"/>
      <w:pPr>
        <w:ind w:left="3397" w:hanging="300"/>
      </w:pPr>
      <w:rPr>
        <w:rFonts w:hint="default"/>
      </w:rPr>
    </w:lvl>
    <w:lvl w:ilvl="4" w:tplc="5D1092CA">
      <w:start w:val="1"/>
      <w:numFmt w:val="bullet"/>
      <w:lvlText w:val="•"/>
      <w:lvlJc w:val="left"/>
      <w:pPr>
        <w:ind w:left="4169" w:hanging="300"/>
      </w:pPr>
      <w:rPr>
        <w:rFonts w:hint="default"/>
      </w:rPr>
    </w:lvl>
    <w:lvl w:ilvl="5" w:tplc="CADAB6F8">
      <w:start w:val="1"/>
      <w:numFmt w:val="bullet"/>
      <w:lvlText w:val="•"/>
      <w:lvlJc w:val="left"/>
      <w:pPr>
        <w:ind w:left="4941" w:hanging="300"/>
      </w:pPr>
      <w:rPr>
        <w:rFonts w:hint="default"/>
      </w:rPr>
    </w:lvl>
    <w:lvl w:ilvl="6" w:tplc="CCB24C44">
      <w:start w:val="1"/>
      <w:numFmt w:val="bullet"/>
      <w:lvlText w:val="•"/>
      <w:lvlJc w:val="left"/>
      <w:pPr>
        <w:ind w:left="5712" w:hanging="300"/>
      </w:pPr>
      <w:rPr>
        <w:rFonts w:hint="default"/>
      </w:rPr>
    </w:lvl>
    <w:lvl w:ilvl="7" w:tplc="4B2EAF0E">
      <w:start w:val="1"/>
      <w:numFmt w:val="bullet"/>
      <w:lvlText w:val="•"/>
      <w:lvlJc w:val="left"/>
      <w:pPr>
        <w:ind w:left="6484" w:hanging="300"/>
      </w:pPr>
      <w:rPr>
        <w:rFonts w:hint="default"/>
      </w:rPr>
    </w:lvl>
    <w:lvl w:ilvl="8" w:tplc="17DCC7F8">
      <w:start w:val="1"/>
      <w:numFmt w:val="bullet"/>
      <w:lvlText w:val="•"/>
      <w:lvlJc w:val="left"/>
      <w:pPr>
        <w:ind w:left="7256" w:hanging="300"/>
      </w:pPr>
      <w:rPr>
        <w:rFonts w:hint="default"/>
      </w:rPr>
    </w:lvl>
  </w:abstractNum>
  <w:abstractNum w:abstractNumId="10">
    <w:nsid w:val="6B980282"/>
    <w:multiLevelType w:val="hybridMultilevel"/>
    <w:tmpl w:val="DE82CA2A"/>
    <w:lvl w:ilvl="0" w:tplc="27622ED2">
      <w:start w:val="1"/>
      <w:numFmt w:val="decimal"/>
      <w:lvlText w:val="%1."/>
      <w:lvlJc w:val="left"/>
      <w:pPr>
        <w:ind w:left="100" w:hanging="228"/>
      </w:pPr>
      <w:rPr>
        <w:rFonts w:ascii="Cambria" w:eastAsia="Cambria" w:hAnsi="Cambria" w:hint="default"/>
        <w:i/>
        <w:sz w:val="24"/>
        <w:szCs w:val="24"/>
      </w:rPr>
    </w:lvl>
    <w:lvl w:ilvl="1" w:tplc="ACD035A2">
      <w:start w:val="1"/>
      <w:numFmt w:val="bullet"/>
      <w:lvlText w:val="•"/>
      <w:lvlJc w:val="left"/>
      <w:pPr>
        <w:ind w:left="1046" w:hanging="228"/>
      </w:pPr>
      <w:rPr>
        <w:rFonts w:hint="default"/>
      </w:rPr>
    </w:lvl>
    <w:lvl w:ilvl="2" w:tplc="F0603418">
      <w:start w:val="1"/>
      <w:numFmt w:val="bullet"/>
      <w:lvlText w:val="•"/>
      <w:lvlJc w:val="left"/>
      <w:pPr>
        <w:ind w:left="1992" w:hanging="228"/>
      </w:pPr>
      <w:rPr>
        <w:rFonts w:hint="default"/>
      </w:rPr>
    </w:lvl>
    <w:lvl w:ilvl="3" w:tplc="CFEC23C4">
      <w:start w:val="1"/>
      <w:numFmt w:val="bullet"/>
      <w:lvlText w:val="•"/>
      <w:lvlJc w:val="left"/>
      <w:pPr>
        <w:ind w:left="2938" w:hanging="228"/>
      </w:pPr>
      <w:rPr>
        <w:rFonts w:hint="default"/>
      </w:rPr>
    </w:lvl>
    <w:lvl w:ilvl="4" w:tplc="8138B75C">
      <w:start w:val="1"/>
      <w:numFmt w:val="bullet"/>
      <w:lvlText w:val="•"/>
      <w:lvlJc w:val="left"/>
      <w:pPr>
        <w:ind w:left="3884" w:hanging="228"/>
      </w:pPr>
      <w:rPr>
        <w:rFonts w:hint="default"/>
      </w:rPr>
    </w:lvl>
    <w:lvl w:ilvl="5" w:tplc="DB1659D0">
      <w:start w:val="1"/>
      <w:numFmt w:val="bullet"/>
      <w:lvlText w:val="•"/>
      <w:lvlJc w:val="left"/>
      <w:pPr>
        <w:ind w:left="4830" w:hanging="228"/>
      </w:pPr>
      <w:rPr>
        <w:rFonts w:hint="default"/>
      </w:rPr>
    </w:lvl>
    <w:lvl w:ilvl="6" w:tplc="EA6E27DC">
      <w:start w:val="1"/>
      <w:numFmt w:val="bullet"/>
      <w:lvlText w:val="•"/>
      <w:lvlJc w:val="left"/>
      <w:pPr>
        <w:ind w:left="5776" w:hanging="228"/>
      </w:pPr>
      <w:rPr>
        <w:rFonts w:hint="default"/>
      </w:rPr>
    </w:lvl>
    <w:lvl w:ilvl="7" w:tplc="AA90E896">
      <w:start w:val="1"/>
      <w:numFmt w:val="bullet"/>
      <w:lvlText w:val="•"/>
      <w:lvlJc w:val="left"/>
      <w:pPr>
        <w:ind w:left="6722" w:hanging="228"/>
      </w:pPr>
      <w:rPr>
        <w:rFonts w:hint="default"/>
      </w:rPr>
    </w:lvl>
    <w:lvl w:ilvl="8" w:tplc="5E5671B2">
      <w:start w:val="1"/>
      <w:numFmt w:val="bullet"/>
      <w:lvlText w:val="•"/>
      <w:lvlJc w:val="left"/>
      <w:pPr>
        <w:ind w:left="7668" w:hanging="228"/>
      </w:pPr>
      <w:rPr>
        <w:rFonts w:hint="default"/>
      </w:rPr>
    </w:lvl>
  </w:abstractNum>
  <w:abstractNum w:abstractNumId="11">
    <w:nsid w:val="790450B5"/>
    <w:multiLevelType w:val="hybridMultilevel"/>
    <w:tmpl w:val="0EC04588"/>
    <w:lvl w:ilvl="0" w:tplc="020610FA">
      <w:start w:val="1"/>
      <w:numFmt w:val="decimal"/>
      <w:lvlText w:val="%1"/>
      <w:lvlJc w:val="left"/>
      <w:pPr>
        <w:ind w:left="1386" w:hanging="539"/>
      </w:pPr>
      <w:rPr>
        <w:rFonts w:ascii="Georgia" w:eastAsia="Georgia" w:hAnsi="Georgia" w:hint="default"/>
        <w:w w:val="113"/>
        <w:sz w:val="24"/>
        <w:szCs w:val="24"/>
      </w:rPr>
    </w:lvl>
    <w:lvl w:ilvl="1" w:tplc="AA08A376">
      <w:start w:val="1"/>
      <w:numFmt w:val="lowerLetter"/>
      <w:lvlText w:val="(%2)"/>
      <w:lvlJc w:val="left"/>
      <w:pPr>
        <w:ind w:left="2014" w:hanging="401"/>
      </w:pPr>
      <w:rPr>
        <w:rFonts w:ascii="Cambria" w:eastAsia="Cambria" w:hAnsi="Cambria" w:hint="default"/>
        <w:b/>
        <w:bCs/>
        <w:w w:val="106"/>
        <w:sz w:val="22"/>
        <w:szCs w:val="22"/>
      </w:rPr>
    </w:lvl>
    <w:lvl w:ilvl="2" w:tplc="92F66876">
      <w:start w:val="1"/>
      <w:numFmt w:val="bullet"/>
      <w:lvlText w:val="•"/>
      <w:lvlJc w:val="left"/>
      <w:pPr>
        <w:ind w:left="2768" w:hanging="401"/>
      </w:pPr>
      <w:rPr>
        <w:rFonts w:hint="default"/>
      </w:rPr>
    </w:lvl>
    <w:lvl w:ilvl="3" w:tplc="066E1B3C">
      <w:start w:val="1"/>
      <w:numFmt w:val="bullet"/>
      <w:lvlText w:val="•"/>
      <w:lvlJc w:val="left"/>
      <w:pPr>
        <w:ind w:left="3522" w:hanging="401"/>
      </w:pPr>
      <w:rPr>
        <w:rFonts w:hint="default"/>
      </w:rPr>
    </w:lvl>
    <w:lvl w:ilvl="4" w:tplc="2BE439A2">
      <w:start w:val="1"/>
      <w:numFmt w:val="bullet"/>
      <w:lvlText w:val="•"/>
      <w:lvlJc w:val="left"/>
      <w:pPr>
        <w:ind w:left="4276" w:hanging="401"/>
      </w:pPr>
      <w:rPr>
        <w:rFonts w:hint="default"/>
      </w:rPr>
    </w:lvl>
    <w:lvl w:ilvl="5" w:tplc="56F2EE0A">
      <w:start w:val="1"/>
      <w:numFmt w:val="bullet"/>
      <w:lvlText w:val="•"/>
      <w:lvlJc w:val="left"/>
      <w:pPr>
        <w:ind w:left="5030" w:hanging="401"/>
      </w:pPr>
      <w:rPr>
        <w:rFonts w:hint="default"/>
      </w:rPr>
    </w:lvl>
    <w:lvl w:ilvl="6" w:tplc="7D06F0CC">
      <w:start w:val="1"/>
      <w:numFmt w:val="bullet"/>
      <w:lvlText w:val="•"/>
      <w:lvlJc w:val="left"/>
      <w:pPr>
        <w:ind w:left="5784" w:hanging="401"/>
      </w:pPr>
      <w:rPr>
        <w:rFonts w:hint="default"/>
      </w:rPr>
    </w:lvl>
    <w:lvl w:ilvl="7" w:tplc="55482420">
      <w:start w:val="1"/>
      <w:numFmt w:val="bullet"/>
      <w:lvlText w:val="•"/>
      <w:lvlJc w:val="left"/>
      <w:pPr>
        <w:ind w:left="6538" w:hanging="401"/>
      </w:pPr>
      <w:rPr>
        <w:rFonts w:hint="default"/>
      </w:rPr>
    </w:lvl>
    <w:lvl w:ilvl="8" w:tplc="386626DC">
      <w:start w:val="1"/>
      <w:numFmt w:val="bullet"/>
      <w:lvlText w:val="•"/>
      <w:lvlJc w:val="left"/>
      <w:pPr>
        <w:ind w:left="7292" w:hanging="401"/>
      </w:pPr>
      <w:rPr>
        <w:rFonts w:hint="default"/>
      </w:rPr>
    </w:lvl>
  </w:abstractNum>
  <w:abstractNum w:abstractNumId="12">
    <w:nsid w:val="7B577CB7"/>
    <w:multiLevelType w:val="hybridMultilevel"/>
    <w:tmpl w:val="8C9EF0BC"/>
    <w:lvl w:ilvl="0" w:tplc="E25CA6CC">
      <w:start w:val="1"/>
      <w:numFmt w:val="bullet"/>
      <w:lvlText w:val="•"/>
      <w:lvlJc w:val="left"/>
      <w:pPr>
        <w:ind w:left="1082" w:hanging="237"/>
      </w:pPr>
      <w:rPr>
        <w:rFonts w:ascii="Meiryo" w:eastAsia="Meiryo" w:hAnsi="Meiryo" w:hint="default"/>
        <w:i/>
        <w:w w:val="93"/>
        <w:sz w:val="24"/>
        <w:szCs w:val="24"/>
      </w:rPr>
    </w:lvl>
    <w:lvl w:ilvl="1" w:tplc="4F922252">
      <w:start w:val="1"/>
      <w:numFmt w:val="bullet"/>
      <w:lvlText w:val="–"/>
      <w:lvlJc w:val="left"/>
      <w:pPr>
        <w:ind w:left="1597" w:hanging="252"/>
      </w:pPr>
      <w:rPr>
        <w:rFonts w:ascii="Georgia" w:eastAsia="Georgia" w:hAnsi="Georgia" w:hint="default"/>
        <w:b/>
        <w:bCs/>
        <w:w w:val="79"/>
        <w:sz w:val="24"/>
        <w:szCs w:val="24"/>
      </w:rPr>
    </w:lvl>
    <w:lvl w:ilvl="2" w:tplc="1CC06EC8">
      <w:start w:val="1"/>
      <w:numFmt w:val="bullet"/>
      <w:lvlText w:val="•"/>
      <w:lvlJc w:val="left"/>
      <w:pPr>
        <w:ind w:left="2397" w:hanging="252"/>
      </w:pPr>
      <w:rPr>
        <w:rFonts w:hint="default"/>
      </w:rPr>
    </w:lvl>
    <w:lvl w:ilvl="3" w:tplc="80C21D7C">
      <w:start w:val="1"/>
      <w:numFmt w:val="bullet"/>
      <w:lvlText w:val="•"/>
      <w:lvlJc w:val="left"/>
      <w:pPr>
        <w:ind w:left="3197" w:hanging="252"/>
      </w:pPr>
      <w:rPr>
        <w:rFonts w:hint="default"/>
      </w:rPr>
    </w:lvl>
    <w:lvl w:ilvl="4" w:tplc="7174C8A4">
      <w:start w:val="1"/>
      <w:numFmt w:val="bullet"/>
      <w:lvlText w:val="•"/>
      <w:lvlJc w:val="left"/>
      <w:pPr>
        <w:ind w:left="3998" w:hanging="252"/>
      </w:pPr>
      <w:rPr>
        <w:rFonts w:hint="default"/>
      </w:rPr>
    </w:lvl>
    <w:lvl w:ilvl="5" w:tplc="D9DC5BF8">
      <w:start w:val="1"/>
      <w:numFmt w:val="bullet"/>
      <w:lvlText w:val="•"/>
      <w:lvlJc w:val="left"/>
      <w:pPr>
        <w:ind w:left="4798" w:hanging="252"/>
      </w:pPr>
      <w:rPr>
        <w:rFonts w:hint="default"/>
      </w:rPr>
    </w:lvl>
    <w:lvl w:ilvl="6" w:tplc="B92C7F2C">
      <w:start w:val="1"/>
      <w:numFmt w:val="bullet"/>
      <w:lvlText w:val="•"/>
      <w:lvlJc w:val="left"/>
      <w:pPr>
        <w:ind w:left="5598" w:hanging="252"/>
      </w:pPr>
      <w:rPr>
        <w:rFonts w:hint="default"/>
      </w:rPr>
    </w:lvl>
    <w:lvl w:ilvl="7" w:tplc="5A5275EE">
      <w:start w:val="1"/>
      <w:numFmt w:val="bullet"/>
      <w:lvlText w:val="•"/>
      <w:lvlJc w:val="left"/>
      <w:pPr>
        <w:ind w:left="6399" w:hanging="252"/>
      </w:pPr>
      <w:rPr>
        <w:rFonts w:hint="default"/>
      </w:rPr>
    </w:lvl>
    <w:lvl w:ilvl="8" w:tplc="955EC3E0">
      <w:start w:val="1"/>
      <w:numFmt w:val="bullet"/>
      <w:lvlText w:val="•"/>
      <w:lvlJc w:val="left"/>
      <w:pPr>
        <w:ind w:left="7199" w:hanging="252"/>
      </w:pPr>
      <w:rPr>
        <w:rFonts w:hint="default"/>
      </w:rPr>
    </w:lvl>
  </w:abstractNum>
  <w:num w:numId="1">
    <w:abstractNumId w:val="1"/>
  </w:num>
  <w:num w:numId="2">
    <w:abstractNumId w:val="0"/>
  </w:num>
  <w:num w:numId="3">
    <w:abstractNumId w:val="9"/>
  </w:num>
  <w:num w:numId="4">
    <w:abstractNumId w:val="12"/>
  </w:num>
  <w:num w:numId="5">
    <w:abstractNumId w:val="11"/>
  </w:num>
  <w:num w:numId="6">
    <w:abstractNumId w:val="3"/>
  </w:num>
  <w:num w:numId="7">
    <w:abstractNumId w:val="6"/>
  </w:num>
  <w:num w:numId="8">
    <w:abstractNumId w:val="7"/>
  </w:num>
  <w:num w:numId="9">
    <w:abstractNumId w:val="5"/>
  </w:num>
  <w:num w:numId="10">
    <w:abstractNumId w:val="10"/>
  </w:num>
  <w:num w:numId="11">
    <w:abstractNumId w:val="2"/>
  </w:num>
  <w:num w:numId="12">
    <w:abstractNumId w:val="4"/>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b">
    <w15:presenceInfo w15:providerId="None" w15:userId="b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revisionView w:formatting="0"/>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DE0"/>
    <w:rsid w:val="00002864"/>
    <w:rsid w:val="00013A86"/>
    <w:rsid w:val="00016A00"/>
    <w:rsid w:val="00033ECD"/>
    <w:rsid w:val="000608CD"/>
    <w:rsid w:val="000638C3"/>
    <w:rsid w:val="000730AC"/>
    <w:rsid w:val="00074963"/>
    <w:rsid w:val="00083053"/>
    <w:rsid w:val="00085368"/>
    <w:rsid w:val="000862CD"/>
    <w:rsid w:val="00087030"/>
    <w:rsid w:val="000A0435"/>
    <w:rsid w:val="000A6C0D"/>
    <w:rsid w:val="000B5EE0"/>
    <w:rsid w:val="000B698E"/>
    <w:rsid w:val="000D7624"/>
    <w:rsid w:val="000E36D5"/>
    <w:rsid w:val="0010151E"/>
    <w:rsid w:val="00102305"/>
    <w:rsid w:val="00103A57"/>
    <w:rsid w:val="00107BEE"/>
    <w:rsid w:val="00133DAA"/>
    <w:rsid w:val="0016489E"/>
    <w:rsid w:val="00171E13"/>
    <w:rsid w:val="00172092"/>
    <w:rsid w:val="00177A6F"/>
    <w:rsid w:val="0018025B"/>
    <w:rsid w:val="001964BF"/>
    <w:rsid w:val="001B2123"/>
    <w:rsid w:val="001B4EE9"/>
    <w:rsid w:val="001B5379"/>
    <w:rsid w:val="001B65B0"/>
    <w:rsid w:val="001D6FD1"/>
    <w:rsid w:val="001D7086"/>
    <w:rsid w:val="001E3E9F"/>
    <w:rsid w:val="001E4CE9"/>
    <w:rsid w:val="001E5C06"/>
    <w:rsid w:val="001F38F8"/>
    <w:rsid w:val="001F4C2C"/>
    <w:rsid w:val="00202DCE"/>
    <w:rsid w:val="00207CA7"/>
    <w:rsid w:val="002134DD"/>
    <w:rsid w:val="00216C4A"/>
    <w:rsid w:val="002236DA"/>
    <w:rsid w:val="00227576"/>
    <w:rsid w:val="00230EC1"/>
    <w:rsid w:val="002318EA"/>
    <w:rsid w:val="00233997"/>
    <w:rsid w:val="00234B77"/>
    <w:rsid w:val="00235C12"/>
    <w:rsid w:val="00236F72"/>
    <w:rsid w:val="002439B9"/>
    <w:rsid w:val="00257E24"/>
    <w:rsid w:val="00266DB5"/>
    <w:rsid w:val="002747D6"/>
    <w:rsid w:val="00283DE0"/>
    <w:rsid w:val="00287463"/>
    <w:rsid w:val="00290785"/>
    <w:rsid w:val="00291262"/>
    <w:rsid w:val="0029404D"/>
    <w:rsid w:val="002B56E2"/>
    <w:rsid w:val="002C5E67"/>
    <w:rsid w:val="002D6989"/>
    <w:rsid w:val="002E4816"/>
    <w:rsid w:val="00307B4F"/>
    <w:rsid w:val="00352531"/>
    <w:rsid w:val="0038016F"/>
    <w:rsid w:val="003805B6"/>
    <w:rsid w:val="003810C5"/>
    <w:rsid w:val="003850C3"/>
    <w:rsid w:val="00394BF8"/>
    <w:rsid w:val="003B0178"/>
    <w:rsid w:val="003C1F97"/>
    <w:rsid w:val="003C2353"/>
    <w:rsid w:val="003C3F2B"/>
    <w:rsid w:val="004107EB"/>
    <w:rsid w:val="004140F6"/>
    <w:rsid w:val="0042282B"/>
    <w:rsid w:val="004228EC"/>
    <w:rsid w:val="00432E89"/>
    <w:rsid w:val="00436CC4"/>
    <w:rsid w:val="00437C5B"/>
    <w:rsid w:val="00441A02"/>
    <w:rsid w:val="00447232"/>
    <w:rsid w:val="004511F8"/>
    <w:rsid w:val="0045435F"/>
    <w:rsid w:val="00476DA5"/>
    <w:rsid w:val="004770EE"/>
    <w:rsid w:val="004812AE"/>
    <w:rsid w:val="0048398F"/>
    <w:rsid w:val="004911AD"/>
    <w:rsid w:val="0049305A"/>
    <w:rsid w:val="00496E8E"/>
    <w:rsid w:val="004C2909"/>
    <w:rsid w:val="004D5EF4"/>
    <w:rsid w:val="004E0EC0"/>
    <w:rsid w:val="004E6F11"/>
    <w:rsid w:val="004F2F6F"/>
    <w:rsid w:val="004F3DC9"/>
    <w:rsid w:val="004F494A"/>
    <w:rsid w:val="0050281E"/>
    <w:rsid w:val="00503BAC"/>
    <w:rsid w:val="00513710"/>
    <w:rsid w:val="0051650C"/>
    <w:rsid w:val="005451A1"/>
    <w:rsid w:val="00550287"/>
    <w:rsid w:val="00560A2D"/>
    <w:rsid w:val="0056332E"/>
    <w:rsid w:val="00570336"/>
    <w:rsid w:val="00572821"/>
    <w:rsid w:val="00592C25"/>
    <w:rsid w:val="00594B3A"/>
    <w:rsid w:val="005957E1"/>
    <w:rsid w:val="005A4AEF"/>
    <w:rsid w:val="005B5EBA"/>
    <w:rsid w:val="005B677D"/>
    <w:rsid w:val="005C0262"/>
    <w:rsid w:val="005C50D3"/>
    <w:rsid w:val="005D2649"/>
    <w:rsid w:val="005E5030"/>
    <w:rsid w:val="005F2656"/>
    <w:rsid w:val="005F54F6"/>
    <w:rsid w:val="00600079"/>
    <w:rsid w:val="0060426C"/>
    <w:rsid w:val="006222FD"/>
    <w:rsid w:val="006306B1"/>
    <w:rsid w:val="00634540"/>
    <w:rsid w:val="00634E55"/>
    <w:rsid w:val="00641826"/>
    <w:rsid w:val="00662AB5"/>
    <w:rsid w:val="006634EF"/>
    <w:rsid w:val="006648E8"/>
    <w:rsid w:val="0066781C"/>
    <w:rsid w:val="006930AA"/>
    <w:rsid w:val="006A1F77"/>
    <w:rsid w:val="006B35E9"/>
    <w:rsid w:val="006C4D66"/>
    <w:rsid w:val="006C5F77"/>
    <w:rsid w:val="006D345E"/>
    <w:rsid w:val="006D5715"/>
    <w:rsid w:val="006E56B0"/>
    <w:rsid w:val="006E5B17"/>
    <w:rsid w:val="007045AA"/>
    <w:rsid w:val="007064F5"/>
    <w:rsid w:val="00711EE2"/>
    <w:rsid w:val="00722079"/>
    <w:rsid w:val="00726211"/>
    <w:rsid w:val="00746184"/>
    <w:rsid w:val="00746662"/>
    <w:rsid w:val="0075492D"/>
    <w:rsid w:val="00761158"/>
    <w:rsid w:val="0076336F"/>
    <w:rsid w:val="007639E9"/>
    <w:rsid w:val="007710F5"/>
    <w:rsid w:val="0078240C"/>
    <w:rsid w:val="007A6C72"/>
    <w:rsid w:val="007C3BF3"/>
    <w:rsid w:val="007E374A"/>
    <w:rsid w:val="007E3C1B"/>
    <w:rsid w:val="007E4A29"/>
    <w:rsid w:val="007F11EB"/>
    <w:rsid w:val="007F5059"/>
    <w:rsid w:val="0080265E"/>
    <w:rsid w:val="0080394A"/>
    <w:rsid w:val="00812285"/>
    <w:rsid w:val="008128F3"/>
    <w:rsid w:val="008210B8"/>
    <w:rsid w:val="008255AC"/>
    <w:rsid w:val="008255CE"/>
    <w:rsid w:val="00867F6F"/>
    <w:rsid w:val="0087110E"/>
    <w:rsid w:val="00883EC8"/>
    <w:rsid w:val="00883F44"/>
    <w:rsid w:val="00890351"/>
    <w:rsid w:val="008935B4"/>
    <w:rsid w:val="00895198"/>
    <w:rsid w:val="008A7B54"/>
    <w:rsid w:val="008B535B"/>
    <w:rsid w:val="008C1AF4"/>
    <w:rsid w:val="008D4D8B"/>
    <w:rsid w:val="0090272C"/>
    <w:rsid w:val="00904655"/>
    <w:rsid w:val="00905597"/>
    <w:rsid w:val="009109EA"/>
    <w:rsid w:val="00914000"/>
    <w:rsid w:val="00916649"/>
    <w:rsid w:val="0094676F"/>
    <w:rsid w:val="00952A44"/>
    <w:rsid w:val="00956361"/>
    <w:rsid w:val="009630AD"/>
    <w:rsid w:val="0096601E"/>
    <w:rsid w:val="00974D7B"/>
    <w:rsid w:val="00976032"/>
    <w:rsid w:val="00985ADD"/>
    <w:rsid w:val="009A1754"/>
    <w:rsid w:val="009A500A"/>
    <w:rsid w:val="009B30AD"/>
    <w:rsid w:val="009F162C"/>
    <w:rsid w:val="00A129A5"/>
    <w:rsid w:val="00A12E35"/>
    <w:rsid w:val="00A15929"/>
    <w:rsid w:val="00A5173D"/>
    <w:rsid w:val="00A60AEC"/>
    <w:rsid w:val="00A64179"/>
    <w:rsid w:val="00A7278E"/>
    <w:rsid w:val="00A760A1"/>
    <w:rsid w:val="00A86757"/>
    <w:rsid w:val="00AA6B2E"/>
    <w:rsid w:val="00AB1958"/>
    <w:rsid w:val="00AB7858"/>
    <w:rsid w:val="00AC3404"/>
    <w:rsid w:val="00AC62FE"/>
    <w:rsid w:val="00AE2C95"/>
    <w:rsid w:val="00AF616A"/>
    <w:rsid w:val="00AF748E"/>
    <w:rsid w:val="00B132D2"/>
    <w:rsid w:val="00B1788D"/>
    <w:rsid w:val="00B2262A"/>
    <w:rsid w:val="00B26A06"/>
    <w:rsid w:val="00B34A20"/>
    <w:rsid w:val="00B43BDA"/>
    <w:rsid w:val="00B61E70"/>
    <w:rsid w:val="00B6439D"/>
    <w:rsid w:val="00B70AC6"/>
    <w:rsid w:val="00B72230"/>
    <w:rsid w:val="00B74938"/>
    <w:rsid w:val="00B764C5"/>
    <w:rsid w:val="00B8269A"/>
    <w:rsid w:val="00B82B6A"/>
    <w:rsid w:val="00B831FA"/>
    <w:rsid w:val="00B87242"/>
    <w:rsid w:val="00B91402"/>
    <w:rsid w:val="00B9545C"/>
    <w:rsid w:val="00B965AC"/>
    <w:rsid w:val="00BB654B"/>
    <w:rsid w:val="00BC3044"/>
    <w:rsid w:val="00BF4845"/>
    <w:rsid w:val="00BF701B"/>
    <w:rsid w:val="00C13273"/>
    <w:rsid w:val="00C2718D"/>
    <w:rsid w:val="00C514E9"/>
    <w:rsid w:val="00C6233A"/>
    <w:rsid w:val="00C73284"/>
    <w:rsid w:val="00C765DD"/>
    <w:rsid w:val="00C839F5"/>
    <w:rsid w:val="00C93709"/>
    <w:rsid w:val="00C93E3B"/>
    <w:rsid w:val="00C95584"/>
    <w:rsid w:val="00CD626B"/>
    <w:rsid w:val="00CD793C"/>
    <w:rsid w:val="00CE4B9D"/>
    <w:rsid w:val="00CF30FD"/>
    <w:rsid w:val="00D01E3C"/>
    <w:rsid w:val="00D02F9C"/>
    <w:rsid w:val="00D055AD"/>
    <w:rsid w:val="00D149F8"/>
    <w:rsid w:val="00D16A04"/>
    <w:rsid w:val="00D173B7"/>
    <w:rsid w:val="00D17873"/>
    <w:rsid w:val="00D24F22"/>
    <w:rsid w:val="00D34DE4"/>
    <w:rsid w:val="00D3774A"/>
    <w:rsid w:val="00D453A2"/>
    <w:rsid w:val="00D52AC2"/>
    <w:rsid w:val="00D66257"/>
    <w:rsid w:val="00D70AA3"/>
    <w:rsid w:val="00D774BB"/>
    <w:rsid w:val="00D9243A"/>
    <w:rsid w:val="00DA70FB"/>
    <w:rsid w:val="00DB598E"/>
    <w:rsid w:val="00DB6C69"/>
    <w:rsid w:val="00DB6E37"/>
    <w:rsid w:val="00DC1907"/>
    <w:rsid w:val="00DC43E6"/>
    <w:rsid w:val="00DD4664"/>
    <w:rsid w:val="00DF18A7"/>
    <w:rsid w:val="00DF71B7"/>
    <w:rsid w:val="00E04D51"/>
    <w:rsid w:val="00E14080"/>
    <w:rsid w:val="00E20C3D"/>
    <w:rsid w:val="00E21190"/>
    <w:rsid w:val="00E2187D"/>
    <w:rsid w:val="00E24EAE"/>
    <w:rsid w:val="00E3763E"/>
    <w:rsid w:val="00E47C54"/>
    <w:rsid w:val="00E8174F"/>
    <w:rsid w:val="00EA1A40"/>
    <w:rsid w:val="00EA69B6"/>
    <w:rsid w:val="00EB05A4"/>
    <w:rsid w:val="00EB1EE4"/>
    <w:rsid w:val="00ED0656"/>
    <w:rsid w:val="00EE002B"/>
    <w:rsid w:val="00EE0BAD"/>
    <w:rsid w:val="00EE3259"/>
    <w:rsid w:val="00EE56D7"/>
    <w:rsid w:val="00F025D0"/>
    <w:rsid w:val="00F05DD5"/>
    <w:rsid w:val="00F06F77"/>
    <w:rsid w:val="00F107BD"/>
    <w:rsid w:val="00F16D02"/>
    <w:rsid w:val="00F247CF"/>
    <w:rsid w:val="00F34B61"/>
    <w:rsid w:val="00F35968"/>
    <w:rsid w:val="00F40052"/>
    <w:rsid w:val="00F41097"/>
    <w:rsid w:val="00F502E1"/>
    <w:rsid w:val="00F5062D"/>
    <w:rsid w:val="00F65321"/>
    <w:rsid w:val="00F67FFB"/>
    <w:rsid w:val="00F70FBE"/>
    <w:rsid w:val="00F87269"/>
    <w:rsid w:val="00FC0E3D"/>
    <w:rsid w:val="00FD6BB6"/>
    <w:rsid w:val="00FE1316"/>
    <w:rsid w:val="00FE5CF7"/>
    <w:rsid w:val="00FE64C8"/>
    <w:rsid w:val="00FE76CF"/>
    <w:rsid w:val="00FF257B"/>
    <w:rsid w:val="00FF5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57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46"/>
      <w:ind w:left="496"/>
      <w:outlineLvl w:val="0"/>
    </w:pPr>
    <w:rPr>
      <w:rFonts w:ascii="Georgia" w:eastAsia="Georgia" w:hAnsi="Georgia"/>
      <w:b/>
      <w:bCs/>
      <w:sz w:val="34"/>
      <w:szCs w:val="34"/>
    </w:rPr>
  </w:style>
  <w:style w:type="paragraph" w:styleId="Heading2">
    <w:name w:val="heading 2"/>
    <w:basedOn w:val="Normal"/>
    <w:uiPriority w:val="1"/>
    <w:qFormat/>
    <w:pPr>
      <w:ind w:left="496"/>
      <w:outlineLvl w:val="1"/>
    </w:pPr>
    <w:rPr>
      <w:rFonts w:ascii="Georgia" w:eastAsia="Georgia" w:hAnsi="Georgia"/>
      <w:b/>
      <w:bCs/>
      <w:sz w:val="28"/>
      <w:szCs w:val="28"/>
    </w:rPr>
  </w:style>
  <w:style w:type="paragraph" w:styleId="Heading3">
    <w:name w:val="heading 3"/>
    <w:basedOn w:val="Normal"/>
    <w:uiPriority w:val="1"/>
    <w:qFormat/>
    <w:pPr>
      <w:ind w:left="496"/>
      <w:outlineLvl w:val="2"/>
    </w:pPr>
    <w:rPr>
      <w:rFonts w:ascii="Georgia" w:eastAsia="Georgia" w:hAnsi="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6"/>
    </w:pPr>
    <w:rPr>
      <w:rFonts w:ascii="Georgia" w:eastAsia="Georgia" w:hAnsi="Georg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1A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1A0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95198"/>
    <w:rPr>
      <w:sz w:val="18"/>
      <w:szCs w:val="18"/>
    </w:rPr>
  </w:style>
  <w:style w:type="paragraph" w:styleId="CommentText">
    <w:name w:val="annotation text"/>
    <w:basedOn w:val="Normal"/>
    <w:link w:val="CommentTextChar"/>
    <w:uiPriority w:val="99"/>
    <w:semiHidden/>
    <w:unhideWhenUsed/>
    <w:rsid w:val="00895198"/>
    <w:rPr>
      <w:sz w:val="24"/>
      <w:szCs w:val="24"/>
    </w:rPr>
  </w:style>
  <w:style w:type="character" w:customStyle="1" w:styleId="CommentTextChar">
    <w:name w:val="Comment Text Char"/>
    <w:basedOn w:val="DefaultParagraphFont"/>
    <w:link w:val="CommentText"/>
    <w:uiPriority w:val="99"/>
    <w:semiHidden/>
    <w:rsid w:val="00895198"/>
    <w:rPr>
      <w:sz w:val="24"/>
      <w:szCs w:val="24"/>
    </w:rPr>
  </w:style>
  <w:style w:type="paragraph" w:styleId="CommentSubject">
    <w:name w:val="annotation subject"/>
    <w:basedOn w:val="CommentText"/>
    <w:next w:val="CommentText"/>
    <w:link w:val="CommentSubjectChar"/>
    <w:uiPriority w:val="99"/>
    <w:semiHidden/>
    <w:unhideWhenUsed/>
    <w:rsid w:val="00895198"/>
    <w:rPr>
      <w:b/>
      <w:bCs/>
      <w:sz w:val="20"/>
      <w:szCs w:val="20"/>
    </w:rPr>
  </w:style>
  <w:style w:type="character" w:customStyle="1" w:styleId="CommentSubjectChar">
    <w:name w:val="Comment Subject Char"/>
    <w:basedOn w:val="CommentTextChar"/>
    <w:link w:val="CommentSubject"/>
    <w:uiPriority w:val="99"/>
    <w:semiHidden/>
    <w:rsid w:val="00895198"/>
    <w:rPr>
      <w:b/>
      <w:bCs/>
      <w:sz w:val="20"/>
      <w:szCs w:val="20"/>
    </w:rPr>
  </w:style>
  <w:style w:type="paragraph" w:styleId="Revision">
    <w:name w:val="Revision"/>
    <w:hidden/>
    <w:uiPriority w:val="99"/>
    <w:semiHidden/>
    <w:rsid w:val="001964BF"/>
    <w:pPr>
      <w:widowControl/>
    </w:pPr>
  </w:style>
  <w:style w:type="paragraph" w:styleId="FootnoteText">
    <w:name w:val="footnote text"/>
    <w:basedOn w:val="Normal"/>
    <w:link w:val="FootnoteTextChar"/>
    <w:uiPriority w:val="99"/>
    <w:unhideWhenUsed/>
    <w:rsid w:val="00D34DE4"/>
    <w:rPr>
      <w:sz w:val="24"/>
      <w:szCs w:val="24"/>
    </w:rPr>
  </w:style>
  <w:style w:type="character" w:customStyle="1" w:styleId="FootnoteTextChar">
    <w:name w:val="Footnote Text Char"/>
    <w:basedOn w:val="DefaultParagraphFont"/>
    <w:link w:val="FootnoteText"/>
    <w:uiPriority w:val="99"/>
    <w:rsid w:val="00D34DE4"/>
    <w:rPr>
      <w:sz w:val="24"/>
      <w:szCs w:val="24"/>
    </w:rPr>
  </w:style>
  <w:style w:type="character" w:styleId="FootnoteReference">
    <w:name w:val="footnote reference"/>
    <w:basedOn w:val="DefaultParagraphFont"/>
    <w:uiPriority w:val="99"/>
    <w:unhideWhenUsed/>
    <w:rsid w:val="00D34DE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46"/>
      <w:ind w:left="496"/>
      <w:outlineLvl w:val="0"/>
    </w:pPr>
    <w:rPr>
      <w:rFonts w:ascii="Georgia" w:eastAsia="Georgia" w:hAnsi="Georgia"/>
      <w:b/>
      <w:bCs/>
      <w:sz w:val="34"/>
      <w:szCs w:val="34"/>
    </w:rPr>
  </w:style>
  <w:style w:type="paragraph" w:styleId="Heading2">
    <w:name w:val="heading 2"/>
    <w:basedOn w:val="Normal"/>
    <w:uiPriority w:val="1"/>
    <w:qFormat/>
    <w:pPr>
      <w:ind w:left="496"/>
      <w:outlineLvl w:val="1"/>
    </w:pPr>
    <w:rPr>
      <w:rFonts w:ascii="Georgia" w:eastAsia="Georgia" w:hAnsi="Georgia"/>
      <w:b/>
      <w:bCs/>
      <w:sz w:val="28"/>
      <w:szCs w:val="28"/>
    </w:rPr>
  </w:style>
  <w:style w:type="paragraph" w:styleId="Heading3">
    <w:name w:val="heading 3"/>
    <w:basedOn w:val="Normal"/>
    <w:uiPriority w:val="1"/>
    <w:qFormat/>
    <w:pPr>
      <w:ind w:left="496"/>
      <w:outlineLvl w:val="2"/>
    </w:pPr>
    <w:rPr>
      <w:rFonts w:ascii="Georgia" w:eastAsia="Georgia" w:hAnsi="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6"/>
    </w:pPr>
    <w:rPr>
      <w:rFonts w:ascii="Georgia" w:eastAsia="Georgia" w:hAnsi="Georg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1A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1A0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95198"/>
    <w:rPr>
      <w:sz w:val="18"/>
      <w:szCs w:val="18"/>
    </w:rPr>
  </w:style>
  <w:style w:type="paragraph" w:styleId="CommentText">
    <w:name w:val="annotation text"/>
    <w:basedOn w:val="Normal"/>
    <w:link w:val="CommentTextChar"/>
    <w:uiPriority w:val="99"/>
    <w:semiHidden/>
    <w:unhideWhenUsed/>
    <w:rsid w:val="00895198"/>
    <w:rPr>
      <w:sz w:val="24"/>
      <w:szCs w:val="24"/>
    </w:rPr>
  </w:style>
  <w:style w:type="character" w:customStyle="1" w:styleId="CommentTextChar">
    <w:name w:val="Comment Text Char"/>
    <w:basedOn w:val="DefaultParagraphFont"/>
    <w:link w:val="CommentText"/>
    <w:uiPriority w:val="99"/>
    <w:semiHidden/>
    <w:rsid w:val="00895198"/>
    <w:rPr>
      <w:sz w:val="24"/>
      <w:szCs w:val="24"/>
    </w:rPr>
  </w:style>
  <w:style w:type="paragraph" w:styleId="CommentSubject">
    <w:name w:val="annotation subject"/>
    <w:basedOn w:val="CommentText"/>
    <w:next w:val="CommentText"/>
    <w:link w:val="CommentSubjectChar"/>
    <w:uiPriority w:val="99"/>
    <w:semiHidden/>
    <w:unhideWhenUsed/>
    <w:rsid w:val="00895198"/>
    <w:rPr>
      <w:b/>
      <w:bCs/>
      <w:sz w:val="20"/>
      <w:szCs w:val="20"/>
    </w:rPr>
  </w:style>
  <w:style w:type="character" w:customStyle="1" w:styleId="CommentSubjectChar">
    <w:name w:val="Comment Subject Char"/>
    <w:basedOn w:val="CommentTextChar"/>
    <w:link w:val="CommentSubject"/>
    <w:uiPriority w:val="99"/>
    <w:semiHidden/>
    <w:rsid w:val="00895198"/>
    <w:rPr>
      <w:b/>
      <w:bCs/>
      <w:sz w:val="20"/>
      <w:szCs w:val="20"/>
    </w:rPr>
  </w:style>
  <w:style w:type="paragraph" w:styleId="Revision">
    <w:name w:val="Revision"/>
    <w:hidden/>
    <w:uiPriority w:val="99"/>
    <w:semiHidden/>
    <w:rsid w:val="001964BF"/>
    <w:pPr>
      <w:widowControl/>
    </w:pPr>
  </w:style>
  <w:style w:type="paragraph" w:styleId="FootnoteText">
    <w:name w:val="footnote text"/>
    <w:basedOn w:val="Normal"/>
    <w:link w:val="FootnoteTextChar"/>
    <w:uiPriority w:val="99"/>
    <w:unhideWhenUsed/>
    <w:rsid w:val="00D34DE4"/>
    <w:rPr>
      <w:sz w:val="24"/>
      <w:szCs w:val="24"/>
    </w:rPr>
  </w:style>
  <w:style w:type="character" w:customStyle="1" w:styleId="FootnoteTextChar">
    <w:name w:val="Footnote Text Char"/>
    <w:basedOn w:val="DefaultParagraphFont"/>
    <w:link w:val="FootnoteText"/>
    <w:uiPriority w:val="99"/>
    <w:rsid w:val="00D34DE4"/>
    <w:rPr>
      <w:sz w:val="24"/>
      <w:szCs w:val="24"/>
    </w:rPr>
  </w:style>
  <w:style w:type="character" w:styleId="FootnoteReference">
    <w:name w:val="footnote reference"/>
    <w:basedOn w:val="DefaultParagraphFont"/>
    <w:uiPriority w:val="99"/>
    <w:unhideWhenUsed/>
    <w:rsid w:val="00D34D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ab@mit.edu" TargetMode="Externa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11/relationships/commentsExtended" Target="commentsExtended.xml"/><Relationship Id="rId26" Type="http://schemas.microsoft.com/office/2011/relationships/people" Target="people.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hyperlink" Target="http://gems.csail.mit.edu/"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6D866-8942-0947-8963-D94847FF6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52</Pages>
  <Words>9111</Words>
  <Characters>51937</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60927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dc:creator>
  <cp:lastModifiedBy>Noah Daniels</cp:lastModifiedBy>
  <cp:revision>3</cp:revision>
  <dcterms:created xsi:type="dcterms:W3CDTF">2015-08-05T18:32:00Z</dcterms:created>
  <dcterms:modified xsi:type="dcterms:W3CDTF">2015-08-05T18:33:00Z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2015-06-21T00:00:00Z</vt:filetime>
  </property>
  <property fmtid="{D5CDD505-2E9C-101B-9397-08002B2CF9AE}" pid="3" name="LastSaved">
    <vt:filetime>2015-07-15T00:00:00Z</vt:filetime>
  </property>
</Properties>
</file>