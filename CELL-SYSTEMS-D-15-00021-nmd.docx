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2786FA" w14:textId="77777777" w:rsidR="0080265E" w:rsidRDefault="0080265E" w:rsidP="003B0178">
      <w:pPr>
        <w:keepLines/>
        <w:tabs>
          <w:tab w:val="left" w:pos="1360"/>
        </w:tabs>
        <w:rPr>
          <w:rFonts w:ascii="Cambria" w:eastAsia="Cambria" w:hAnsi="Cambria" w:cs="Cambria"/>
          <w:sz w:val="24"/>
          <w:szCs w:val="24"/>
        </w:rPr>
      </w:pPr>
    </w:p>
    <w:p w14:paraId="1B71EF9A" w14:textId="77777777" w:rsidR="00283DE0" w:rsidRPr="0080265E" w:rsidRDefault="0080265E" w:rsidP="003B0178">
      <w:pPr>
        <w:keepLines/>
        <w:tabs>
          <w:tab w:val="left" w:pos="1360"/>
        </w:tabs>
        <w:rPr>
          <w:rFonts w:ascii="Cambria" w:eastAsia="Cambria" w:hAnsi="Cambria" w:cs="Cambria"/>
          <w:sz w:val="24"/>
          <w:szCs w:val="24"/>
        </w:rPr>
        <w:sectPr w:rsidR="00283DE0" w:rsidRPr="0080265E">
          <w:pgSz w:w="12240" w:h="15840"/>
          <w:pgMar w:top="1420" w:right="1360" w:bottom="280" w:left="1340" w:header="720" w:footer="720" w:gutter="0"/>
          <w:cols w:space="720"/>
        </w:sectPr>
      </w:pPr>
      <w:r>
        <w:rPr>
          <w:rFonts w:ascii="Cambria" w:eastAsia="Cambria" w:hAnsi="Cambria" w:cs="Cambria"/>
          <w:sz w:val="24"/>
          <w:szCs w:val="24"/>
        </w:rPr>
        <w:tab/>
      </w:r>
    </w:p>
    <w:p w14:paraId="7D01A50F" w14:textId="77777777" w:rsidR="00283DE0" w:rsidRDefault="00641826" w:rsidP="003B0178">
      <w:pPr>
        <w:keepLines/>
        <w:spacing w:line="294" w:lineRule="exact"/>
        <w:ind w:left="100"/>
        <w:rPr>
          <w:rFonts w:ascii="Arial Unicode MS" w:eastAsia="Arial Unicode MS" w:hAnsi="Arial Unicode MS" w:cs="Arial Unicode MS"/>
          <w:sz w:val="20"/>
          <w:szCs w:val="20"/>
        </w:rPr>
      </w:pPr>
      <w:r>
        <w:rPr>
          <w:rFonts w:ascii="Arial Unicode MS"/>
          <w:sz w:val="20"/>
        </w:rPr>
        <w:lastRenderedPageBreak/>
        <w:t>Manuscript</w:t>
      </w:r>
    </w:p>
    <w:p w14:paraId="4326208B" w14:textId="77777777" w:rsidR="00283DE0" w:rsidRDefault="00283DE0" w:rsidP="003B0178">
      <w:pPr>
        <w:keepLines/>
        <w:rPr>
          <w:rFonts w:ascii="Arial Unicode MS" w:eastAsia="Arial Unicode MS" w:hAnsi="Arial Unicode MS" w:cs="Arial Unicode MS"/>
          <w:sz w:val="20"/>
          <w:szCs w:val="20"/>
        </w:rPr>
      </w:pPr>
    </w:p>
    <w:p w14:paraId="28BB4426" w14:textId="77777777" w:rsidR="00283DE0" w:rsidRDefault="00283DE0" w:rsidP="003B0178">
      <w:pPr>
        <w:keepLines/>
        <w:rPr>
          <w:rFonts w:ascii="Arial Unicode MS" w:eastAsia="Arial Unicode MS" w:hAnsi="Arial Unicode MS" w:cs="Arial Unicode MS"/>
          <w:sz w:val="20"/>
          <w:szCs w:val="20"/>
        </w:rPr>
      </w:pPr>
    </w:p>
    <w:p w14:paraId="33321C81" w14:textId="77777777" w:rsidR="00283DE0" w:rsidRDefault="00283DE0" w:rsidP="003B0178">
      <w:pPr>
        <w:keepLines/>
        <w:rPr>
          <w:rFonts w:ascii="Arial Unicode MS" w:eastAsia="Arial Unicode MS" w:hAnsi="Arial Unicode MS" w:cs="Arial Unicode MS"/>
          <w:sz w:val="20"/>
          <w:szCs w:val="20"/>
        </w:rPr>
      </w:pPr>
    </w:p>
    <w:p w14:paraId="247C4B45" w14:textId="77777777" w:rsidR="00283DE0" w:rsidRDefault="00283DE0" w:rsidP="003B0178">
      <w:pPr>
        <w:keepLines/>
        <w:rPr>
          <w:rFonts w:ascii="Arial Unicode MS" w:eastAsia="Arial Unicode MS" w:hAnsi="Arial Unicode MS" w:cs="Arial Unicode MS"/>
          <w:sz w:val="20"/>
          <w:szCs w:val="20"/>
        </w:rPr>
      </w:pPr>
    </w:p>
    <w:p w14:paraId="4F6057B4" w14:textId="77777777" w:rsidR="00283DE0" w:rsidRDefault="00283DE0" w:rsidP="003B0178">
      <w:pPr>
        <w:keepLines/>
        <w:rPr>
          <w:rFonts w:ascii="Arial Unicode MS" w:eastAsia="Arial Unicode MS" w:hAnsi="Arial Unicode MS" w:cs="Arial Unicode MS"/>
          <w:sz w:val="20"/>
          <w:szCs w:val="20"/>
        </w:rPr>
      </w:pPr>
    </w:p>
    <w:p w14:paraId="3E1172BA" w14:textId="77777777" w:rsidR="00283DE0" w:rsidRDefault="00283DE0" w:rsidP="003B0178">
      <w:pPr>
        <w:keepLines/>
        <w:spacing w:before="16"/>
        <w:rPr>
          <w:rFonts w:ascii="Arial Unicode MS" w:eastAsia="Arial Unicode MS" w:hAnsi="Arial Unicode MS" w:cs="Arial Unicode MS"/>
          <w:sz w:val="19"/>
          <w:szCs w:val="19"/>
        </w:rPr>
      </w:pPr>
    </w:p>
    <w:p w14:paraId="3E6B1759" w14:textId="77777777" w:rsidR="00283DE0" w:rsidRDefault="00641826" w:rsidP="003B0178">
      <w:pPr>
        <w:keepLines/>
        <w:spacing w:line="426" w:lineRule="exact"/>
        <w:ind w:left="2583" w:right="897"/>
        <w:rPr>
          <w:ins w:id="0" w:author="Craig Mak" w:date="2015-07-27T13:57:00Z"/>
          <w:rFonts w:ascii="PMingLiU"/>
          <w:w w:val="105"/>
          <w:sz w:val="34"/>
        </w:rPr>
      </w:pPr>
      <w:r>
        <w:rPr>
          <w:rFonts w:ascii="PMingLiU"/>
          <w:spacing w:val="-2"/>
          <w:w w:val="105"/>
          <w:sz w:val="34"/>
        </w:rPr>
        <w:t>Entrop</w:t>
      </w:r>
      <w:r>
        <w:rPr>
          <w:rFonts w:ascii="PMingLiU"/>
          <w:spacing w:val="-3"/>
          <w:w w:val="105"/>
          <w:sz w:val="34"/>
        </w:rPr>
        <w:t>y-scaling</w:t>
      </w:r>
      <w:r>
        <w:rPr>
          <w:rFonts w:ascii="PMingLiU"/>
          <w:spacing w:val="3"/>
          <w:w w:val="105"/>
          <w:sz w:val="34"/>
        </w:rPr>
        <w:t xml:space="preserve"> </w:t>
      </w:r>
      <w:r>
        <w:rPr>
          <w:rFonts w:ascii="PMingLiU"/>
          <w:spacing w:val="-2"/>
          <w:w w:val="105"/>
          <w:sz w:val="34"/>
        </w:rPr>
        <w:t>search</w:t>
      </w:r>
      <w:r>
        <w:rPr>
          <w:rFonts w:ascii="PMingLiU"/>
          <w:spacing w:val="5"/>
          <w:w w:val="105"/>
          <w:sz w:val="34"/>
        </w:rPr>
        <w:t xml:space="preserve"> </w:t>
      </w:r>
      <w:r>
        <w:rPr>
          <w:rFonts w:ascii="PMingLiU"/>
          <w:w w:val="105"/>
          <w:sz w:val="34"/>
        </w:rPr>
        <w:t>of</w:t>
      </w:r>
      <w:r>
        <w:rPr>
          <w:rFonts w:ascii="PMingLiU"/>
          <w:spacing w:val="4"/>
          <w:w w:val="105"/>
          <w:sz w:val="34"/>
        </w:rPr>
        <w:t xml:space="preserve"> </w:t>
      </w:r>
      <w:r>
        <w:rPr>
          <w:rFonts w:ascii="PMingLiU"/>
          <w:spacing w:val="-2"/>
          <w:w w:val="105"/>
          <w:sz w:val="34"/>
        </w:rPr>
        <w:t>massiv</w:t>
      </w:r>
      <w:r>
        <w:rPr>
          <w:rFonts w:ascii="PMingLiU"/>
          <w:spacing w:val="-3"/>
          <w:w w:val="105"/>
          <w:sz w:val="34"/>
        </w:rPr>
        <w:t>e</w:t>
      </w:r>
      <w:r>
        <w:rPr>
          <w:rFonts w:ascii="PMingLiU"/>
          <w:spacing w:val="4"/>
          <w:w w:val="105"/>
          <w:sz w:val="34"/>
        </w:rPr>
        <w:t xml:space="preserve"> </w:t>
      </w:r>
      <w:r>
        <w:rPr>
          <w:rFonts w:ascii="PMingLiU"/>
          <w:w w:val="105"/>
          <w:sz w:val="34"/>
        </w:rPr>
        <w:t>biological</w:t>
      </w:r>
      <w:r>
        <w:rPr>
          <w:rFonts w:ascii="PMingLiU"/>
          <w:spacing w:val="4"/>
          <w:w w:val="105"/>
          <w:sz w:val="34"/>
        </w:rPr>
        <w:t xml:space="preserve"> </w:t>
      </w:r>
      <w:r>
        <w:rPr>
          <w:rFonts w:ascii="PMingLiU"/>
          <w:w w:val="105"/>
          <w:sz w:val="34"/>
        </w:rPr>
        <w:t>data</w:t>
      </w:r>
    </w:p>
    <w:p w14:paraId="389716A4" w14:textId="77777777" w:rsidR="008935B4" w:rsidRPr="001D7086" w:rsidRDefault="008935B4" w:rsidP="003B0178">
      <w:pPr>
        <w:keepLines/>
        <w:spacing w:line="426" w:lineRule="exact"/>
        <w:ind w:left="2583" w:right="897"/>
        <w:rPr>
          <w:rFonts w:ascii="PMingLiU" w:eastAsia="PMingLiU" w:hAnsi="PMingLiU" w:cs="PMingLiU"/>
          <w:b/>
          <w:sz w:val="34"/>
          <w:szCs w:val="34"/>
          <w:u w:val="single"/>
        </w:rPr>
      </w:pPr>
    </w:p>
    <w:p w14:paraId="2D6B79A4" w14:textId="77777777" w:rsidR="00283DE0" w:rsidRDefault="00641826" w:rsidP="003B0178">
      <w:pPr>
        <w:pStyle w:val="BodyText"/>
        <w:keepLines/>
        <w:spacing w:before="236" w:line="343" w:lineRule="exact"/>
        <w:ind w:left="5154" w:hanging="2427"/>
      </w:pPr>
      <w:r>
        <w:t>Y.</w:t>
      </w:r>
      <w:r>
        <w:rPr>
          <w:spacing w:val="-3"/>
        </w:rPr>
        <w:t xml:space="preserve"> </w:t>
      </w:r>
      <w:r>
        <w:t>William</w:t>
      </w:r>
      <w:r>
        <w:rPr>
          <w:spacing w:val="-3"/>
        </w:rPr>
        <w:t xml:space="preserve"> </w:t>
      </w:r>
      <w:r>
        <w:rPr>
          <w:spacing w:val="-4"/>
        </w:rPr>
        <w:t>Y</w:t>
      </w:r>
      <w:r>
        <w:rPr>
          <w:spacing w:val="-5"/>
        </w:rPr>
        <w:t>u</w:t>
      </w:r>
      <w:r>
        <w:rPr>
          <w:rFonts w:ascii="Century" w:eastAsia="Century" w:hAnsi="Century" w:cs="Century"/>
          <w:spacing w:val="-4"/>
          <w:position w:val="10"/>
          <w:sz w:val="16"/>
          <w:szCs w:val="16"/>
        </w:rPr>
        <w:t>a,b,</w:t>
      </w:r>
      <w:r>
        <w:rPr>
          <w:rFonts w:ascii="Meiryo" w:eastAsia="Meiryo" w:hAnsi="Meiryo" w:cs="Meiryo"/>
          <w:i/>
          <w:spacing w:val="-5"/>
          <w:position w:val="10"/>
          <w:sz w:val="16"/>
          <w:szCs w:val="16"/>
        </w:rPr>
        <w:t>∗</w:t>
      </w:r>
      <w:r>
        <w:rPr>
          <w:spacing w:val="-5"/>
        </w:rPr>
        <w:t>,</w:t>
      </w:r>
      <w:r>
        <w:rPr>
          <w:spacing w:val="-3"/>
        </w:rPr>
        <w:t xml:space="preserve"> </w:t>
      </w:r>
      <w:r>
        <w:t>Noah</w:t>
      </w:r>
      <w:r>
        <w:rPr>
          <w:spacing w:val="-3"/>
        </w:rPr>
        <w:t xml:space="preserve"> </w:t>
      </w:r>
      <w:r>
        <w:t>M.</w:t>
      </w:r>
      <w:r>
        <w:rPr>
          <w:spacing w:val="-3"/>
        </w:rPr>
        <w:t xml:space="preserve"> </w:t>
      </w:r>
      <w:r>
        <w:rPr>
          <w:spacing w:val="-2"/>
        </w:rPr>
        <w:t>Daniels</w:t>
      </w:r>
      <w:r>
        <w:rPr>
          <w:rFonts w:ascii="Century" w:eastAsia="Century" w:hAnsi="Century" w:cs="Century"/>
          <w:spacing w:val="-1"/>
          <w:position w:val="10"/>
          <w:sz w:val="16"/>
          <w:szCs w:val="16"/>
        </w:rPr>
        <w:t>a,b,</w:t>
      </w:r>
      <w:r>
        <w:rPr>
          <w:rFonts w:ascii="Meiryo" w:eastAsia="Meiryo" w:hAnsi="Meiryo" w:cs="Meiryo"/>
          <w:i/>
          <w:spacing w:val="-2"/>
          <w:position w:val="10"/>
          <w:sz w:val="16"/>
          <w:szCs w:val="16"/>
        </w:rPr>
        <w:t>∗</w:t>
      </w:r>
      <w:r>
        <w:rPr>
          <w:spacing w:val="-1"/>
        </w:rPr>
        <w:t>,</w:t>
      </w:r>
      <w:r>
        <w:rPr>
          <w:spacing w:val="-3"/>
        </w:rPr>
        <w:t xml:space="preserve"> David </w:t>
      </w:r>
      <w:r>
        <w:t>Christian</w:t>
      </w:r>
      <w:r>
        <w:rPr>
          <w:spacing w:val="-2"/>
        </w:rPr>
        <w:t xml:space="preserve"> </w:t>
      </w:r>
      <w:r>
        <w:t>Danko</w:t>
      </w:r>
      <w:r>
        <w:rPr>
          <w:rFonts w:ascii="Century" w:eastAsia="Century" w:hAnsi="Century" w:cs="Century"/>
          <w:position w:val="10"/>
          <w:sz w:val="16"/>
          <w:szCs w:val="16"/>
        </w:rPr>
        <w:t>b</w:t>
      </w:r>
      <w:r>
        <w:t>,</w:t>
      </w:r>
    </w:p>
    <w:p w14:paraId="0F2646EC" w14:textId="77777777" w:rsidR="00283DE0" w:rsidRDefault="00641826" w:rsidP="003B0178">
      <w:pPr>
        <w:keepLines/>
        <w:spacing w:line="343" w:lineRule="exact"/>
        <w:ind w:left="2584" w:right="890"/>
        <w:rPr>
          <w:rFonts w:ascii="Meiryo" w:eastAsia="Meiryo" w:hAnsi="Meiryo" w:cs="Meiryo"/>
          <w:sz w:val="16"/>
          <w:szCs w:val="16"/>
        </w:rPr>
      </w:pPr>
      <w:r>
        <w:rPr>
          <w:rFonts w:ascii="Georgia" w:eastAsia="Georgia" w:hAnsi="Georgia" w:cs="Georgia"/>
          <w:w w:val="95"/>
          <w:sz w:val="24"/>
          <w:szCs w:val="24"/>
        </w:rPr>
        <w:t>Bonnie</w:t>
      </w:r>
      <w:r>
        <w:rPr>
          <w:rFonts w:ascii="Georgia" w:eastAsia="Georgia" w:hAnsi="Georgia" w:cs="Georgia"/>
          <w:spacing w:val="8"/>
          <w:w w:val="95"/>
          <w:sz w:val="24"/>
          <w:szCs w:val="24"/>
        </w:rPr>
        <w:t xml:space="preserve"> </w:t>
      </w:r>
      <w:r>
        <w:rPr>
          <w:rFonts w:ascii="Georgia" w:eastAsia="Georgia" w:hAnsi="Georgia" w:cs="Georgia"/>
          <w:w w:val="95"/>
          <w:sz w:val="24"/>
          <w:szCs w:val="24"/>
        </w:rPr>
        <w:t>Berger</w:t>
      </w:r>
      <w:r>
        <w:rPr>
          <w:rFonts w:ascii="Century" w:eastAsia="Century" w:hAnsi="Century" w:cs="Century"/>
          <w:w w:val="95"/>
          <w:position w:val="10"/>
          <w:sz w:val="16"/>
          <w:szCs w:val="16"/>
        </w:rPr>
        <w:t>a,b,</w:t>
      </w:r>
      <w:r>
        <w:rPr>
          <w:rFonts w:ascii="Meiryo" w:eastAsia="Meiryo" w:hAnsi="Meiryo" w:cs="Meiryo"/>
          <w:i/>
          <w:w w:val="95"/>
          <w:position w:val="10"/>
          <w:sz w:val="16"/>
          <w:szCs w:val="16"/>
        </w:rPr>
        <w:t>∗∗</w:t>
      </w:r>
    </w:p>
    <w:p w14:paraId="4A7B8401" w14:textId="77777777" w:rsidR="00283DE0" w:rsidRDefault="00641826" w:rsidP="003B0178">
      <w:pPr>
        <w:keepLines/>
        <w:spacing w:before="177"/>
        <w:ind w:left="2584" w:right="897"/>
        <w:rPr>
          <w:rFonts w:ascii="Arial" w:eastAsia="Arial" w:hAnsi="Arial" w:cs="Arial"/>
          <w:sz w:val="20"/>
          <w:szCs w:val="20"/>
        </w:rPr>
      </w:pPr>
      <w:r>
        <w:rPr>
          <w:rFonts w:ascii="Georgia"/>
          <w:i/>
          <w:spacing w:val="-1"/>
          <w:position w:val="8"/>
          <w:sz w:val="14"/>
        </w:rPr>
        <w:t>a</w:t>
      </w:r>
      <w:r>
        <w:rPr>
          <w:rFonts w:ascii="Arial"/>
          <w:i/>
          <w:spacing w:val="-2"/>
          <w:sz w:val="20"/>
        </w:rPr>
        <w:t>Dep</w:t>
      </w:r>
      <w:r>
        <w:rPr>
          <w:rFonts w:ascii="Arial"/>
          <w:i/>
          <w:spacing w:val="-1"/>
          <w:sz w:val="20"/>
        </w:rPr>
        <w:t>artment</w:t>
      </w:r>
      <w:r>
        <w:rPr>
          <w:rFonts w:ascii="Arial"/>
          <w:i/>
          <w:spacing w:val="-18"/>
          <w:sz w:val="20"/>
        </w:rPr>
        <w:t xml:space="preserve"> </w:t>
      </w:r>
      <w:r>
        <w:rPr>
          <w:rFonts w:ascii="Arial"/>
          <w:i/>
          <w:sz w:val="20"/>
        </w:rPr>
        <w:t>of</w:t>
      </w:r>
      <w:r>
        <w:rPr>
          <w:rFonts w:ascii="Arial"/>
          <w:i/>
          <w:spacing w:val="-18"/>
          <w:sz w:val="20"/>
        </w:rPr>
        <w:t xml:space="preserve"> </w:t>
      </w:r>
      <w:r>
        <w:rPr>
          <w:rFonts w:ascii="Arial"/>
          <w:i/>
          <w:sz w:val="20"/>
        </w:rPr>
        <w:t>Mathematics,</w:t>
      </w:r>
      <w:r>
        <w:rPr>
          <w:rFonts w:ascii="Arial"/>
          <w:i/>
          <w:spacing w:val="-19"/>
          <w:sz w:val="20"/>
        </w:rPr>
        <w:t xml:space="preserve"> </w:t>
      </w:r>
      <w:r>
        <w:rPr>
          <w:rFonts w:ascii="Arial"/>
          <w:i/>
          <w:sz w:val="20"/>
        </w:rPr>
        <w:t>Massachusetts</w:t>
      </w:r>
      <w:r>
        <w:rPr>
          <w:rFonts w:ascii="Arial"/>
          <w:i/>
          <w:spacing w:val="-18"/>
          <w:sz w:val="20"/>
        </w:rPr>
        <w:t xml:space="preserve"> </w:t>
      </w:r>
      <w:r>
        <w:rPr>
          <w:rFonts w:ascii="Arial"/>
          <w:i/>
          <w:sz w:val="20"/>
        </w:rPr>
        <w:t>Institute</w:t>
      </w:r>
      <w:r>
        <w:rPr>
          <w:rFonts w:ascii="Arial"/>
          <w:i/>
          <w:spacing w:val="-19"/>
          <w:sz w:val="20"/>
        </w:rPr>
        <w:t xml:space="preserve"> </w:t>
      </w:r>
      <w:r>
        <w:rPr>
          <w:rFonts w:ascii="Arial"/>
          <w:i/>
          <w:sz w:val="20"/>
        </w:rPr>
        <w:t>of</w:t>
      </w:r>
      <w:r>
        <w:rPr>
          <w:rFonts w:ascii="Arial"/>
          <w:i/>
          <w:spacing w:val="-18"/>
          <w:sz w:val="20"/>
        </w:rPr>
        <w:t xml:space="preserve"> </w:t>
      </w:r>
      <w:r>
        <w:rPr>
          <w:rFonts w:ascii="Arial"/>
          <w:i/>
          <w:spacing w:val="-4"/>
          <w:sz w:val="20"/>
        </w:rPr>
        <w:t>T</w:t>
      </w:r>
      <w:r>
        <w:rPr>
          <w:rFonts w:ascii="Arial"/>
          <w:i/>
          <w:spacing w:val="-5"/>
          <w:sz w:val="20"/>
        </w:rPr>
        <w:t>echnology,</w:t>
      </w:r>
      <w:r>
        <w:rPr>
          <w:rFonts w:ascii="Arial"/>
          <w:i/>
          <w:spacing w:val="-18"/>
          <w:sz w:val="20"/>
        </w:rPr>
        <w:t xml:space="preserve"> </w:t>
      </w:r>
      <w:r>
        <w:rPr>
          <w:rFonts w:ascii="Arial"/>
          <w:i/>
          <w:sz w:val="20"/>
        </w:rPr>
        <w:t>Cambridge,</w:t>
      </w:r>
    </w:p>
    <w:p w14:paraId="7F840402" w14:textId="77777777" w:rsidR="00283DE0" w:rsidRDefault="00641826" w:rsidP="003B0178">
      <w:pPr>
        <w:keepLines/>
        <w:spacing w:before="9" w:line="224" w:lineRule="exact"/>
        <w:ind w:left="2582" w:right="897"/>
        <w:rPr>
          <w:rFonts w:ascii="Arial" w:eastAsia="Arial" w:hAnsi="Arial" w:cs="Arial"/>
          <w:sz w:val="20"/>
          <w:szCs w:val="20"/>
        </w:rPr>
      </w:pPr>
      <w:proofErr w:type="gramStart"/>
      <w:r>
        <w:rPr>
          <w:rFonts w:ascii="Arial"/>
          <w:i/>
          <w:w w:val="90"/>
          <w:sz w:val="20"/>
        </w:rPr>
        <w:t xml:space="preserve">Massachusetts </w:t>
      </w:r>
      <w:r>
        <w:rPr>
          <w:rFonts w:ascii="Arial"/>
          <w:i/>
          <w:spacing w:val="1"/>
          <w:w w:val="90"/>
          <w:sz w:val="20"/>
        </w:rPr>
        <w:t xml:space="preserve"> </w:t>
      </w:r>
      <w:r>
        <w:rPr>
          <w:rFonts w:ascii="Arial"/>
          <w:i/>
          <w:w w:val="90"/>
          <w:sz w:val="20"/>
        </w:rPr>
        <w:t>02139</w:t>
      </w:r>
      <w:proofErr w:type="gramEnd"/>
    </w:p>
    <w:p w14:paraId="069AC547" w14:textId="77777777" w:rsidR="00283DE0" w:rsidRDefault="00641826" w:rsidP="003B0178">
      <w:pPr>
        <w:keepLines/>
        <w:spacing w:line="248" w:lineRule="auto"/>
        <w:ind w:left="2472" w:right="783"/>
        <w:rPr>
          <w:rFonts w:ascii="Arial" w:eastAsia="Arial" w:hAnsi="Arial" w:cs="Arial"/>
          <w:sz w:val="20"/>
          <w:szCs w:val="20"/>
        </w:rPr>
      </w:pPr>
      <w:r>
        <w:rPr>
          <w:rFonts w:ascii="Georgia"/>
          <w:i/>
          <w:spacing w:val="1"/>
          <w:position w:val="8"/>
          <w:sz w:val="14"/>
        </w:rPr>
        <w:t>b</w:t>
      </w:r>
      <w:r>
        <w:rPr>
          <w:rFonts w:ascii="Arial"/>
          <w:i/>
          <w:spacing w:val="1"/>
          <w:sz w:val="20"/>
        </w:rPr>
        <w:t>Computer</w:t>
      </w:r>
      <w:r w:rsidR="0080265E">
        <w:rPr>
          <w:rFonts w:ascii="Arial"/>
          <w:i/>
          <w:spacing w:val="-15"/>
          <w:sz w:val="20"/>
        </w:rPr>
        <w:t xml:space="preserve"> </w:t>
      </w:r>
      <w:r>
        <w:rPr>
          <w:rFonts w:ascii="Arial"/>
          <w:i/>
          <w:spacing w:val="-3"/>
          <w:sz w:val="20"/>
        </w:rPr>
        <w:t>Science</w:t>
      </w:r>
      <w:r>
        <w:rPr>
          <w:rFonts w:ascii="Arial"/>
          <w:i/>
          <w:spacing w:val="-14"/>
          <w:sz w:val="20"/>
        </w:rPr>
        <w:t xml:space="preserve"> </w:t>
      </w:r>
      <w:r>
        <w:rPr>
          <w:rFonts w:ascii="Arial"/>
          <w:i/>
          <w:sz w:val="20"/>
        </w:rPr>
        <w:t>and</w:t>
      </w:r>
      <w:r>
        <w:rPr>
          <w:rFonts w:ascii="Arial"/>
          <w:i/>
          <w:spacing w:val="-14"/>
          <w:sz w:val="20"/>
        </w:rPr>
        <w:t xml:space="preserve"> </w:t>
      </w:r>
      <w:r>
        <w:rPr>
          <w:rFonts w:ascii="Arial"/>
          <w:i/>
          <w:sz w:val="20"/>
        </w:rPr>
        <w:t>AI</w:t>
      </w:r>
      <w:r>
        <w:rPr>
          <w:rFonts w:ascii="Arial"/>
          <w:i/>
          <w:spacing w:val="-14"/>
          <w:sz w:val="20"/>
        </w:rPr>
        <w:t xml:space="preserve"> </w:t>
      </w:r>
      <w:r>
        <w:rPr>
          <w:rFonts w:ascii="Arial"/>
          <w:i/>
          <w:spacing w:val="-3"/>
          <w:sz w:val="20"/>
        </w:rPr>
        <w:t>L</w:t>
      </w:r>
      <w:r>
        <w:rPr>
          <w:rFonts w:ascii="Arial"/>
          <w:i/>
          <w:spacing w:val="-4"/>
          <w:sz w:val="20"/>
        </w:rPr>
        <w:t>ab,</w:t>
      </w:r>
      <w:r>
        <w:rPr>
          <w:rFonts w:ascii="Arial"/>
          <w:i/>
          <w:spacing w:val="-14"/>
          <w:sz w:val="20"/>
        </w:rPr>
        <w:t xml:space="preserve"> </w:t>
      </w:r>
      <w:r>
        <w:rPr>
          <w:rFonts w:ascii="Arial"/>
          <w:i/>
          <w:sz w:val="20"/>
        </w:rPr>
        <w:t>Massachusetts</w:t>
      </w:r>
      <w:r>
        <w:rPr>
          <w:rFonts w:ascii="Arial"/>
          <w:i/>
          <w:spacing w:val="-14"/>
          <w:sz w:val="20"/>
        </w:rPr>
        <w:t xml:space="preserve"> </w:t>
      </w:r>
      <w:r>
        <w:rPr>
          <w:rFonts w:ascii="Arial"/>
          <w:i/>
          <w:sz w:val="20"/>
        </w:rPr>
        <w:t>Institute</w:t>
      </w:r>
      <w:r>
        <w:rPr>
          <w:rFonts w:ascii="Arial"/>
          <w:i/>
          <w:spacing w:val="-15"/>
          <w:sz w:val="20"/>
        </w:rPr>
        <w:t xml:space="preserve"> </w:t>
      </w:r>
      <w:r>
        <w:rPr>
          <w:rFonts w:ascii="Arial"/>
          <w:i/>
          <w:sz w:val="20"/>
        </w:rPr>
        <w:t>of</w:t>
      </w:r>
      <w:r>
        <w:rPr>
          <w:rFonts w:ascii="Arial"/>
          <w:i/>
          <w:spacing w:val="-14"/>
          <w:sz w:val="20"/>
        </w:rPr>
        <w:t xml:space="preserve"> </w:t>
      </w:r>
      <w:r>
        <w:rPr>
          <w:rFonts w:ascii="Arial"/>
          <w:i/>
          <w:spacing w:val="-4"/>
          <w:sz w:val="20"/>
        </w:rPr>
        <w:t>T</w:t>
      </w:r>
      <w:r>
        <w:rPr>
          <w:rFonts w:ascii="Arial"/>
          <w:i/>
          <w:spacing w:val="-5"/>
          <w:sz w:val="20"/>
        </w:rPr>
        <w:t>echnology,</w:t>
      </w:r>
      <w:r>
        <w:rPr>
          <w:rFonts w:ascii="Arial"/>
          <w:i/>
          <w:spacing w:val="-14"/>
          <w:sz w:val="20"/>
        </w:rPr>
        <w:t xml:space="preserve"> </w:t>
      </w:r>
      <w:r>
        <w:rPr>
          <w:rFonts w:ascii="Arial"/>
          <w:i/>
          <w:sz w:val="20"/>
        </w:rPr>
        <w:t>Cambridge,</w:t>
      </w:r>
      <w:r>
        <w:rPr>
          <w:rFonts w:ascii="Arial"/>
          <w:i/>
          <w:spacing w:val="28"/>
          <w:w w:val="95"/>
          <w:sz w:val="20"/>
        </w:rPr>
        <w:t xml:space="preserve"> </w:t>
      </w:r>
      <w:proofErr w:type="gramStart"/>
      <w:r>
        <w:rPr>
          <w:rFonts w:ascii="Arial"/>
          <w:i/>
          <w:w w:val="90"/>
          <w:sz w:val="20"/>
        </w:rPr>
        <w:t xml:space="preserve">Massachusetts </w:t>
      </w:r>
      <w:r>
        <w:rPr>
          <w:rFonts w:ascii="Arial"/>
          <w:i/>
          <w:spacing w:val="1"/>
          <w:w w:val="90"/>
          <w:sz w:val="20"/>
        </w:rPr>
        <w:t xml:space="preserve"> </w:t>
      </w:r>
      <w:r>
        <w:rPr>
          <w:rFonts w:ascii="Arial"/>
          <w:i/>
          <w:w w:val="90"/>
          <w:sz w:val="20"/>
        </w:rPr>
        <w:t>02139</w:t>
      </w:r>
      <w:proofErr w:type="gramEnd"/>
    </w:p>
    <w:p w14:paraId="7A8EF4B4" w14:textId="77777777" w:rsidR="00283DE0" w:rsidRDefault="00283DE0" w:rsidP="003B0178">
      <w:pPr>
        <w:keepLines/>
        <w:rPr>
          <w:rFonts w:ascii="Arial" w:eastAsia="Arial" w:hAnsi="Arial" w:cs="Arial"/>
          <w:i/>
          <w:sz w:val="20"/>
          <w:szCs w:val="20"/>
        </w:rPr>
      </w:pPr>
    </w:p>
    <w:p w14:paraId="594E9B45" w14:textId="77777777" w:rsidR="00283DE0" w:rsidRDefault="00283DE0" w:rsidP="003B0178">
      <w:pPr>
        <w:keepLines/>
        <w:rPr>
          <w:rFonts w:ascii="Arial" w:eastAsia="Arial" w:hAnsi="Arial" w:cs="Arial"/>
          <w:i/>
          <w:sz w:val="20"/>
          <w:szCs w:val="20"/>
        </w:rPr>
      </w:pPr>
    </w:p>
    <w:p w14:paraId="37A785E7" w14:textId="77777777" w:rsidR="00283DE0" w:rsidRDefault="00283DE0" w:rsidP="003B0178">
      <w:pPr>
        <w:keepLines/>
        <w:rPr>
          <w:rFonts w:ascii="Arial" w:eastAsia="Arial" w:hAnsi="Arial" w:cs="Arial"/>
          <w:i/>
          <w:sz w:val="18"/>
          <w:szCs w:val="18"/>
        </w:rPr>
      </w:pPr>
    </w:p>
    <w:p w14:paraId="30C8AE9C" w14:textId="77777777" w:rsidR="00283DE0" w:rsidRDefault="0042282B" w:rsidP="003B0178">
      <w:pPr>
        <w:keepLines/>
        <w:spacing w:line="20" w:lineRule="atLeast"/>
        <w:ind w:left="2213"/>
        <w:rPr>
          <w:rFonts w:ascii="Arial" w:eastAsia="Arial" w:hAnsi="Arial" w:cs="Arial"/>
          <w:sz w:val="2"/>
          <w:szCs w:val="2"/>
        </w:rPr>
      </w:pPr>
      <w:r>
        <w:rPr>
          <w:rFonts w:ascii="Arial" w:eastAsia="Arial" w:hAnsi="Arial" w:cs="Arial"/>
          <w:noProof/>
          <w:sz w:val="2"/>
          <w:szCs w:val="2"/>
        </w:rPr>
        <mc:AlternateContent>
          <mc:Choice Requires="wpg">
            <w:drawing>
              <wp:inline distT="0" distB="0" distL="0" distR="0" wp14:anchorId="3451FE5E" wp14:editId="48981D1C">
                <wp:extent cx="4939665" cy="5080"/>
                <wp:effectExtent l="10160" t="6350" r="3175" b="7620"/>
                <wp:docPr id="39"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9665" cy="5080"/>
                          <a:chOff x="0" y="0"/>
                          <a:chExt cx="7779" cy="8"/>
                        </a:xfrm>
                      </wpg:grpSpPr>
                      <wpg:grpSp>
                        <wpg:cNvPr id="40" name="Group 117"/>
                        <wpg:cNvGrpSpPr>
                          <a:grpSpLocks/>
                        </wpg:cNvGrpSpPr>
                        <wpg:grpSpPr bwMode="auto">
                          <a:xfrm>
                            <a:off x="4" y="4"/>
                            <a:ext cx="7771" cy="2"/>
                            <a:chOff x="4" y="4"/>
                            <a:chExt cx="7771" cy="2"/>
                          </a:xfrm>
                        </wpg:grpSpPr>
                        <wps:wsp>
                          <wps:cNvPr id="41" name="Freeform 118"/>
                          <wps:cNvSpPr>
                            <a:spLocks/>
                          </wps:cNvSpPr>
                          <wps:spPr bwMode="auto">
                            <a:xfrm>
                              <a:off x="4" y="4"/>
                              <a:ext cx="7771" cy="2"/>
                            </a:xfrm>
                            <a:custGeom>
                              <a:avLst/>
                              <a:gdLst>
                                <a:gd name="T0" fmla="+- 0 4 4"/>
                                <a:gd name="T1" fmla="*/ T0 w 7771"/>
                                <a:gd name="T2" fmla="+- 0 7775 4"/>
                                <a:gd name="T3" fmla="*/ T2 w 7771"/>
                              </a:gdLst>
                              <a:ahLst/>
                              <a:cxnLst>
                                <a:cxn ang="0">
                                  <a:pos x="T1" y="0"/>
                                </a:cxn>
                                <a:cxn ang="0">
                                  <a:pos x="T3" y="0"/>
                                </a:cxn>
                              </a:cxnLst>
                              <a:rect l="0" t="0" r="r" b="b"/>
                              <a:pathLst>
                                <a:path w="7771">
                                  <a:moveTo>
                                    <a:pt x="0" y="0"/>
                                  </a:moveTo>
                                  <a:lnTo>
                                    <a:pt x="7771"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5="http://schemas.microsoft.com/office/word/2012/wordml">
            <w:pict>
              <v:group w14:anchorId="66D5D5D9" id="Group 116" o:spid="_x0000_s1026" style="width:388.95pt;height:.4pt;mso-position-horizontal-relative:char;mso-position-vertical-relative:line" coordsize="77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">
                <v:group id="Group 117" o:spid="_x0000_s1027" style="position:absolute;left:4;top:4;width:7771;height:2" coordorigin="4,4" coordsize="77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Freeform 118" o:spid="_x0000_s1028" style="position:absolute;left:4;top:4;width:7771;height:2;visibility:visible;mso-wrap-style:square;v-text-anchor:top" coordsize="777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147MIA&#10;AADbAAAADwAAAGRycy9kb3ducmV2LnhtbESPQYvCMBSE7wv+h/AEb2uqyLJUo4ggiKCou3h+Nq9p&#10;tXkpTdTqr98Iwh6HmfmGmcxaW4kbNb50rGDQT0AQZ06XbBT8/iw/v0H4gKyxckwKHuRhNu18TDDV&#10;7s57uh2CERHCPkUFRQh1KqXPCrLo+64mjl7uGoshysZI3eA9wm0lh0nyJS2WHBcKrGlRUHY5XK2C&#10;fJtjdT6a3X5p1tnJnp6b3DyV6nXb+RhEoDb8h9/tlVYwGsDrS/wBcv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vXjswgAAANsAAAAPAAAAAAAAAAAAAAAAAJgCAABkcnMvZG93&#10;bnJldi54bWxQSwUGAAAAAAQABAD1AAAAhwMAAAAA&#10;" path="m,l7771,e" filled="f" strokeweight=".14042mm">
                    <v:path arrowok="t" o:connecttype="custom" o:connectlocs="0,0;7771,0" o:connectangles="0,0"/>
                  </v:shape>
                </v:group>
                <w10:anchorlock/>
              </v:group>
            </w:pict>
          </mc:Fallback>
        </mc:AlternateContent>
      </w:r>
    </w:p>
    <w:p w14:paraId="1DDF5949" w14:textId="77777777" w:rsidR="00283DE0" w:rsidRDefault="00283DE0" w:rsidP="003B0178">
      <w:pPr>
        <w:keepLines/>
        <w:spacing w:before="1"/>
        <w:rPr>
          <w:rFonts w:ascii="Arial" w:eastAsia="Arial" w:hAnsi="Arial" w:cs="Arial"/>
          <w:i/>
          <w:sz w:val="9"/>
          <w:szCs w:val="9"/>
        </w:rPr>
      </w:pPr>
    </w:p>
    <w:p w14:paraId="1C710B5B" w14:textId="5A39A0B1" w:rsidR="00283DE0" w:rsidRDefault="00641826" w:rsidP="003B0178">
      <w:pPr>
        <w:pStyle w:val="Heading3"/>
        <w:keepLines/>
        <w:spacing w:before="59"/>
        <w:ind w:left="2217"/>
        <w:rPr>
          <w:b w:val="0"/>
          <w:bCs w:val="0"/>
        </w:rPr>
      </w:pPr>
      <w:r>
        <w:rPr>
          <w:spacing w:val="-2"/>
        </w:rPr>
        <w:t>Highlights</w:t>
      </w:r>
      <w:ins w:id="1" w:author="Craig Mak" w:date="2015-07-27T13:29:00Z">
        <w:r w:rsidR="00177A6F">
          <w:rPr>
            <w:spacing w:val="-2"/>
          </w:rPr>
          <w:t xml:space="preserve"> </w:t>
        </w:r>
        <w:del w:id="2" w:author="Noah Daniels" w:date="2015-07-30T15:18:00Z">
          <w:r w:rsidR="00177A6F" w:rsidRPr="001D7086" w:rsidDel="00AF616A">
            <w:rPr>
              <w:spacing w:val="-2"/>
              <w:u w:val="single"/>
            </w:rPr>
            <w:delText>[AU: Each bullet must be 85 characters or fewer, including spaces</w:delText>
          </w:r>
        </w:del>
      </w:ins>
      <w:ins w:id="3" w:author="Craig Mak" w:date="2015-07-27T13:37:00Z">
        <w:del w:id="4" w:author="Noah Daniels" w:date="2015-07-30T15:18:00Z">
          <w:r w:rsidR="00867F6F" w:rsidDel="00AF616A">
            <w:rPr>
              <w:spacing w:val="-2"/>
              <w:u w:val="single"/>
            </w:rPr>
            <w:delText>. OK as revised?</w:delText>
          </w:r>
        </w:del>
      </w:ins>
      <w:ins w:id="5" w:author="Craig Mak" w:date="2015-07-27T13:29:00Z">
        <w:del w:id="6" w:author="Noah Daniels" w:date="2015-07-30T15:18:00Z">
          <w:r w:rsidR="00177A6F" w:rsidRPr="001D7086" w:rsidDel="00AF616A">
            <w:rPr>
              <w:spacing w:val="-2"/>
              <w:u w:val="single"/>
            </w:rPr>
            <w:delText>]</w:delText>
          </w:r>
        </w:del>
      </w:ins>
    </w:p>
    <w:p w14:paraId="37CD60A0" w14:textId="77777777" w:rsidR="00283DE0" w:rsidRDefault="00283DE0" w:rsidP="003B0178">
      <w:pPr>
        <w:keepLines/>
        <w:spacing w:before="5"/>
        <w:rPr>
          <w:rFonts w:ascii="Georgia" w:eastAsia="Georgia" w:hAnsi="Georgia" w:cs="Georgia"/>
          <w:b/>
          <w:bCs/>
          <w:sz w:val="29"/>
          <w:szCs w:val="29"/>
        </w:rPr>
      </w:pPr>
    </w:p>
    <w:p w14:paraId="5DEE6409" w14:textId="1BAFD122" w:rsidR="00102305" w:rsidRPr="001D7086" w:rsidRDefault="00641826" w:rsidP="003B0178">
      <w:pPr>
        <w:pStyle w:val="BodyText"/>
        <w:keepLines/>
        <w:numPr>
          <w:ilvl w:val="1"/>
          <w:numId w:val="7"/>
        </w:numPr>
        <w:tabs>
          <w:tab w:val="left" w:pos="2803"/>
        </w:tabs>
        <w:spacing w:before="152" w:line="294" w:lineRule="auto"/>
        <w:ind w:right="529"/>
        <w:rPr>
          <w:ins w:id="7" w:author="Craig Mak" w:date="2015-07-27T13:23:00Z"/>
        </w:rPr>
      </w:pPr>
      <w:r>
        <w:rPr>
          <w:spacing w:val="-10"/>
        </w:rPr>
        <w:t>W</w:t>
      </w:r>
      <w:r>
        <w:rPr>
          <w:spacing w:val="-12"/>
        </w:rPr>
        <w:t>e</w:t>
      </w:r>
      <w:r>
        <w:rPr>
          <w:spacing w:val="-11"/>
        </w:rPr>
        <w:t xml:space="preserve"> </w:t>
      </w:r>
      <w:ins w:id="8" w:author="Craig Mak" w:date="2015-07-27T13:27:00Z">
        <w:r w:rsidR="00177A6F">
          <w:t>describe</w:t>
        </w:r>
      </w:ins>
      <w:r>
        <w:rPr>
          <w:spacing w:val="-10"/>
        </w:rPr>
        <w:t xml:space="preserve"> </w:t>
      </w:r>
      <w:ins w:id="9" w:author="Craig Mak" w:date="2015-07-27T13:27:00Z">
        <w:r w:rsidR="00177A6F">
          <w:t>entropy-scaling search</w:t>
        </w:r>
      </w:ins>
      <w:ins w:id="10" w:author="Craig Mak" w:date="2015-07-27T13:28:00Z">
        <w:r w:rsidR="00177A6F">
          <w:t xml:space="preserve"> </w:t>
        </w:r>
      </w:ins>
      <w:ins w:id="11" w:author="Craig Mak" w:date="2015-07-27T13:27:00Z">
        <w:r w:rsidR="00177A6F">
          <w:t>for finding</w:t>
        </w:r>
      </w:ins>
      <w:ins w:id="12" w:author="Craig Mak" w:date="2015-07-27T13:22:00Z">
        <w:r w:rsidR="00102305">
          <w:t xml:space="preserve"> </w:t>
        </w:r>
      </w:ins>
      <w:ins w:id="13" w:author="Craig Mak" w:date="2015-07-27T23:31:00Z">
        <w:r w:rsidR="0038016F">
          <w:t xml:space="preserve">approximate </w:t>
        </w:r>
      </w:ins>
      <w:ins w:id="14" w:author="Craig Mak" w:date="2015-07-27T13:22:00Z">
        <w:r w:rsidR="00102305">
          <w:t xml:space="preserve">matches </w:t>
        </w:r>
      </w:ins>
      <w:ins w:id="15" w:author="Craig Mak" w:date="2015-07-27T13:26:00Z">
        <w:r w:rsidR="00177A6F">
          <w:rPr>
            <w:spacing w:val="-11"/>
          </w:rPr>
          <w:t>in a database</w:t>
        </w:r>
      </w:ins>
    </w:p>
    <w:p w14:paraId="4C132FEB" w14:textId="1DC17015" w:rsidR="00177A6F" w:rsidRPr="001D7086" w:rsidRDefault="00D774BB" w:rsidP="003B0178">
      <w:pPr>
        <w:pStyle w:val="BodyText"/>
        <w:keepLines/>
        <w:numPr>
          <w:ilvl w:val="1"/>
          <w:numId w:val="7"/>
        </w:numPr>
        <w:tabs>
          <w:tab w:val="left" w:pos="2803"/>
        </w:tabs>
        <w:spacing w:before="152" w:line="294" w:lineRule="auto"/>
        <w:ind w:right="529"/>
        <w:rPr>
          <w:ins w:id="16" w:author="Craig Mak" w:date="2015-07-28T00:03:00Z"/>
        </w:rPr>
      </w:pPr>
      <w:ins w:id="17" w:author="Craig Mak" w:date="2015-07-28T00:03:00Z">
        <w:r>
          <w:t>Search</w:t>
        </w:r>
      </w:ins>
      <w:ins w:id="18" w:author="Craig Mak" w:date="2015-07-27T13:23:00Z">
        <w:r w:rsidR="00102305">
          <w:t xml:space="preserve"> </w:t>
        </w:r>
      </w:ins>
      <w:r w:rsidR="00641826">
        <w:rPr>
          <w:spacing w:val="-2"/>
        </w:rPr>
        <w:t>complexit</w:t>
      </w:r>
      <w:r w:rsidR="00641826">
        <w:rPr>
          <w:spacing w:val="-1"/>
        </w:rPr>
        <w:t>y</w:t>
      </w:r>
      <w:r w:rsidR="00641826">
        <w:rPr>
          <w:spacing w:val="-24"/>
        </w:rPr>
        <w:t xml:space="preserve"> </w:t>
      </w:r>
      <w:ins w:id="19" w:author="Craig Mak" w:date="2015-07-28T00:01:00Z">
        <w:r>
          <w:t>is bounded</w:t>
        </w:r>
      </w:ins>
      <w:ins w:id="20" w:author="Craig Mak" w:date="2015-07-28T00:03:00Z">
        <w:r>
          <w:t xml:space="preserve"> </w:t>
        </w:r>
      </w:ins>
      <w:ins w:id="21" w:author="Craig Mak" w:date="2015-07-27T23:32:00Z">
        <w:r w:rsidR="0075492D">
          <w:t>in time</w:t>
        </w:r>
        <w:r w:rsidR="0075492D">
          <w:rPr>
            <w:spacing w:val="-25"/>
          </w:rPr>
          <w:t xml:space="preserve"> </w:t>
        </w:r>
        <w:r w:rsidR="0075492D">
          <w:t>and</w:t>
        </w:r>
        <w:r w:rsidR="0075492D">
          <w:rPr>
            <w:spacing w:val="-23"/>
          </w:rPr>
          <w:t xml:space="preserve"> </w:t>
        </w:r>
        <w:r w:rsidR="0075492D">
          <w:rPr>
            <w:spacing w:val="-2"/>
          </w:rPr>
          <w:t>space</w:t>
        </w:r>
      </w:ins>
      <w:ins w:id="22" w:author="Craig Mak" w:date="2015-07-28T00:02:00Z">
        <w:r>
          <w:rPr>
            <w:spacing w:val="-2"/>
          </w:rPr>
          <w:t xml:space="preserve"> by the entropy of the database</w:t>
        </w:r>
      </w:ins>
    </w:p>
    <w:p w14:paraId="1DAC5579" w14:textId="7BA439B4" w:rsidR="00D774BB" w:rsidRDefault="00D774BB" w:rsidP="003B0178">
      <w:pPr>
        <w:pStyle w:val="BodyText"/>
        <w:keepLines/>
        <w:numPr>
          <w:ilvl w:val="1"/>
          <w:numId w:val="7"/>
        </w:numPr>
        <w:tabs>
          <w:tab w:val="left" w:pos="2803"/>
        </w:tabs>
        <w:spacing w:before="152" w:line="294" w:lineRule="auto"/>
        <w:ind w:right="529"/>
        <w:rPr>
          <w:ins w:id="23" w:author="Craig Mak" w:date="2015-07-27T13:31:00Z"/>
        </w:rPr>
      </w:pPr>
      <w:ins w:id="24" w:author="Craig Mak" w:date="2015-07-28T00:03:00Z">
        <w:r>
          <w:rPr>
            <w:spacing w:val="-2"/>
          </w:rPr>
          <w:t xml:space="preserve">We </w:t>
        </w:r>
      </w:ins>
      <w:ins w:id="25" w:author="Craig Mak" w:date="2015-07-28T00:05:00Z">
        <w:r>
          <w:rPr>
            <w:spacing w:val="-2"/>
          </w:rPr>
          <w:t>make</w:t>
        </w:r>
      </w:ins>
      <w:ins w:id="26" w:author="Craig Mak" w:date="2015-07-28T00:03:00Z">
        <w:r>
          <w:rPr>
            <w:spacing w:val="-2"/>
          </w:rPr>
          <w:t xml:space="preserve"> tools </w:t>
        </w:r>
        <w:r w:rsidR="00D70AA3">
          <w:rPr>
            <w:spacing w:val="-2"/>
          </w:rPr>
          <w:t>that</w:t>
        </w:r>
        <w:r>
          <w:rPr>
            <w:spacing w:val="-2"/>
          </w:rPr>
          <w:t xml:space="preserve"> </w:t>
        </w:r>
      </w:ins>
      <w:ins w:id="27" w:author="Craig Mak" w:date="2015-07-28T00:07:00Z">
        <w:r>
          <w:rPr>
            <w:spacing w:val="-2"/>
          </w:rPr>
          <w:t>enable</w:t>
        </w:r>
      </w:ins>
      <w:ins w:id="28" w:author="Craig Mak" w:date="2015-07-28T00:04:00Z">
        <w:r>
          <w:rPr>
            <w:spacing w:val="-2"/>
          </w:rPr>
          <w:t xml:space="preserve"> search of</w:t>
        </w:r>
      </w:ins>
      <w:ins w:id="29" w:author="Craig Mak" w:date="2015-07-28T00:05:00Z">
        <w:r>
          <w:rPr>
            <w:spacing w:val="-2"/>
          </w:rPr>
          <w:t xml:space="preserve"> three large</w:t>
        </w:r>
      </w:ins>
      <w:ins w:id="30" w:author="Craig Mak" w:date="2015-07-28T00:06:00Z">
        <w:r>
          <w:rPr>
            <w:spacing w:val="-2"/>
          </w:rPr>
          <w:t>ly intractable</w:t>
        </w:r>
      </w:ins>
      <w:ins w:id="31" w:author="Craig Mak" w:date="2015-07-28T00:05:00Z">
        <w:r>
          <w:rPr>
            <w:spacing w:val="-2"/>
          </w:rPr>
          <w:t xml:space="preserve"> real-world data</w:t>
        </w:r>
      </w:ins>
      <w:ins w:id="32" w:author="Craig Mak" w:date="2015-07-28T00:08:00Z">
        <w:r w:rsidR="0078240C">
          <w:rPr>
            <w:spacing w:val="-2"/>
          </w:rPr>
          <w:t>bases</w:t>
        </w:r>
      </w:ins>
    </w:p>
    <w:p w14:paraId="3FA7D060" w14:textId="021825FC" w:rsidR="00177A6F" w:rsidRPr="001D7086" w:rsidRDefault="0078240C" w:rsidP="003B0178">
      <w:pPr>
        <w:pStyle w:val="BodyText"/>
        <w:keepLines/>
        <w:numPr>
          <w:ilvl w:val="1"/>
          <w:numId w:val="7"/>
        </w:numPr>
        <w:tabs>
          <w:tab w:val="left" w:pos="2803"/>
        </w:tabs>
        <w:spacing w:before="170" w:line="434" w:lineRule="exact"/>
        <w:ind w:right="528"/>
        <w:rPr>
          <w:ins w:id="33" w:author="Craig Mak" w:date="2015-07-27T13:33:00Z"/>
        </w:rPr>
      </w:pPr>
      <w:ins w:id="34" w:author="Craig Mak" w:date="2015-07-27T23:58:00Z">
        <w:r>
          <w:t>The tools provide</w:t>
        </w:r>
        <w:r w:rsidR="004770EE">
          <w:t xml:space="preserve"> </w:t>
        </w:r>
      </w:ins>
      <w:ins w:id="35" w:author="Craig Mak" w:date="2015-07-27T23:59:00Z">
        <w:r w:rsidR="004770EE">
          <w:t>&gt;10x</w:t>
        </w:r>
      </w:ins>
      <w:ins w:id="36" w:author="Craig Mak" w:date="2015-07-27T13:32:00Z">
        <w:r w:rsidR="00177A6F">
          <w:t xml:space="preserve"> </w:t>
        </w:r>
      </w:ins>
      <w:ins w:id="37" w:author="Craig Mak" w:date="2015-07-27T13:36:00Z">
        <w:r w:rsidR="00234B77">
          <w:t xml:space="preserve">performance </w:t>
        </w:r>
      </w:ins>
      <w:ins w:id="38" w:author="Craig Mak" w:date="2015-07-27T13:34:00Z">
        <w:r w:rsidR="00177A6F">
          <w:t>gains</w:t>
        </w:r>
      </w:ins>
      <w:ins w:id="39" w:author="Craig Mak" w:date="2015-07-27T13:32:00Z">
        <w:r w:rsidR="00177A6F">
          <w:t xml:space="preserve"> for </w:t>
        </w:r>
      </w:ins>
      <w:ins w:id="40" w:author="Craig Mak" w:date="2015-07-27T13:33:00Z">
        <w:r w:rsidR="00177A6F">
          <w:rPr>
            <w:spacing w:val="-1"/>
            <w:w w:val="95"/>
          </w:rPr>
          <w:t>chemical</w:t>
        </w:r>
        <w:r w:rsidR="00177A6F">
          <w:rPr>
            <w:spacing w:val="-2"/>
            <w:w w:val="95"/>
          </w:rPr>
          <w:t xml:space="preserve"> </w:t>
        </w:r>
      </w:ins>
      <w:ins w:id="41" w:author="Craig Mak" w:date="2015-07-27T13:32:00Z">
        <w:r w:rsidR="00177A6F">
          <w:rPr>
            <w:w w:val="95"/>
          </w:rPr>
          <w:t>and</w:t>
        </w:r>
        <w:r w:rsidR="00177A6F">
          <w:rPr>
            <w:spacing w:val="5"/>
            <w:w w:val="95"/>
          </w:rPr>
          <w:t xml:space="preserve"> </w:t>
        </w:r>
        <w:r w:rsidR="00177A6F">
          <w:rPr>
            <w:w w:val="95"/>
          </w:rPr>
          <w:t>protein</w:t>
        </w:r>
        <w:r w:rsidR="00177A6F">
          <w:rPr>
            <w:spacing w:val="13"/>
            <w:w w:val="95"/>
          </w:rPr>
          <w:t xml:space="preserve"> </w:t>
        </w:r>
      </w:ins>
      <w:ins w:id="42" w:author="Craig Mak" w:date="2015-07-27T23:59:00Z">
        <w:r w:rsidR="004770EE">
          <w:rPr>
            <w:spacing w:val="13"/>
            <w:w w:val="95"/>
          </w:rPr>
          <w:t xml:space="preserve">structure </w:t>
        </w:r>
      </w:ins>
      <w:ins w:id="43" w:author="Craig Mak" w:date="2015-07-27T13:32:00Z">
        <w:r w:rsidR="00177A6F">
          <w:rPr>
            <w:spacing w:val="-2"/>
            <w:w w:val="95"/>
          </w:rPr>
          <w:t>search</w:t>
        </w:r>
      </w:ins>
      <w:ins w:id="44" w:author="Craig Mak" w:date="2015-07-27T13:37:00Z">
        <w:r w:rsidR="00234B77">
          <w:rPr>
            <w:spacing w:val="-2"/>
            <w:w w:val="95"/>
          </w:rPr>
          <w:t>es</w:t>
        </w:r>
      </w:ins>
    </w:p>
    <w:p w14:paraId="2C0C4D49" w14:textId="261670ED" w:rsidR="00283DE0" w:rsidRDefault="00283DE0" w:rsidP="001D7086">
      <w:pPr>
        <w:pStyle w:val="BodyText"/>
        <w:keepLines/>
        <w:tabs>
          <w:tab w:val="left" w:pos="2803"/>
        </w:tabs>
        <w:spacing w:before="170" w:line="434" w:lineRule="exact"/>
        <w:ind w:left="2802" w:right="528"/>
      </w:pPr>
    </w:p>
    <w:p w14:paraId="6EFDC527" w14:textId="77777777" w:rsidR="00283DE0" w:rsidRDefault="00283DE0" w:rsidP="003B0178">
      <w:pPr>
        <w:keepLines/>
        <w:spacing w:before="8"/>
        <w:rPr>
          <w:rFonts w:ascii="Georgia" w:eastAsia="Georgia" w:hAnsi="Georgia" w:cs="Georgia"/>
          <w:sz w:val="28"/>
          <w:szCs w:val="28"/>
        </w:rPr>
      </w:pPr>
    </w:p>
    <w:p w14:paraId="0C3BD573" w14:textId="05F83353" w:rsidR="00283DE0" w:rsidRDefault="00641826" w:rsidP="001D7086">
      <w:pPr>
        <w:pStyle w:val="Heading3"/>
        <w:keepLines/>
        <w:ind w:left="2217"/>
        <w:rPr>
          <w:ins w:id="45" w:author="Craig Mak" w:date="2015-07-28T00:11:00Z"/>
        </w:rPr>
      </w:pPr>
      <w:proofErr w:type="gramStart"/>
      <w:r>
        <w:t>eTOC</w:t>
      </w:r>
      <w:proofErr w:type="gramEnd"/>
      <w:r>
        <w:rPr>
          <w:spacing w:val="27"/>
        </w:rPr>
        <w:t xml:space="preserve"> </w:t>
      </w:r>
      <w:r>
        <w:t>Blurb</w:t>
      </w:r>
    </w:p>
    <w:p w14:paraId="72102036" w14:textId="77777777" w:rsidR="001D6FD1" w:rsidRDefault="001D6FD1" w:rsidP="003B0178">
      <w:pPr>
        <w:keepLines/>
        <w:spacing w:before="2"/>
        <w:rPr>
          <w:ins w:id="46" w:author="Craig Mak" w:date="2015-07-28T00:11:00Z"/>
          <w:rFonts w:ascii="Georgia" w:eastAsia="Georgia" w:hAnsi="Georgia" w:cs="Georgia"/>
        </w:rPr>
      </w:pPr>
    </w:p>
    <w:p w14:paraId="654A35EB" w14:textId="5DF055F4" w:rsidR="001D6FD1" w:rsidRPr="001D7086" w:rsidRDefault="001D6FD1" w:rsidP="001D6FD1">
      <w:pPr>
        <w:pStyle w:val="BodyText"/>
        <w:keepLines/>
        <w:spacing w:line="381" w:lineRule="auto"/>
        <w:ind w:left="2217" w:right="528"/>
        <w:rPr>
          <w:ins w:id="47" w:author="Craig Mak" w:date="2015-07-28T00:11:00Z"/>
          <w:spacing w:val="-2"/>
        </w:rPr>
      </w:pPr>
      <w:ins w:id="48" w:author="Craig Mak" w:date="2015-07-28T00:12:00Z">
        <w:r>
          <w:rPr>
            <w:spacing w:val="-2"/>
          </w:rPr>
          <w:t xml:space="preserve">Yu and Daniels et al </w:t>
        </w:r>
      </w:ins>
      <w:ins w:id="49" w:author="Craig Mak" w:date="2015-07-28T00:14:00Z">
        <w:r>
          <w:rPr>
            <w:spacing w:val="-2"/>
          </w:rPr>
          <w:t xml:space="preserve">describe a general framework for efficiently searching </w:t>
        </w:r>
      </w:ins>
      <w:ins w:id="50" w:author="Craig Mak" w:date="2015-07-28T00:19:00Z">
        <w:r>
          <w:rPr>
            <w:spacing w:val="-2"/>
          </w:rPr>
          <w:t>massive</w:t>
        </w:r>
      </w:ins>
      <w:ins w:id="51" w:author="Craig Mak" w:date="2015-07-28T00:14:00Z">
        <w:r>
          <w:rPr>
            <w:spacing w:val="-2"/>
          </w:rPr>
          <w:t xml:space="preserve"> data sets</w:t>
        </w:r>
      </w:ins>
      <w:ins w:id="52" w:author="Craig Mak" w:date="2015-07-28T00:20:00Z">
        <w:r>
          <w:rPr>
            <w:spacing w:val="-2"/>
          </w:rPr>
          <w:t xml:space="preserve"> having certain properties common in biology</w:t>
        </w:r>
      </w:ins>
      <w:ins w:id="53" w:author="Craig Mak" w:date="2015-07-28T00:17:00Z">
        <w:r>
          <w:rPr>
            <w:spacing w:val="-2"/>
          </w:rPr>
          <w:t>.</w:t>
        </w:r>
      </w:ins>
      <w:ins w:id="54" w:author="Craig Mak" w:date="2015-07-28T00:11:00Z">
        <w:del w:id="55" w:author="Noah Daniels" w:date="2015-07-30T15:21:00Z">
          <w:r w:rsidDel="00AF616A">
            <w:rPr>
              <w:spacing w:val="-1"/>
              <w:w w:val="95"/>
            </w:rPr>
            <w:delText xml:space="preserve"> </w:delText>
          </w:r>
          <w:r w:rsidRPr="00313BBA" w:rsidDel="00AF616A">
            <w:rPr>
              <w:b/>
              <w:spacing w:val="-1"/>
              <w:w w:val="95"/>
              <w:u w:val="single"/>
            </w:rPr>
            <w:delText>[AU: OK?</w:delText>
          </w:r>
        </w:del>
      </w:ins>
      <w:ins w:id="56" w:author="Craig Mak" w:date="2015-07-28T00:26:00Z">
        <w:del w:id="57" w:author="Noah Daniels" w:date="2015-07-30T15:21:00Z">
          <w:r w:rsidR="00B70AC6" w:rsidDel="00AF616A">
            <w:rPr>
              <w:b/>
              <w:spacing w:val="-1"/>
              <w:w w:val="95"/>
              <w:u w:val="single"/>
            </w:rPr>
            <w:delText xml:space="preserve"> We have changed our style for eTOC blurbs so they should be</w:delText>
          </w:r>
        </w:del>
      </w:ins>
      <w:ins w:id="58" w:author="Craig Mak" w:date="2015-07-28T00:27:00Z">
        <w:del w:id="59" w:author="Noah Daniels" w:date="2015-07-30T15:21:00Z">
          <w:r w:rsidR="00437C5B" w:rsidDel="00AF616A">
            <w:rPr>
              <w:b/>
              <w:spacing w:val="-1"/>
              <w:w w:val="95"/>
              <w:u w:val="single"/>
            </w:rPr>
            <w:delText xml:space="preserve"> </w:delText>
          </w:r>
        </w:del>
      </w:ins>
      <w:ins w:id="60" w:author="Craig Mak" w:date="2015-07-28T00:26:00Z">
        <w:del w:id="61" w:author="Noah Daniels" w:date="2015-07-30T15:21:00Z">
          <w:r w:rsidR="00B70AC6" w:rsidDel="00AF616A">
            <w:rPr>
              <w:b/>
              <w:spacing w:val="-1"/>
              <w:w w:val="95"/>
              <w:u w:val="single"/>
            </w:rPr>
            <w:delText>one sentence and meant for the general reader.</w:delText>
          </w:r>
        </w:del>
      </w:ins>
      <w:ins w:id="62" w:author="Craig Mak" w:date="2015-07-28T00:11:00Z">
        <w:del w:id="63" w:author="Noah Daniels" w:date="2015-07-30T15:21:00Z">
          <w:r w:rsidRPr="00313BBA" w:rsidDel="00AF616A">
            <w:rPr>
              <w:b/>
              <w:spacing w:val="-1"/>
              <w:w w:val="95"/>
              <w:u w:val="single"/>
            </w:rPr>
            <w:delText>]</w:delText>
          </w:r>
        </w:del>
      </w:ins>
    </w:p>
    <w:p w14:paraId="6FB09B7E" w14:textId="77777777" w:rsidR="001D6FD1" w:rsidRDefault="001D6FD1" w:rsidP="003B0178">
      <w:pPr>
        <w:keepLines/>
        <w:spacing w:before="2"/>
        <w:rPr>
          <w:rFonts w:ascii="Georgia" w:eastAsia="Georgia" w:hAnsi="Georgia" w:cs="Georgia"/>
        </w:rPr>
      </w:pPr>
    </w:p>
    <w:p w14:paraId="6E784756" w14:textId="77777777" w:rsidR="00283DE0" w:rsidRDefault="0042282B" w:rsidP="003B0178">
      <w:pPr>
        <w:keepLines/>
        <w:spacing w:line="20" w:lineRule="atLeast"/>
        <w:ind w:left="2213"/>
        <w:rPr>
          <w:rFonts w:ascii="Georgia" w:eastAsia="Georgia" w:hAnsi="Georgia" w:cs="Georgia"/>
          <w:sz w:val="2"/>
          <w:szCs w:val="2"/>
        </w:rPr>
      </w:pPr>
      <w:r>
        <w:rPr>
          <w:rFonts w:ascii="Georgia" w:eastAsia="Georgia" w:hAnsi="Georgia" w:cs="Georgia"/>
          <w:noProof/>
          <w:sz w:val="2"/>
          <w:szCs w:val="2"/>
        </w:rPr>
        <mc:AlternateContent>
          <mc:Choice Requires="wpg">
            <w:drawing>
              <wp:inline distT="0" distB="0" distL="0" distR="0" wp14:anchorId="0EA1A786" wp14:editId="6AA465D1">
                <wp:extent cx="1979295" cy="5080"/>
                <wp:effectExtent l="10160" t="6985" r="10795" b="6985"/>
                <wp:docPr id="36"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79295" cy="5080"/>
                          <a:chOff x="0" y="0"/>
                          <a:chExt cx="3117" cy="8"/>
                        </a:xfrm>
                      </wpg:grpSpPr>
                      <wpg:grpSp>
                        <wpg:cNvPr id="37" name="Group 114"/>
                        <wpg:cNvGrpSpPr>
                          <a:grpSpLocks/>
                        </wpg:cNvGrpSpPr>
                        <wpg:grpSpPr bwMode="auto">
                          <a:xfrm>
                            <a:off x="4" y="4"/>
                            <a:ext cx="3109" cy="2"/>
                            <a:chOff x="4" y="4"/>
                            <a:chExt cx="3109" cy="2"/>
                          </a:xfrm>
                        </wpg:grpSpPr>
                        <wps:wsp>
                          <wps:cNvPr id="38" name="Freeform 115"/>
                          <wps:cNvSpPr>
                            <a:spLocks/>
                          </wps:cNvSpPr>
                          <wps:spPr bwMode="auto">
                            <a:xfrm>
                              <a:off x="4" y="4"/>
                              <a:ext cx="3109" cy="2"/>
                            </a:xfrm>
                            <a:custGeom>
                              <a:avLst/>
                              <a:gdLst>
                                <a:gd name="T0" fmla="+- 0 4 4"/>
                                <a:gd name="T1" fmla="*/ T0 w 3109"/>
                                <a:gd name="T2" fmla="+- 0 3112 4"/>
                                <a:gd name="T3" fmla="*/ T2 w 3109"/>
                              </a:gdLst>
                              <a:ahLst/>
                              <a:cxnLst>
                                <a:cxn ang="0">
                                  <a:pos x="T1" y="0"/>
                                </a:cxn>
                                <a:cxn ang="0">
                                  <a:pos x="T3" y="0"/>
                                </a:cxn>
                              </a:cxnLst>
                              <a:rect l="0" t="0" r="r" b="b"/>
                              <a:pathLst>
                                <a:path w="3109">
                                  <a:moveTo>
                                    <a:pt x="0" y="0"/>
                                  </a:moveTo>
                                  <a:lnTo>
                                    <a:pt x="3108"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5="http://schemas.microsoft.com/office/word/2012/wordml">
            <w:pict>
              <v:group w14:anchorId="239AEA8A" id="Group 113" o:spid="_x0000_s1026" style="width:155.85pt;height:.4pt;mso-position-horizontal-relative:char;mso-position-vertical-relative:line" coordsize="3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">
                <v:group id="Group 114" o:spid="_x0000_s1027" style="position:absolute;left:4;top:4;width:3109;height:2" coordorigin="4,4" coordsize="310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Freeform 115" o:spid="_x0000_s1028" style="position:absolute;left:4;top:4;width:3109;height:2;visibility:visible;mso-wrap-style:square;v-text-anchor:top" coordsize="31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" path="m,l3108,e" filled="f" strokeweight=".14042mm">
                    <v:path arrowok="t" o:connecttype="custom" o:connectlocs="0,0;3108,0" o:connectangles="0,0"/>
                  </v:shape>
                </v:group>
                <w10:anchorlock/>
              </v:group>
            </w:pict>
          </mc:Fallback>
        </mc:AlternateContent>
      </w:r>
    </w:p>
    <w:p w14:paraId="17558EAD" w14:textId="77777777" w:rsidR="00283DE0" w:rsidRDefault="00641826" w:rsidP="003B0178">
      <w:pPr>
        <w:keepLines/>
        <w:spacing w:line="193" w:lineRule="exact"/>
        <w:ind w:left="2484"/>
        <w:rPr>
          <w:rFonts w:ascii="Century" w:eastAsia="Century" w:hAnsi="Century" w:cs="Century"/>
          <w:sz w:val="20"/>
          <w:szCs w:val="20"/>
        </w:rPr>
      </w:pPr>
      <w:r>
        <w:rPr>
          <w:rFonts w:ascii="Meiryo" w:eastAsia="Meiryo" w:hAnsi="Meiryo" w:cs="Meiryo"/>
          <w:i/>
          <w:spacing w:val="1"/>
          <w:w w:val="95"/>
          <w:position w:val="8"/>
          <w:sz w:val="14"/>
          <w:szCs w:val="14"/>
        </w:rPr>
        <w:t>∗</w:t>
      </w:r>
      <w:r>
        <w:rPr>
          <w:rFonts w:ascii="Century" w:eastAsia="Century" w:hAnsi="Century" w:cs="Century"/>
          <w:spacing w:val="1"/>
          <w:w w:val="95"/>
          <w:sz w:val="20"/>
          <w:szCs w:val="20"/>
        </w:rPr>
        <w:t>These</w:t>
      </w:r>
      <w:r>
        <w:rPr>
          <w:rFonts w:ascii="Century" w:eastAsia="Century" w:hAnsi="Century" w:cs="Century"/>
          <w:spacing w:val="-4"/>
          <w:w w:val="95"/>
          <w:sz w:val="20"/>
          <w:szCs w:val="20"/>
        </w:rPr>
        <w:t xml:space="preserve"> </w:t>
      </w:r>
      <w:r>
        <w:rPr>
          <w:rFonts w:ascii="Century" w:eastAsia="Century" w:hAnsi="Century" w:cs="Century"/>
          <w:w w:val="95"/>
          <w:sz w:val="20"/>
          <w:szCs w:val="20"/>
        </w:rPr>
        <w:t>authors</w:t>
      </w:r>
      <w:r>
        <w:rPr>
          <w:rFonts w:ascii="Century" w:eastAsia="Century" w:hAnsi="Century" w:cs="Century"/>
          <w:spacing w:val="-3"/>
          <w:w w:val="95"/>
          <w:sz w:val="20"/>
          <w:szCs w:val="20"/>
        </w:rPr>
        <w:t xml:space="preserve"> </w:t>
      </w:r>
      <w:r>
        <w:rPr>
          <w:rFonts w:ascii="Century" w:eastAsia="Century" w:hAnsi="Century" w:cs="Century"/>
          <w:spacing w:val="-1"/>
          <w:w w:val="95"/>
          <w:sz w:val="20"/>
          <w:szCs w:val="20"/>
        </w:rPr>
        <w:t>contributed</w:t>
      </w:r>
      <w:r>
        <w:rPr>
          <w:rFonts w:ascii="Century" w:eastAsia="Century" w:hAnsi="Century" w:cs="Century"/>
          <w:spacing w:val="-3"/>
          <w:w w:val="95"/>
          <w:sz w:val="20"/>
          <w:szCs w:val="20"/>
        </w:rPr>
        <w:t xml:space="preserve"> </w:t>
      </w:r>
      <w:r>
        <w:rPr>
          <w:rFonts w:ascii="Century" w:eastAsia="Century" w:hAnsi="Century" w:cs="Century"/>
          <w:w w:val="95"/>
          <w:sz w:val="20"/>
          <w:szCs w:val="20"/>
        </w:rPr>
        <w:t>equally</w:t>
      </w:r>
      <w:r>
        <w:rPr>
          <w:rFonts w:ascii="Century" w:eastAsia="Century" w:hAnsi="Century" w:cs="Century"/>
          <w:spacing w:val="-3"/>
          <w:w w:val="95"/>
          <w:sz w:val="20"/>
          <w:szCs w:val="20"/>
        </w:rPr>
        <w:t xml:space="preserve"> </w:t>
      </w:r>
      <w:r>
        <w:rPr>
          <w:rFonts w:ascii="Century" w:eastAsia="Century" w:hAnsi="Century" w:cs="Century"/>
          <w:w w:val="95"/>
          <w:sz w:val="20"/>
          <w:szCs w:val="20"/>
        </w:rPr>
        <w:t>to</w:t>
      </w:r>
      <w:r>
        <w:rPr>
          <w:rFonts w:ascii="Century" w:eastAsia="Century" w:hAnsi="Century" w:cs="Century"/>
          <w:spacing w:val="-3"/>
          <w:w w:val="95"/>
          <w:sz w:val="20"/>
          <w:szCs w:val="20"/>
        </w:rPr>
        <w:t xml:space="preserve"> </w:t>
      </w:r>
      <w:r>
        <w:rPr>
          <w:rFonts w:ascii="Century" w:eastAsia="Century" w:hAnsi="Century" w:cs="Century"/>
          <w:w w:val="95"/>
          <w:sz w:val="20"/>
          <w:szCs w:val="20"/>
        </w:rPr>
        <w:t>this</w:t>
      </w:r>
      <w:r>
        <w:rPr>
          <w:rFonts w:ascii="Century" w:eastAsia="Century" w:hAnsi="Century" w:cs="Century"/>
          <w:spacing w:val="-4"/>
          <w:w w:val="95"/>
          <w:sz w:val="20"/>
          <w:szCs w:val="20"/>
        </w:rPr>
        <w:t xml:space="preserve"> </w:t>
      </w:r>
      <w:r>
        <w:rPr>
          <w:rFonts w:ascii="Century" w:eastAsia="Century" w:hAnsi="Century" w:cs="Century"/>
          <w:spacing w:val="-3"/>
          <w:w w:val="95"/>
          <w:sz w:val="20"/>
          <w:szCs w:val="20"/>
        </w:rPr>
        <w:t>work.</w:t>
      </w:r>
    </w:p>
    <w:p w14:paraId="484F53FF" w14:textId="77777777" w:rsidR="00283DE0" w:rsidRDefault="00641826" w:rsidP="003B0178">
      <w:pPr>
        <w:keepLines/>
        <w:spacing w:line="287" w:lineRule="exact"/>
        <w:ind w:left="2402"/>
        <w:rPr>
          <w:rFonts w:ascii="Century" w:eastAsia="Century" w:hAnsi="Century" w:cs="Century"/>
          <w:sz w:val="20"/>
          <w:szCs w:val="20"/>
        </w:rPr>
      </w:pPr>
      <w:r>
        <w:rPr>
          <w:rFonts w:ascii="Meiryo" w:eastAsia="Meiryo" w:hAnsi="Meiryo" w:cs="Meiryo"/>
          <w:i/>
          <w:w w:val="90"/>
          <w:position w:val="8"/>
          <w:sz w:val="14"/>
          <w:szCs w:val="14"/>
        </w:rPr>
        <w:t>∗∗</w:t>
      </w:r>
      <w:r>
        <w:rPr>
          <w:rFonts w:ascii="Century" w:eastAsia="Century" w:hAnsi="Century" w:cs="Century"/>
          <w:w w:val="90"/>
          <w:sz w:val="20"/>
          <w:szCs w:val="20"/>
        </w:rPr>
        <w:t>Corresponding author</w:t>
      </w:r>
    </w:p>
    <w:p w14:paraId="26562C9D" w14:textId="77777777" w:rsidR="00283DE0" w:rsidRDefault="00641826" w:rsidP="003B0178">
      <w:pPr>
        <w:keepLines/>
        <w:ind w:left="2217" w:right="5266" w:firstLine="358"/>
        <w:rPr>
          <w:rFonts w:ascii="Century" w:eastAsia="Century" w:hAnsi="Century" w:cs="Century"/>
          <w:sz w:val="20"/>
          <w:szCs w:val="20"/>
        </w:rPr>
      </w:pPr>
      <w:r>
        <w:rPr>
          <w:rFonts w:ascii="Arial"/>
          <w:i/>
          <w:w w:val="95"/>
          <w:sz w:val="20"/>
        </w:rPr>
        <w:t>Email</w:t>
      </w:r>
      <w:r>
        <w:rPr>
          <w:rFonts w:ascii="Arial"/>
          <w:i/>
          <w:spacing w:val="7"/>
          <w:w w:val="95"/>
          <w:sz w:val="20"/>
        </w:rPr>
        <w:t xml:space="preserve"> </w:t>
      </w:r>
      <w:r>
        <w:rPr>
          <w:rFonts w:ascii="Arial"/>
          <w:i/>
          <w:spacing w:val="-2"/>
          <w:w w:val="95"/>
          <w:sz w:val="20"/>
        </w:rPr>
        <w:t>addr</w:t>
      </w:r>
      <w:r>
        <w:rPr>
          <w:rFonts w:ascii="Arial"/>
          <w:i/>
          <w:spacing w:val="-3"/>
          <w:w w:val="95"/>
          <w:sz w:val="20"/>
        </w:rPr>
        <w:t>ess:</w:t>
      </w:r>
      <w:r>
        <w:rPr>
          <w:rFonts w:ascii="Arial"/>
          <w:i/>
          <w:spacing w:val="33"/>
          <w:w w:val="95"/>
          <w:sz w:val="20"/>
        </w:rPr>
        <w:t xml:space="preserve"> </w:t>
      </w:r>
      <w:hyperlink r:id="rId9">
        <w:r>
          <w:rPr>
            <w:rFonts w:ascii="Lucida Sans"/>
            <w:w w:val="95"/>
            <w:sz w:val="20"/>
          </w:rPr>
          <w:t>bab@mit.edu</w:t>
        </w:r>
      </w:hyperlink>
      <w:r>
        <w:rPr>
          <w:rFonts w:ascii="Lucida Sans"/>
          <w:spacing w:val="-5"/>
          <w:w w:val="95"/>
          <w:sz w:val="20"/>
        </w:rPr>
        <w:t xml:space="preserve"> </w:t>
      </w:r>
      <w:r>
        <w:rPr>
          <w:rFonts w:ascii="Century"/>
          <w:w w:val="95"/>
          <w:sz w:val="20"/>
        </w:rPr>
        <w:t>(Bonnie</w:t>
      </w:r>
      <w:r>
        <w:rPr>
          <w:rFonts w:ascii="Century"/>
          <w:spacing w:val="-20"/>
          <w:w w:val="95"/>
          <w:sz w:val="20"/>
        </w:rPr>
        <w:t xml:space="preserve"> </w:t>
      </w:r>
      <w:r>
        <w:rPr>
          <w:rFonts w:ascii="Century"/>
          <w:w w:val="95"/>
          <w:sz w:val="20"/>
        </w:rPr>
        <w:t>Berger)</w:t>
      </w:r>
    </w:p>
    <w:p w14:paraId="52FA47BE" w14:textId="77777777" w:rsidR="00283DE0" w:rsidRDefault="00283DE0" w:rsidP="003B0178">
      <w:pPr>
        <w:keepLines/>
        <w:rPr>
          <w:rFonts w:ascii="Century" w:eastAsia="Century" w:hAnsi="Century" w:cs="Century"/>
          <w:sz w:val="20"/>
          <w:szCs w:val="20"/>
        </w:rPr>
      </w:pPr>
    </w:p>
    <w:p w14:paraId="669F3384" w14:textId="77777777" w:rsidR="00283DE0" w:rsidRDefault="00283DE0" w:rsidP="003B0178">
      <w:pPr>
        <w:keepLines/>
        <w:rPr>
          <w:rFonts w:ascii="Century" w:eastAsia="Century" w:hAnsi="Century" w:cs="Century"/>
          <w:sz w:val="20"/>
          <w:szCs w:val="20"/>
        </w:rPr>
      </w:pPr>
    </w:p>
    <w:p w14:paraId="04883396" w14:textId="77777777" w:rsidR="00283DE0" w:rsidRDefault="00641826" w:rsidP="003B0178">
      <w:pPr>
        <w:keepLines/>
        <w:tabs>
          <w:tab w:val="left" w:pos="8757"/>
        </w:tabs>
        <w:spacing w:before="141"/>
        <w:ind w:left="2217"/>
        <w:rPr>
          <w:rFonts w:ascii="Arial" w:eastAsia="Arial" w:hAnsi="Arial" w:cs="Arial"/>
          <w:sz w:val="20"/>
          <w:szCs w:val="20"/>
        </w:rPr>
      </w:pPr>
      <w:r>
        <w:rPr>
          <w:rFonts w:ascii="Arial"/>
          <w:i/>
          <w:spacing w:val="-2"/>
          <w:sz w:val="20"/>
        </w:rPr>
        <w:t>Preprint</w:t>
      </w:r>
      <w:r>
        <w:rPr>
          <w:rFonts w:ascii="Arial"/>
          <w:i/>
          <w:spacing w:val="-7"/>
          <w:sz w:val="20"/>
        </w:rPr>
        <w:t xml:space="preserve"> </w:t>
      </w:r>
      <w:r>
        <w:rPr>
          <w:rFonts w:ascii="Arial"/>
          <w:i/>
          <w:spacing w:val="-3"/>
          <w:sz w:val="20"/>
        </w:rPr>
        <w:t>submitted</w:t>
      </w:r>
      <w:r>
        <w:rPr>
          <w:rFonts w:ascii="Arial"/>
          <w:i/>
          <w:spacing w:val="-6"/>
          <w:sz w:val="20"/>
        </w:rPr>
        <w:t xml:space="preserve"> </w:t>
      </w:r>
      <w:r>
        <w:rPr>
          <w:rFonts w:ascii="Arial"/>
          <w:i/>
          <w:sz w:val="20"/>
        </w:rPr>
        <w:t>to</w:t>
      </w:r>
      <w:r>
        <w:rPr>
          <w:rFonts w:ascii="Arial"/>
          <w:i/>
          <w:spacing w:val="-7"/>
          <w:sz w:val="20"/>
        </w:rPr>
        <w:t xml:space="preserve"> </w:t>
      </w:r>
      <w:r>
        <w:rPr>
          <w:rFonts w:ascii="Arial"/>
          <w:i/>
          <w:spacing w:val="2"/>
          <w:sz w:val="20"/>
        </w:rPr>
        <w:t>Cel</w:t>
      </w:r>
      <w:r>
        <w:rPr>
          <w:rFonts w:ascii="Arial"/>
          <w:i/>
          <w:spacing w:val="1"/>
          <w:sz w:val="20"/>
        </w:rPr>
        <w:t>l</w:t>
      </w:r>
      <w:r>
        <w:rPr>
          <w:rFonts w:ascii="Arial"/>
          <w:i/>
          <w:spacing w:val="-6"/>
          <w:sz w:val="20"/>
        </w:rPr>
        <w:t xml:space="preserve"> </w:t>
      </w:r>
      <w:r>
        <w:rPr>
          <w:rFonts w:ascii="Arial"/>
          <w:i/>
          <w:sz w:val="20"/>
        </w:rPr>
        <w:t>Systems</w:t>
      </w:r>
      <w:r>
        <w:rPr>
          <w:rFonts w:ascii="Arial"/>
          <w:i/>
          <w:sz w:val="20"/>
        </w:rPr>
        <w:tab/>
        <w:t>June</w:t>
      </w:r>
      <w:r>
        <w:rPr>
          <w:rFonts w:ascii="Arial"/>
          <w:i/>
          <w:spacing w:val="-23"/>
          <w:sz w:val="20"/>
        </w:rPr>
        <w:t xml:space="preserve"> </w:t>
      </w:r>
      <w:r>
        <w:rPr>
          <w:rFonts w:ascii="Arial"/>
          <w:i/>
          <w:sz w:val="20"/>
        </w:rPr>
        <w:t>21,</w:t>
      </w:r>
      <w:r>
        <w:rPr>
          <w:rFonts w:ascii="Arial"/>
          <w:i/>
          <w:spacing w:val="-23"/>
          <w:sz w:val="20"/>
        </w:rPr>
        <w:t xml:space="preserve"> </w:t>
      </w:r>
      <w:r>
        <w:rPr>
          <w:rFonts w:ascii="Arial"/>
          <w:i/>
          <w:sz w:val="20"/>
        </w:rPr>
        <w:t>2015</w:t>
      </w:r>
    </w:p>
    <w:p w14:paraId="782FB2CB" w14:textId="77777777" w:rsidR="00283DE0" w:rsidRDefault="00283DE0" w:rsidP="003B0178">
      <w:pPr>
        <w:keepLines/>
        <w:rPr>
          <w:rFonts w:ascii="Arial" w:eastAsia="Arial" w:hAnsi="Arial" w:cs="Arial"/>
          <w:sz w:val="20"/>
          <w:szCs w:val="20"/>
        </w:rPr>
        <w:sectPr w:rsidR="00283DE0">
          <w:pgSz w:w="12240" w:h="15840"/>
          <w:pgMar w:top="0" w:right="1720" w:bottom="280" w:left="0" w:header="720" w:footer="720" w:gutter="0"/>
          <w:cols w:space="720"/>
        </w:sectPr>
      </w:pPr>
    </w:p>
    <w:p w14:paraId="58EB0384" w14:textId="77777777" w:rsidR="00283DE0" w:rsidRDefault="00283DE0" w:rsidP="003B0178">
      <w:pPr>
        <w:keepLines/>
        <w:rPr>
          <w:rFonts w:ascii="Arial" w:eastAsia="Arial" w:hAnsi="Arial" w:cs="Arial"/>
          <w:i/>
          <w:sz w:val="20"/>
          <w:szCs w:val="20"/>
        </w:rPr>
      </w:pPr>
    </w:p>
    <w:p w14:paraId="4AF2BCD7" w14:textId="77777777" w:rsidR="00283DE0" w:rsidRDefault="00283DE0" w:rsidP="003B0178">
      <w:pPr>
        <w:keepLines/>
        <w:rPr>
          <w:rFonts w:ascii="Arial" w:eastAsia="Arial" w:hAnsi="Arial" w:cs="Arial"/>
          <w:i/>
          <w:sz w:val="20"/>
          <w:szCs w:val="20"/>
        </w:rPr>
      </w:pPr>
    </w:p>
    <w:p w14:paraId="5D434E6F" w14:textId="77777777" w:rsidR="00283DE0" w:rsidRDefault="00283DE0" w:rsidP="003B0178">
      <w:pPr>
        <w:keepLines/>
        <w:rPr>
          <w:rFonts w:ascii="Arial" w:eastAsia="Arial" w:hAnsi="Arial" w:cs="Arial"/>
          <w:i/>
          <w:sz w:val="20"/>
          <w:szCs w:val="20"/>
        </w:rPr>
      </w:pPr>
    </w:p>
    <w:p w14:paraId="7A24D95A" w14:textId="77777777" w:rsidR="00283DE0" w:rsidRDefault="00283DE0" w:rsidP="003B0178">
      <w:pPr>
        <w:keepLines/>
        <w:spacing w:before="10"/>
        <w:rPr>
          <w:rFonts w:ascii="Arial" w:eastAsia="Arial" w:hAnsi="Arial" w:cs="Arial"/>
          <w:i/>
          <w:sz w:val="24"/>
          <w:szCs w:val="24"/>
        </w:rPr>
      </w:pPr>
    </w:p>
    <w:p w14:paraId="72B35A83" w14:textId="77777777" w:rsidR="00283DE0" w:rsidRDefault="00283DE0" w:rsidP="003B0178">
      <w:pPr>
        <w:pStyle w:val="BodyText"/>
        <w:keepLines/>
        <w:spacing w:before="59" w:line="381" w:lineRule="auto"/>
        <w:ind w:right="528"/>
      </w:pPr>
    </w:p>
    <w:p w14:paraId="65A44780" w14:textId="77777777" w:rsidR="00283DE0" w:rsidRDefault="00283DE0" w:rsidP="003B0178">
      <w:pPr>
        <w:keepLines/>
        <w:spacing w:before="10"/>
        <w:rPr>
          <w:rFonts w:ascii="Georgia" w:eastAsia="Georgia" w:hAnsi="Georgia" w:cs="Georgia"/>
          <w:sz w:val="2"/>
          <w:szCs w:val="2"/>
        </w:rPr>
      </w:pPr>
    </w:p>
    <w:p w14:paraId="6A57F9B3" w14:textId="77777777" w:rsidR="00283DE0" w:rsidRDefault="0042282B" w:rsidP="003B0178">
      <w:pPr>
        <w:keepLines/>
        <w:spacing w:line="20" w:lineRule="atLeast"/>
        <w:ind w:left="493"/>
        <w:rPr>
          <w:rFonts w:ascii="Georgia" w:eastAsia="Georgia" w:hAnsi="Georgia" w:cs="Georgia"/>
          <w:sz w:val="2"/>
          <w:szCs w:val="2"/>
        </w:rPr>
      </w:pPr>
      <w:r>
        <w:rPr>
          <w:rFonts w:ascii="Georgia" w:eastAsia="Georgia" w:hAnsi="Georgia" w:cs="Georgia"/>
          <w:noProof/>
          <w:sz w:val="2"/>
          <w:szCs w:val="2"/>
        </w:rPr>
        <mc:AlternateContent>
          <mc:Choice Requires="wpg">
            <w:drawing>
              <wp:inline distT="0" distB="0" distL="0" distR="0" wp14:anchorId="3FE2EE39" wp14:editId="7FD9DEBD">
                <wp:extent cx="4939665" cy="5080"/>
                <wp:effectExtent l="10160" t="6985" r="3175" b="6985"/>
                <wp:docPr id="33"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9665" cy="5080"/>
                          <a:chOff x="0" y="0"/>
                          <a:chExt cx="7779" cy="8"/>
                        </a:xfrm>
                      </wpg:grpSpPr>
                      <wpg:grpSp>
                        <wpg:cNvPr id="34" name="Group 111"/>
                        <wpg:cNvGrpSpPr>
                          <a:grpSpLocks/>
                        </wpg:cNvGrpSpPr>
                        <wpg:grpSpPr bwMode="auto">
                          <a:xfrm>
                            <a:off x="4" y="4"/>
                            <a:ext cx="7771" cy="2"/>
                            <a:chOff x="4" y="4"/>
                            <a:chExt cx="7771" cy="2"/>
                          </a:xfrm>
                        </wpg:grpSpPr>
                        <wps:wsp>
                          <wps:cNvPr id="35" name="Freeform 112"/>
                          <wps:cNvSpPr>
                            <a:spLocks/>
                          </wps:cNvSpPr>
                          <wps:spPr bwMode="auto">
                            <a:xfrm>
                              <a:off x="4" y="4"/>
                              <a:ext cx="7771" cy="2"/>
                            </a:xfrm>
                            <a:custGeom>
                              <a:avLst/>
                              <a:gdLst>
                                <a:gd name="T0" fmla="+- 0 4 4"/>
                                <a:gd name="T1" fmla="*/ T0 w 7771"/>
                                <a:gd name="T2" fmla="+- 0 7775 4"/>
                                <a:gd name="T3" fmla="*/ T2 w 7771"/>
                              </a:gdLst>
                              <a:ahLst/>
                              <a:cxnLst>
                                <a:cxn ang="0">
                                  <a:pos x="T1" y="0"/>
                                </a:cxn>
                                <a:cxn ang="0">
                                  <a:pos x="T3" y="0"/>
                                </a:cxn>
                              </a:cxnLst>
                              <a:rect l="0" t="0" r="r" b="b"/>
                              <a:pathLst>
                                <a:path w="7771">
                                  <a:moveTo>
                                    <a:pt x="0" y="0"/>
                                  </a:moveTo>
                                  <a:lnTo>
                                    <a:pt x="7771"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5="http://schemas.microsoft.com/office/word/2012/wordml">
            <w:pict>
              <v:group w14:anchorId="0FCF1888" id="Group 110" o:spid="_x0000_s1026" style="width:388.95pt;height:.4pt;mso-position-horizontal-relative:char;mso-position-vertical-relative:line" coordsize="77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">
                <v:group id="Group 111" o:spid="_x0000_s1027" style="position:absolute;left:4;top:4;width:7771;height:2" coordorigin="4,4" coordsize="77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Freeform 112" o:spid="_x0000_s1028" style="position:absolute;left:4;top:4;width:7771;height:2;visibility:visible;mso-wrap-style:square;v-text-anchor:top" coordsize="777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ANksUA&#10;AADbAAAADwAAAGRycy9kb3ducmV2LnhtbESP3WrCQBSE7wt9h+UUetdsalFKdBOKIJRCiz/F62P2&#10;ZBPNng3ZraY+vSsIXg4z8w0zKwbbiiP1vnGs4DVJQRCXTjdsFPxuFi/vIHxA1tg6JgX/5KHIHx9m&#10;mGl34hUd18GICGGfoYI6hC6T0pc1WfSJ64ijV7neYoiyN1L3eIpw28pRmk6kxYbjQo0dzWsqD+s/&#10;q6D6qbDdb81ytTBf5c7uzt+VOSv1/DR8TEEEGsI9fGt/agVvY7h+iT9A5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gA2SxQAAANsAAAAPAAAAAAAAAAAAAAAAAJgCAABkcnMv&#10;ZG93bnJldi54bWxQSwUGAAAAAAQABAD1AAAAigMAAAAA&#10;" path="m,l7771,e" filled="f" strokeweight=".14042mm">
                    <v:path arrowok="t" o:connecttype="custom" o:connectlocs="0,0;7771,0" o:connectangles="0,0"/>
                  </v:shape>
                </v:group>
                <w10:anchorlock/>
              </v:group>
            </w:pict>
          </mc:Fallback>
        </mc:AlternateContent>
      </w:r>
    </w:p>
    <w:p w14:paraId="4C134010" w14:textId="77777777" w:rsidR="00283DE0" w:rsidRDefault="00283DE0" w:rsidP="003B0178">
      <w:pPr>
        <w:keepLines/>
        <w:rPr>
          <w:rFonts w:ascii="Georgia" w:eastAsia="Georgia" w:hAnsi="Georgia" w:cs="Georgia"/>
          <w:sz w:val="20"/>
          <w:szCs w:val="20"/>
        </w:rPr>
      </w:pPr>
    </w:p>
    <w:p w14:paraId="198D7F34" w14:textId="77777777" w:rsidR="00283DE0" w:rsidRDefault="00283DE0" w:rsidP="003B0178">
      <w:pPr>
        <w:keepLines/>
        <w:spacing w:before="8"/>
        <w:rPr>
          <w:rFonts w:ascii="Georgia" w:eastAsia="Georgia" w:hAnsi="Georgia" w:cs="Georgia"/>
          <w:sz w:val="18"/>
          <w:szCs w:val="18"/>
        </w:rPr>
      </w:pPr>
    </w:p>
    <w:p w14:paraId="6455BC1D" w14:textId="77777777" w:rsidR="00283DE0" w:rsidRDefault="00641826" w:rsidP="003B0178">
      <w:pPr>
        <w:pStyle w:val="Heading1"/>
        <w:keepLines/>
        <w:rPr>
          <w:b w:val="0"/>
          <w:bCs w:val="0"/>
        </w:rPr>
      </w:pPr>
      <w:r>
        <w:t>Summary</w:t>
      </w:r>
    </w:p>
    <w:p w14:paraId="481E96A7" w14:textId="77777777" w:rsidR="00283DE0" w:rsidRDefault="00283DE0" w:rsidP="003B0178">
      <w:pPr>
        <w:keepLines/>
        <w:rPr>
          <w:rFonts w:ascii="Georgia" w:eastAsia="Georgia" w:hAnsi="Georgia" w:cs="Georgia"/>
          <w:b/>
          <w:bCs/>
          <w:sz w:val="28"/>
          <w:szCs w:val="28"/>
        </w:rPr>
      </w:pPr>
    </w:p>
    <w:p w14:paraId="588650A5" w14:textId="73CC1071" w:rsidR="00283DE0" w:rsidRPr="00FC0E3D" w:rsidRDefault="00D52AC2" w:rsidP="003B0178">
      <w:pPr>
        <w:pStyle w:val="Heading3"/>
        <w:keepLines/>
        <w:spacing w:line="381" w:lineRule="auto"/>
        <w:ind w:right="526" w:firstLine="351"/>
        <w:rPr>
          <w:b w:val="0"/>
          <w:bCs w:val="0"/>
        </w:rPr>
      </w:pPr>
      <w:ins w:id="64" w:author="Noah Daniels" w:date="2015-07-30T15:42:00Z">
        <w:r w:rsidRPr="001B4EE9">
          <w:rPr>
            <w:w w:val="95"/>
            <w:rPrChange w:id="65" w:author="Noah Daniels" w:date="2015-07-30T15:57:00Z">
              <w:rPr>
                <w:w w:val="95"/>
                <w:highlight w:val="yellow"/>
              </w:rPr>
            </w:rPrChange>
          </w:rPr>
          <w:t>Similarity search is a fundamental operating in data science,</w:t>
        </w:r>
      </w:ins>
      <w:ins w:id="66" w:author="Noah Daniels" w:date="2015-07-30T15:48:00Z">
        <w:r w:rsidRPr="001B4EE9">
          <w:rPr>
            <w:w w:val="95"/>
            <w:rPrChange w:id="67" w:author="Noah Daniels" w:date="2015-07-30T15:57:00Z">
              <w:rPr>
                <w:w w:val="95"/>
                <w:highlight w:val="yellow"/>
              </w:rPr>
            </w:rPrChange>
          </w:rPr>
          <w:t xml:space="preserve"> but when it can be accelerated by exploiting redundancy in the data is unclear.</w:t>
        </w:r>
      </w:ins>
      <w:del w:id="68" w:author="Noah Daniels" w:date="2015-07-30T15:49:00Z">
        <w:r w:rsidR="00641826" w:rsidRPr="001B4EE9" w:rsidDel="00D52AC2">
          <w:rPr>
            <w:w w:val="95"/>
            <w:rPrChange w:id="69" w:author="Noah Daniels" w:date="2015-07-30T15:57:00Z">
              <w:rPr>
                <w:w w:val="95"/>
                <w:highlight w:val="yellow"/>
              </w:rPr>
            </w:rPrChange>
          </w:rPr>
          <w:delText xml:space="preserve">The </w:delText>
        </w:r>
        <w:r w:rsidR="00641826" w:rsidRPr="001B4EE9" w:rsidDel="00D52AC2">
          <w:rPr>
            <w:spacing w:val="-3"/>
            <w:w w:val="95"/>
            <w:rPrChange w:id="70" w:author="Noah Daniels" w:date="2015-07-30T15:57:00Z">
              <w:rPr>
                <w:spacing w:val="-3"/>
                <w:w w:val="95"/>
                <w:highlight w:val="yellow"/>
              </w:rPr>
            </w:rPrChange>
          </w:rPr>
          <w:delText>con</w:delText>
        </w:r>
        <w:r w:rsidR="00641826" w:rsidRPr="001B4EE9" w:rsidDel="00D52AC2">
          <w:rPr>
            <w:spacing w:val="-2"/>
            <w:w w:val="95"/>
            <w:rPrChange w:id="71" w:author="Noah Daniels" w:date="2015-07-30T15:57:00Z">
              <w:rPr>
                <w:spacing w:val="-2"/>
                <w:w w:val="95"/>
                <w:highlight w:val="yellow"/>
              </w:rPr>
            </w:rPrChange>
          </w:rPr>
          <w:delText>tin</w:delText>
        </w:r>
        <w:r w:rsidR="00641826" w:rsidRPr="001B4EE9" w:rsidDel="00D52AC2">
          <w:rPr>
            <w:spacing w:val="-3"/>
            <w:w w:val="95"/>
            <w:rPrChange w:id="72" w:author="Noah Daniels" w:date="2015-07-30T15:57:00Z">
              <w:rPr>
                <w:spacing w:val="-3"/>
                <w:w w:val="95"/>
                <w:highlight w:val="yellow"/>
              </w:rPr>
            </w:rPrChange>
          </w:rPr>
          <w:delText>ual</w:delText>
        </w:r>
        <w:r w:rsidR="00641826" w:rsidRPr="001B4EE9" w:rsidDel="00D52AC2">
          <w:rPr>
            <w:spacing w:val="1"/>
            <w:w w:val="95"/>
            <w:rPrChange w:id="73" w:author="Noah Daniels" w:date="2015-07-30T15:57:00Z">
              <w:rPr>
                <w:spacing w:val="1"/>
                <w:w w:val="95"/>
                <w:highlight w:val="yellow"/>
              </w:rPr>
            </w:rPrChange>
          </w:rPr>
          <w:delText xml:space="preserve"> </w:delText>
        </w:r>
        <w:r w:rsidR="00641826" w:rsidRPr="001B4EE9" w:rsidDel="00D52AC2">
          <w:rPr>
            <w:spacing w:val="-2"/>
            <w:w w:val="95"/>
            <w:rPrChange w:id="74" w:author="Noah Daniels" w:date="2015-07-30T15:57:00Z">
              <w:rPr>
                <w:spacing w:val="-2"/>
                <w:w w:val="95"/>
                <w:highlight w:val="yellow"/>
              </w:rPr>
            </w:rPrChange>
          </w:rPr>
          <w:delText>onslaugh</w:delText>
        </w:r>
        <w:r w:rsidR="00641826" w:rsidRPr="001B4EE9" w:rsidDel="00D52AC2">
          <w:rPr>
            <w:spacing w:val="-1"/>
            <w:w w:val="95"/>
            <w:rPrChange w:id="75" w:author="Noah Daniels" w:date="2015-07-30T15:57:00Z">
              <w:rPr>
                <w:spacing w:val="-1"/>
                <w:w w:val="95"/>
                <w:highlight w:val="yellow"/>
              </w:rPr>
            </w:rPrChange>
          </w:rPr>
          <w:delText>t</w:delText>
        </w:r>
        <w:r w:rsidR="00641826" w:rsidRPr="001B4EE9" w:rsidDel="00D52AC2">
          <w:rPr>
            <w:w w:val="95"/>
            <w:rPrChange w:id="76" w:author="Noah Daniels" w:date="2015-07-30T15:57:00Z">
              <w:rPr>
                <w:w w:val="95"/>
                <w:highlight w:val="yellow"/>
              </w:rPr>
            </w:rPrChange>
          </w:rPr>
          <w:delText xml:space="preserve"> of</w:delText>
        </w:r>
        <w:r w:rsidR="00641826" w:rsidRPr="001B4EE9" w:rsidDel="00D52AC2">
          <w:rPr>
            <w:spacing w:val="1"/>
            <w:w w:val="95"/>
            <w:rPrChange w:id="77" w:author="Noah Daniels" w:date="2015-07-30T15:57:00Z">
              <w:rPr>
                <w:spacing w:val="1"/>
                <w:w w:val="95"/>
                <w:highlight w:val="yellow"/>
              </w:rPr>
            </w:rPrChange>
          </w:rPr>
          <w:delText xml:space="preserve"> </w:delText>
        </w:r>
        <w:r w:rsidR="00641826" w:rsidRPr="001B4EE9" w:rsidDel="00D52AC2">
          <w:rPr>
            <w:w w:val="95"/>
            <w:rPrChange w:id="78" w:author="Noah Daniels" w:date="2015-07-30T15:57:00Z">
              <w:rPr>
                <w:w w:val="95"/>
                <w:highlight w:val="yellow"/>
              </w:rPr>
            </w:rPrChange>
          </w:rPr>
          <w:delText>new</w:delText>
        </w:r>
        <w:r w:rsidR="00641826" w:rsidRPr="001B4EE9" w:rsidDel="00D52AC2">
          <w:rPr>
            <w:spacing w:val="1"/>
            <w:w w:val="95"/>
            <w:rPrChange w:id="79" w:author="Noah Daniels" w:date="2015-07-30T15:57:00Z">
              <w:rPr>
                <w:spacing w:val="1"/>
                <w:w w:val="95"/>
                <w:highlight w:val="yellow"/>
              </w:rPr>
            </w:rPrChange>
          </w:rPr>
          <w:delText xml:space="preserve"> </w:delText>
        </w:r>
        <w:r w:rsidR="00641826" w:rsidRPr="001B4EE9" w:rsidDel="00D52AC2">
          <w:rPr>
            <w:w w:val="95"/>
            <w:rPrChange w:id="80" w:author="Noah Daniels" w:date="2015-07-30T15:57:00Z">
              <w:rPr>
                <w:w w:val="95"/>
                <w:highlight w:val="yellow"/>
              </w:rPr>
            </w:rPrChange>
          </w:rPr>
          <w:delText>omics</w:delText>
        </w:r>
        <w:r w:rsidR="00641826" w:rsidRPr="001B4EE9" w:rsidDel="00D52AC2">
          <w:rPr>
            <w:spacing w:val="1"/>
            <w:w w:val="95"/>
            <w:rPrChange w:id="81" w:author="Noah Daniels" w:date="2015-07-30T15:57:00Z">
              <w:rPr>
                <w:spacing w:val="1"/>
                <w:w w:val="95"/>
                <w:highlight w:val="yellow"/>
              </w:rPr>
            </w:rPrChange>
          </w:rPr>
          <w:delText xml:space="preserve"> </w:delText>
        </w:r>
        <w:r w:rsidR="00641826" w:rsidRPr="001B4EE9" w:rsidDel="00D52AC2">
          <w:rPr>
            <w:w w:val="95"/>
            <w:rPrChange w:id="82" w:author="Noah Daniels" w:date="2015-07-30T15:57:00Z">
              <w:rPr>
                <w:w w:val="95"/>
                <w:highlight w:val="yellow"/>
              </w:rPr>
            </w:rPrChange>
          </w:rPr>
          <w:delText>data</w:delText>
        </w:r>
        <w:r w:rsidR="00641826" w:rsidRPr="001B4EE9" w:rsidDel="00D52AC2">
          <w:rPr>
            <w:spacing w:val="1"/>
            <w:w w:val="95"/>
            <w:rPrChange w:id="83" w:author="Noah Daniels" w:date="2015-07-30T15:57:00Z">
              <w:rPr>
                <w:spacing w:val="1"/>
                <w:w w:val="95"/>
                <w:highlight w:val="yellow"/>
              </w:rPr>
            </w:rPrChange>
          </w:rPr>
          <w:delText xml:space="preserve"> </w:delText>
        </w:r>
        <w:r w:rsidR="00641826" w:rsidRPr="001B4EE9" w:rsidDel="00D52AC2">
          <w:rPr>
            <w:w w:val="95"/>
            <w:rPrChange w:id="84" w:author="Noah Daniels" w:date="2015-07-30T15:57:00Z">
              <w:rPr>
                <w:w w:val="95"/>
                <w:highlight w:val="yellow"/>
              </w:rPr>
            </w:rPrChange>
          </w:rPr>
          <w:delText>has</w:delText>
        </w:r>
        <w:r w:rsidR="00641826" w:rsidRPr="001B4EE9" w:rsidDel="00D52AC2">
          <w:rPr>
            <w:spacing w:val="1"/>
            <w:w w:val="95"/>
            <w:rPrChange w:id="85" w:author="Noah Daniels" w:date="2015-07-30T15:57:00Z">
              <w:rPr>
                <w:spacing w:val="1"/>
                <w:w w:val="95"/>
                <w:highlight w:val="yellow"/>
              </w:rPr>
            </w:rPrChange>
          </w:rPr>
          <w:delText xml:space="preserve"> </w:delText>
        </w:r>
        <w:r w:rsidR="00641826" w:rsidRPr="001B4EE9" w:rsidDel="00D52AC2">
          <w:rPr>
            <w:w w:val="95"/>
            <w:rPrChange w:id="86" w:author="Noah Daniels" w:date="2015-07-30T15:57:00Z">
              <w:rPr>
                <w:w w:val="95"/>
                <w:highlight w:val="yellow"/>
              </w:rPr>
            </w:rPrChange>
          </w:rPr>
          <w:delText xml:space="preserve">forced </w:delText>
        </w:r>
        <w:r w:rsidR="00641826" w:rsidRPr="001B4EE9" w:rsidDel="00D52AC2">
          <w:rPr>
            <w:spacing w:val="1"/>
            <w:w w:val="95"/>
            <w:rPrChange w:id="87" w:author="Noah Daniels" w:date="2015-07-30T15:57:00Z">
              <w:rPr>
                <w:spacing w:val="1"/>
                <w:w w:val="95"/>
                <w:highlight w:val="yellow"/>
              </w:rPr>
            </w:rPrChange>
          </w:rPr>
          <w:delText xml:space="preserve">upon </w:delText>
        </w:r>
        <w:r w:rsidR="00641826" w:rsidRPr="001B4EE9" w:rsidDel="00D52AC2">
          <w:rPr>
            <w:w w:val="95"/>
            <w:rPrChange w:id="88" w:author="Noah Daniels" w:date="2015-07-30T15:57:00Z">
              <w:rPr>
                <w:w w:val="95"/>
                <w:highlight w:val="yellow"/>
              </w:rPr>
            </w:rPrChange>
          </w:rPr>
          <w:delText>sci</w:delText>
        </w:r>
        <w:r w:rsidR="00641826" w:rsidRPr="001B4EE9" w:rsidDel="00D52AC2">
          <w:rPr>
            <w:spacing w:val="-3"/>
            <w:rPrChange w:id="89" w:author="Noah Daniels" w:date="2015-07-30T15:57:00Z">
              <w:rPr>
                <w:spacing w:val="-3"/>
                <w:highlight w:val="yellow"/>
              </w:rPr>
            </w:rPrChange>
          </w:rPr>
          <w:delText>entists</w:delText>
        </w:r>
        <w:r w:rsidR="00641826" w:rsidRPr="001B4EE9" w:rsidDel="00D52AC2">
          <w:rPr>
            <w:spacing w:val="-24"/>
            <w:rPrChange w:id="90" w:author="Noah Daniels" w:date="2015-07-30T15:57:00Z">
              <w:rPr>
                <w:spacing w:val="-24"/>
                <w:highlight w:val="yellow"/>
              </w:rPr>
            </w:rPrChange>
          </w:rPr>
          <w:delText xml:space="preserve"> </w:delText>
        </w:r>
        <w:r w:rsidR="00641826" w:rsidRPr="001B4EE9" w:rsidDel="00D52AC2">
          <w:rPr>
            <w:rPrChange w:id="91" w:author="Noah Daniels" w:date="2015-07-30T15:57:00Z">
              <w:rPr>
                <w:highlight w:val="yellow"/>
              </w:rPr>
            </w:rPrChange>
          </w:rPr>
          <w:delText>the</w:delText>
        </w:r>
        <w:r w:rsidR="00641826" w:rsidRPr="001B4EE9" w:rsidDel="00D52AC2">
          <w:rPr>
            <w:spacing w:val="-23"/>
            <w:rPrChange w:id="92" w:author="Noah Daniels" w:date="2015-07-30T15:57:00Z">
              <w:rPr>
                <w:spacing w:val="-23"/>
                <w:highlight w:val="yellow"/>
              </w:rPr>
            </w:rPrChange>
          </w:rPr>
          <w:delText xml:space="preserve"> </w:delText>
        </w:r>
        <w:r w:rsidR="00641826" w:rsidRPr="001B4EE9" w:rsidDel="00D52AC2">
          <w:rPr>
            <w:rPrChange w:id="93" w:author="Noah Daniels" w:date="2015-07-30T15:57:00Z">
              <w:rPr>
                <w:highlight w:val="yellow"/>
              </w:rPr>
            </w:rPrChange>
          </w:rPr>
          <w:delText>fortunate</w:delText>
        </w:r>
        <w:r w:rsidR="00641826" w:rsidRPr="001B4EE9" w:rsidDel="00D52AC2">
          <w:rPr>
            <w:spacing w:val="-23"/>
            <w:rPrChange w:id="94" w:author="Noah Daniels" w:date="2015-07-30T15:57:00Z">
              <w:rPr>
                <w:spacing w:val="-23"/>
                <w:highlight w:val="yellow"/>
              </w:rPr>
            </w:rPrChange>
          </w:rPr>
          <w:delText xml:space="preserve"> </w:delText>
        </w:r>
        <w:r w:rsidR="00641826" w:rsidRPr="001B4EE9" w:rsidDel="00D52AC2">
          <w:rPr>
            <w:rPrChange w:id="95" w:author="Noah Daniels" w:date="2015-07-30T15:57:00Z">
              <w:rPr>
                <w:highlight w:val="yellow"/>
              </w:rPr>
            </w:rPrChange>
          </w:rPr>
          <w:delText>problem</w:delText>
        </w:r>
        <w:r w:rsidR="00641826" w:rsidRPr="001B4EE9" w:rsidDel="00D52AC2">
          <w:rPr>
            <w:spacing w:val="-23"/>
            <w:rPrChange w:id="96" w:author="Noah Daniels" w:date="2015-07-30T15:57:00Z">
              <w:rPr>
                <w:spacing w:val="-23"/>
                <w:highlight w:val="yellow"/>
              </w:rPr>
            </w:rPrChange>
          </w:rPr>
          <w:delText xml:space="preserve"> </w:delText>
        </w:r>
        <w:r w:rsidR="00641826" w:rsidRPr="001B4EE9" w:rsidDel="00D52AC2">
          <w:rPr>
            <w:rPrChange w:id="97" w:author="Noah Daniels" w:date="2015-07-30T15:57:00Z">
              <w:rPr>
                <w:highlight w:val="yellow"/>
              </w:rPr>
            </w:rPrChange>
          </w:rPr>
          <w:delText>of</w:delText>
        </w:r>
        <w:r w:rsidR="00641826" w:rsidRPr="001B4EE9" w:rsidDel="00D52AC2">
          <w:rPr>
            <w:spacing w:val="-23"/>
            <w:rPrChange w:id="98" w:author="Noah Daniels" w:date="2015-07-30T15:57:00Z">
              <w:rPr>
                <w:spacing w:val="-23"/>
                <w:highlight w:val="yellow"/>
              </w:rPr>
            </w:rPrChange>
          </w:rPr>
          <w:delText xml:space="preserve"> </w:delText>
        </w:r>
        <w:r w:rsidR="00641826" w:rsidRPr="001B4EE9" w:rsidDel="00D52AC2">
          <w:rPr>
            <w:spacing w:val="-3"/>
            <w:rPrChange w:id="99" w:author="Noah Daniels" w:date="2015-07-30T15:57:00Z">
              <w:rPr>
                <w:spacing w:val="-3"/>
                <w:highlight w:val="yellow"/>
              </w:rPr>
            </w:rPrChange>
          </w:rPr>
          <w:delText>having</w:delText>
        </w:r>
        <w:r w:rsidR="00641826" w:rsidRPr="001B4EE9" w:rsidDel="00D52AC2">
          <w:rPr>
            <w:spacing w:val="-23"/>
            <w:rPrChange w:id="100" w:author="Noah Daniels" w:date="2015-07-30T15:57:00Z">
              <w:rPr>
                <w:spacing w:val="-23"/>
                <w:highlight w:val="yellow"/>
              </w:rPr>
            </w:rPrChange>
          </w:rPr>
          <w:delText xml:space="preserve"> </w:delText>
        </w:r>
        <w:r w:rsidR="00641826" w:rsidRPr="001B4EE9" w:rsidDel="00D52AC2">
          <w:rPr>
            <w:spacing w:val="2"/>
            <w:rPrChange w:id="101" w:author="Noah Daniels" w:date="2015-07-30T15:57:00Z">
              <w:rPr>
                <w:spacing w:val="2"/>
                <w:highlight w:val="yellow"/>
              </w:rPr>
            </w:rPrChange>
          </w:rPr>
          <w:delText>too</w:delText>
        </w:r>
        <w:r w:rsidR="00641826" w:rsidRPr="001B4EE9" w:rsidDel="00D52AC2">
          <w:rPr>
            <w:spacing w:val="-23"/>
            <w:rPrChange w:id="102" w:author="Noah Daniels" w:date="2015-07-30T15:57:00Z">
              <w:rPr>
                <w:spacing w:val="-23"/>
                <w:highlight w:val="yellow"/>
              </w:rPr>
            </w:rPrChange>
          </w:rPr>
          <w:delText xml:space="preserve"> </w:delText>
        </w:r>
        <w:r w:rsidR="00641826" w:rsidRPr="001B4EE9" w:rsidDel="00D52AC2">
          <w:rPr>
            <w:spacing w:val="-5"/>
            <w:rPrChange w:id="103" w:author="Noah Daniels" w:date="2015-07-30T15:57:00Z">
              <w:rPr>
                <w:spacing w:val="-5"/>
                <w:highlight w:val="yellow"/>
              </w:rPr>
            </w:rPrChange>
          </w:rPr>
          <w:delText>much</w:delText>
        </w:r>
        <w:r w:rsidR="00641826" w:rsidRPr="001B4EE9" w:rsidDel="00D52AC2">
          <w:rPr>
            <w:spacing w:val="-23"/>
            <w:rPrChange w:id="104" w:author="Noah Daniels" w:date="2015-07-30T15:57:00Z">
              <w:rPr>
                <w:spacing w:val="-23"/>
                <w:highlight w:val="yellow"/>
              </w:rPr>
            </w:rPrChange>
          </w:rPr>
          <w:delText xml:space="preserve"> </w:delText>
        </w:r>
        <w:r w:rsidR="00641826" w:rsidRPr="001B4EE9" w:rsidDel="00D52AC2">
          <w:rPr>
            <w:rPrChange w:id="105" w:author="Noah Daniels" w:date="2015-07-30T15:57:00Z">
              <w:rPr>
                <w:highlight w:val="yellow"/>
              </w:rPr>
            </w:rPrChange>
          </w:rPr>
          <w:delText>data</w:delText>
        </w:r>
        <w:r w:rsidR="00641826" w:rsidRPr="001B4EE9" w:rsidDel="00D52AC2">
          <w:rPr>
            <w:spacing w:val="-22"/>
            <w:rPrChange w:id="106" w:author="Noah Daniels" w:date="2015-07-30T15:57:00Z">
              <w:rPr>
                <w:spacing w:val="-22"/>
                <w:highlight w:val="yellow"/>
              </w:rPr>
            </w:rPrChange>
          </w:rPr>
          <w:delText xml:space="preserve"> </w:delText>
        </w:r>
        <w:r w:rsidR="00641826" w:rsidRPr="001B4EE9" w:rsidDel="00D52AC2">
          <w:rPr>
            <w:rPrChange w:id="107" w:author="Noah Daniels" w:date="2015-07-30T15:57:00Z">
              <w:rPr>
                <w:highlight w:val="yellow"/>
              </w:rPr>
            </w:rPrChange>
          </w:rPr>
          <w:delText>to</w:delText>
        </w:r>
        <w:r w:rsidR="00641826" w:rsidRPr="001B4EE9" w:rsidDel="00D52AC2">
          <w:rPr>
            <w:spacing w:val="-23"/>
            <w:rPrChange w:id="108" w:author="Noah Daniels" w:date="2015-07-30T15:57:00Z">
              <w:rPr>
                <w:spacing w:val="-23"/>
                <w:highlight w:val="yellow"/>
              </w:rPr>
            </w:rPrChange>
          </w:rPr>
          <w:delText xml:space="preserve"> </w:delText>
        </w:r>
        <w:r w:rsidR="00641826" w:rsidRPr="001B4EE9" w:rsidDel="00D52AC2">
          <w:rPr>
            <w:rPrChange w:id="109" w:author="Noah Daniels" w:date="2015-07-30T15:57:00Z">
              <w:rPr>
                <w:highlight w:val="yellow"/>
              </w:rPr>
            </w:rPrChange>
          </w:rPr>
          <w:delText>analyze.</w:delText>
        </w:r>
        <w:r w:rsidR="00641826" w:rsidRPr="001B4EE9" w:rsidDel="00D52AC2">
          <w:rPr>
            <w:spacing w:val="27"/>
            <w:w w:val="93"/>
            <w:rPrChange w:id="110" w:author="Noah Daniels" w:date="2015-07-30T15:57:00Z">
              <w:rPr>
                <w:spacing w:val="27"/>
                <w:w w:val="93"/>
                <w:highlight w:val="yellow"/>
              </w:rPr>
            </w:rPrChange>
          </w:rPr>
          <w:delText xml:space="preserve"> </w:delText>
        </w:r>
        <w:r w:rsidR="00641826" w:rsidRPr="001B4EE9" w:rsidDel="00D52AC2">
          <w:rPr>
            <w:spacing w:val="-5"/>
            <w:rPrChange w:id="111" w:author="Noah Daniels" w:date="2015-07-30T15:57:00Z">
              <w:rPr>
                <w:spacing w:val="-5"/>
                <w:highlight w:val="yellow"/>
              </w:rPr>
            </w:rPrChange>
          </w:rPr>
          <w:delText>Luckil</w:delText>
        </w:r>
        <w:r w:rsidR="00641826" w:rsidRPr="001B4EE9" w:rsidDel="00D52AC2">
          <w:rPr>
            <w:spacing w:val="-4"/>
            <w:rPrChange w:id="112" w:author="Noah Daniels" w:date="2015-07-30T15:57:00Z">
              <w:rPr>
                <w:spacing w:val="-4"/>
                <w:highlight w:val="yellow"/>
              </w:rPr>
            </w:rPrChange>
          </w:rPr>
          <w:delText>y</w:delText>
        </w:r>
        <w:r w:rsidR="00641826" w:rsidRPr="001B4EE9" w:rsidDel="00D52AC2">
          <w:rPr>
            <w:spacing w:val="-5"/>
            <w:rPrChange w:id="113" w:author="Noah Daniels" w:date="2015-07-30T15:57:00Z">
              <w:rPr>
                <w:spacing w:val="-5"/>
                <w:highlight w:val="yellow"/>
              </w:rPr>
            </w:rPrChange>
          </w:rPr>
          <w:delText>,</w:delText>
        </w:r>
        <w:r w:rsidR="00641826" w:rsidRPr="001B4EE9" w:rsidDel="00D52AC2">
          <w:rPr>
            <w:spacing w:val="-33"/>
            <w:rPrChange w:id="114" w:author="Noah Daniels" w:date="2015-07-30T15:57:00Z">
              <w:rPr>
                <w:spacing w:val="-33"/>
                <w:highlight w:val="yellow"/>
              </w:rPr>
            </w:rPrChange>
          </w:rPr>
          <w:delText xml:space="preserve"> </w:delText>
        </w:r>
        <w:r w:rsidR="00641826" w:rsidRPr="001B4EE9" w:rsidDel="00D52AC2">
          <w:rPr>
            <w:rPrChange w:id="115" w:author="Noah Daniels" w:date="2015-07-30T15:57:00Z">
              <w:rPr>
                <w:highlight w:val="yellow"/>
              </w:rPr>
            </w:rPrChange>
          </w:rPr>
          <w:delText>it</w:delText>
        </w:r>
        <w:r w:rsidR="00641826" w:rsidRPr="001B4EE9" w:rsidDel="00D52AC2">
          <w:rPr>
            <w:spacing w:val="-33"/>
            <w:rPrChange w:id="116" w:author="Noah Daniels" w:date="2015-07-30T15:57:00Z">
              <w:rPr>
                <w:spacing w:val="-33"/>
                <w:highlight w:val="yellow"/>
              </w:rPr>
            </w:rPrChange>
          </w:rPr>
          <w:delText xml:space="preserve"> </w:delText>
        </w:r>
        <w:r w:rsidR="00641826" w:rsidRPr="001B4EE9" w:rsidDel="00D52AC2">
          <w:rPr>
            <w:rPrChange w:id="117" w:author="Noah Daniels" w:date="2015-07-30T15:57:00Z">
              <w:rPr>
                <w:highlight w:val="yellow"/>
              </w:rPr>
            </w:rPrChange>
          </w:rPr>
          <w:delText>turns</w:delText>
        </w:r>
        <w:r w:rsidR="00641826" w:rsidRPr="001B4EE9" w:rsidDel="00D52AC2">
          <w:rPr>
            <w:spacing w:val="-33"/>
            <w:rPrChange w:id="118" w:author="Noah Daniels" w:date="2015-07-30T15:57:00Z">
              <w:rPr>
                <w:spacing w:val="-33"/>
                <w:highlight w:val="yellow"/>
              </w:rPr>
            </w:rPrChange>
          </w:rPr>
          <w:delText xml:space="preserve"> </w:delText>
        </w:r>
        <w:r w:rsidR="00641826" w:rsidRPr="001B4EE9" w:rsidDel="00D52AC2">
          <w:rPr>
            <w:rPrChange w:id="119" w:author="Noah Daniels" w:date="2015-07-30T15:57:00Z">
              <w:rPr>
                <w:highlight w:val="yellow"/>
              </w:rPr>
            </w:rPrChange>
          </w:rPr>
          <w:delText>out</w:delText>
        </w:r>
        <w:r w:rsidR="00641826" w:rsidRPr="001B4EE9" w:rsidDel="00D52AC2">
          <w:rPr>
            <w:spacing w:val="-33"/>
            <w:rPrChange w:id="120" w:author="Noah Daniels" w:date="2015-07-30T15:57:00Z">
              <w:rPr>
                <w:spacing w:val="-33"/>
                <w:highlight w:val="yellow"/>
              </w:rPr>
            </w:rPrChange>
          </w:rPr>
          <w:delText xml:space="preserve"> </w:delText>
        </w:r>
        <w:r w:rsidR="00641826" w:rsidRPr="001B4EE9" w:rsidDel="00D52AC2">
          <w:rPr>
            <w:rPrChange w:id="121" w:author="Noah Daniels" w:date="2015-07-30T15:57:00Z">
              <w:rPr>
                <w:highlight w:val="yellow"/>
              </w:rPr>
            </w:rPrChange>
          </w:rPr>
          <w:delText>that</w:delText>
        </w:r>
        <w:r w:rsidR="00641826" w:rsidRPr="001B4EE9" w:rsidDel="00D52AC2">
          <w:rPr>
            <w:spacing w:val="-33"/>
            <w:rPrChange w:id="122" w:author="Noah Daniels" w:date="2015-07-30T15:57:00Z">
              <w:rPr>
                <w:spacing w:val="-33"/>
                <w:highlight w:val="yellow"/>
              </w:rPr>
            </w:rPrChange>
          </w:rPr>
          <w:delText xml:space="preserve"> </w:delText>
        </w:r>
        <w:r w:rsidR="00641826" w:rsidRPr="001B4EE9" w:rsidDel="00D52AC2">
          <w:rPr>
            <w:spacing w:val="-3"/>
            <w:rPrChange w:id="123" w:author="Noah Daniels" w:date="2015-07-30T15:57:00Z">
              <w:rPr>
                <w:spacing w:val="-3"/>
                <w:highlight w:val="yellow"/>
              </w:rPr>
            </w:rPrChange>
          </w:rPr>
          <w:delText>man</w:delText>
        </w:r>
        <w:r w:rsidR="00641826" w:rsidRPr="001B4EE9" w:rsidDel="00D52AC2">
          <w:rPr>
            <w:spacing w:val="-2"/>
            <w:rPrChange w:id="124" w:author="Noah Daniels" w:date="2015-07-30T15:57:00Z">
              <w:rPr>
                <w:spacing w:val="-2"/>
                <w:highlight w:val="yellow"/>
              </w:rPr>
            </w:rPrChange>
          </w:rPr>
          <w:delText>y</w:delText>
        </w:r>
        <w:r w:rsidR="00641826" w:rsidRPr="001B4EE9" w:rsidDel="00D52AC2">
          <w:rPr>
            <w:spacing w:val="-34"/>
            <w:rPrChange w:id="125" w:author="Noah Daniels" w:date="2015-07-30T15:57:00Z">
              <w:rPr>
                <w:spacing w:val="-34"/>
                <w:highlight w:val="yellow"/>
              </w:rPr>
            </w:rPrChange>
          </w:rPr>
          <w:delText xml:space="preserve"> </w:delText>
        </w:r>
        <w:r w:rsidR="00641826" w:rsidRPr="001B4EE9" w:rsidDel="00D52AC2">
          <w:rPr>
            <w:rPrChange w:id="126" w:author="Noah Daniels" w:date="2015-07-30T15:57:00Z">
              <w:rPr>
                <w:highlight w:val="yellow"/>
              </w:rPr>
            </w:rPrChange>
          </w:rPr>
          <w:delText>datasets</w:delText>
        </w:r>
        <w:r w:rsidR="00641826" w:rsidRPr="001B4EE9" w:rsidDel="00D52AC2">
          <w:rPr>
            <w:spacing w:val="-32"/>
            <w:rPrChange w:id="127" w:author="Noah Daniels" w:date="2015-07-30T15:57:00Z">
              <w:rPr>
                <w:spacing w:val="-32"/>
                <w:highlight w:val="yellow"/>
              </w:rPr>
            </w:rPrChange>
          </w:rPr>
          <w:delText xml:space="preserve"> </w:delText>
        </w:r>
        <w:r w:rsidR="00641826" w:rsidRPr="001B4EE9" w:rsidDel="00D52AC2">
          <w:rPr>
            <w:rPrChange w:id="128" w:author="Noah Daniels" w:date="2015-07-30T15:57:00Z">
              <w:rPr>
                <w:highlight w:val="yellow"/>
              </w:rPr>
            </w:rPrChange>
          </w:rPr>
          <w:delText>exhibit</w:delText>
        </w:r>
        <w:r w:rsidR="00641826" w:rsidRPr="001B4EE9" w:rsidDel="00D52AC2">
          <w:rPr>
            <w:spacing w:val="-33"/>
            <w:rPrChange w:id="129" w:author="Noah Daniels" w:date="2015-07-30T15:57:00Z">
              <w:rPr>
                <w:spacing w:val="-33"/>
                <w:highlight w:val="yellow"/>
              </w:rPr>
            </w:rPrChange>
          </w:rPr>
          <w:delText xml:space="preserve"> </w:delText>
        </w:r>
        <w:r w:rsidR="00641826" w:rsidRPr="001B4EE9" w:rsidDel="00D52AC2">
          <w:rPr>
            <w:spacing w:val="-2"/>
            <w:rPrChange w:id="130" w:author="Noah Daniels" w:date="2015-07-30T15:57:00Z">
              <w:rPr>
                <w:spacing w:val="-2"/>
                <w:highlight w:val="yellow"/>
              </w:rPr>
            </w:rPrChange>
          </w:rPr>
          <w:delText>well-defined</w:delText>
        </w:r>
        <w:r w:rsidR="00641826" w:rsidRPr="001B4EE9" w:rsidDel="00D52AC2">
          <w:rPr>
            <w:spacing w:val="-33"/>
            <w:rPrChange w:id="131" w:author="Noah Daniels" w:date="2015-07-30T15:57:00Z">
              <w:rPr>
                <w:spacing w:val="-33"/>
                <w:highlight w:val="yellow"/>
              </w:rPr>
            </w:rPrChange>
          </w:rPr>
          <w:delText xml:space="preserve"> </w:delText>
        </w:r>
        <w:r w:rsidR="00641826" w:rsidRPr="001B4EE9" w:rsidDel="00D52AC2">
          <w:rPr>
            <w:rPrChange w:id="132" w:author="Noah Daniels" w:date="2015-07-30T15:57:00Z">
              <w:rPr>
                <w:highlight w:val="yellow"/>
              </w:rPr>
            </w:rPrChange>
          </w:rPr>
          <w:delText>structure</w:delText>
        </w:r>
        <w:r w:rsidR="00641826" w:rsidRPr="001B4EE9" w:rsidDel="00D52AC2">
          <w:rPr>
            <w:spacing w:val="-30"/>
            <w:rPrChange w:id="133" w:author="Noah Daniels" w:date="2015-07-30T15:57:00Z">
              <w:rPr>
                <w:spacing w:val="-30"/>
                <w:highlight w:val="yellow"/>
              </w:rPr>
            </w:rPrChange>
          </w:rPr>
          <w:delText xml:space="preserve"> </w:delText>
        </w:r>
        <w:r w:rsidR="00641826" w:rsidRPr="001B4EE9" w:rsidDel="00D52AC2">
          <w:rPr>
            <w:rPrChange w:id="134" w:author="Noah Daniels" w:date="2015-07-30T15:57:00Z">
              <w:rPr>
                <w:highlight w:val="yellow"/>
              </w:rPr>
            </w:rPrChange>
          </w:rPr>
          <w:delText>that</w:delText>
        </w:r>
        <w:r w:rsidR="00641826" w:rsidRPr="001B4EE9" w:rsidDel="00D52AC2">
          <w:rPr>
            <w:spacing w:val="-29"/>
            <w:rPrChange w:id="135" w:author="Noah Daniels" w:date="2015-07-30T15:57:00Z">
              <w:rPr>
                <w:spacing w:val="-29"/>
                <w:highlight w:val="yellow"/>
              </w:rPr>
            </w:rPrChange>
          </w:rPr>
          <w:delText xml:space="preserve"> </w:delText>
        </w:r>
        <w:r w:rsidR="00641826" w:rsidRPr="001B4EE9" w:rsidDel="00D52AC2">
          <w:rPr>
            <w:rPrChange w:id="136" w:author="Noah Daniels" w:date="2015-07-30T15:57:00Z">
              <w:rPr>
                <w:highlight w:val="yellow"/>
              </w:rPr>
            </w:rPrChange>
          </w:rPr>
          <w:delText>can</w:delText>
        </w:r>
        <w:r w:rsidR="00641826" w:rsidRPr="001B4EE9" w:rsidDel="00D52AC2">
          <w:rPr>
            <w:spacing w:val="-29"/>
            <w:rPrChange w:id="137" w:author="Noah Daniels" w:date="2015-07-30T15:57:00Z">
              <w:rPr>
                <w:spacing w:val="-29"/>
                <w:highlight w:val="yellow"/>
              </w:rPr>
            </w:rPrChange>
          </w:rPr>
          <w:delText xml:space="preserve"> </w:delText>
        </w:r>
        <w:r w:rsidR="00641826" w:rsidRPr="001B4EE9" w:rsidDel="00D52AC2">
          <w:rPr>
            <w:spacing w:val="3"/>
            <w:rPrChange w:id="138" w:author="Noah Daniels" w:date="2015-07-30T15:57:00Z">
              <w:rPr>
                <w:spacing w:val="3"/>
                <w:highlight w:val="yellow"/>
              </w:rPr>
            </w:rPrChange>
          </w:rPr>
          <w:delText>be</w:delText>
        </w:r>
        <w:r w:rsidR="00641826" w:rsidRPr="001B4EE9" w:rsidDel="00D52AC2">
          <w:rPr>
            <w:spacing w:val="-28"/>
            <w:rPrChange w:id="139" w:author="Noah Daniels" w:date="2015-07-30T15:57:00Z">
              <w:rPr>
                <w:spacing w:val="-28"/>
                <w:highlight w:val="yellow"/>
              </w:rPr>
            </w:rPrChange>
          </w:rPr>
          <w:delText xml:space="preserve"> </w:delText>
        </w:r>
        <w:r w:rsidR="00641826" w:rsidRPr="001B4EE9" w:rsidDel="00D52AC2">
          <w:rPr>
            <w:rPrChange w:id="140" w:author="Noah Daniels" w:date="2015-07-30T15:57:00Z">
              <w:rPr>
                <w:highlight w:val="yellow"/>
              </w:rPr>
            </w:rPrChange>
          </w:rPr>
          <w:delText>exploited</w:delText>
        </w:r>
        <w:r w:rsidR="00641826" w:rsidRPr="001B4EE9" w:rsidDel="00D52AC2">
          <w:rPr>
            <w:spacing w:val="-29"/>
            <w:rPrChange w:id="141" w:author="Noah Daniels" w:date="2015-07-30T15:57:00Z">
              <w:rPr>
                <w:spacing w:val="-29"/>
                <w:highlight w:val="yellow"/>
              </w:rPr>
            </w:rPrChange>
          </w:rPr>
          <w:delText xml:space="preserve"> </w:delText>
        </w:r>
        <w:r w:rsidR="00641826" w:rsidRPr="001B4EE9" w:rsidDel="00D52AC2">
          <w:rPr>
            <w:rPrChange w:id="142" w:author="Noah Daniels" w:date="2015-07-30T15:57:00Z">
              <w:rPr>
                <w:highlight w:val="yellow"/>
              </w:rPr>
            </w:rPrChange>
          </w:rPr>
          <w:delText>for</w:delText>
        </w:r>
        <w:r w:rsidR="00641826" w:rsidRPr="001B4EE9" w:rsidDel="00D52AC2">
          <w:rPr>
            <w:spacing w:val="-29"/>
            <w:rPrChange w:id="143" w:author="Noah Daniels" w:date="2015-07-30T15:57:00Z">
              <w:rPr>
                <w:spacing w:val="-29"/>
                <w:highlight w:val="yellow"/>
              </w:rPr>
            </w:rPrChange>
          </w:rPr>
          <w:delText xml:space="preserve"> </w:delText>
        </w:r>
        <w:r w:rsidR="00641826" w:rsidRPr="001B4EE9" w:rsidDel="00D52AC2">
          <w:rPr>
            <w:rPrChange w:id="144" w:author="Noah Daniels" w:date="2015-07-30T15:57:00Z">
              <w:rPr>
                <w:highlight w:val="yellow"/>
              </w:rPr>
            </w:rPrChange>
          </w:rPr>
          <w:delText>the</w:delText>
        </w:r>
        <w:r w:rsidR="00641826" w:rsidRPr="001B4EE9" w:rsidDel="00D52AC2">
          <w:rPr>
            <w:spacing w:val="-29"/>
            <w:rPrChange w:id="145" w:author="Noah Daniels" w:date="2015-07-30T15:57:00Z">
              <w:rPr>
                <w:spacing w:val="-29"/>
                <w:highlight w:val="yellow"/>
              </w:rPr>
            </w:rPrChange>
          </w:rPr>
          <w:delText xml:space="preserve"> </w:delText>
        </w:r>
        <w:r w:rsidR="00641826" w:rsidRPr="001B4EE9" w:rsidDel="00D52AC2">
          <w:rPr>
            <w:rPrChange w:id="146" w:author="Noah Daniels" w:date="2015-07-30T15:57:00Z">
              <w:rPr>
                <w:highlight w:val="yellow"/>
              </w:rPr>
            </w:rPrChange>
          </w:rPr>
          <w:delText>design</w:delText>
        </w:r>
        <w:r w:rsidR="00641826" w:rsidRPr="001B4EE9" w:rsidDel="00D52AC2">
          <w:rPr>
            <w:spacing w:val="-29"/>
            <w:rPrChange w:id="147" w:author="Noah Daniels" w:date="2015-07-30T15:57:00Z">
              <w:rPr>
                <w:spacing w:val="-29"/>
                <w:highlight w:val="yellow"/>
              </w:rPr>
            </w:rPrChange>
          </w:rPr>
          <w:delText xml:space="preserve"> </w:delText>
        </w:r>
        <w:r w:rsidR="00641826" w:rsidRPr="001B4EE9" w:rsidDel="00D52AC2">
          <w:rPr>
            <w:rPrChange w:id="148" w:author="Noah Daniels" w:date="2015-07-30T15:57:00Z">
              <w:rPr>
                <w:highlight w:val="yellow"/>
              </w:rPr>
            </w:rPrChange>
          </w:rPr>
          <w:delText>of</w:delText>
        </w:r>
        <w:r w:rsidR="00641826" w:rsidRPr="001B4EE9" w:rsidDel="00D52AC2">
          <w:rPr>
            <w:spacing w:val="-29"/>
            <w:rPrChange w:id="149" w:author="Noah Daniels" w:date="2015-07-30T15:57:00Z">
              <w:rPr>
                <w:spacing w:val="-29"/>
                <w:highlight w:val="yellow"/>
              </w:rPr>
            </w:rPrChange>
          </w:rPr>
          <w:delText xml:space="preserve"> </w:delText>
        </w:r>
        <w:r w:rsidR="00641826" w:rsidRPr="001B4EE9" w:rsidDel="00D52AC2">
          <w:rPr>
            <w:rPrChange w:id="150" w:author="Noah Daniels" w:date="2015-07-30T15:57:00Z">
              <w:rPr>
                <w:highlight w:val="yellow"/>
              </w:rPr>
            </w:rPrChange>
          </w:rPr>
          <w:delText>smarter</w:delText>
        </w:r>
        <w:r w:rsidR="00641826" w:rsidRPr="001B4EE9" w:rsidDel="00D52AC2">
          <w:rPr>
            <w:spacing w:val="-29"/>
            <w:rPrChange w:id="151" w:author="Noah Daniels" w:date="2015-07-30T15:57:00Z">
              <w:rPr>
                <w:spacing w:val="-29"/>
                <w:highlight w:val="yellow"/>
              </w:rPr>
            </w:rPrChange>
          </w:rPr>
          <w:delText xml:space="preserve"> </w:delText>
        </w:r>
        <w:r w:rsidR="00641826" w:rsidRPr="001B4EE9" w:rsidDel="00D52AC2">
          <w:rPr>
            <w:rPrChange w:id="152" w:author="Noah Daniels" w:date="2015-07-30T15:57:00Z">
              <w:rPr>
                <w:highlight w:val="yellow"/>
              </w:rPr>
            </w:rPrChange>
          </w:rPr>
          <w:delText>analysis</w:delText>
        </w:r>
        <w:r w:rsidR="00641826" w:rsidRPr="001B4EE9" w:rsidDel="00D52AC2">
          <w:rPr>
            <w:spacing w:val="-29"/>
            <w:rPrChange w:id="153" w:author="Noah Daniels" w:date="2015-07-30T15:57:00Z">
              <w:rPr>
                <w:spacing w:val="-29"/>
                <w:highlight w:val="yellow"/>
              </w:rPr>
            </w:rPrChange>
          </w:rPr>
          <w:delText xml:space="preserve"> </w:delText>
        </w:r>
        <w:r w:rsidR="00641826" w:rsidRPr="001B4EE9" w:rsidDel="00D52AC2">
          <w:rPr>
            <w:spacing w:val="1"/>
            <w:rPrChange w:id="154" w:author="Noah Daniels" w:date="2015-07-30T15:57:00Z">
              <w:rPr>
                <w:spacing w:val="1"/>
                <w:highlight w:val="yellow"/>
              </w:rPr>
            </w:rPrChange>
          </w:rPr>
          <w:delText>tools.</w:delText>
        </w:r>
      </w:del>
      <w:ins w:id="155" w:author="Craig Mak" w:date="2015-07-27T13:42:00Z">
        <w:del w:id="156" w:author="Noah Daniels" w:date="2015-07-30T15:49:00Z">
          <w:r w:rsidR="00CE4B9D" w:rsidRPr="001B4EE9" w:rsidDel="00D52AC2">
            <w:rPr>
              <w:spacing w:val="1"/>
              <w:u w:val="single"/>
            </w:rPr>
            <w:delText>[AU: Condense the</w:delText>
          </w:r>
          <w:r w:rsidR="00867F6F" w:rsidRPr="001B4EE9" w:rsidDel="00D52AC2">
            <w:rPr>
              <w:spacing w:val="1"/>
              <w:u w:val="single"/>
              <w:rPrChange w:id="157" w:author="Noah Daniels" w:date="2015-07-30T15:57:00Z">
                <w:rPr>
                  <w:spacing w:val="1"/>
                </w:rPr>
              </w:rPrChange>
            </w:rPr>
            <w:delText xml:space="preserve"> two</w:delText>
          </w:r>
        </w:del>
      </w:ins>
      <w:ins w:id="158" w:author="Craig Mak" w:date="2015-07-28T00:28:00Z">
        <w:del w:id="159" w:author="Noah Daniels" w:date="2015-07-30T15:49:00Z">
          <w:r w:rsidR="00CE4B9D" w:rsidRPr="001B4EE9" w:rsidDel="00D52AC2">
            <w:rPr>
              <w:spacing w:val="1"/>
              <w:u w:val="single"/>
            </w:rPr>
            <w:delText xml:space="preserve"> high</w:delText>
          </w:r>
          <w:r w:rsidR="00CE4B9D" w:rsidRPr="00904655" w:rsidDel="00D52AC2">
            <w:rPr>
              <w:spacing w:val="1"/>
              <w:u w:val="single"/>
            </w:rPr>
            <w:delText>lighted</w:delText>
          </w:r>
        </w:del>
      </w:ins>
      <w:ins w:id="160" w:author="Craig Mak" w:date="2015-07-27T13:42:00Z">
        <w:del w:id="161" w:author="Noah Daniels" w:date="2015-07-30T15:49:00Z">
          <w:r w:rsidR="00867F6F" w:rsidRPr="001B4EE9" w:rsidDel="00D52AC2">
            <w:rPr>
              <w:spacing w:val="1"/>
              <w:u w:val="single"/>
              <w:rPrChange w:id="162" w:author="Noah Daniels" w:date="2015-07-30T15:57:00Z">
                <w:rPr>
                  <w:spacing w:val="1"/>
                </w:rPr>
              </w:rPrChange>
            </w:rPr>
            <w:delText xml:space="preserve"> sentences into one that introduces the</w:delText>
          </w:r>
        </w:del>
      </w:ins>
      <w:ins w:id="163" w:author="Craig Mak" w:date="2015-07-27T13:44:00Z">
        <w:del w:id="164" w:author="Noah Daniels" w:date="2015-07-30T15:49:00Z">
          <w:r w:rsidR="00867F6F" w:rsidRPr="001B4EE9" w:rsidDel="00D52AC2">
            <w:rPr>
              <w:spacing w:val="1"/>
              <w:u w:val="single"/>
            </w:rPr>
            <w:delText xml:space="preserve"> core</w:delText>
          </w:r>
        </w:del>
      </w:ins>
      <w:ins w:id="165" w:author="Craig Mak" w:date="2015-07-27T13:42:00Z">
        <w:del w:id="166" w:author="Noah Daniels" w:date="2015-07-30T15:49:00Z">
          <w:r w:rsidR="00867F6F" w:rsidRPr="001B4EE9" w:rsidDel="00D52AC2">
            <w:rPr>
              <w:spacing w:val="1"/>
              <w:u w:val="single"/>
              <w:rPrChange w:id="167" w:author="Noah Daniels" w:date="2015-07-30T15:57:00Z">
                <w:rPr>
                  <w:spacing w:val="1"/>
                </w:rPr>
              </w:rPrChange>
            </w:rPr>
            <w:delText xml:space="preserve"> problem</w:delText>
          </w:r>
        </w:del>
      </w:ins>
      <w:ins w:id="168" w:author="Craig Mak" w:date="2015-07-27T13:43:00Z">
        <w:del w:id="169" w:author="Noah Daniels" w:date="2015-07-30T15:49:00Z">
          <w:r w:rsidR="00867F6F" w:rsidRPr="001B4EE9" w:rsidDel="00D52AC2">
            <w:rPr>
              <w:spacing w:val="1"/>
              <w:u w:val="single"/>
            </w:rPr>
            <w:delText xml:space="preserve"> that will be addressed in the paper</w:delText>
          </w:r>
        </w:del>
      </w:ins>
      <w:ins w:id="170" w:author="Craig Mak" w:date="2015-07-27T13:44:00Z">
        <w:del w:id="171" w:author="Noah Daniels" w:date="2015-07-30T15:49:00Z">
          <w:r w:rsidR="00867F6F" w:rsidRPr="00904655" w:rsidDel="00D52AC2">
            <w:rPr>
              <w:spacing w:val="1"/>
              <w:u w:val="single"/>
            </w:rPr>
            <w:delText xml:space="preserve">. E.g. “Similarity search is a fundamental operation in data science, but it is not clear when </w:delText>
          </w:r>
        </w:del>
      </w:ins>
      <w:ins w:id="172" w:author="Craig Mak" w:date="2015-07-27T13:45:00Z">
        <w:del w:id="173" w:author="Noah Daniels" w:date="2015-07-30T15:49:00Z">
          <w:r w:rsidR="00F025D0" w:rsidRPr="00904655" w:rsidDel="00D52AC2">
            <w:rPr>
              <w:spacing w:val="1"/>
              <w:u w:val="single"/>
            </w:rPr>
            <w:delText xml:space="preserve">it can be accelerated by exploiting </w:delText>
          </w:r>
        </w:del>
      </w:ins>
      <w:ins w:id="174" w:author="Craig Mak" w:date="2015-07-27T13:44:00Z">
        <w:del w:id="175" w:author="Noah Daniels" w:date="2015-07-30T15:49:00Z">
          <w:r w:rsidR="00867F6F" w:rsidRPr="00904655" w:rsidDel="00D52AC2">
            <w:rPr>
              <w:spacing w:val="1"/>
              <w:u w:val="single"/>
            </w:rPr>
            <w:delText>redundancy in a data</w:delText>
          </w:r>
        </w:del>
      </w:ins>
      <w:ins w:id="176" w:author="Craig Mak" w:date="2015-07-28T00:28:00Z">
        <w:del w:id="177" w:author="Noah Daniels" w:date="2015-07-30T15:49:00Z">
          <w:r w:rsidR="0096601E" w:rsidRPr="00904655" w:rsidDel="00D52AC2">
            <w:rPr>
              <w:spacing w:val="1"/>
              <w:u w:val="single"/>
            </w:rPr>
            <w:delText xml:space="preserve"> </w:delText>
          </w:r>
        </w:del>
      </w:ins>
      <w:ins w:id="178" w:author="Craig Mak" w:date="2015-07-27T13:44:00Z">
        <w:del w:id="179" w:author="Noah Daniels" w:date="2015-07-30T15:49:00Z">
          <w:r w:rsidR="00867F6F" w:rsidRPr="00904655" w:rsidDel="00D52AC2">
            <w:rPr>
              <w:spacing w:val="1"/>
              <w:u w:val="single"/>
            </w:rPr>
            <w:delText>set</w:delText>
          </w:r>
        </w:del>
      </w:ins>
      <w:ins w:id="180" w:author="Craig Mak" w:date="2015-07-27T13:45:00Z">
        <w:del w:id="181" w:author="Noah Daniels" w:date="2015-07-30T15:49:00Z">
          <w:r w:rsidR="00F025D0" w:rsidRPr="00904655" w:rsidDel="00D52AC2">
            <w:rPr>
              <w:spacing w:val="1"/>
              <w:u w:val="single"/>
            </w:rPr>
            <w:delText>”.</w:delText>
          </w:r>
        </w:del>
        <w:r w:rsidR="00F025D0">
          <w:rPr>
            <w:spacing w:val="1"/>
            <w:u w:val="single"/>
          </w:rPr>
          <w:t xml:space="preserve"> </w:t>
        </w:r>
        <w:del w:id="182" w:author="Noah Daniels" w:date="2015-07-30T16:22:00Z">
          <w:r w:rsidR="00F025D0" w:rsidDel="00A86757">
            <w:rPr>
              <w:spacing w:val="1"/>
              <w:u w:val="single"/>
            </w:rPr>
            <w:delText xml:space="preserve">Then I suggest that </w:delText>
          </w:r>
        </w:del>
      </w:ins>
      <w:ins w:id="183" w:author="Craig Mak" w:date="2015-07-28T00:29:00Z">
        <w:del w:id="184" w:author="Noah Daniels" w:date="2015-07-30T16:22:00Z">
          <w:r w:rsidR="001E3E9F" w:rsidDel="00A86757">
            <w:rPr>
              <w:spacing w:val="1"/>
              <w:u w:val="single"/>
            </w:rPr>
            <w:delText xml:space="preserve">revise the following sentences to </w:delText>
          </w:r>
        </w:del>
      </w:ins>
      <w:ins w:id="185" w:author="Craig Mak" w:date="2015-07-27T13:56:00Z">
        <w:del w:id="186" w:author="Noah Daniels" w:date="2015-07-30T16:22:00Z">
          <w:r w:rsidR="008935B4" w:rsidDel="00A86757">
            <w:rPr>
              <w:spacing w:val="1"/>
              <w:u w:val="single"/>
            </w:rPr>
            <w:delText>introduce metric entropy and</w:delText>
          </w:r>
        </w:del>
      </w:ins>
      <w:ins w:id="187" w:author="Craig Mak" w:date="2015-07-27T13:45:00Z">
        <w:del w:id="188" w:author="Noah Daniels" w:date="2015-07-30T16:22:00Z">
          <w:r w:rsidR="00F025D0" w:rsidDel="00A86757">
            <w:rPr>
              <w:spacing w:val="1"/>
              <w:u w:val="single"/>
            </w:rPr>
            <w:delText xml:space="preserve"> state the key result of the paper—namely, that you have proven </w:delText>
          </w:r>
        </w:del>
      </w:ins>
      <w:ins w:id="189" w:author="Craig Mak" w:date="2015-07-27T13:47:00Z">
        <w:del w:id="190" w:author="Noah Daniels" w:date="2015-07-30T16:22:00Z">
          <w:r w:rsidR="00F025D0" w:rsidDel="00A86757">
            <w:rPr>
              <w:spacing w:val="1"/>
              <w:u w:val="single"/>
            </w:rPr>
            <w:delText xml:space="preserve">space and time </w:delText>
          </w:r>
        </w:del>
      </w:ins>
      <w:ins w:id="191" w:author="Craig Mak" w:date="2015-07-27T13:45:00Z">
        <w:del w:id="192" w:author="Noah Daniels" w:date="2015-07-30T16:22:00Z">
          <w:r w:rsidR="00F025D0" w:rsidDel="00A86757">
            <w:rPr>
              <w:spacing w:val="1"/>
              <w:u w:val="single"/>
            </w:rPr>
            <w:delText>bounds</w:delText>
          </w:r>
        </w:del>
      </w:ins>
      <w:ins w:id="193" w:author="Craig Mak" w:date="2015-07-27T13:48:00Z">
        <w:del w:id="194" w:author="Noah Daniels" w:date="2015-07-30T16:22:00Z">
          <w:r w:rsidR="00F025D0" w:rsidDel="00A86757">
            <w:rPr>
              <w:spacing w:val="1"/>
              <w:u w:val="single"/>
            </w:rPr>
            <w:delText xml:space="preserve"> for similarity search</w:delText>
          </w:r>
        </w:del>
      </w:ins>
      <w:ins w:id="195" w:author="Craig Mak" w:date="2015-07-27T13:45:00Z">
        <w:del w:id="196" w:author="Noah Daniels" w:date="2015-07-30T16:22:00Z">
          <w:r w:rsidR="00F025D0" w:rsidDel="00A86757">
            <w:rPr>
              <w:spacing w:val="1"/>
              <w:u w:val="single"/>
            </w:rPr>
            <w:delText xml:space="preserve"> </w:delText>
          </w:r>
        </w:del>
      </w:ins>
      <w:ins w:id="197" w:author="Craig Mak" w:date="2015-07-27T13:47:00Z">
        <w:del w:id="198" w:author="Noah Daniels" w:date="2015-07-30T16:22:00Z">
          <w:r w:rsidR="00F025D0" w:rsidDel="00A86757">
            <w:rPr>
              <w:spacing w:val="1"/>
              <w:u w:val="single"/>
            </w:rPr>
            <w:delText xml:space="preserve">in terms of </w:delText>
          </w:r>
        </w:del>
      </w:ins>
      <w:ins w:id="199" w:author="Craig Mak" w:date="2015-07-27T13:55:00Z">
        <w:del w:id="200" w:author="Noah Daniels" w:date="2015-07-30T16:22:00Z">
          <w:r w:rsidR="00F025D0" w:rsidDel="00A86757">
            <w:rPr>
              <w:spacing w:val="1"/>
              <w:u w:val="single"/>
            </w:rPr>
            <w:delText>metric entropy and fractal dimension</w:delText>
          </w:r>
        </w:del>
      </w:ins>
      <w:ins w:id="201" w:author="Craig Mak" w:date="2015-07-27T13:48:00Z">
        <w:del w:id="202" w:author="Noah Daniels" w:date="2015-07-30T16:22:00Z">
          <w:r w:rsidR="00F025D0" w:rsidDel="00A86757">
            <w:rPr>
              <w:spacing w:val="1"/>
              <w:u w:val="single"/>
            </w:rPr>
            <w:delText>. I suggest that you also mention the bounds themselves in the abstract (tim</w:delText>
          </w:r>
          <w:r w:rsidR="00B34A20" w:rsidDel="00A86757">
            <w:rPr>
              <w:spacing w:val="1"/>
              <w:u w:val="single"/>
            </w:rPr>
            <w:delText>e</w:delText>
          </w:r>
          <w:r w:rsidR="00F025D0" w:rsidDel="00A86757">
            <w:rPr>
              <w:spacing w:val="1"/>
              <w:u w:val="single"/>
            </w:rPr>
            <w:delText xml:space="preserve"> </w:delText>
          </w:r>
        </w:del>
      </w:ins>
      <w:ins w:id="203" w:author="Craig Mak" w:date="2015-07-27T13:55:00Z">
        <w:del w:id="204" w:author="Noah Daniels" w:date="2015-07-30T16:22:00Z">
          <w:r w:rsidR="00B34A20" w:rsidDel="00A86757">
            <w:rPr>
              <w:spacing w:val="1"/>
              <w:u w:val="single"/>
            </w:rPr>
            <w:delText>scales</w:delText>
          </w:r>
        </w:del>
      </w:ins>
      <w:ins w:id="205" w:author="Craig Mak" w:date="2015-07-27T13:48:00Z">
        <w:del w:id="206" w:author="Noah Daniels" w:date="2015-07-30T16:22:00Z">
          <w:r w:rsidR="00B34A20" w:rsidDel="00A86757">
            <w:rPr>
              <w:spacing w:val="1"/>
              <w:u w:val="single"/>
            </w:rPr>
            <w:delText xml:space="preserve"> linearly with</w:delText>
          </w:r>
          <w:r w:rsidR="00F025D0" w:rsidDel="00A86757">
            <w:rPr>
              <w:spacing w:val="1"/>
              <w:u w:val="single"/>
            </w:rPr>
            <w:delText xml:space="preserve"> metric entropy</w:delText>
          </w:r>
        </w:del>
      </w:ins>
      <w:ins w:id="207" w:author="Craig Mak" w:date="2015-07-27T13:50:00Z">
        <w:del w:id="208" w:author="Noah Daniels" w:date="2015-07-30T16:22:00Z">
          <w:r w:rsidR="00F025D0" w:rsidDel="00A86757">
            <w:rPr>
              <w:spacing w:val="1"/>
              <w:u w:val="single"/>
            </w:rPr>
            <w:delText>,</w:delText>
          </w:r>
        </w:del>
      </w:ins>
      <w:ins w:id="209" w:author="Craig Mak" w:date="2015-07-27T13:48:00Z">
        <w:del w:id="210" w:author="Noah Daniels" w:date="2015-07-30T16:22:00Z">
          <w:r w:rsidR="00F025D0" w:rsidDel="00A86757">
            <w:rPr>
              <w:spacing w:val="1"/>
              <w:u w:val="single"/>
            </w:rPr>
            <w:delText xml:space="preserve"> and space scales with the sum of metric and information-theoretic entropy</w:delText>
          </w:r>
        </w:del>
      </w:ins>
      <w:ins w:id="211" w:author="Craig Mak" w:date="2015-07-27T13:50:00Z">
        <w:del w:id="212" w:author="Noah Daniels" w:date="2015-07-30T16:22:00Z">
          <w:r w:rsidR="00F025D0" w:rsidDel="00A86757">
            <w:rPr>
              <w:spacing w:val="1"/>
              <w:u w:val="single"/>
            </w:rPr>
            <w:delText>, although can you find a less specialized terminology for “information-theoretic entropy,” perhaps “bits needed to encode the database”</w:delText>
          </w:r>
        </w:del>
      </w:ins>
      <w:ins w:id="213" w:author="Craig Mak" w:date="2015-07-28T00:28:00Z">
        <w:del w:id="214" w:author="Noah Daniels" w:date="2015-07-30T16:22:00Z">
          <w:r w:rsidR="001E3E9F" w:rsidDel="00A86757">
            <w:rPr>
              <w:spacing w:val="1"/>
              <w:u w:val="single"/>
            </w:rPr>
            <w:delText xml:space="preserve"> which is used in the Supplement</w:delText>
          </w:r>
        </w:del>
      </w:ins>
      <w:ins w:id="215" w:author="Craig Mak" w:date="2015-07-27T13:48:00Z">
        <w:del w:id="216" w:author="Noah Daniels" w:date="2015-07-30T16:22:00Z">
          <w:r w:rsidR="00F025D0" w:rsidDel="00A86757">
            <w:rPr>
              <w:spacing w:val="1"/>
              <w:u w:val="single"/>
            </w:rPr>
            <w:delText>)</w:delText>
          </w:r>
          <w:r w:rsidR="00B87242" w:rsidDel="00A86757">
            <w:rPr>
              <w:spacing w:val="1"/>
              <w:u w:val="single"/>
            </w:rPr>
            <w:delText>?</w:delText>
          </w:r>
        </w:del>
      </w:ins>
      <w:ins w:id="217" w:author="Craig Mak" w:date="2015-07-27T13:42:00Z">
        <w:del w:id="218" w:author="Noah Daniels" w:date="2015-07-30T16:22:00Z">
          <w:r w:rsidR="00867F6F" w:rsidRPr="00352531" w:rsidDel="00A86757">
            <w:rPr>
              <w:spacing w:val="1"/>
              <w:u w:val="single"/>
            </w:rPr>
            <w:delText>]</w:delText>
          </w:r>
        </w:del>
      </w:ins>
      <w:del w:id="219" w:author="Noah Daniels" w:date="2015-07-30T16:22:00Z">
        <w:r w:rsidR="00641826" w:rsidRPr="00FC0E3D" w:rsidDel="00A86757">
          <w:rPr>
            <w:spacing w:val="22"/>
            <w:w w:val="89"/>
          </w:rPr>
          <w:delText xml:space="preserve"> </w:delText>
        </w:r>
      </w:del>
      <w:ins w:id="220" w:author="Craig Mak" w:date="2015-07-27T13:43:00Z">
        <w:r w:rsidR="00867F6F">
          <w:rPr>
            <w:spacing w:val="-12"/>
          </w:rPr>
          <w:t>Here w</w:t>
        </w:r>
      </w:ins>
      <w:r w:rsidR="00641826" w:rsidRPr="00FC0E3D">
        <w:rPr>
          <w:spacing w:val="-14"/>
        </w:rPr>
        <w:t>e</w:t>
      </w:r>
      <w:r w:rsidR="00641826" w:rsidRPr="00FC0E3D">
        <w:rPr>
          <w:spacing w:val="1"/>
        </w:rPr>
        <w:t xml:space="preserve"> </w:t>
      </w:r>
      <w:r w:rsidR="00641826" w:rsidRPr="00FC0E3D">
        <w:rPr>
          <w:spacing w:val="-2"/>
        </w:rPr>
        <w:t>introduce</w:t>
      </w:r>
      <w:r w:rsidR="00641826" w:rsidRPr="00FC0E3D">
        <w:rPr>
          <w:spacing w:val="1"/>
        </w:rPr>
        <w:t xml:space="preserve"> </w:t>
      </w:r>
      <w:r w:rsidR="00641826" w:rsidRPr="00FC0E3D">
        <w:t>a</w:t>
      </w:r>
      <w:del w:id="221" w:author="Noah Daniels" w:date="2015-07-30T16:16:00Z">
        <w:r w:rsidR="00641826" w:rsidRPr="00FC0E3D" w:rsidDel="00904655">
          <w:delText>n</w:delText>
        </w:r>
        <w:r w:rsidR="00641826" w:rsidRPr="00FC0E3D" w:rsidDel="00904655">
          <w:rPr>
            <w:spacing w:val="2"/>
          </w:rPr>
          <w:delText xml:space="preserve"> </w:delText>
        </w:r>
        <w:r w:rsidR="00641826" w:rsidRPr="00FC0E3D" w:rsidDel="00904655">
          <w:rPr>
            <w:spacing w:val="-3"/>
          </w:rPr>
          <w:delText>entropy-scaling</w:delText>
        </w:r>
      </w:del>
      <w:r w:rsidR="00641826" w:rsidRPr="00FC0E3D">
        <w:rPr>
          <w:spacing w:val="1"/>
        </w:rPr>
        <w:t xml:space="preserve"> </w:t>
      </w:r>
      <w:r w:rsidR="00641826" w:rsidRPr="00FC0E3D">
        <w:rPr>
          <w:spacing w:val="-3"/>
        </w:rPr>
        <w:t>framework</w:t>
      </w:r>
      <w:ins w:id="222" w:author="Noah Daniels" w:date="2015-07-30T16:16:00Z">
        <w:r w:rsidR="00904655">
          <w:rPr>
            <w:spacing w:val="-3"/>
          </w:rPr>
          <w:t xml:space="preserve"> </w:t>
        </w:r>
      </w:ins>
      <w:ins w:id="223" w:author="Noah Daniels" w:date="2015-07-30T16:17:00Z">
        <w:r w:rsidR="00904655">
          <w:rPr>
            <w:spacing w:val="-3"/>
          </w:rPr>
          <w:t>for similarity search</w:t>
        </w:r>
      </w:ins>
      <w:ins w:id="224" w:author="Noah Daniels" w:date="2015-07-30T16:20:00Z">
        <w:r w:rsidR="00904655">
          <w:rPr>
            <w:spacing w:val="-3"/>
          </w:rPr>
          <w:t>, on which we have proven space and time bounds in terms of metric entropy, or number of covering hyperspheres, and fractal dimension.</w:t>
        </w:r>
      </w:ins>
      <w:ins w:id="225" w:author="Noah Daniels" w:date="2015-07-30T16:17:00Z">
        <w:r w:rsidR="00904655">
          <w:rPr>
            <w:spacing w:val="-3"/>
          </w:rPr>
          <w:t xml:space="preserve"> </w:t>
        </w:r>
      </w:ins>
      <w:ins w:id="226" w:author="Noah Daniels" w:date="2015-07-30T16:22:00Z">
        <w:r w:rsidR="00904655">
          <w:rPr>
            <w:spacing w:val="-3"/>
          </w:rPr>
          <w:t>This framework</w:t>
        </w:r>
      </w:ins>
      <w:ins w:id="227" w:author="Noah Daniels" w:date="2015-07-30T16:17:00Z">
        <w:r w:rsidR="00904655">
          <w:rPr>
            <w:spacing w:val="-3"/>
          </w:rPr>
          <w:t xml:space="preserve"> </w:t>
        </w:r>
      </w:ins>
      <w:ins w:id="228" w:author="Noah Daniels" w:date="2015-07-30T16:18:00Z">
        <w:r w:rsidR="00904655">
          <w:rPr>
            <w:spacing w:val="-3"/>
          </w:rPr>
          <w:t xml:space="preserve">provably scales in time with the metric entropy, </w:t>
        </w:r>
      </w:ins>
      <w:ins w:id="229" w:author="Noah Daniels" w:date="2015-07-30T16:19:00Z">
        <w:r w:rsidR="00904655">
          <w:rPr>
            <w:spacing w:val="-3"/>
          </w:rPr>
          <w:t>and in space with the sum of metric entropy and information-theoretic entropy, or novelty of the data.</w:t>
        </w:r>
      </w:ins>
      <w:ins w:id="230" w:author="Noah Daniels" w:date="2015-07-30T16:17:00Z">
        <w:r w:rsidR="00904655">
          <w:rPr>
            <w:spacing w:val="-3"/>
          </w:rPr>
          <w:t xml:space="preserve"> </w:t>
        </w:r>
      </w:ins>
      <w:del w:id="231" w:author="Noah Daniels" w:date="2015-07-30T16:16:00Z">
        <w:r w:rsidR="00641826" w:rsidRPr="00FC0E3D" w:rsidDel="00904655">
          <w:rPr>
            <w:spacing w:val="-3"/>
          </w:rPr>
          <w:delText>—</w:delText>
        </w:r>
      </w:del>
      <w:del w:id="232" w:author="Noah Daniels" w:date="2015-07-30T16:17:00Z">
        <w:r w:rsidR="00641826" w:rsidRPr="00FC0E3D" w:rsidDel="00904655">
          <w:rPr>
            <w:spacing w:val="-3"/>
          </w:rPr>
          <w:delText>which</w:delText>
        </w:r>
        <w:r w:rsidR="00641826" w:rsidRPr="00FC0E3D" w:rsidDel="00904655">
          <w:rPr>
            <w:spacing w:val="2"/>
          </w:rPr>
          <w:delText xml:space="preserve"> </w:delText>
        </w:r>
        <w:r w:rsidR="00641826" w:rsidRPr="00FC0E3D" w:rsidDel="00904655">
          <w:rPr>
            <w:spacing w:val="-3"/>
          </w:rPr>
          <w:delText>given</w:delText>
        </w:r>
        <w:r w:rsidR="00641826" w:rsidRPr="00FC0E3D" w:rsidDel="00904655">
          <w:rPr>
            <w:spacing w:val="1"/>
          </w:rPr>
          <w:delText xml:space="preserve"> </w:delText>
        </w:r>
        <w:r w:rsidR="00641826" w:rsidRPr="00FC0E3D" w:rsidDel="00904655">
          <w:delText>a</w:delText>
        </w:r>
        <w:r w:rsidR="00641826" w:rsidRPr="00FC0E3D" w:rsidDel="00904655">
          <w:rPr>
            <w:spacing w:val="2"/>
          </w:rPr>
          <w:delText xml:space="preserve"> </w:delText>
        </w:r>
        <w:r w:rsidR="00641826" w:rsidRPr="00FC0E3D" w:rsidDel="00904655">
          <w:rPr>
            <w:spacing w:val="-4"/>
          </w:rPr>
          <w:delText>low</w:delText>
        </w:r>
        <w:r w:rsidR="00641826" w:rsidRPr="00FC0E3D" w:rsidDel="00904655">
          <w:rPr>
            <w:spacing w:val="83"/>
            <w:w w:val="93"/>
          </w:rPr>
          <w:delText xml:space="preserve"> </w:delText>
        </w:r>
        <w:r w:rsidR="00641826" w:rsidRPr="00FC0E3D" w:rsidDel="00904655">
          <w:rPr>
            <w:w w:val="95"/>
          </w:rPr>
          <w:delText>fractal</w:delText>
        </w:r>
        <w:r w:rsidR="00641826" w:rsidRPr="00FC0E3D" w:rsidDel="00904655">
          <w:rPr>
            <w:spacing w:val="-1"/>
            <w:w w:val="95"/>
          </w:rPr>
          <w:delText xml:space="preserve"> </w:delText>
        </w:r>
        <w:r w:rsidR="00641826" w:rsidRPr="00FC0E3D" w:rsidDel="00904655">
          <w:rPr>
            <w:w w:val="95"/>
          </w:rPr>
          <w:delText>dimension</w:delText>
        </w:r>
        <w:r w:rsidR="00641826" w:rsidRPr="00FC0E3D" w:rsidDel="00904655">
          <w:rPr>
            <w:spacing w:val="2"/>
            <w:w w:val="95"/>
          </w:rPr>
          <w:delText xml:space="preserve"> </w:delText>
        </w:r>
        <w:r w:rsidR="00641826" w:rsidRPr="00FC0E3D" w:rsidDel="00904655">
          <w:rPr>
            <w:w w:val="95"/>
          </w:rPr>
          <w:delText>database,</w:delText>
        </w:r>
        <w:r w:rsidR="00641826" w:rsidRPr="00FC0E3D" w:rsidDel="00904655">
          <w:rPr>
            <w:spacing w:val="1"/>
            <w:w w:val="95"/>
          </w:rPr>
          <w:delText xml:space="preserve"> </w:delText>
        </w:r>
      </w:del>
      <w:del w:id="233" w:author="Noah Daniels" w:date="2015-07-30T16:22:00Z">
        <w:r w:rsidR="00641826" w:rsidRPr="00FC0E3D" w:rsidDel="00A86757">
          <w:rPr>
            <w:w w:val="95"/>
          </w:rPr>
          <w:delText xml:space="preserve">scales in </w:delText>
        </w:r>
        <w:r w:rsidR="00641826" w:rsidRPr="00FC0E3D" w:rsidDel="00A86757">
          <w:rPr>
            <w:spacing w:val="1"/>
            <w:w w:val="95"/>
          </w:rPr>
          <w:delText>both</w:delText>
        </w:r>
        <w:r w:rsidR="00641826" w:rsidRPr="00FC0E3D" w:rsidDel="00A86757">
          <w:rPr>
            <w:w w:val="95"/>
          </w:rPr>
          <w:delText xml:space="preserve"> time and space with the</w:delText>
        </w:r>
        <w:r w:rsidR="00641826" w:rsidRPr="00FC0E3D" w:rsidDel="00A86757">
          <w:rPr>
            <w:spacing w:val="23"/>
            <w:w w:val="95"/>
          </w:rPr>
          <w:delText xml:space="preserve"> </w:delText>
        </w:r>
        <w:r w:rsidR="00641826" w:rsidRPr="00FC0E3D" w:rsidDel="00A86757">
          <w:rPr>
            <w:spacing w:val="-4"/>
            <w:w w:val="95"/>
          </w:rPr>
          <w:delText>entrop</w:delText>
        </w:r>
        <w:r w:rsidR="00641826" w:rsidRPr="00FC0E3D" w:rsidDel="00A86757">
          <w:rPr>
            <w:spacing w:val="-3"/>
            <w:w w:val="95"/>
          </w:rPr>
          <w:delText>y</w:delText>
        </w:r>
        <w:r w:rsidR="00641826" w:rsidRPr="00FC0E3D" w:rsidDel="00A86757">
          <w:rPr>
            <w:spacing w:val="-2"/>
            <w:w w:val="95"/>
          </w:rPr>
          <w:delText xml:space="preserve"> </w:delText>
        </w:r>
        <w:r w:rsidR="00641826" w:rsidRPr="00FC0E3D" w:rsidDel="00A86757">
          <w:rPr>
            <w:w w:val="95"/>
          </w:rPr>
          <w:delText>of that</w:delText>
        </w:r>
        <w:r w:rsidR="00641826" w:rsidRPr="00FC0E3D" w:rsidDel="00A86757">
          <w:rPr>
            <w:spacing w:val="-1"/>
            <w:w w:val="95"/>
          </w:rPr>
          <w:delText xml:space="preserve"> </w:delText>
        </w:r>
        <w:r w:rsidR="00641826" w:rsidRPr="00FC0E3D" w:rsidDel="00A86757">
          <w:rPr>
            <w:w w:val="95"/>
          </w:rPr>
          <w:delText>underlying</w:delText>
        </w:r>
        <w:r w:rsidR="00641826" w:rsidRPr="00FC0E3D" w:rsidDel="00A86757">
          <w:rPr>
            <w:spacing w:val="-1"/>
            <w:w w:val="95"/>
          </w:rPr>
          <w:delText xml:space="preserve"> </w:delText>
        </w:r>
        <w:r w:rsidR="00641826" w:rsidRPr="00FC0E3D" w:rsidDel="00A86757">
          <w:rPr>
            <w:w w:val="95"/>
          </w:rPr>
          <w:delText xml:space="preserve">database—to </w:delText>
        </w:r>
        <w:r w:rsidR="00641826" w:rsidRPr="00FC0E3D" w:rsidDel="00A86757">
          <w:rPr>
            <w:spacing w:val="1"/>
            <w:w w:val="95"/>
          </w:rPr>
          <w:delText>perform</w:delText>
        </w:r>
        <w:r w:rsidR="00641826" w:rsidRPr="00FC0E3D" w:rsidDel="00A86757">
          <w:rPr>
            <w:w w:val="95"/>
          </w:rPr>
          <w:delText xml:space="preserve"> </w:delText>
        </w:r>
        <w:r w:rsidR="00641826" w:rsidRPr="00FC0E3D" w:rsidDel="00A86757">
          <w:rPr>
            <w:spacing w:val="-2"/>
            <w:w w:val="95"/>
          </w:rPr>
          <w:delText>similarit</w:delText>
        </w:r>
        <w:r w:rsidR="00641826" w:rsidRPr="00FC0E3D" w:rsidDel="00A86757">
          <w:rPr>
            <w:spacing w:val="-1"/>
            <w:w w:val="95"/>
          </w:rPr>
          <w:delText xml:space="preserve">y </w:delText>
        </w:r>
        <w:r w:rsidR="00641826" w:rsidRPr="00FC0E3D" w:rsidDel="00A86757">
          <w:rPr>
            <w:spacing w:val="-3"/>
            <w:w w:val="95"/>
          </w:rPr>
          <w:delText>search,</w:delText>
        </w:r>
        <w:r w:rsidR="00641826" w:rsidRPr="00FC0E3D" w:rsidDel="00A86757">
          <w:rPr>
            <w:spacing w:val="27"/>
            <w:w w:val="92"/>
          </w:rPr>
          <w:delText xml:space="preserve"> </w:delText>
        </w:r>
        <w:r w:rsidR="00641826" w:rsidRPr="00FC0E3D" w:rsidDel="00A86757">
          <w:delText>a</w:delText>
        </w:r>
        <w:r w:rsidR="00641826" w:rsidRPr="00FC0E3D" w:rsidDel="00A86757">
          <w:rPr>
            <w:spacing w:val="2"/>
          </w:rPr>
          <w:delText xml:space="preserve"> </w:delText>
        </w:r>
        <w:r w:rsidR="00641826" w:rsidRPr="00FC0E3D" w:rsidDel="00A86757">
          <w:rPr>
            <w:spacing w:val="-2"/>
          </w:rPr>
          <w:delText>fundamental</w:delText>
        </w:r>
        <w:r w:rsidR="00641826" w:rsidRPr="00FC0E3D" w:rsidDel="00A86757">
          <w:rPr>
            <w:spacing w:val="2"/>
          </w:rPr>
          <w:delText xml:space="preserve"> </w:delText>
        </w:r>
        <w:r w:rsidR="00641826" w:rsidRPr="00FC0E3D" w:rsidDel="00A86757">
          <w:delText>operation</w:delText>
        </w:r>
        <w:r w:rsidR="00641826" w:rsidRPr="00FC0E3D" w:rsidDel="00A86757">
          <w:rPr>
            <w:spacing w:val="2"/>
          </w:rPr>
          <w:delText xml:space="preserve"> </w:delText>
        </w:r>
        <w:r w:rsidR="00641826" w:rsidRPr="00FC0E3D" w:rsidDel="00A86757">
          <w:delText>in</w:delText>
        </w:r>
        <w:r w:rsidR="00641826" w:rsidRPr="00FC0E3D" w:rsidDel="00A86757">
          <w:rPr>
            <w:spacing w:val="2"/>
          </w:rPr>
          <w:delText xml:space="preserve"> </w:delText>
        </w:r>
        <w:r w:rsidR="00641826" w:rsidRPr="00FC0E3D" w:rsidDel="00A86757">
          <w:delText>data</w:delText>
        </w:r>
        <w:r w:rsidR="00641826" w:rsidRPr="00FC0E3D" w:rsidDel="00A86757">
          <w:rPr>
            <w:spacing w:val="3"/>
          </w:rPr>
          <w:delText xml:space="preserve"> </w:delText>
        </w:r>
        <w:r w:rsidR="00641826" w:rsidRPr="00FC0E3D" w:rsidDel="00A86757">
          <w:delText>science.</w:delText>
        </w:r>
        <w:r w:rsidR="00641826" w:rsidRPr="00FC0E3D" w:rsidDel="00A86757">
          <w:rPr>
            <w:spacing w:val="50"/>
          </w:rPr>
          <w:delText xml:space="preserve"> </w:delText>
        </w:r>
      </w:del>
      <w:r w:rsidR="00641826" w:rsidRPr="00FC0E3D">
        <w:t>Using</w:t>
      </w:r>
      <w:r w:rsidR="00641826" w:rsidRPr="00FC0E3D">
        <w:rPr>
          <w:spacing w:val="1"/>
        </w:rPr>
        <w:t xml:space="preserve"> </w:t>
      </w:r>
      <w:r w:rsidR="00641826" w:rsidRPr="00FC0E3D">
        <w:t>these</w:t>
      </w:r>
      <w:r w:rsidR="00641826" w:rsidRPr="00FC0E3D">
        <w:rPr>
          <w:spacing w:val="2"/>
        </w:rPr>
        <w:t xml:space="preserve"> </w:t>
      </w:r>
      <w:r w:rsidR="00641826" w:rsidRPr="00FC0E3D">
        <w:t>ideas,</w:t>
      </w:r>
      <w:r w:rsidR="00641826" w:rsidRPr="00FC0E3D">
        <w:rPr>
          <w:spacing w:val="6"/>
        </w:rPr>
        <w:t xml:space="preserve"> </w:t>
      </w:r>
      <w:r w:rsidR="00641826" w:rsidRPr="00FC0E3D">
        <w:rPr>
          <w:spacing w:val="-5"/>
        </w:rPr>
        <w:t>we</w:t>
      </w:r>
      <w:r w:rsidR="00641826" w:rsidRPr="00FC0E3D">
        <w:rPr>
          <w:spacing w:val="21"/>
          <w:w w:val="89"/>
        </w:rPr>
        <w:t xml:space="preserve"> </w:t>
      </w:r>
      <w:r w:rsidR="00641826" w:rsidRPr="00FC0E3D">
        <w:rPr>
          <w:spacing w:val="-2"/>
        </w:rPr>
        <w:t>presen</w:t>
      </w:r>
      <w:r w:rsidR="00641826" w:rsidRPr="00FC0E3D">
        <w:rPr>
          <w:spacing w:val="-1"/>
        </w:rPr>
        <w:t>t</w:t>
      </w:r>
      <w:r w:rsidR="00641826" w:rsidRPr="00FC0E3D">
        <w:rPr>
          <w:spacing w:val="-5"/>
        </w:rPr>
        <w:t xml:space="preserve"> </w:t>
      </w:r>
      <w:r w:rsidR="00641826" w:rsidRPr="00FC0E3D">
        <w:t>accelerated</w:t>
      </w:r>
      <w:r w:rsidR="00641826" w:rsidRPr="00FC0E3D">
        <w:rPr>
          <w:spacing w:val="-6"/>
        </w:rPr>
        <w:t xml:space="preserve"> </w:t>
      </w:r>
      <w:r w:rsidR="00641826" w:rsidRPr="00FC0E3D">
        <w:rPr>
          <w:spacing w:val="-1"/>
        </w:rPr>
        <w:t>v</w:t>
      </w:r>
      <w:r w:rsidR="00641826" w:rsidRPr="00FC0E3D">
        <w:rPr>
          <w:spacing w:val="-2"/>
        </w:rPr>
        <w:t>ersions</w:t>
      </w:r>
      <w:r w:rsidR="00641826" w:rsidRPr="00FC0E3D">
        <w:rPr>
          <w:spacing w:val="-4"/>
        </w:rPr>
        <w:t xml:space="preserve"> </w:t>
      </w:r>
      <w:r w:rsidR="00641826" w:rsidRPr="00FC0E3D">
        <w:t>of</w:t>
      </w:r>
      <w:r w:rsidR="00641826" w:rsidRPr="00FC0E3D">
        <w:rPr>
          <w:spacing w:val="-5"/>
        </w:rPr>
        <w:t xml:space="preserve"> </w:t>
      </w:r>
      <w:r w:rsidR="00641826" w:rsidRPr="00FC0E3D">
        <w:t>standard</w:t>
      </w:r>
      <w:r w:rsidR="00641826" w:rsidRPr="00FC0E3D">
        <w:rPr>
          <w:spacing w:val="-5"/>
        </w:rPr>
        <w:t xml:space="preserve"> </w:t>
      </w:r>
      <w:r w:rsidR="00641826" w:rsidRPr="00FC0E3D">
        <w:rPr>
          <w:spacing w:val="1"/>
        </w:rPr>
        <w:t>tools</w:t>
      </w:r>
      <w:r w:rsidR="00641826" w:rsidRPr="00FC0E3D">
        <w:rPr>
          <w:spacing w:val="-5"/>
        </w:rPr>
        <w:t xml:space="preserve"> </w:t>
      </w:r>
      <w:r w:rsidR="00641826" w:rsidRPr="00FC0E3D">
        <w:t>for</w:t>
      </w:r>
      <w:r w:rsidR="00641826" w:rsidRPr="00FC0E3D">
        <w:rPr>
          <w:spacing w:val="-5"/>
        </w:rPr>
        <w:t xml:space="preserve"> </w:t>
      </w:r>
      <w:r w:rsidR="00641826" w:rsidRPr="00FC0E3D">
        <w:t>use</w:t>
      </w:r>
      <w:r w:rsidR="00641826" w:rsidRPr="00FC0E3D">
        <w:rPr>
          <w:spacing w:val="-5"/>
        </w:rPr>
        <w:t xml:space="preserve"> b</w:t>
      </w:r>
      <w:r w:rsidR="00641826" w:rsidRPr="00FC0E3D">
        <w:rPr>
          <w:spacing w:val="-4"/>
        </w:rPr>
        <w:t>y</w:t>
      </w:r>
      <w:r w:rsidR="00641826" w:rsidRPr="00FC0E3D">
        <w:rPr>
          <w:spacing w:val="-5"/>
        </w:rPr>
        <w:t xml:space="preserve"> </w:t>
      </w:r>
      <w:r w:rsidR="00FC0E3D" w:rsidRPr="00FC0E3D">
        <w:t>practi</w:t>
      </w:r>
      <w:r w:rsidR="00641826" w:rsidRPr="00FC0E3D">
        <w:t>tioners</w:t>
      </w:r>
      <w:r w:rsidR="00641826" w:rsidRPr="00FC0E3D">
        <w:rPr>
          <w:spacing w:val="-21"/>
        </w:rPr>
        <w:t xml:space="preserve"> </w:t>
      </w:r>
      <w:r w:rsidR="00641826" w:rsidRPr="00FC0E3D">
        <w:t>in</w:t>
      </w:r>
      <w:r w:rsidR="00641826" w:rsidRPr="00FC0E3D">
        <w:rPr>
          <w:spacing w:val="-21"/>
        </w:rPr>
        <w:t xml:space="preserve"> </w:t>
      </w:r>
      <w:del w:id="234" w:author="Noah Daniels" w:date="2015-07-30T16:24:00Z">
        <w:r w:rsidR="00641826" w:rsidRPr="00FC0E3D" w:rsidDel="00D055AD">
          <w:delText>the</w:delText>
        </w:r>
        <w:r w:rsidR="00641826" w:rsidRPr="00FC0E3D" w:rsidDel="00D055AD">
          <w:rPr>
            <w:spacing w:val="-21"/>
          </w:rPr>
          <w:delText xml:space="preserve"> </w:delText>
        </w:r>
      </w:del>
      <w:r w:rsidR="00641826" w:rsidRPr="00FC0E3D">
        <w:t>three</w:t>
      </w:r>
      <w:r w:rsidR="00641826" w:rsidRPr="00FC0E3D">
        <w:rPr>
          <w:spacing w:val="-21"/>
        </w:rPr>
        <w:t xml:space="preserve"> </w:t>
      </w:r>
      <w:r w:rsidR="00641826" w:rsidRPr="00FC0E3D">
        <w:t>domains</w:t>
      </w:r>
      <w:ins w:id="235" w:author="Noah Daniels" w:date="2015-07-30T16:24:00Z">
        <w:r w:rsidR="00D055AD">
          <w:t>:</w:t>
        </w:r>
      </w:ins>
      <w:r w:rsidR="00641826" w:rsidRPr="00FC0E3D">
        <w:rPr>
          <w:spacing w:val="-20"/>
        </w:rPr>
        <w:t xml:space="preserve"> </w:t>
      </w:r>
      <w:del w:id="236" w:author="Noah Daniels" w:date="2015-07-30T16:24:00Z">
        <w:r w:rsidR="00641826" w:rsidRPr="00FC0E3D" w:rsidDel="00D055AD">
          <w:delText>of</w:delText>
        </w:r>
        <w:r w:rsidR="00641826" w:rsidRPr="00FC0E3D" w:rsidDel="00D055AD">
          <w:rPr>
            <w:spacing w:val="-21"/>
          </w:rPr>
          <w:delText xml:space="preserve"> </w:delText>
        </w:r>
      </w:del>
      <w:r w:rsidR="00641826" w:rsidRPr="00FC0E3D">
        <w:t>high-throughput</w:t>
      </w:r>
      <w:r w:rsidR="00641826" w:rsidRPr="00FC0E3D">
        <w:rPr>
          <w:spacing w:val="-20"/>
        </w:rPr>
        <w:t xml:space="preserve"> </w:t>
      </w:r>
      <w:r w:rsidR="00641826" w:rsidRPr="00FC0E3D">
        <w:t>drug</w:t>
      </w:r>
      <w:r w:rsidR="00641826" w:rsidRPr="00FC0E3D">
        <w:rPr>
          <w:spacing w:val="-21"/>
        </w:rPr>
        <w:t xml:space="preserve"> </w:t>
      </w:r>
      <w:r w:rsidR="00641826" w:rsidRPr="00FC0E3D">
        <w:t>screening,</w:t>
      </w:r>
      <w:r w:rsidR="00641826" w:rsidRPr="00FC0E3D">
        <w:rPr>
          <w:w w:val="90"/>
        </w:rPr>
        <w:t xml:space="preserve"> </w:t>
      </w:r>
      <w:r w:rsidR="00641826" w:rsidRPr="00FC0E3D">
        <w:t>metagenomics,</w:t>
      </w:r>
      <w:r w:rsidR="00641826" w:rsidRPr="00FC0E3D">
        <w:rPr>
          <w:spacing w:val="-22"/>
        </w:rPr>
        <w:t xml:space="preserve"> </w:t>
      </w:r>
      <w:r w:rsidR="00641826" w:rsidRPr="00FC0E3D">
        <w:t>and</w:t>
      </w:r>
      <w:r w:rsidR="00641826" w:rsidRPr="00FC0E3D">
        <w:rPr>
          <w:spacing w:val="-24"/>
        </w:rPr>
        <w:t xml:space="preserve"> </w:t>
      </w:r>
      <w:r w:rsidR="00641826" w:rsidRPr="00FC0E3D">
        <w:t>protein</w:t>
      </w:r>
      <w:r w:rsidR="00641826" w:rsidRPr="00FC0E3D">
        <w:rPr>
          <w:spacing w:val="-23"/>
        </w:rPr>
        <w:t xml:space="preserve"> </w:t>
      </w:r>
      <w:r w:rsidR="00641826" w:rsidRPr="00FC0E3D">
        <w:t>structure</w:t>
      </w:r>
      <w:r w:rsidR="00641826" w:rsidRPr="00FC0E3D">
        <w:rPr>
          <w:spacing w:val="-24"/>
        </w:rPr>
        <w:t xml:space="preserve"> </w:t>
      </w:r>
      <w:r w:rsidR="00641826" w:rsidRPr="00FC0E3D">
        <w:rPr>
          <w:spacing w:val="-3"/>
        </w:rPr>
        <w:t>search,</w:t>
      </w:r>
      <w:r w:rsidR="00641826" w:rsidRPr="00FC0E3D">
        <w:rPr>
          <w:spacing w:val="-22"/>
        </w:rPr>
        <w:t xml:space="preserve"> </w:t>
      </w:r>
      <w:del w:id="237" w:author="Noah Daniels" w:date="2015-07-30T16:25:00Z">
        <w:r w:rsidR="00641826" w:rsidRPr="00FC0E3D" w:rsidDel="00D055AD">
          <w:delText>none</w:delText>
        </w:r>
        <w:r w:rsidR="00641826" w:rsidRPr="00FC0E3D" w:rsidDel="00D055AD">
          <w:rPr>
            <w:spacing w:val="-23"/>
          </w:rPr>
          <w:delText xml:space="preserve"> </w:delText>
        </w:r>
        <w:r w:rsidR="00641826" w:rsidRPr="00FC0E3D" w:rsidDel="00D055AD">
          <w:delText>of</w:delText>
        </w:r>
        <w:r w:rsidR="00641826" w:rsidRPr="00FC0E3D" w:rsidDel="00D055AD">
          <w:rPr>
            <w:spacing w:val="-24"/>
          </w:rPr>
          <w:delText xml:space="preserve"> </w:delText>
        </w:r>
        <w:r w:rsidR="00641826" w:rsidRPr="00FC0E3D" w:rsidDel="00D055AD">
          <w:rPr>
            <w:spacing w:val="-3"/>
          </w:rPr>
          <w:delText>which</w:delText>
        </w:r>
        <w:r w:rsidR="00641826" w:rsidRPr="00FC0E3D" w:rsidDel="00D055AD">
          <w:rPr>
            <w:spacing w:val="-23"/>
          </w:rPr>
          <w:delText xml:space="preserve"> </w:delText>
        </w:r>
        <w:r w:rsidR="00641826" w:rsidRPr="00FC0E3D" w:rsidDel="00D055AD">
          <w:rPr>
            <w:spacing w:val="-5"/>
          </w:rPr>
          <w:delText>ha</w:delText>
        </w:r>
        <w:r w:rsidR="00641826" w:rsidRPr="00FC0E3D" w:rsidDel="00D055AD">
          <w:rPr>
            <w:spacing w:val="-4"/>
          </w:rPr>
          <w:delText>v</w:delText>
        </w:r>
        <w:r w:rsidR="00641826" w:rsidRPr="00FC0E3D" w:rsidDel="00D055AD">
          <w:rPr>
            <w:spacing w:val="-5"/>
          </w:rPr>
          <w:delText>e</w:delText>
        </w:r>
        <w:r w:rsidR="00641826" w:rsidRPr="00FC0E3D" w:rsidDel="00D055AD">
          <w:rPr>
            <w:spacing w:val="30"/>
            <w:w w:val="89"/>
          </w:rPr>
          <w:delText xml:space="preserve"> </w:delText>
        </w:r>
        <w:r w:rsidR="00641826" w:rsidRPr="00FC0E3D" w:rsidDel="00D055AD">
          <w:rPr>
            <w:spacing w:val="-4"/>
          </w:rPr>
          <w:delText>an</w:delText>
        </w:r>
        <w:r w:rsidR="00641826" w:rsidRPr="00FC0E3D" w:rsidDel="00D055AD">
          <w:rPr>
            <w:spacing w:val="-3"/>
          </w:rPr>
          <w:delText>y</w:delText>
        </w:r>
        <w:r w:rsidR="00641826" w:rsidRPr="00FC0E3D" w:rsidDel="00D055AD">
          <w:delText xml:space="preserve"> </w:delText>
        </w:r>
      </w:del>
      <w:ins w:id="238" w:author="Noah Daniels" w:date="2015-07-30T16:25:00Z">
        <w:r w:rsidR="00D055AD">
          <w:t xml:space="preserve">with no </w:t>
        </w:r>
      </w:ins>
      <w:r w:rsidR="00641826" w:rsidRPr="00FC0E3D">
        <w:t>loss</w:t>
      </w:r>
      <w:r w:rsidR="00641826" w:rsidRPr="00FC0E3D">
        <w:rPr>
          <w:spacing w:val="1"/>
        </w:rPr>
        <w:t xml:space="preserve"> </w:t>
      </w:r>
      <w:r w:rsidR="00641826" w:rsidRPr="00FC0E3D">
        <w:t>in specificity</w:t>
      </w:r>
      <w:r w:rsidR="00641826" w:rsidRPr="00FC0E3D">
        <w:rPr>
          <w:spacing w:val="1"/>
        </w:rPr>
        <w:t xml:space="preserve"> </w:t>
      </w:r>
      <w:del w:id="239" w:author="Noah Daniels" w:date="2015-07-30T16:25:00Z">
        <w:r w:rsidR="00FC0E3D" w:rsidRPr="00FC0E3D" w:rsidDel="00D055AD">
          <w:delText>or significant</w:delText>
        </w:r>
        <w:r w:rsidR="00641826" w:rsidRPr="00FC0E3D" w:rsidDel="00D055AD">
          <w:rPr>
            <w:spacing w:val="1"/>
          </w:rPr>
          <w:delText xml:space="preserve"> </w:delText>
        </w:r>
      </w:del>
      <w:ins w:id="240" w:author="Noah Daniels" w:date="2015-07-30T16:25:00Z">
        <w:r w:rsidR="00D055AD">
          <w:t xml:space="preserve">and little </w:t>
        </w:r>
      </w:ins>
      <w:r w:rsidR="00641826" w:rsidRPr="00FC0E3D">
        <w:t>loss in</w:t>
      </w:r>
      <w:r w:rsidR="00641826" w:rsidRPr="00FC0E3D">
        <w:rPr>
          <w:spacing w:val="1"/>
        </w:rPr>
        <w:t xml:space="preserve"> </w:t>
      </w:r>
      <w:r w:rsidR="00641826" w:rsidRPr="00FC0E3D">
        <w:rPr>
          <w:spacing w:val="-2"/>
        </w:rPr>
        <w:t>sensitivity:</w:t>
      </w:r>
      <w:r w:rsidR="00641826" w:rsidRPr="00FC0E3D">
        <w:rPr>
          <w:spacing w:val="27"/>
        </w:rPr>
        <w:t xml:space="preserve"> </w:t>
      </w:r>
      <w:r w:rsidR="00641826" w:rsidRPr="00FC0E3D">
        <w:t>Ammolite,</w:t>
      </w:r>
      <w:r w:rsidR="00641826" w:rsidRPr="00FC0E3D">
        <w:rPr>
          <w:spacing w:val="26"/>
          <w:w w:val="95"/>
        </w:rPr>
        <w:t xml:space="preserve"> </w:t>
      </w:r>
      <w:r w:rsidR="00641826" w:rsidRPr="00FC0E3D">
        <w:t>150x</w:t>
      </w:r>
      <w:r w:rsidR="00641826" w:rsidRPr="00FC0E3D">
        <w:rPr>
          <w:spacing w:val="-4"/>
        </w:rPr>
        <w:t xml:space="preserve"> </w:t>
      </w:r>
      <w:r w:rsidR="00641826" w:rsidRPr="00FC0E3D">
        <w:rPr>
          <w:spacing w:val="1"/>
        </w:rPr>
        <w:t>speedup</w:t>
      </w:r>
      <w:r w:rsidR="00641826" w:rsidRPr="00FC0E3D">
        <w:rPr>
          <w:spacing w:val="-4"/>
        </w:rPr>
        <w:t xml:space="preserve"> </w:t>
      </w:r>
      <w:r w:rsidR="00641826" w:rsidRPr="00FC0E3D">
        <w:t>of</w:t>
      </w:r>
      <w:r w:rsidR="00641826" w:rsidRPr="00FC0E3D">
        <w:rPr>
          <w:spacing w:val="-4"/>
        </w:rPr>
        <w:t xml:space="preserve"> </w:t>
      </w:r>
      <w:r w:rsidR="00641826" w:rsidRPr="00FC0E3D">
        <w:t>small</w:t>
      </w:r>
      <w:r w:rsidR="00641826" w:rsidRPr="00FC0E3D">
        <w:rPr>
          <w:spacing w:val="-3"/>
        </w:rPr>
        <w:t xml:space="preserve"> </w:t>
      </w:r>
      <w:r w:rsidR="00641826" w:rsidRPr="00FC0E3D">
        <w:t>molecule</w:t>
      </w:r>
      <w:r w:rsidR="00641826" w:rsidRPr="00FC0E3D">
        <w:rPr>
          <w:spacing w:val="-4"/>
        </w:rPr>
        <w:t xml:space="preserve"> </w:t>
      </w:r>
      <w:r w:rsidR="00641826" w:rsidRPr="00FC0E3D">
        <w:rPr>
          <w:spacing w:val="-2"/>
        </w:rPr>
        <w:t>similarit</w:t>
      </w:r>
      <w:r w:rsidR="00641826" w:rsidRPr="00FC0E3D">
        <w:rPr>
          <w:spacing w:val="-1"/>
        </w:rPr>
        <w:t>y</w:t>
      </w:r>
      <w:r w:rsidR="00641826" w:rsidRPr="00FC0E3D">
        <w:rPr>
          <w:spacing w:val="-4"/>
        </w:rPr>
        <w:t xml:space="preserve"> </w:t>
      </w:r>
      <w:r w:rsidR="00641826" w:rsidRPr="00FC0E3D">
        <w:rPr>
          <w:spacing w:val="-3"/>
        </w:rPr>
        <w:t>search</w:t>
      </w:r>
      <w:del w:id="241" w:author="Noah Daniels" w:date="2015-07-30T16:23:00Z">
        <w:r w:rsidR="00641826" w:rsidRPr="00FC0E3D" w:rsidDel="00A86757">
          <w:rPr>
            <w:spacing w:val="-4"/>
          </w:rPr>
          <w:delText xml:space="preserve"> </w:delText>
        </w:r>
        <w:r w:rsidR="00641826" w:rsidRPr="00FC0E3D" w:rsidDel="00A86757">
          <w:delText>with</w:delText>
        </w:r>
        <w:r w:rsidR="00641826" w:rsidRPr="00FC0E3D" w:rsidDel="00A86757">
          <w:rPr>
            <w:spacing w:val="-3"/>
          </w:rPr>
          <w:delText xml:space="preserve"> </w:delText>
        </w:r>
        <w:r w:rsidR="00641826" w:rsidRPr="00FC0E3D" w:rsidDel="00A86757">
          <w:delText>less</w:delText>
        </w:r>
        <w:r w:rsidR="00641826" w:rsidRPr="00FC0E3D" w:rsidDel="00A86757">
          <w:rPr>
            <w:spacing w:val="-4"/>
          </w:rPr>
          <w:delText xml:space="preserve"> </w:delText>
        </w:r>
        <w:r w:rsidR="00641826" w:rsidRPr="00FC0E3D" w:rsidDel="00A86757">
          <w:delText>than</w:delText>
        </w:r>
        <w:r w:rsidR="00641826" w:rsidRPr="00FC0E3D" w:rsidDel="00A86757">
          <w:rPr>
            <w:spacing w:val="26"/>
            <w:w w:val="94"/>
          </w:rPr>
          <w:delText xml:space="preserve"> </w:delText>
        </w:r>
        <w:r w:rsidR="00641826" w:rsidRPr="00FC0E3D" w:rsidDel="00A86757">
          <w:delText>7%</w:delText>
        </w:r>
        <w:r w:rsidR="00641826" w:rsidRPr="00FC0E3D" w:rsidDel="00A86757">
          <w:rPr>
            <w:spacing w:val="-1"/>
          </w:rPr>
          <w:delText xml:space="preserve"> </w:delText>
        </w:r>
        <w:r w:rsidR="00641826" w:rsidRPr="00FC0E3D" w:rsidDel="00A86757">
          <w:delText>loss</w:delText>
        </w:r>
        <w:r w:rsidR="00641826" w:rsidRPr="00FC0E3D" w:rsidDel="00A86757">
          <w:rPr>
            <w:spacing w:val="-1"/>
          </w:rPr>
          <w:delText xml:space="preserve"> </w:delText>
        </w:r>
        <w:r w:rsidR="00641826" w:rsidRPr="00FC0E3D" w:rsidDel="00A86757">
          <w:delText>in</w:delText>
        </w:r>
        <w:r w:rsidR="00641826" w:rsidRPr="00FC0E3D" w:rsidDel="00A86757">
          <w:rPr>
            <w:spacing w:val="-1"/>
          </w:rPr>
          <w:delText xml:space="preserve"> </w:delText>
        </w:r>
        <w:r w:rsidR="00641826" w:rsidRPr="00FC0E3D" w:rsidDel="00A86757">
          <w:rPr>
            <w:spacing w:val="-2"/>
          </w:rPr>
          <w:delText>sensitivity</w:delText>
        </w:r>
      </w:del>
      <w:r w:rsidR="00641826" w:rsidRPr="00FC0E3D">
        <w:rPr>
          <w:spacing w:val="-2"/>
        </w:rPr>
        <w:t>;</w:t>
      </w:r>
      <w:r w:rsidR="00641826" w:rsidRPr="00FC0E3D">
        <w:rPr>
          <w:spacing w:val="1"/>
        </w:rPr>
        <w:t xml:space="preserve"> </w:t>
      </w:r>
      <w:r w:rsidR="00641826" w:rsidRPr="00FC0E3D">
        <w:t>MICA,</w:t>
      </w:r>
      <w:r w:rsidR="00641826" w:rsidRPr="00FC0E3D">
        <w:rPr>
          <w:spacing w:val="-1"/>
        </w:rPr>
        <w:t xml:space="preserve"> </w:t>
      </w:r>
      <w:r w:rsidR="00641826" w:rsidRPr="00FC0E3D">
        <w:t xml:space="preserve">3.5x </w:t>
      </w:r>
      <w:r w:rsidR="00641826" w:rsidRPr="00FC0E3D">
        <w:rPr>
          <w:spacing w:val="1"/>
        </w:rPr>
        <w:t>speedup</w:t>
      </w:r>
      <w:r w:rsidR="00641826" w:rsidRPr="00FC0E3D">
        <w:rPr>
          <w:spacing w:val="-1"/>
        </w:rPr>
        <w:t xml:space="preserve"> </w:t>
      </w:r>
      <w:r w:rsidR="00641826" w:rsidRPr="00FC0E3D">
        <w:t>of</w:t>
      </w:r>
      <w:r w:rsidR="00641826" w:rsidRPr="00FC0E3D">
        <w:rPr>
          <w:spacing w:val="-1"/>
        </w:rPr>
        <w:t xml:space="preserve"> </w:t>
      </w:r>
      <w:r w:rsidR="00641826" w:rsidRPr="00FC0E3D">
        <w:t>DIAMOND (3700x</w:t>
      </w:r>
      <w:r w:rsidR="00641826" w:rsidRPr="00FC0E3D">
        <w:rPr>
          <w:spacing w:val="24"/>
          <w:w w:val="90"/>
        </w:rPr>
        <w:t xml:space="preserve"> </w:t>
      </w:r>
      <w:r w:rsidR="00641826" w:rsidRPr="00FC0E3D">
        <w:t>BLASTX)</w:t>
      </w:r>
      <w:del w:id="242" w:author="Noah Daniels" w:date="2015-07-30T16:23:00Z">
        <w:r w:rsidR="00641826" w:rsidRPr="00FC0E3D" w:rsidDel="00A86757">
          <w:rPr>
            <w:spacing w:val="-21"/>
          </w:rPr>
          <w:delText xml:space="preserve"> </w:delText>
        </w:r>
        <w:r w:rsidR="00641826" w:rsidRPr="00FC0E3D" w:rsidDel="00A86757">
          <w:delText>with</w:delText>
        </w:r>
        <w:r w:rsidR="00641826" w:rsidRPr="00FC0E3D" w:rsidDel="00A86757">
          <w:rPr>
            <w:spacing w:val="-21"/>
          </w:rPr>
          <w:delText xml:space="preserve"> </w:delText>
        </w:r>
        <w:r w:rsidR="00641826" w:rsidRPr="00FC0E3D" w:rsidDel="00A86757">
          <w:delText>no</w:delText>
        </w:r>
        <w:r w:rsidR="00641826" w:rsidRPr="00FC0E3D" w:rsidDel="00A86757">
          <w:rPr>
            <w:spacing w:val="-20"/>
          </w:rPr>
          <w:delText xml:space="preserve"> </w:delText>
        </w:r>
        <w:r w:rsidR="00641826" w:rsidRPr="00FC0E3D" w:rsidDel="00A86757">
          <w:delText>loss</w:delText>
        </w:r>
        <w:r w:rsidR="00641826" w:rsidRPr="00FC0E3D" w:rsidDel="00A86757">
          <w:rPr>
            <w:spacing w:val="-20"/>
          </w:rPr>
          <w:delText xml:space="preserve"> </w:delText>
        </w:r>
        <w:r w:rsidR="00641826" w:rsidRPr="00FC0E3D" w:rsidDel="00A86757">
          <w:delText>in</w:delText>
        </w:r>
        <w:r w:rsidR="00641826" w:rsidRPr="00FC0E3D" w:rsidDel="00A86757">
          <w:rPr>
            <w:spacing w:val="-20"/>
          </w:rPr>
          <w:delText xml:space="preserve"> </w:delText>
        </w:r>
        <w:r w:rsidR="00641826" w:rsidRPr="00FC0E3D" w:rsidDel="00A86757">
          <w:rPr>
            <w:spacing w:val="-2"/>
          </w:rPr>
          <w:delText>sensitivit</w:delText>
        </w:r>
        <w:r w:rsidR="00641826" w:rsidRPr="00FC0E3D" w:rsidDel="00A86757">
          <w:rPr>
            <w:spacing w:val="-1"/>
          </w:rPr>
          <w:delText>y</w:delText>
        </w:r>
        <w:r w:rsidR="00641826" w:rsidRPr="00FC0E3D" w:rsidDel="00A86757">
          <w:rPr>
            <w:spacing w:val="-21"/>
          </w:rPr>
          <w:delText xml:space="preserve"> </w:delText>
        </w:r>
        <w:r w:rsidR="00641826" w:rsidRPr="00FC0E3D" w:rsidDel="00A86757">
          <w:delText>compared</w:delText>
        </w:r>
        <w:r w:rsidR="00641826" w:rsidRPr="00FC0E3D" w:rsidDel="00A86757">
          <w:rPr>
            <w:spacing w:val="-20"/>
          </w:rPr>
          <w:delText xml:space="preserve"> </w:delText>
        </w:r>
        <w:r w:rsidR="00641826" w:rsidRPr="00FC0E3D" w:rsidDel="00A86757">
          <w:delText>to</w:delText>
        </w:r>
        <w:r w:rsidR="00641826" w:rsidRPr="00FC0E3D" w:rsidDel="00A86757">
          <w:rPr>
            <w:spacing w:val="-20"/>
          </w:rPr>
          <w:delText xml:space="preserve"> </w:delText>
        </w:r>
        <w:r w:rsidR="00641826" w:rsidRPr="00FC0E3D" w:rsidDel="00A86757">
          <w:delText>DIAMOND</w:delText>
        </w:r>
      </w:del>
      <w:r w:rsidR="00641826" w:rsidRPr="00FC0E3D">
        <w:t>;</w:t>
      </w:r>
      <w:r w:rsidR="00641826" w:rsidRPr="00FC0E3D">
        <w:rPr>
          <w:spacing w:val="-19"/>
        </w:rPr>
        <w:t xml:space="preserve"> </w:t>
      </w:r>
      <w:r w:rsidR="00641826" w:rsidRPr="00FC0E3D">
        <w:t>and</w:t>
      </w:r>
      <w:r w:rsidR="00641826" w:rsidRPr="00FC0E3D">
        <w:rPr>
          <w:spacing w:val="23"/>
          <w:w w:val="91"/>
        </w:rPr>
        <w:t xml:space="preserve"> </w:t>
      </w:r>
      <w:r w:rsidR="00641826" w:rsidRPr="00FC0E3D">
        <w:rPr>
          <w:spacing w:val="-4"/>
        </w:rPr>
        <w:t>es</w:t>
      </w:r>
      <w:r w:rsidR="00641826" w:rsidRPr="00FC0E3D">
        <w:rPr>
          <w:spacing w:val="-3"/>
        </w:rPr>
        <w:t>F</w:t>
      </w:r>
      <w:r w:rsidR="00641826" w:rsidRPr="00FC0E3D">
        <w:rPr>
          <w:spacing w:val="-4"/>
        </w:rPr>
        <w:t>ragBag,</w:t>
      </w:r>
      <w:r w:rsidR="00641826" w:rsidRPr="00FC0E3D">
        <w:rPr>
          <w:spacing w:val="-36"/>
        </w:rPr>
        <w:t xml:space="preserve"> </w:t>
      </w:r>
      <w:r w:rsidR="00641826" w:rsidRPr="00FC0E3D">
        <w:t>10x</w:t>
      </w:r>
      <w:r w:rsidR="00641826" w:rsidRPr="00FC0E3D">
        <w:rPr>
          <w:spacing w:val="-37"/>
        </w:rPr>
        <w:t xml:space="preserve"> </w:t>
      </w:r>
      <w:r w:rsidR="00641826" w:rsidRPr="00FC0E3D">
        <w:rPr>
          <w:spacing w:val="1"/>
        </w:rPr>
        <w:t>speedup</w:t>
      </w:r>
      <w:r w:rsidR="00641826" w:rsidRPr="00FC0E3D">
        <w:rPr>
          <w:spacing w:val="-36"/>
        </w:rPr>
        <w:t xml:space="preserve"> </w:t>
      </w:r>
      <w:r w:rsidR="00641826" w:rsidRPr="00FC0E3D">
        <w:t>of</w:t>
      </w:r>
      <w:r w:rsidR="00641826" w:rsidRPr="00FC0E3D">
        <w:rPr>
          <w:spacing w:val="-37"/>
        </w:rPr>
        <w:t xml:space="preserve"> </w:t>
      </w:r>
      <w:r w:rsidR="00FC0E3D" w:rsidRPr="00FC0E3D">
        <w:rPr>
          <w:spacing w:val="-37"/>
        </w:rPr>
        <w:t xml:space="preserve"> </w:t>
      </w:r>
      <w:r w:rsidR="00FC0E3D">
        <w:rPr>
          <w:spacing w:val="-37"/>
        </w:rPr>
        <w:t xml:space="preserve"> </w:t>
      </w:r>
      <w:r w:rsidR="00641826" w:rsidRPr="00FC0E3D">
        <w:rPr>
          <w:spacing w:val="-4"/>
        </w:rPr>
        <w:t>F</w:t>
      </w:r>
      <w:r w:rsidR="00641826" w:rsidRPr="00FC0E3D">
        <w:rPr>
          <w:spacing w:val="-5"/>
        </w:rPr>
        <w:t>ragBag</w:t>
      </w:r>
      <w:del w:id="243" w:author="Noah Daniels" w:date="2015-07-30T16:23:00Z">
        <w:r w:rsidR="00FC0E3D" w:rsidDel="00A86757">
          <w:rPr>
            <w:spacing w:val="-5"/>
          </w:rPr>
          <w:delText xml:space="preserve"> </w:delText>
        </w:r>
        <w:r w:rsidR="00641826" w:rsidRPr="00FC0E3D" w:rsidDel="00A86757">
          <w:rPr>
            <w:spacing w:val="-37"/>
          </w:rPr>
          <w:delText xml:space="preserve"> </w:delText>
        </w:r>
        <w:r w:rsidR="00641826" w:rsidRPr="00FC0E3D" w:rsidDel="00A86757">
          <w:delText>with</w:delText>
        </w:r>
        <w:r w:rsidR="00641826" w:rsidRPr="00FC0E3D" w:rsidDel="00A86757">
          <w:rPr>
            <w:spacing w:val="-37"/>
          </w:rPr>
          <w:delText xml:space="preserve"> </w:delText>
        </w:r>
        <w:r w:rsidR="00FC0E3D" w:rsidDel="00A86757">
          <w:rPr>
            <w:spacing w:val="-37"/>
          </w:rPr>
          <w:delText xml:space="preserve"> </w:delText>
        </w:r>
        <w:r w:rsidR="00641826" w:rsidRPr="00FC0E3D" w:rsidDel="00A86757">
          <w:delText>less</w:delText>
        </w:r>
        <w:r w:rsidR="00641826" w:rsidRPr="00FC0E3D" w:rsidDel="00A86757">
          <w:rPr>
            <w:spacing w:val="-37"/>
          </w:rPr>
          <w:delText xml:space="preserve"> </w:delText>
        </w:r>
        <w:r w:rsidR="00FC0E3D" w:rsidDel="00A86757">
          <w:rPr>
            <w:spacing w:val="-37"/>
          </w:rPr>
          <w:delText xml:space="preserve"> </w:delText>
        </w:r>
        <w:r w:rsidR="00641826" w:rsidRPr="00FC0E3D" w:rsidDel="00A86757">
          <w:delText>than</w:delText>
        </w:r>
        <w:r w:rsidR="00641826" w:rsidRPr="00FC0E3D" w:rsidDel="00A86757">
          <w:rPr>
            <w:spacing w:val="-36"/>
          </w:rPr>
          <w:delText xml:space="preserve"> </w:delText>
        </w:r>
        <w:r w:rsidR="00FC0E3D" w:rsidDel="00A86757">
          <w:rPr>
            <w:spacing w:val="-36"/>
          </w:rPr>
          <w:delText xml:space="preserve"> </w:delText>
        </w:r>
        <w:r w:rsidR="00641826" w:rsidRPr="00FC0E3D" w:rsidDel="00A86757">
          <w:delText>0.2%</w:delText>
        </w:r>
        <w:r w:rsidR="00FC0E3D" w:rsidDel="00A86757">
          <w:delText xml:space="preserve"> </w:delText>
        </w:r>
        <w:r w:rsidR="00641826" w:rsidRPr="00FC0E3D" w:rsidDel="00A86757">
          <w:rPr>
            <w:spacing w:val="-37"/>
          </w:rPr>
          <w:delText xml:space="preserve"> </w:delText>
        </w:r>
        <w:r w:rsidR="00641826" w:rsidRPr="00FC0E3D" w:rsidDel="00A86757">
          <w:delText>loss</w:delText>
        </w:r>
        <w:r w:rsidR="00B831FA" w:rsidDel="00A86757">
          <w:delText xml:space="preserve"> </w:delText>
        </w:r>
        <w:r w:rsidR="00FC0E3D" w:rsidDel="00A86757">
          <w:rPr>
            <w:spacing w:val="-37"/>
          </w:rPr>
          <w:delText xml:space="preserve"> </w:delText>
        </w:r>
        <w:r w:rsidR="00641826" w:rsidRPr="00FC0E3D" w:rsidDel="00A86757">
          <w:delText>in</w:delText>
        </w:r>
        <w:r w:rsidR="00641826" w:rsidRPr="00FC0E3D" w:rsidDel="00A86757">
          <w:rPr>
            <w:spacing w:val="-37"/>
          </w:rPr>
          <w:delText xml:space="preserve"> </w:delText>
        </w:r>
        <w:r w:rsidR="00FC0E3D" w:rsidDel="00A86757">
          <w:rPr>
            <w:spacing w:val="-37"/>
          </w:rPr>
          <w:delText xml:space="preserve"> </w:delText>
        </w:r>
        <w:r w:rsidR="00FC0E3D" w:rsidRPr="00FC0E3D" w:rsidDel="00A86757">
          <w:delText>sensitivity</w:delText>
        </w:r>
      </w:del>
      <w:r w:rsidR="00641826" w:rsidRPr="00FC0E3D">
        <w:rPr>
          <w:spacing w:val="-5"/>
        </w:rPr>
        <w:t>.</w:t>
      </w:r>
      <w:ins w:id="244" w:author="Noah Daniels" w:date="2015-07-30T16:23:00Z">
        <w:r w:rsidR="00A86757">
          <w:rPr>
            <w:spacing w:val="-5"/>
          </w:rPr>
          <w:t xml:space="preserve"> Our general theory can be readily applied to data science problems outside of biology.</w:t>
        </w:r>
      </w:ins>
      <w:ins w:id="245" w:author="Craig Mak" w:date="2015-07-27T13:52:00Z">
        <w:del w:id="246" w:author="Noah Daniels" w:date="2015-07-30T16:24:00Z">
          <w:r w:rsidR="00F025D0" w:rsidDel="00A86757">
            <w:rPr>
              <w:spacing w:val="-5"/>
            </w:rPr>
            <w:delText xml:space="preserve"> </w:delText>
          </w:r>
          <w:r w:rsidR="00F025D0" w:rsidRPr="00352531" w:rsidDel="00A86757">
            <w:rPr>
              <w:spacing w:val="-5"/>
              <w:u w:val="single"/>
            </w:rPr>
            <w:delText xml:space="preserve">[AU: </w:delText>
          </w:r>
        </w:del>
      </w:ins>
      <w:ins w:id="247" w:author="Craig Mak" w:date="2015-07-27T13:53:00Z">
        <w:del w:id="248" w:author="Noah Daniels" w:date="2015-07-30T16:24:00Z">
          <w:r w:rsidR="00F025D0" w:rsidDel="00A86757">
            <w:rPr>
              <w:spacing w:val="-5"/>
              <w:u w:val="single"/>
            </w:rPr>
            <w:delText>Please</w:delText>
          </w:r>
        </w:del>
      </w:ins>
      <w:ins w:id="249" w:author="Craig Mak" w:date="2015-07-27T13:52:00Z">
        <w:del w:id="250" w:author="Noah Daniels" w:date="2015-07-30T16:24:00Z">
          <w:r w:rsidR="00F025D0" w:rsidDel="00A86757">
            <w:rPr>
              <w:spacing w:val="-5"/>
              <w:u w:val="single"/>
            </w:rPr>
            <w:delText xml:space="preserve"> condense</w:delText>
          </w:r>
          <w:r w:rsidR="00F025D0" w:rsidRPr="00352531" w:rsidDel="00A86757">
            <w:rPr>
              <w:spacing w:val="-5"/>
              <w:u w:val="single"/>
            </w:rPr>
            <w:delText xml:space="preserve"> the performance results to make space for a concluding sentence that highlights the generality of the result, e.g. </w:delText>
          </w:r>
        </w:del>
      </w:ins>
      <w:ins w:id="251" w:author="Craig Mak" w:date="2015-07-27T13:53:00Z">
        <w:del w:id="252" w:author="Noah Daniels" w:date="2015-07-30T16:24:00Z">
          <w:r w:rsidR="00F025D0" w:rsidRPr="00352531" w:rsidDel="00A86757">
            <w:rPr>
              <w:spacing w:val="-5"/>
              <w:u w:val="single"/>
            </w:rPr>
            <w:delText>“</w:delText>
          </w:r>
        </w:del>
      </w:ins>
      <w:ins w:id="253" w:author="Craig Mak" w:date="2015-07-27T13:52:00Z">
        <w:del w:id="254" w:author="Noah Daniels" w:date="2015-07-30T16:24:00Z">
          <w:r w:rsidR="00F025D0" w:rsidRPr="00352531" w:rsidDel="00A86757">
            <w:rPr>
              <w:spacing w:val="-5"/>
              <w:u w:val="single"/>
            </w:rPr>
            <w:delText>Our general theory can be readily applied to data science problems outside of biology.</w:delText>
          </w:r>
        </w:del>
      </w:ins>
      <w:ins w:id="255" w:author="Craig Mak" w:date="2015-07-27T13:53:00Z">
        <w:del w:id="256" w:author="Noah Daniels" w:date="2015-07-30T16:24:00Z">
          <w:r w:rsidR="00F025D0" w:rsidRPr="00352531" w:rsidDel="00A86757">
            <w:rPr>
              <w:spacing w:val="-5"/>
              <w:u w:val="single"/>
            </w:rPr>
            <w:delText>”</w:delText>
          </w:r>
          <w:r w:rsidR="00F025D0" w:rsidDel="00A86757">
            <w:rPr>
              <w:spacing w:val="-5"/>
              <w:u w:val="single"/>
            </w:rPr>
            <w:delText xml:space="preserve"> Preferred word limit for the abstract is 150 words; max is 160.</w:delText>
          </w:r>
          <w:r w:rsidR="00F025D0" w:rsidRPr="00352531" w:rsidDel="00A86757">
            <w:rPr>
              <w:spacing w:val="-5"/>
              <w:u w:val="single"/>
            </w:rPr>
            <w:delText>]</w:delText>
          </w:r>
        </w:del>
      </w:ins>
    </w:p>
    <w:p w14:paraId="6736352B" w14:textId="5B6C1395" w:rsidR="00283DE0" w:rsidRDefault="00641826" w:rsidP="003B0178">
      <w:pPr>
        <w:keepLines/>
        <w:spacing w:line="273" w:lineRule="exact"/>
        <w:ind w:left="497" w:firstLine="351"/>
        <w:rPr>
          <w:b/>
          <w:bCs/>
        </w:rPr>
      </w:pPr>
      <w:proofErr w:type="gramStart"/>
      <w:r w:rsidRPr="00352531">
        <w:rPr>
          <w:rFonts w:ascii="Georgia"/>
          <w:b/>
          <w:sz w:val="24"/>
          <w:highlight w:val="yellow"/>
        </w:rPr>
        <w:t xml:space="preserve">Source </w:t>
      </w:r>
      <w:r w:rsidRPr="00352531">
        <w:rPr>
          <w:rFonts w:ascii="Georgia"/>
          <w:b/>
          <w:spacing w:val="5"/>
          <w:sz w:val="24"/>
          <w:highlight w:val="yellow"/>
        </w:rPr>
        <w:t xml:space="preserve"> </w:t>
      </w:r>
      <w:r w:rsidRPr="00352531">
        <w:rPr>
          <w:rFonts w:ascii="Georgia"/>
          <w:b/>
          <w:spacing w:val="1"/>
          <w:sz w:val="24"/>
          <w:highlight w:val="yellow"/>
        </w:rPr>
        <w:t>code</w:t>
      </w:r>
      <w:proofErr w:type="gramEnd"/>
      <w:r w:rsidRPr="00352531">
        <w:rPr>
          <w:rFonts w:ascii="Georgia"/>
          <w:b/>
          <w:spacing w:val="1"/>
          <w:sz w:val="24"/>
          <w:highlight w:val="yellow"/>
        </w:rPr>
        <w:t>:</w:t>
      </w:r>
      <w:r w:rsidRPr="00352531">
        <w:rPr>
          <w:rFonts w:ascii="Georgia"/>
          <w:b/>
          <w:sz w:val="24"/>
          <w:highlight w:val="yellow"/>
        </w:rPr>
        <w:t xml:space="preserve">  </w:t>
      </w:r>
      <w:r w:rsidRPr="00352531">
        <w:rPr>
          <w:rFonts w:ascii="Georgia"/>
          <w:b/>
          <w:spacing w:val="11"/>
          <w:sz w:val="24"/>
          <w:highlight w:val="yellow"/>
        </w:rPr>
        <w:t xml:space="preserve"> </w:t>
      </w:r>
      <w:hyperlink r:id="rId10">
        <w:r w:rsidRPr="00352531">
          <w:rPr>
            <w:rFonts w:ascii="PMingLiU"/>
            <w:w w:val="120"/>
            <w:sz w:val="24"/>
            <w:highlight w:val="yellow"/>
          </w:rPr>
          <w:t>http://gems.csail.mit.edu</w:t>
        </w:r>
      </w:hyperlink>
    </w:p>
    <w:p w14:paraId="25A2AEA1" w14:textId="27025E5B" w:rsidR="00283DE0" w:rsidRPr="00352531" w:rsidRDefault="00F025D0" w:rsidP="003B0178">
      <w:pPr>
        <w:keepLines/>
        <w:rPr>
          <w:b/>
          <w:u w:val="single"/>
        </w:rPr>
        <w:sectPr w:rsidR="00283DE0" w:rsidRPr="00352531">
          <w:footerReference w:type="default" r:id="rId11"/>
          <w:pgSz w:w="12240" w:h="15840"/>
          <w:pgMar w:top="1500" w:right="1720" w:bottom="1960" w:left="1720" w:header="0" w:footer="1776" w:gutter="0"/>
          <w:pgNumType w:start="2"/>
          <w:cols w:space="720"/>
        </w:sectPr>
      </w:pPr>
      <w:ins w:id="257" w:author="Craig Mak" w:date="2015-07-27T13:54:00Z">
        <w:r w:rsidRPr="00352531">
          <w:rPr>
            <w:b/>
            <w:u w:val="single"/>
          </w:rPr>
          <w:t>[AU: Provide source code as a Supplementary Datafile and cite this and the URL in the main text]</w:t>
        </w:r>
      </w:ins>
    </w:p>
    <w:p w14:paraId="6D122190" w14:textId="77777777" w:rsidR="00283DE0" w:rsidRDefault="00283DE0" w:rsidP="003B0178">
      <w:pPr>
        <w:keepLines/>
        <w:rPr>
          <w:rFonts w:ascii="Georgia" w:eastAsia="Georgia" w:hAnsi="Georgia" w:cs="Georgia"/>
          <w:b/>
          <w:bCs/>
          <w:sz w:val="20"/>
          <w:szCs w:val="20"/>
        </w:rPr>
      </w:pPr>
    </w:p>
    <w:p w14:paraId="6B9E91AA" w14:textId="77777777" w:rsidR="00283DE0" w:rsidRDefault="00283DE0" w:rsidP="003B0178">
      <w:pPr>
        <w:keepLines/>
        <w:rPr>
          <w:rFonts w:ascii="Georgia" w:eastAsia="Georgia" w:hAnsi="Georgia" w:cs="Georgia"/>
          <w:b/>
          <w:bCs/>
          <w:sz w:val="20"/>
          <w:szCs w:val="20"/>
        </w:rPr>
      </w:pPr>
    </w:p>
    <w:p w14:paraId="3D470671" w14:textId="77777777" w:rsidR="00283DE0" w:rsidRDefault="00283DE0" w:rsidP="003B0178">
      <w:pPr>
        <w:keepLines/>
        <w:rPr>
          <w:rFonts w:ascii="Georgia" w:eastAsia="Georgia" w:hAnsi="Georgia" w:cs="Georgia"/>
          <w:b/>
          <w:bCs/>
          <w:sz w:val="20"/>
          <w:szCs w:val="20"/>
        </w:rPr>
      </w:pPr>
    </w:p>
    <w:p w14:paraId="68CEF53D" w14:textId="77777777" w:rsidR="00283DE0" w:rsidRDefault="00283DE0" w:rsidP="003B0178">
      <w:pPr>
        <w:keepLines/>
        <w:rPr>
          <w:rFonts w:ascii="Georgia" w:eastAsia="Georgia" w:hAnsi="Georgia" w:cs="Georgia"/>
          <w:b/>
          <w:bCs/>
          <w:sz w:val="20"/>
          <w:szCs w:val="20"/>
        </w:rPr>
      </w:pPr>
    </w:p>
    <w:p w14:paraId="66A31D58" w14:textId="77777777" w:rsidR="00283DE0" w:rsidRDefault="00283DE0" w:rsidP="003B0178">
      <w:pPr>
        <w:keepLines/>
        <w:spacing w:before="5"/>
        <w:rPr>
          <w:rFonts w:ascii="Georgia" w:eastAsia="Georgia" w:hAnsi="Georgia" w:cs="Georgia"/>
          <w:b/>
          <w:bCs/>
          <w:sz w:val="18"/>
          <w:szCs w:val="18"/>
        </w:rPr>
      </w:pPr>
    </w:p>
    <w:p w14:paraId="1AA9A04C" w14:textId="77777777" w:rsidR="00283DE0" w:rsidRDefault="00641826" w:rsidP="003B0178">
      <w:pPr>
        <w:keepLines/>
        <w:spacing w:before="46"/>
        <w:ind w:left="496"/>
        <w:rPr>
          <w:rFonts w:ascii="Georgia" w:eastAsia="Georgia" w:hAnsi="Georgia" w:cs="Georgia"/>
          <w:sz w:val="34"/>
          <w:szCs w:val="34"/>
        </w:rPr>
      </w:pPr>
      <w:r>
        <w:rPr>
          <w:rFonts w:ascii="Georgia"/>
          <w:b/>
          <w:spacing w:val="-2"/>
          <w:sz w:val="34"/>
        </w:rPr>
        <w:t>Introduction</w:t>
      </w:r>
    </w:p>
    <w:p w14:paraId="78774997" w14:textId="77777777" w:rsidR="00283DE0" w:rsidRDefault="00283DE0" w:rsidP="003B0178">
      <w:pPr>
        <w:keepLines/>
        <w:rPr>
          <w:rFonts w:ascii="Georgia" w:eastAsia="Georgia" w:hAnsi="Georgia" w:cs="Georgia"/>
          <w:b/>
          <w:bCs/>
          <w:sz w:val="28"/>
          <w:szCs w:val="28"/>
        </w:rPr>
      </w:pPr>
    </w:p>
    <w:p w14:paraId="134F18B9" w14:textId="166EC99F" w:rsidR="00283DE0" w:rsidRDefault="00641826" w:rsidP="00352531">
      <w:pPr>
        <w:pStyle w:val="BodyText"/>
        <w:keepLines/>
        <w:spacing w:line="381" w:lineRule="auto"/>
        <w:ind w:right="528"/>
      </w:pPr>
      <w:r>
        <w:t>Throughout</w:t>
      </w:r>
      <w:r>
        <w:rPr>
          <w:spacing w:val="-7"/>
        </w:rPr>
        <w:t xml:space="preserve"> </w:t>
      </w:r>
      <w:r>
        <w:t>all</w:t>
      </w:r>
      <w:r>
        <w:rPr>
          <w:spacing w:val="-7"/>
        </w:rPr>
        <w:t xml:space="preserve"> </w:t>
      </w:r>
      <w:r>
        <w:t>areas</w:t>
      </w:r>
      <w:r>
        <w:rPr>
          <w:spacing w:val="-8"/>
        </w:rPr>
        <w:t xml:space="preserve"> </w:t>
      </w:r>
      <w:r>
        <w:t>of</w:t>
      </w:r>
      <w:r>
        <w:rPr>
          <w:spacing w:val="-7"/>
        </w:rPr>
        <w:t xml:space="preserve"> </w:t>
      </w:r>
      <w:r>
        <w:t>data</w:t>
      </w:r>
      <w:r>
        <w:rPr>
          <w:spacing w:val="-8"/>
        </w:rPr>
        <w:t xml:space="preserve"> </w:t>
      </w:r>
      <w:r>
        <w:t>science,</w:t>
      </w:r>
      <w:r>
        <w:rPr>
          <w:spacing w:val="-5"/>
        </w:rPr>
        <w:t xml:space="preserve"> </w:t>
      </w:r>
      <w:ins w:id="258" w:author="Craig Mak" w:date="2015-07-27T10:04:00Z">
        <w:r w:rsidR="00905597">
          <w:rPr>
            <w:spacing w:val="-5"/>
          </w:rPr>
          <w:t xml:space="preserve">researchers are </w:t>
        </w:r>
      </w:ins>
      <w:r>
        <w:rPr>
          <w:spacing w:val="-2"/>
        </w:rPr>
        <w:t>confron</w:t>
      </w:r>
      <w:r>
        <w:rPr>
          <w:spacing w:val="-1"/>
        </w:rPr>
        <w:t>t</w:t>
      </w:r>
      <w:ins w:id="259" w:author="Craig Mak" w:date="2015-07-27T10:05:00Z">
        <w:r w:rsidR="00905597">
          <w:rPr>
            <w:spacing w:val="-1"/>
          </w:rPr>
          <w:t>ed with increasingly large volumes of data</w:t>
        </w:r>
      </w:ins>
      <w:r>
        <w:rPr>
          <w:spacing w:val="-2"/>
        </w:rPr>
        <w:t>.</w:t>
      </w:r>
      <w:r>
        <w:rPr>
          <w:spacing w:val="44"/>
        </w:rPr>
        <w:t xml:space="preserve"> </w:t>
      </w:r>
      <w:r>
        <w:t>In</w:t>
      </w:r>
      <w:r>
        <w:rPr>
          <w:spacing w:val="7"/>
        </w:rPr>
        <w:t xml:space="preserve"> </w:t>
      </w:r>
      <w:r>
        <w:rPr>
          <w:spacing w:val="-3"/>
        </w:rPr>
        <w:t>man</w:t>
      </w:r>
      <w:r>
        <w:rPr>
          <w:spacing w:val="-2"/>
        </w:rPr>
        <w:t>y</w:t>
      </w:r>
      <w:r>
        <w:rPr>
          <w:spacing w:val="8"/>
        </w:rPr>
        <w:t xml:space="preserve"> </w:t>
      </w:r>
      <w:r>
        <w:t>fi</w:t>
      </w:r>
      <w:r w:rsidR="00FC0E3D">
        <w:t>elds</w:t>
      </w:r>
      <w:r>
        <w:rPr>
          <w:spacing w:val="44"/>
        </w:rPr>
        <w:t xml:space="preserve"> </w:t>
      </w:r>
      <w:r>
        <w:t>this</w:t>
      </w:r>
      <w:r>
        <w:rPr>
          <w:spacing w:val="7"/>
        </w:rPr>
        <w:t xml:space="preserve"> </w:t>
      </w:r>
      <w:r>
        <w:t>increase</w:t>
      </w:r>
      <w:r>
        <w:rPr>
          <w:spacing w:val="7"/>
        </w:rPr>
        <w:t xml:space="preserve"> </w:t>
      </w:r>
      <w:r>
        <w:t>is</w:t>
      </w:r>
      <w:r>
        <w:rPr>
          <w:spacing w:val="7"/>
        </w:rPr>
        <w:t xml:space="preserve"> </w:t>
      </w:r>
      <w:r>
        <w:rPr>
          <w:spacing w:val="-2"/>
        </w:rPr>
        <w:t>exponen</w:t>
      </w:r>
      <w:r>
        <w:rPr>
          <w:spacing w:val="-1"/>
        </w:rPr>
        <w:t>tial</w:t>
      </w:r>
      <w:r>
        <w:rPr>
          <w:spacing w:val="7"/>
        </w:rPr>
        <w:t xml:space="preserve"> </w:t>
      </w:r>
      <w:r>
        <w:t>in</w:t>
      </w:r>
      <w:r>
        <w:rPr>
          <w:spacing w:val="7"/>
        </w:rPr>
        <w:t xml:space="preserve"> </w:t>
      </w:r>
      <w:r>
        <w:t>nature,</w:t>
      </w:r>
      <w:r>
        <w:rPr>
          <w:spacing w:val="10"/>
        </w:rPr>
        <w:t xml:space="preserve"> </w:t>
      </w:r>
      <w:r>
        <w:t>outpacing</w:t>
      </w:r>
      <w:r>
        <w:rPr>
          <w:spacing w:val="33"/>
          <w:w w:val="95"/>
        </w:rPr>
        <w:t xml:space="preserve"> </w:t>
      </w:r>
      <w:proofErr w:type="gramStart"/>
      <w:r>
        <w:t>Moore’s</w:t>
      </w:r>
      <w:proofErr w:type="gramEnd"/>
      <w:r>
        <w:rPr>
          <w:spacing w:val="3"/>
        </w:rPr>
        <w:t xml:space="preserve"> </w:t>
      </w:r>
      <w:r>
        <w:t>and</w:t>
      </w:r>
      <w:r>
        <w:rPr>
          <w:spacing w:val="4"/>
        </w:rPr>
        <w:t xml:space="preserve"> </w:t>
      </w:r>
      <w:r>
        <w:t>Kryder’s</w:t>
      </w:r>
      <w:r>
        <w:rPr>
          <w:spacing w:val="4"/>
        </w:rPr>
        <w:t xml:space="preserve"> </w:t>
      </w:r>
      <w:r>
        <w:rPr>
          <w:spacing w:val="-3"/>
        </w:rPr>
        <w:t>laws</w:t>
      </w:r>
      <w:r>
        <w:rPr>
          <w:spacing w:val="3"/>
        </w:rPr>
        <w:t xml:space="preserve"> </w:t>
      </w:r>
      <w:r>
        <w:t>on</w:t>
      </w:r>
      <w:r>
        <w:rPr>
          <w:spacing w:val="4"/>
        </w:rPr>
        <w:t xml:space="preserve"> </w:t>
      </w:r>
      <w:r>
        <w:t>the</w:t>
      </w:r>
      <w:r>
        <w:rPr>
          <w:spacing w:val="3"/>
        </w:rPr>
        <w:t xml:space="preserve"> </w:t>
      </w:r>
      <w:r>
        <w:t>respective</w:t>
      </w:r>
      <w:r>
        <w:rPr>
          <w:spacing w:val="4"/>
        </w:rPr>
        <w:t xml:space="preserve"> </w:t>
      </w:r>
      <w:r>
        <w:t>doublings</w:t>
      </w:r>
      <w:r>
        <w:rPr>
          <w:spacing w:val="4"/>
        </w:rPr>
        <w:t xml:space="preserve"> </w:t>
      </w:r>
      <w:r>
        <w:t>of</w:t>
      </w:r>
      <w:r>
        <w:rPr>
          <w:spacing w:val="3"/>
        </w:rPr>
        <w:t xml:space="preserve"> </w:t>
      </w:r>
      <w:r>
        <w:t>transistors</w:t>
      </w:r>
      <w:r>
        <w:rPr>
          <w:spacing w:val="3"/>
        </w:rPr>
        <w:t xml:space="preserve"> </w:t>
      </w:r>
      <w:r>
        <w:t>on</w:t>
      </w:r>
      <w:r>
        <w:rPr>
          <w:spacing w:val="4"/>
        </w:rPr>
        <w:t xml:space="preserve"> </w:t>
      </w:r>
      <w:r>
        <w:t>a</w:t>
      </w:r>
      <w:r>
        <w:rPr>
          <w:spacing w:val="28"/>
          <w:w w:val="96"/>
        </w:rPr>
        <w:t xml:space="preserve"> </w:t>
      </w:r>
      <w:r>
        <w:rPr>
          <w:spacing w:val="-3"/>
        </w:rPr>
        <w:t>chip</w:t>
      </w:r>
      <w:r>
        <w:rPr>
          <w:spacing w:val="11"/>
        </w:rPr>
        <w:t xml:space="preserve"> </w:t>
      </w:r>
      <w:r>
        <w:t>and</w:t>
      </w:r>
      <w:r>
        <w:rPr>
          <w:spacing w:val="13"/>
        </w:rPr>
        <w:t xml:space="preserve"> </w:t>
      </w:r>
      <w:r>
        <w:t>long-term</w:t>
      </w:r>
      <w:r>
        <w:rPr>
          <w:spacing w:val="12"/>
        </w:rPr>
        <w:t xml:space="preserve"> </w:t>
      </w:r>
      <w:r>
        <w:t>data</w:t>
      </w:r>
      <w:r>
        <w:rPr>
          <w:spacing w:val="12"/>
        </w:rPr>
        <w:t xml:space="preserve"> </w:t>
      </w:r>
      <w:r>
        <w:t>storage</w:t>
      </w:r>
      <w:r>
        <w:rPr>
          <w:spacing w:val="13"/>
        </w:rPr>
        <w:t xml:space="preserve"> </w:t>
      </w:r>
      <w:r>
        <w:rPr>
          <w:spacing w:val="-2"/>
        </w:rPr>
        <w:t>densit</w:t>
      </w:r>
      <w:r>
        <w:rPr>
          <w:spacing w:val="-1"/>
        </w:rPr>
        <w:t>y</w:t>
      </w:r>
      <w:r>
        <w:rPr>
          <w:spacing w:val="12"/>
        </w:rPr>
        <w:t xml:space="preserve"> </w:t>
      </w:r>
      <w:r>
        <w:rPr>
          <w:spacing w:val="-1"/>
        </w:rPr>
        <w:t>(Kahn,</w:t>
      </w:r>
      <w:r>
        <w:rPr>
          <w:spacing w:val="13"/>
        </w:rPr>
        <w:t xml:space="preserve"> </w:t>
      </w:r>
      <w:r>
        <w:rPr>
          <w:spacing w:val="-2"/>
        </w:rPr>
        <w:t>2011</w:t>
      </w:r>
      <w:r>
        <w:rPr>
          <w:spacing w:val="-1"/>
        </w:rPr>
        <w:t>).</w:t>
      </w:r>
      <w:r>
        <w:t xml:space="preserve"> As</w:t>
      </w:r>
      <w:r>
        <w:rPr>
          <w:spacing w:val="12"/>
        </w:rPr>
        <w:t xml:space="preserve"> </w:t>
      </w:r>
      <w:r>
        <w:rPr>
          <w:spacing w:val="-3"/>
        </w:rPr>
        <w:t>such,</w:t>
      </w:r>
      <w:r>
        <w:rPr>
          <w:spacing w:val="16"/>
        </w:rPr>
        <w:t xml:space="preserve"> </w:t>
      </w:r>
      <w:r>
        <w:t>the</w:t>
      </w:r>
      <w:r>
        <w:rPr>
          <w:spacing w:val="12"/>
        </w:rPr>
        <w:t xml:space="preserve"> </w:t>
      </w:r>
      <w:r w:rsidR="00FC0E3D">
        <w:rPr>
          <w:spacing w:val="-3"/>
        </w:rPr>
        <w:t>chal</w:t>
      </w:r>
      <w:r>
        <w:t>lenges</w:t>
      </w:r>
      <w:r>
        <w:rPr>
          <w:spacing w:val="6"/>
        </w:rPr>
        <w:t xml:space="preserve"> </w:t>
      </w:r>
      <w:r>
        <w:rPr>
          <w:spacing w:val="1"/>
        </w:rPr>
        <w:t>posed</w:t>
      </w:r>
      <w:r>
        <w:rPr>
          <w:spacing w:val="7"/>
        </w:rPr>
        <w:t xml:space="preserve"> </w:t>
      </w:r>
      <w:r>
        <w:rPr>
          <w:spacing w:val="-4"/>
        </w:rPr>
        <w:t>b</w:t>
      </w:r>
      <w:r>
        <w:rPr>
          <w:spacing w:val="-3"/>
        </w:rPr>
        <w:t>y</w:t>
      </w:r>
      <w:r>
        <w:rPr>
          <w:spacing w:val="7"/>
        </w:rPr>
        <w:t xml:space="preserve"> </w:t>
      </w:r>
      <w:r>
        <w:t>the</w:t>
      </w:r>
      <w:r>
        <w:rPr>
          <w:spacing w:val="7"/>
        </w:rPr>
        <w:t xml:space="preserve"> </w:t>
      </w:r>
      <w:r>
        <w:rPr>
          <w:spacing w:val="-2"/>
        </w:rPr>
        <w:t>massive</w:t>
      </w:r>
      <w:r>
        <w:rPr>
          <w:spacing w:val="7"/>
        </w:rPr>
        <w:t xml:space="preserve"> </w:t>
      </w:r>
      <w:r>
        <w:t>infl</w:t>
      </w:r>
      <w:r w:rsidR="00FC0E3D">
        <w:t>ux</w:t>
      </w:r>
      <w:r>
        <w:rPr>
          <w:spacing w:val="17"/>
        </w:rPr>
        <w:t xml:space="preserve"> </w:t>
      </w:r>
      <w:r>
        <w:t>of</w:t>
      </w:r>
      <w:r>
        <w:rPr>
          <w:spacing w:val="7"/>
        </w:rPr>
        <w:t xml:space="preserve"> </w:t>
      </w:r>
      <w:r>
        <w:t>data</w:t>
      </w:r>
      <w:r>
        <w:rPr>
          <w:spacing w:val="7"/>
        </w:rPr>
        <w:t xml:space="preserve"> </w:t>
      </w:r>
      <w:r>
        <w:t>cannot</w:t>
      </w:r>
      <w:r>
        <w:rPr>
          <w:spacing w:val="8"/>
        </w:rPr>
        <w:t xml:space="preserve"> </w:t>
      </w:r>
      <w:r>
        <w:rPr>
          <w:spacing w:val="3"/>
        </w:rPr>
        <w:t>be</w:t>
      </w:r>
      <w:r>
        <w:rPr>
          <w:spacing w:val="7"/>
        </w:rPr>
        <w:t xml:space="preserve"> </w:t>
      </w:r>
      <w:r>
        <w:rPr>
          <w:spacing w:val="-2"/>
        </w:rPr>
        <w:t>solved</w:t>
      </w:r>
      <w:r>
        <w:rPr>
          <w:spacing w:val="7"/>
        </w:rPr>
        <w:t xml:space="preserve"> </w:t>
      </w:r>
      <w:r>
        <w:rPr>
          <w:spacing w:val="-4"/>
        </w:rPr>
        <w:t>b</w:t>
      </w:r>
      <w:r>
        <w:rPr>
          <w:spacing w:val="-3"/>
        </w:rPr>
        <w:t>y</w:t>
      </w:r>
      <w:r>
        <w:rPr>
          <w:spacing w:val="7"/>
        </w:rPr>
        <w:t xml:space="preserve"> </w:t>
      </w:r>
      <w:r>
        <w:rPr>
          <w:spacing w:val="-2"/>
        </w:rPr>
        <w:t>waiting</w:t>
      </w:r>
      <w:r>
        <w:rPr>
          <w:spacing w:val="7"/>
        </w:rPr>
        <w:t xml:space="preserve"> </w:t>
      </w:r>
      <w:r>
        <w:t>for</w:t>
      </w:r>
      <w:r>
        <w:rPr>
          <w:spacing w:val="21"/>
          <w:w w:val="91"/>
        </w:rPr>
        <w:t xml:space="preserve"> </w:t>
      </w:r>
      <w:r>
        <w:t>faster</w:t>
      </w:r>
      <w:r>
        <w:rPr>
          <w:spacing w:val="-5"/>
        </w:rPr>
        <w:t xml:space="preserve"> </w:t>
      </w:r>
      <w:r>
        <w:t>and</w:t>
      </w:r>
      <w:r>
        <w:rPr>
          <w:spacing w:val="-4"/>
        </w:rPr>
        <w:t xml:space="preserve"> </w:t>
      </w:r>
      <w:r>
        <w:t>larger</w:t>
      </w:r>
      <w:r>
        <w:rPr>
          <w:spacing w:val="-5"/>
        </w:rPr>
        <w:t xml:space="preserve"> </w:t>
      </w:r>
      <w:r>
        <w:rPr>
          <w:spacing w:val="-2"/>
        </w:rPr>
        <w:t>capacit</w:t>
      </w:r>
      <w:r>
        <w:rPr>
          <w:spacing w:val="-1"/>
        </w:rPr>
        <w:t>y</w:t>
      </w:r>
      <w:r>
        <w:rPr>
          <w:spacing w:val="-5"/>
        </w:rPr>
        <w:t xml:space="preserve"> </w:t>
      </w:r>
      <w:r>
        <w:t>computers,</w:t>
      </w:r>
      <w:r>
        <w:rPr>
          <w:spacing w:val="-1"/>
        </w:rPr>
        <w:t xml:space="preserve"> </w:t>
      </w:r>
      <w:r>
        <w:t>but</w:t>
      </w:r>
      <w:r>
        <w:rPr>
          <w:spacing w:val="-5"/>
        </w:rPr>
        <w:t xml:space="preserve"> </w:t>
      </w:r>
      <w:ins w:id="260" w:author="Craig Mak" w:date="2015-07-28T00:40:00Z">
        <w:r w:rsidR="007E4A29">
          <w:t>instead</w:t>
        </w:r>
        <w:r w:rsidR="007E4A29">
          <w:rPr>
            <w:spacing w:val="-5"/>
          </w:rPr>
          <w:t xml:space="preserve"> </w:t>
        </w:r>
      </w:ins>
      <w:r>
        <w:t>require</w:t>
      </w:r>
      <w:r>
        <w:rPr>
          <w:spacing w:val="-4"/>
        </w:rPr>
        <w:t xml:space="preserve"> </w:t>
      </w:r>
      <w:r>
        <w:t>the</w:t>
      </w:r>
      <w:r>
        <w:rPr>
          <w:spacing w:val="-5"/>
        </w:rPr>
        <w:t xml:space="preserve"> </w:t>
      </w:r>
      <w:r>
        <w:rPr>
          <w:spacing w:val="-3"/>
        </w:rPr>
        <w:t>developmen</w:t>
      </w:r>
      <w:r>
        <w:rPr>
          <w:spacing w:val="-2"/>
        </w:rPr>
        <w:t>t</w:t>
      </w:r>
      <w:r>
        <w:rPr>
          <w:spacing w:val="23"/>
          <w:w w:val="109"/>
        </w:rPr>
        <w:t xml:space="preserve"> </w:t>
      </w:r>
      <w:r>
        <w:t>of</w:t>
      </w:r>
      <w:r>
        <w:rPr>
          <w:spacing w:val="-18"/>
        </w:rPr>
        <w:t xml:space="preserve"> </w:t>
      </w:r>
      <w:r>
        <w:t>data</w:t>
      </w:r>
      <w:r>
        <w:rPr>
          <w:spacing w:val="-17"/>
        </w:rPr>
        <w:t xml:space="preserve"> </w:t>
      </w:r>
      <w:r w:rsidRPr="001F4C2C">
        <w:t>structures</w:t>
      </w:r>
      <w:r>
        <w:rPr>
          <w:spacing w:val="-17"/>
        </w:rPr>
        <w:t xml:space="preserve"> </w:t>
      </w:r>
      <w:r>
        <w:t>and</w:t>
      </w:r>
      <w:r>
        <w:rPr>
          <w:spacing w:val="-17"/>
        </w:rPr>
        <w:t xml:space="preserve"> </w:t>
      </w:r>
      <w:r>
        <w:rPr>
          <w:spacing w:val="-2"/>
        </w:rPr>
        <w:t>representations</w:t>
      </w:r>
      <w:r>
        <w:rPr>
          <w:spacing w:val="-18"/>
        </w:rPr>
        <w:t xml:space="preserve"> </w:t>
      </w:r>
      <w:r>
        <w:t>that</w:t>
      </w:r>
      <w:r>
        <w:rPr>
          <w:spacing w:val="-17"/>
        </w:rPr>
        <w:t xml:space="preserve"> </w:t>
      </w:r>
      <w:r>
        <w:t>exploit</w:t>
      </w:r>
      <w:r>
        <w:rPr>
          <w:spacing w:val="-17"/>
        </w:rPr>
        <w:t xml:space="preserve"> </w:t>
      </w:r>
      <w:ins w:id="261" w:author="Craig Mak" w:date="2015-07-27T10:05:00Z">
        <w:r w:rsidR="00905597">
          <w:t>the</w:t>
        </w:r>
        <w:r w:rsidR="00905597">
          <w:rPr>
            <w:spacing w:val="-17"/>
          </w:rPr>
          <w:t xml:space="preserve"> </w:t>
        </w:r>
      </w:ins>
      <w:r>
        <w:t>structure</w:t>
      </w:r>
      <w:r>
        <w:rPr>
          <w:spacing w:val="-17"/>
        </w:rPr>
        <w:t xml:space="preserve"> </w:t>
      </w:r>
      <w:ins w:id="262" w:author="Craig Mak" w:date="2015-07-27T10:05:00Z">
        <w:r w:rsidR="00905597">
          <w:t>of</w:t>
        </w:r>
        <w:r w:rsidR="00905597">
          <w:rPr>
            <w:spacing w:val="-17"/>
          </w:rPr>
          <w:t xml:space="preserve"> </w:t>
        </w:r>
      </w:ins>
      <w:r>
        <w:t>the</w:t>
      </w:r>
      <w:r>
        <w:rPr>
          <w:spacing w:val="28"/>
          <w:w w:val="95"/>
        </w:rPr>
        <w:t xml:space="preserve"> </w:t>
      </w:r>
      <w:r>
        <w:t>dataset.</w:t>
      </w:r>
    </w:p>
    <w:p w14:paraId="5C743637" w14:textId="4D67E768" w:rsidR="00283DE0" w:rsidRDefault="00641826" w:rsidP="003B0178">
      <w:pPr>
        <w:pStyle w:val="BodyText"/>
        <w:keepLines/>
        <w:spacing w:line="381" w:lineRule="auto"/>
        <w:ind w:right="528" w:firstLine="351"/>
      </w:pPr>
      <w:r>
        <w:lastRenderedPageBreak/>
        <w:t>Here,</w:t>
      </w:r>
      <w:r>
        <w:rPr>
          <w:spacing w:val="20"/>
        </w:rPr>
        <w:t xml:space="preserve"> </w:t>
      </w:r>
      <w:r>
        <w:rPr>
          <w:spacing w:val="-5"/>
        </w:rPr>
        <w:t>we</w:t>
      </w:r>
      <w:r>
        <w:rPr>
          <w:spacing w:val="16"/>
        </w:rPr>
        <w:t xml:space="preserve"> </w:t>
      </w:r>
      <w:r>
        <w:rPr>
          <w:spacing w:val="1"/>
        </w:rPr>
        <w:t>focus</w:t>
      </w:r>
      <w:r>
        <w:rPr>
          <w:spacing w:val="16"/>
        </w:rPr>
        <w:t xml:space="preserve"> </w:t>
      </w:r>
      <w:r>
        <w:t>on</w:t>
      </w:r>
      <w:r>
        <w:rPr>
          <w:spacing w:val="16"/>
        </w:rPr>
        <w:t xml:space="preserve"> </w:t>
      </w:r>
      <w:r>
        <w:rPr>
          <w:spacing w:val="-2"/>
        </w:rPr>
        <w:t>similarit</w:t>
      </w:r>
      <w:r>
        <w:rPr>
          <w:spacing w:val="-1"/>
        </w:rPr>
        <w:t>y</w:t>
      </w:r>
      <w:r>
        <w:rPr>
          <w:spacing w:val="16"/>
        </w:rPr>
        <w:t xml:space="preserve"> </w:t>
      </w:r>
      <w:r>
        <w:rPr>
          <w:spacing w:val="-2"/>
        </w:rPr>
        <w:t>search,</w:t>
      </w:r>
      <w:r>
        <w:rPr>
          <w:spacing w:val="20"/>
        </w:rPr>
        <w:t xml:space="preserve"> </w:t>
      </w:r>
      <w:r>
        <w:t>where</w:t>
      </w:r>
      <w:r>
        <w:rPr>
          <w:spacing w:val="16"/>
        </w:rPr>
        <w:t xml:space="preserve"> </w:t>
      </w:r>
      <w:r>
        <w:t>the</w:t>
      </w:r>
      <w:r>
        <w:rPr>
          <w:spacing w:val="16"/>
        </w:rPr>
        <w:t xml:space="preserve"> </w:t>
      </w:r>
      <w:r>
        <w:t>task</w:t>
      </w:r>
      <w:r>
        <w:rPr>
          <w:spacing w:val="16"/>
        </w:rPr>
        <w:t xml:space="preserve"> </w:t>
      </w:r>
      <w:r>
        <w:t>at</w:t>
      </w:r>
      <w:r>
        <w:rPr>
          <w:spacing w:val="16"/>
        </w:rPr>
        <w:t xml:space="preserve"> </w:t>
      </w:r>
      <w:r>
        <w:t>hand</w:t>
      </w:r>
      <w:r>
        <w:rPr>
          <w:spacing w:val="16"/>
        </w:rPr>
        <w:t xml:space="preserve"> </w:t>
      </w:r>
      <w:r>
        <w:t>is</w:t>
      </w:r>
      <w:r>
        <w:rPr>
          <w:spacing w:val="16"/>
        </w:rPr>
        <w:t xml:space="preserve"> </w:t>
      </w:r>
      <w:r>
        <w:t>to</w:t>
      </w:r>
      <w:r>
        <w:rPr>
          <w:spacing w:val="16"/>
        </w:rPr>
        <w:t xml:space="preserve"> </w:t>
      </w:r>
      <w:r>
        <w:t>fi</w:t>
      </w:r>
      <w:r w:rsidR="002747D6">
        <w:t>nd</w:t>
      </w:r>
      <w:r>
        <w:rPr>
          <w:w w:val="87"/>
        </w:rPr>
        <w:t xml:space="preserve"> </w:t>
      </w:r>
      <w:r>
        <w:t>all</w:t>
      </w:r>
      <w:r>
        <w:rPr>
          <w:spacing w:val="1"/>
        </w:rPr>
        <w:t xml:space="preserve"> </w:t>
      </w:r>
      <w:r>
        <w:rPr>
          <w:spacing w:val="-2"/>
        </w:rPr>
        <w:t>entries</w:t>
      </w:r>
      <w:r>
        <w:t xml:space="preserve"> in</w:t>
      </w:r>
      <w:r>
        <w:rPr>
          <w:spacing w:val="1"/>
        </w:rPr>
        <w:t xml:space="preserve"> </w:t>
      </w:r>
      <w:ins w:id="263" w:author="Craig Mak" w:date="2015-07-23T12:31:00Z">
        <w:r w:rsidR="00B831FA">
          <w:t>a</w:t>
        </w:r>
        <w:r w:rsidR="00B831FA">
          <w:rPr>
            <w:spacing w:val="1"/>
          </w:rPr>
          <w:t xml:space="preserve"> </w:t>
        </w:r>
      </w:ins>
      <w:r>
        <w:t>database</w:t>
      </w:r>
      <w:r>
        <w:rPr>
          <w:spacing w:val="1"/>
        </w:rPr>
        <w:t xml:space="preserve"> </w:t>
      </w:r>
      <w:r>
        <w:t>that</w:t>
      </w:r>
      <w:r>
        <w:rPr>
          <w:spacing w:val="1"/>
        </w:rPr>
        <w:t xml:space="preserve"> </w:t>
      </w:r>
      <w:r>
        <w:t>are</w:t>
      </w:r>
      <w:r>
        <w:rPr>
          <w:spacing w:val="1"/>
        </w:rPr>
        <w:t xml:space="preserve"> </w:t>
      </w:r>
      <w:r>
        <w:t>‘similar,’</w:t>
      </w:r>
      <w:r>
        <w:rPr>
          <w:spacing w:val="3"/>
        </w:rPr>
        <w:t xml:space="preserve"> </w:t>
      </w:r>
      <w:r>
        <w:t>or</w:t>
      </w:r>
      <w:r>
        <w:rPr>
          <w:spacing w:val="1"/>
        </w:rPr>
        <w:t xml:space="preserve"> </w:t>
      </w:r>
      <w:r>
        <w:rPr>
          <w:spacing w:val="-2"/>
        </w:rPr>
        <w:t>approximate</w:t>
      </w:r>
      <w:r>
        <w:rPr>
          <w:spacing w:val="1"/>
        </w:rPr>
        <w:t xml:space="preserve"> </w:t>
      </w:r>
      <w:r>
        <w:rPr>
          <w:spacing w:val="-2"/>
        </w:rPr>
        <w:t>matches,</w:t>
      </w:r>
      <w:r>
        <w:rPr>
          <w:spacing w:val="3"/>
        </w:rPr>
        <w:t xml:space="preserve"> </w:t>
      </w:r>
      <w:r>
        <w:t>to</w:t>
      </w:r>
      <w:r>
        <w:rPr>
          <w:spacing w:val="26"/>
          <w:w w:val="97"/>
        </w:rPr>
        <w:t xml:space="preserve"> </w:t>
      </w:r>
      <w:ins w:id="264" w:author="Craig Mak" w:date="2015-07-23T12:31:00Z">
        <w:r w:rsidR="00B831FA">
          <w:t>a</w:t>
        </w:r>
        <w:r w:rsidR="00B831FA">
          <w:rPr>
            <w:spacing w:val="-26"/>
          </w:rPr>
          <w:t xml:space="preserve"> </w:t>
        </w:r>
      </w:ins>
      <w:r>
        <w:t>query</w:t>
      </w:r>
      <w:r>
        <w:rPr>
          <w:spacing w:val="-27"/>
        </w:rPr>
        <w:t xml:space="preserve"> </w:t>
      </w:r>
      <w:r>
        <w:t>item.</w:t>
      </w:r>
      <w:ins w:id="265" w:author="Craig Mak" w:date="2015-07-27T10:05:00Z">
        <w:r w:rsidR="00905597">
          <w:rPr>
            <w:spacing w:val="-2"/>
          </w:rPr>
          <w:t xml:space="preserve"> S</w:t>
        </w:r>
      </w:ins>
      <w:r>
        <w:rPr>
          <w:spacing w:val="-2"/>
        </w:rPr>
        <w:t>imilarit</w:t>
      </w:r>
      <w:r>
        <w:rPr>
          <w:spacing w:val="-1"/>
        </w:rPr>
        <w:t>y</w:t>
      </w:r>
      <w:r>
        <w:rPr>
          <w:spacing w:val="-23"/>
        </w:rPr>
        <w:t xml:space="preserve"> </w:t>
      </w:r>
      <w:r>
        <w:rPr>
          <w:spacing w:val="-2"/>
        </w:rPr>
        <w:t>search</w:t>
      </w:r>
      <w:r>
        <w:rPr>
          <w:spacing w:val="-22"/>
        </w:rPr>
        <w:t xml:space="preserve"> </w:t>
      </w:r>
      <w:r>
        <w:t>is</w:t>
      </w:r>
      <w:r>
        <w:rPr>
          <w:spacing w:val="-23"/>
        </w:rPr>
        <w:t xml:space="preserve"> </w:t>
      </w:r>
      <w:r>
        <w:t>a</w:t>
      </w:r>
      <w:r>
        <w:rPr>
          <w:spacing w:val="-22"/>
        </w:rPr>
        <w:t xml:space="preserve"> </w:t>
      </w:r>
      <w:r>
        <w:rPr>
          <w:spacing w:val="-2"/>
        </w:rPr>
        <w:t>fundamen</w:t>
      </w:r>
      <w:r>
        <w:rPr>
          <w:spacing w:val="-1"/>
        </w:rPr>
        <w:t>tal</w:t>
      </w:r>
      <w:r>
        <w:rPr>
          <w:spacing w:val="-23"/>
        </w:rPr>
        <w:t xml:space="preserve"> </w:t>
      </w:r>
      <w:r>
        <w:t>operation</w:t>
      </w:r>
      <w:r>
        <w:rPr>
          <w:spacing w:val="-21"/>
        </w:rPr>
        <w:t xml:space="preserve"> </w:t>
      </w:r>
      <w:r>
        <w:t>in</w:t>
      </w:r>
      <w:r>
        <w:rPr>
          <w:spacing w:val="-22"/>
        </w:rPr>
        <w:t xml:space="preserve"> </w:t>
      </w:r>
      <w:r>
        <w:t>data</w:t>
      </w:r>
      <w:r>
        <w:rPr>
          <w:spacing w:val="-23"/>
        </w:rPr>
        <w:t xml:space="preserve"> </w:t>
      </w:r>
      <w:r>
        <w:t>science</w:t>
      </w:r>
      <w:r>
        <w:rPr>
          <w:spacing w:val="-22"/>
        </w:rPr>
        <w:t xml:space="preserve"> </w:t>
      </w:r>
      <w:r>
        <w:t>and</w:t>
      </w:r>
      <w:r>
        <w:rPr>
          <w:spacing w:val="-22"/>
        </w:rPr>
        <w:t xml:space="preserve"> </w:t>
      </w:r>
      <w:r>
        <w:t>lies</w:t>
      </w:r>
      <w:r>
        <w:rPr>
          <w:spacing w:val="-22"/>
        </w:rPr>
        <w:t xml:space="preserve"> </w:t>
      </w:r>
      <w:r>
        <w:t>at</w:t>
      </w:r>
      <w:r>
        <w:rPr>
          <w:spacing w:val="34"/>
          <w:w w:val="101"/>
        </w:rPr>
        <w:t xml:space="preserve"> </w:t>
      </w:r>
      <w:r>
        <w:t>the</w:t>
      </w:r>
      <w:r>
        <w:rPr>
          <w:spacing w:val="-23"/>
        </w:rPr>
        <w:t xml:space="preserve"> </w:t>
      </w:r>
      <w:r>
        <w:t>heart</w:t>
      </w:r>
      <w:r>
        <w:rPr>
          <w:spacing w:val="-22"/>
        </w:rPr>
        <w:t xml:space="preserve"> </w:t>
      </w:r>
      <w:r>
        <w:t>of</w:t>
      </w:r>
      <w:r>
        <w:rPr>
          <w:spacing w:val="-22"/>
        </w:rPr>
        <w:t xml:space="preserve"> </w:t>
      </w:r>
      <w:r>
        <w:rPr>
          <w:spacing w:val="-3"/>
        </w:rPr>
        <w:t>man</w:t>
      </w:r>
      <w:r>
        <w:rPr>
          <w:spacing w:val="-2"/>
        </w:rPr>
        <w:t>y</w:t>
      </w:r>
      <w:r>
        <w:rPr>
          <w:spacing w:val="-22"/>
        </w:rPr>
        <w:t xml:space="preserve"> </w:t>
      </w:r>
      <w:r>
        <w:t>other</w:t>
      </w:r>
      <w:r>
        <w:rPr>
          <w:spacing w:val="-22"/>
        </w:rPr>
        <w:t xml:space="preserve"> </w:t>
      </w:r>
      <w:r>
        <w:t>problems</w:t>
      </w:r>
      <w:ins w:id="266" w:author="Craig Mak" w:date="2015-07-27T10:05:00Z">
        <w:r w:rsidR="00905597">
          <w:t>,</w:t>
        </w:r>
        <w:r w:rsidR="00905597" w:rsidRPr="00905597">
          <w:rPr>
            <w:spacing w:val="-3"/>
          </w:rPr>
          <w:t xml:space="preserve"> </w:t>
        </w:r>
        <w:r w:rsidR="00905597">
          <w:rPr>
            <w:spacing w:val="-3"/>
          </w:rPr>
          <w:t>much</w:t>
        </w:r>
        <w:r w:rsidR="00905597">
          <w:rPr>
            <w:spacing w:val="-26"/>
          </w:rPr>
          <w:t xml:space="preserve"> </w:t>
        </w:r>
        <w:r w:rsidR="00905597">
          <w:rPr>
            <w:spacing w:val="-3"/>
          </w:rPr>
          <w:t>like</w:t>
        </w:r>
        <w:r w:rsidR="00905597">
          <w:rPr>
            <w:spacing w:val="-27"/>
          </w:rPr>
          <w:t xml:space="preserve"> </w:t>
        </w:r>
        <w:r w:rsidR="00905597">
          <w:t>sorting</w:t>
        </w:r>
        <w:r w:rsidR="00905597">
          <w:rPr>
            <w:spacing w:val="-25"/>
          </w:rPr>
          <w:t xml:space="preserve"> </w:t>
        </w:r>
        <w:r w:rsidR="00905597">
          <w:t>is</w:t>
        </w:r>
        <w:r w:rsidR="00905597">
          <w:rPr>
            <w:spacing w:val="-26"/>
          </w:rPr>
          <w:t xml:space="preserve"> </w:t>
        </w:r>
        <w:r w:rsidR="00905597">
          <w:t>a</w:t>
        </w:r>
        <w:r w:rsidR="00905597">
          <w:rPr>
            <w:spacing w:val="-26"/>
          </w:rPr>
          <w:t xml:space="preserve"> </w:t>
        </w:r>
        <w:r w:rsidR="00905597">
          <w:rPr>
            <w:spacing w:val="-2"/>
          </w:rPr>
          <w:t>primitive</w:t>
        </w:r>
        <w:r w:rsidR="00905597">
          <w:rPr>
            <w:spacing w:val="-27"/>
          </w:rPr>
          <w:t xml:space="preserve"> </w:t>
        </w:r>
        <w:r w:rsidR="00905597">
          <w:t>operation</w:t>
        </w:r>
        <w:r w:rsidR="00905597">
          <w:rPr>
            <w:spacing w:val="-25"/>
          </w:rPr>
          <w:t xml:space="preserve"> </w:t>
        </w:r>
        <w:r w:rsidR="00905597">
          <w:t>in</w:t>
        </w:r>
        <w:r w:rsidR="00905597">
          <w:rPr>
            <w:spacing w:val="-26"/>
          </w:rPr>
          <w:t xml:space="preserve"> </w:t>
        </w:r>
        <w:r w:rsidR="00905597">
          <w:t>computer</w:t>
        </w:r>
        <w:r w:rsidR="00905597">
          <w:rPr>
            <w:spacing w:val="-26"/>
          </w:rPr>
          <w:t xml:space="preserve"> </w:t>
        </w:r>
        <w:r w:rsidR="00905597">
          <w:t>science</w:t>
        </w:r>
      </w:ins>
      <w:r>
        <w:t>.</w:t>
      </w:r>
      <w:r>
        <w:rPr>
          <w:spacing w:val="-9"/>
        </w:rPr>
        <w:t xml:space="preserve"> </w:t>
      </w:r>
      <w:r>
        <w:rPr>
          <w:spacing w:val="-3"/>
        </w:rPr>
        <w:t>T</w:t>
      </w:r>
      <w:r>
        <w:rPr>
          <w:spacing w:val="-4"/>
        </w:rPr>
        <w:t>raditionally</w:t>
      </w:r>
      <w:r>
        <w:rPr>
          <w:spacing w:val="-3"/>
        </w:rPr>
        <w:t>,</w:t>
      </w:r>
      <w:r>
        <w:rPr>
          <w:spacing w:val="-22"/>
        </w:rPr>
        <w:t xml:space="preserve"> </w:t>
      </w:r>
      <w:r>
        <w:rPr>
          <w:spacing w:val="-2"/>
        </w:rPr>
        <w:t>approximate</w:t>
      </w:r>
      <w:r>
        <w:rPr>
          <w:spacing w:val="-23"/>
        </w:rPr>
        <w:t xml:space="preserve"> </w:t>
      </w:r>
      <w:r>
        <w:rPr>
          <w:spacing w:val="-2"/>
        </w:rPr>
        <w:t>matching</w:t>
      </w:r>
      <w:r>
        <w:rPr>
          <w:spacing w:val="-22"/>
        </w:rPr>
        <w:t xml:space="preserve"> </w:t>
      </w:r>
      <w:r>
        <w:t>has</w:t>
      </w:r>
      <w:r>
        <w:rPr>
          <w:spacing w:val="21"/>
          <w:w w:val="93"/>
        </w:rPr>
        <w:t xml:space="preserve"> </w:t>
      </w:r>
      <w:r>
        <w:rPr>
          <w:spacing w:val="1"/>
        </w:rPr>
        <w:t>been</w:t>
      </w:r>
      <w:r>
        <w:rPr>
          <w:spacing w:val="-17"/>
        </w:rPr>
        <w:t xml:space="preserve"> </w:t>
      </w:r>
      <w:r>
        <w:t>studied</w:t>
      </w:r>
      <w:r>
        <w:rPr>
          <w:spacing w:val="-16"/>
        </w:rPr>
        <w:t xml:space="preserve"> </w:t>
      </w:r>
      <w:r>
        <w:t>primarily</w:t>
      </w:r>
      <w:r>
        <w:rPr>
          <w:spacing w:val="-17"/>
        </w:rPr>
        <w:t xml:space="preserve"> </w:t>
      </w:r>
      <w:r>
        <w:t>in</w:t>
      </w:r>
      <w:r>
        <w:rPr>
          <w:spacing w:val="-17"/>
        </w:rPr>
        <w:t xml:space="preserve"> </w:t>
      </w:r>
      <w:r>
        <w:t>the</w:t>
      </w:r>
      <w:r>
        <w:rPr>
          <w:spacing w:val="-16"/>
        </w:rPr>
        <w:t xml:space="preserve"> </w:t>
      </w:r>
      <w:r>
        <w:rPr>
          <w:spacing w:val="-2"/>
        </w:rPr>
        <w:t>con</w:t>
      </w:r>
      <w:r>
        <w:rPr>
          <w:spacing w:val="-1"/>
        </w:rPr>
        <w:t>text</w:t>
      </w:r>
      <w:r>
        <w:rPr>
          <w:spacing w:val="-17"/>
        </w:rPr>
        <w:t xml:space="preserve"> </w:t>
      </w:r>
      <w:r>
        <w:t>of</w:t>
      </w:r>
      <w:r>
        <w:rPr>
          <w:spacing w:val="-17"/>
        </w:rPr>
        <w:t xml:space="preserve"> </w:t>
      </w:r>
      <w:r w:rsidRPr="00DC43E6">
        <w:rPr>
          <w:rPrChange w:id="267" w:author="Noah Daniels" w:date="2015-07-30T20:07:00Z">
            <w:rPr>
              <w:highlight w:val="yellow"/>
            </w:rPr>
          </w:rPrChange>
        </w:rPr>
        <w:t>strings</w:t>
      </w:r>
      <w:r w:rsidRPr="00DC43E6">
        <w:rPr>
          <w:spacing w:val="-16"/>
          <w:rPrChange w:id="268" w:author="Noah Daniels" w:date="2015-07-30T20:07:00Z">
            <w:rPr>
              <w:spacing w:val="-16"/>
              <w:highlight w:val="yellow"/>
            </w:rPr>
          </w:rPrChange>
        </w:rPr>
        <w:t xml:space="preserve"> </w:t>
      </w:r>
      <w:r w:rsidRPr="00DC43E6">
        <w:rPr>
          <w:rPrChange w:id="269" w:author="Noah Daniels" w:date="2015-07-30T20:07:00Z">
            <w:rPr>
              <w:highlight w:val="yellow"/>
            </w:rPr>
          </w:rPrChange>
        </w:rPr>
        <w:t>under</w:t>
      </w:r>
      <w:r w:rsidRPr="00DC43E6">
        <w:rPr>
          <w:spacing w:val="-17"/>
          <w:rPrChange w:id="270" w:author="Noah Daniels" w:date="2015-07-30T20:07:00Z">
            <w:rPr>
              <w:spacing w:val="-17"/>
              <w:highlight w:val="yellow"/>
            </w:rPr>
          </w:rPrChange>
        </w:rPr>
        <w:t xml:space="preserve"> </w:t>
      </w:r>
      <w:r w:rsidRPr="00DC43E6">
        <w:rPr>
          <w:rPrChange w:id="271" w:author="Noah Daniels" w:date="2015-07-30T20:07:00Z">
            <w:rPr>
              <w:highlight w:val="yellow"/>
            </w:rPr>
          </w:rPrChange>
        </w:rPr>
        <w:t>edit</w:t>
      </w:r>
      <w:r w:rsidRPr="00DC43E6">
        <w:rPr>
          <w:spacing w:val="-16"/>
          <w:rPrChange w:id="272" w:author="Noah Daniels" w:date="2015-07-30T20:07:00Z">
            <w:rPr>
              <w:spacing w:val="-16"/>
              <w:highlight w:val="yellow"/>
            </w:rPr>
          </w:rPrChange>
        </w:rPr>
        <w:t xml:space="preserve"> </w:t>
      </w:r>
      <w:r w:rsidRPr="00DC43E6">
        <w:rPr>
          <w:rPrChange w:id="273" w:author="Noah Daniels" w:date="2015-07-30T20:07:00Z">
            <w:rPr>
              <w:highlight w:val="yellow"/>
            </w:rPr>
          </w:rPrChange>
        </w:rPr>
        <w:t>distance</w:t>
      </w:r>
      <w:r w:rsidRPr="00DC43E6">
        <w:rPr>
          <w:spacing w:val="-17"/>
          <w:rPrChange w:id="274" w:author="Noah Daniels" w:date="2015-07-30T20:07:00Z">
            <w:rPr>
              <w:spacing w:val="-17"/>
              <w:highlight w:val="yellow"/>
            </w:rPr>
          </w:rPrChange>
        </w:rPr>
        <w:t xml:space="preserve"> </w:t>
      </w:r>
      <w:r w:rsidRPr="00DC43E6">
        <w:rPr>
          <w:rPrChange w:id="275" w:author="Noah Daniels" w:date="2015-07-30T20:07:00Z">
            <w:rPr>
              <w:highlight w:val="yellow"/>
            </w:rPr>
          </w:rPrChange>
        </w:rPr>
        <w:t>metrics</w:t>
      </w:r>
      <w:ins w:id="276" w:author="Noah Daniels" w:date="2015-07-31T18:36:00Z">
        <w:r w:rsidR="00D34DE4">
          <w:rPr>
            <w:rStyle w:val="FootnoteReference"/>
          </w:rPr>
          <w:footnoteReference w:id="1"/>
        </w:r>
      </w:ins>
      <w:r>
        <w:rPr>
          <w:spacing w:val="23"/>
          <w:w w:val="93"/>
        </w:rPr>
        <w:t xml:space="preserve"> </w:t>
      </w:r>
      <w:ins w:id="278" w:author="Craig Mak" w:date="2015-07-23T12:33:00Z">
        <w:del w:id="279" w:author="Noah Daniels" w:date="2015-07-30T20:02:00Z">
          <w:r w:rsidR="00B831FA" w:rsidRPr="00761158" w:rsidDel="005D2649">
            <w:rPr>
              <w:b/>
              <w:spacing w:val="23"/>
              <w:w w:val="93"/>
              <w:u w:val="single"/>
            </w:rPr>
            <w:delText>[AU: Please explain</w:delText>
          </w:r>
        </w:del>
      </w:ins>
      <w:ins w:id="280" w:author="Craig Mak" w:date="2015-07-27T10:11:00Z">
        <w:del w:id="281" w:author="Noah Daniels" w:date="2015-07-30T20:02:00Z">
          <w:r w:rsidR="00905597" w:rsidDel="005D2649">
            <w:rPr>
              <w:b/>
              <w:spacing w:val="23"/>
              <w:w w:val="93"/>
              <w:u w:val="single"/>
            </w:rPr>
            <w:delText xml:space="preserve"> highlighted phrase</w:delText>
          </w:r>
        </w:del>
      </w:ins>
      <w:ins w:id="282" w:author="Craig Mak" w:date="2015-07-23T12:33:00Z">
        <w:del w:id="283" w:author="Noah Daniels" w:date="2015-07-30T20:02:00Z">
          <w:r w:rsidR="00B831FA" w:rsidRPr="00761158" w:rsidDel="005D2649">
            <w:rPr>
              <w:b/>
              <w:spacing w:val="23"/>
              <w:w w:val="93"/>
              <w:u w:val="single"/>
            </w:rPr>
            <w:delText xml:space="preserve"> for the nonspecialist]</w:delText>
          </w:r>
        </w:del>
      </w:ins>
      <w:r>
        <w:rPr>
          <w:w w:val="95"/>
        </w:rPr>
        <w:t>(</w:t>
      </w:r>
      <w:r w:rsidRPr="002747D6">
        <w:rPr>
          <w:w w:val="95"/>
        </w:rPr>
        <w:t>e.g.,</w:t>
      </w:r>
      <w:r w:rsidRPr="002747D6">
        <w:rPr>
          <w:spacing w:val="-5"/>
          <w:w w:val="95"/>
        </w:rPr>
        <w:t xml:space="preserve"> </w:t>
      </w:r>
      <w:r w:rsidRPr="002747D6">
        <w:rPr>
          <w:w w:val="95"/>
        </w:rPr>
        <w:t>for</w:t>
      </w:r>
      <w:r w:rsidRPr="002747D6">
        <w:rPr>
          <w:spacing w:val="-7"/>
          <w:w w:val="95"/>
        </w:rPr>
        <w:t xml:space="preserve"> </w:t>
      </w:r>
      <w:ins w:id="284" w:author="Noah Daniels" w:date="2015-07-30T20:01:00Z">
        <w:r w:rsidR="005D2649">
          <w:rPr>
            <w:spacing w:val="-7"/>
            <w:w w:val="95"/>
          </w:rPr>
          <w:t xml:space="preserve">a </w:t>
        </w:r>
      </w:ins>
      <w:r w:rsidRPr="002747D6">
        <w:rPr>
          <w:spacing w:val="-2"/>
          <w:w w:val="95"/>
        </w:rPr>
        <w:t>spell-chec</w:t>
      </w:r>
      <w:r w:rsidRPr="002747D6">
        <w:rPr>
          <w:spacing w:val="-1"/>
          <w:w w:val="95"/>
        </w:rPr>
        <w:t>k</w:t>
      </w:r>
      <w:r w:rsidRPr="002747D6">
        <w:rPr>
          <w:spacing w:val="-2"/>
          <w:w w:val="95"/>
        </w:rPr>
        <w:t>er</w:t>
      </w:r>
      <w:ins w:id="285" w:author="Noah Daniels" w:date="2015-07-30T20:01:00Z">
        <w:r w:rsidR="005D2649">
          <w:rPr>
            <w:spacing w:val="-2"/>
            <w:w w:val="95"/>
          </w:rPr>
          <w:t xml:space="preserve"> to suggest the most similar words to a misspelled word</w:t>
        </w:r>
      </w:ins>
      <w:del w:id="286" w:author="Noah Daniels" w:date="2015-07-30T20:01:00Z">
        <w:r w:rsidRPr="002747D6" w:rsidDel="005D2649">
          <w:rPr>
            <w:spacing w:val="-2"/>
            <w:w w:val="95"/>
          </w:rPr>
          <w:delText>s</w:delText>
        </w:r>
      </w:del>
      <w:r>
        <w:rPr>
          <w:spacing w:val="-2"/>
          <w:w w:val="95"/>
        </w:rPr>
        <w:t>)</w:t>
      </w:r>
      <w:r>
        <w:rPr>
          <w:spacing w:val="-7"/>
          <w:w w:val="95"/>
        </w:rPr>
        <w:t xml:space="preserve"> </w:t>
      </w:r>
      <w:r>
        <w:rPr>
          <w:spacing w:val="-1"/>
          <w:w w:val="95"/>
        </w:rPr>
        <w:t>(Ukk</w:t>
      </w:r>
      <w:r>
        <w:rPr>
          <w:spacing w:val="-2"/>
          <w:w w:val="95"/>
        </w:rPr>
        <w:t>onen</w:t>
      </w:r>
      <w:r>
        <w:rPr>
          <w:spacing w:val="-1"/>
          <w:w w:val="95"/>
        </w:rPr>
        <w:t>,</w:t>
      </w:r>
      <w:r>
        <w:rPr>
          <w:spacing w:val="-7"/>
          <w:w w:val="95"/>
        </w:rPr>
        <w:t xml:space="preserve"> </w:t>
      </w:r>
      <w:r>
        <w:rPr>
          <w:w w:val="95"/>
        </w:rPr>
        <w:t>1985)</w:t>
      </w:r>
      <w:ins w:id="287" w:author="Craig Mak" w:date="2015-07-27T10:09:00Z">
        <w:r w:rsidR="00905597">
          <w:rPr>
            <w:w w:val="95"/>
          </w:rPr>
          <w:t xml:space="preserve">. </w:t>
        </w:r>
      </w:ins>
      <w:ins w:id="288" w:author="Craig Mak" w:date="2015-07-27T10:10:00Z">
        <w:r w:rsidR="00905597">
          <w:rPr>
            <w:w w:val="95"/>
          </w:rPr>
          <w:t>S</w:t>
        </w:r>
      </w:ins>
      <w:ins w:id="289" w:author="Craig Mak" w:date="2015-07-27T10:09:00Z">
        <w:r w:rsidR="00905597">
          <w:rPr>
            <w:w w:val="95"/>
          </w:rPr>
          <w:t>everal approaches,</w:t>
        </w:r>
      </w:ins>
      <w:r>
        <w:rPr>
          <w:spacing w:val="23"/>
          <w:w w:val="95"/>
        </w:rPr>
        <w:t xml:space="preserve"> </w:t>
      </w:r>
      <w:ins w:id="290" w:author="Craig Mak" w:date="2015-07-27T10:09:00Z">
        <w:r w:rsidR="00905597">
          <w:rPr>
            <w:spacing w:val="-3"/>
          </w:rPr>
          <w:t>such</w:t>
        </w:r>
        <w:r w:rsidR="00905597">
          <w:rPr>
            <w:spacing w:val="-17"/>
          </w:rPr>
          <w:t xml:space="preserve"> </w:t>
        </w:r>
        <w:r w:rsidR="00905597">
          <w:t>as</w:t>
        </w:r>
        <w:r w:rsidR="00905597">
          <w:rPr>
            <w:spacing w:val="-17"/>
          </w:rPr>
          <w:t xml:space="preserve"> </w:t>
        </w:r>
        <w:r w:rsidR="00905597">
          <w:t>the</w:t>
        </w:r>
        <w:r w:rsidR="00905597">
          <w:rPr>
            <w:spacing w:val="-18"/>
          </w:rPr>
          <w:t xml:space="preserve"> </w:t>
        </w:r>
        <w:r w:rsidR="00905597">
          <w:t>compressed</w:t>
        </w:r>
        <w:r w:rsidR="00905597">
          <w:rPr>
            <w:spacing w:val="-6"/>
          </w:rPr>
          <w:t xml:space="preserve"> </w:t>
        </w:r>
        <w:r w:rsidR="00905597">
          <w:t>suffix</w:t>
        </w:r>
        <w:r w:rsidR="00905597">
          <w:rPr>
            <w:spacing w:val="-6"/>
          </w:rPr>
          <w:t xml:space="preserve"> </w:t>
        </w:r>
        <w:r w:rsidR="00905597">
          <w:rPr>
            <w:spacing w:val="-3"/>
          </w:rPr>
          <w:t>arra</w:t>
        </w:r>
        <w:r w:rsidR="00905597">
          <w:rPr>
            <w:spacing w:val="-2"/>
          </w:rPr>
          <w:t>y</w:t>
        </w:r>
        <w:r w:rsidR="00905597">
          <w:rPr>
            <w:spacing w:val="-6"/>
          </w:rPr>
          <w:t xml:space="preserve"> </w:t>
        </w:r>
        <w:r w:rsidR="00905597">
          <w:t>and</w:t>
        </w:r>
        <w:r w:rsidR="00905597">
          <w:rPr>
            <w:spacing w:val="-5"/>
          </w:rPr>
          <w:t xml:space="preserve"> </w:t>
        </w:r>
        <w:r w:rsidR="00905597">
          <w:t>the</w:t>
        </w:r>
        <w:r w:rsidR="00905597">
          <w:rPr>
            <w:spacing w:val="-6"/>
          </w:rPr>
          <w:t xml:space="preserve"> </w:t>
        </w:r>
        <w:r w:rsidR="00905597">
          <w:t>FM-index</w:t>
        </w:r>
        <w:r w:rsidR="00905597">
          <w:rPr>
            <w:spacing w:val="-5"/>
          </w:rPr>
          <w:t xml:space="preserve"> </w:t>
        </w:r>
        <w:r w:rsidR="00905597">
          <w:t>(Grossi</w:t>
        </w:r>
        <w:r w:rsidR="00905597">
          <w:rPr>
            <w:spacing w:val="-5"/>
          </w:rPr>
          <w:t xml:space="preserve"> </w:t>
        </w:r>
        <w:r w:rsidR="00905597">
          <w:t>&amp;</w:t>
        </w:r>
        <w:r w:rsidR="00905597">
          <w:rPr>
            <w:spacing w:val="-5"/>
          </w:rPr>
          <w:t xml:space="preserve"> </w:t>
        </w:r>
        <w:r w:rsidR="00905597">
          <w:t>Vitter,</w:t>
        </w:r>
        <w:r w:rsidR="00905597">
          <w:rPr>
            <w:spacing w:val="-6"/>
          </w:rPr>
          <w:t xml:space="preserve"> </w:t>
        </w:r>
        <w:r w:rsidR="00905597">
          <w:t>2005;</w:t>
        </w:r>
        <w:r w:rsidR="00905597">
          <w:rPr>
            <w:spacing w:val="-6"/>
          </w:rPr>
          <w:t xml:space="preserve"> </w:t>
        </w:r>
        <w:r w:rsidR="00905597">
          <w:rPr>
            <w:spacing w:val="-3"/>
          </w:rPr>
          <w:t>F</w:t>
        </w:r>
        <w:r w:rsidR="00905597">
          <w:rPr>
            <w:spacing w:val="-4"/>
          </w:rPr>
          <w:t>erragina</w:t>
        </w:r>
        <w:r w:rsidR="00905597">
          <w:rPr>
            <w:spacing w:val="-5"/>
          </w:rPr>
          <w:t xml:space="preserve"> </w:t>
        </w:r>
        <w:r w:rsidR="00905597">
          <w:t>&amp;</w:t>
        </w:r>
        <w:r w:rsidR="00905597">
          <w:rPr>
            <w:spacing w:val="22"/>
            <w:w w:val="106"/>
          </w:rPr>
          <w:t xml:space="preserve"> </w:t>
        </w:r>
        <w:r w:rsidR="00905597">
          <w:t>Manzini,</w:t>
        </w:r>
        <w:r w:rsidR="00905597">
          <w:rPr>
            <w:spacing w:val="-33"/>
          </w:rPr>
          <w:t xml:space="preserve"> </w:t>
        </w:r>
        <w:r w:rsidR="00905597">
          <w:rPr>
            <w:spacing w:val="-2"/>
          </w:rPr>
          <w:t>2000</w:t>
        </w:r>
        <w:r w:rsidR="00905597">
          <w:rPr>
            <w:spacing w:val="-1"/>
          </w:rPr>
          <w:t>),</w:t>
        </w:r>
        <w:r w:rsidR="00905597">
          <w:rPr>
            <w:spacing w:val="-30"/>
          </w:rPr>
          <w:t xml:space="preserve"> </w:t>
        </w:r>
      </w:ins>
      <w:proofErr w:type="gramStart"/>
      <w:ins w:id="291" w:author="Craig Mak" w:date="2015-07-27T10:10:00Z">
        <w:r w:rsidR="00905597">
          <w:rPr>
            <w:spacing w:val="-30"/>
          </w:rPr>
          <w:t>have  been</w:t>
        </w:r>
        <w:proofErr w:type="gramEnd"/>
        <w:r w:rsidR="00905597">
          <w:rPr>
            <w:spacing w:val="-30"/>
          </w:rPr>
          <w:t xml:space="preserve"> developed to accelerate approximate</w:t>
        </w:r>
        <w:r w:rsidR="00EE56D7">
          <w:rPr>
            <w:spacing w:val="-30"/>
          </w:rPr>
          <w:t xml:space="preserve"> </w:t>
        </w:r>
        <w:r w:rsidR="00905597">
          <w:rPr>
            <w:spacing w:val="-30"/>
          </w:rPr>
          <w:t xml:space="preserve">matching of </w:t>
        </w:r>
      </w:ins>
      <w:ins w:id="292" w:author="Craig Mak" w:date="2015-07-27T10:09:00Z">
        <w:r w:rsidR="00905597">
          <w:t>strings</w:t>
        </w:r>
      </w:ins>
      <w:ins w:id="293" w:author="Craig Mak" w:date="2015-07-27T10:10:00Z">
        <w:r w:rsidR="00905597">
          <w:t>.</w:t>
        </w:r>
      </w:ins>
      <w:ins w:id="294" w:author="Craig Mak" w:date="2015-07-27T10:09:00Z">
        <w:r w:rsidR="00905597">
          <w:rPr>
            <w:spacing w:val="-4"/>
            <w:w w:val="95"/>
          </w:rPr>
          <w:t xml:space="preserve"> </w:t>
        </w:r>
      </w:ins>
      <w:r>
        <w:rPr>
          <w:spacing w:val="-4"/>
          <w:w w:val="95"/>
        </w:rPr>
        <w:t>Ho</w:t>
      </w:r>
      <w:r>
        <w:rPr>
          <w:spacing w:val="-3"/>
          <w:w w:val="95"/>
        </w:rPr>
        <w:t>wev</w:t>
      </w:r>
      <w:r>
        <w:rPr>
          <w:spacing w:val="-4"/>
          <w:w w:val="95"/>
        </w:rPr>
        <w:t xml:space="preserve">er, </w:t>
      </w:r>
      <w:ins w:id="295" w:author="Craig Mak" w:date="2015-07-27T10:14:00Z">
        <w:r w:rsidR="006C5F77">
          <w:rPr>
            <w:spacing w:val="-4"/>
            <w:w w:val="95"/>
          </w:rPr>
          <w:t xml:space="preserve">it has been demonstrated that </w:t>
        </w:r>
      </w:ins>
      <w:r>
        <w:rPr>
          <w:spacing w:val="-1"/>
          <w:w w:val="95"/>
        </w:rPr>
        <w:t>similarity</w:t>
      </w:r>
      <w:r>
        <w:rPr>
          <w:spacing w:val="-8"/>
          <w:w w:val="95"/>
        </w:rPr>
        <w:t xml:space="preserve"> </w:t>
      </w:r>
      <w:r>
        <w:rPr>
          <w:spacing w:val="-2"/>
          <w:w w:val="95"/>
        </w:rPr>
        <w:t>search</w:t>
      </w:r>
      <w:r>
        <w:rPr>
          <w:spacing w:val="-7"/>
          <w:w w:val="95"/>
        </w:rPr>
        <w:t xml:space="preserve"> </w:t>
      </w:r>
      <w:ins w:id="296" w:author="Craig Mak" w:date="2015-07-27T10:14:00Z">
        <w:r w:rsidR="006C5F77">
          <w:rPr>
            <w:w w:val="95"/>
          </w:rPr>
          <w:t>is</w:t>
        </w:r>
        <w:r w:rsidR="006C5F77">
          <w:rPr>
            <w:spacing w:val="-8"/>
            <w:w w:val="95"/>
          </w:rPr>
          <w:t xml:space="preserve"> </w:t>
        </w:r>
      </w:ins>
      <w:r>
        <w:rPr>
          <w:w w:val="95"/>
        </w:rPr>
        <w:t>also</w:t>
      </w:r>
      <w:r>
        <w:rPr>
          <w:spacing w:val="25"/>
          <w:w w:val="92"/>
        </w:rPr>
        <w:t xml:space="preserve"> </w:t>
      </w:r>
      <w:r>
        <w:rPr>
          <w:w w:val="95"/>
        </w:rPr>
        <w:t>importa</w:t>
      </w:r>
      <w:ins w:id="297" w:author="Craig Mak" w:date="2015-07-27T10:15:00Z">
        <w:r w:rsidR="006C5F77">
          <w:rPr>
            <w:w w:val="95"/>
          </w:rPr>
          <w:t>nt</w:t>
        </w:r>
      </w:ins>
      <w:r>
        <w:rPr>
          <w:spacing w:val="-4"/>
          <w:w w:val="95"/>
        </w:rPr>
        <w:t xml:space="preserve"> </w:t>
      </w:r>
      <w:r>
        <w:rPr>
          <w:w w:val="95"/>
        </w:rPr>
        <w:t>in</w:t>
      </w:r>
      <w:ins w:id="298" w:author="Craig Mak" w:date="2015-07-27T10:15:00Z">
        <w:r w:rsidR="006C5F77">
          <w:rPr>
            <w:w w:val="95"/>
          </w:rPr>
          <w:t xml:space="preserve"> </w:t>
        </w:r>
      </w:ins>
      <w:ins w:id="299" w:author="Craig Mak" w:date="2015-07-27T10:18:00Z">
        <w:r w:rsidR="006C5F77">
          <w:rPr>
            <w:w w:val="95"/>
          </w:rPr>
          <w:t>problem domains</w:t>
        </w:r>
      </w:ins>
      <w:ins w:id="300" w:author="Craig Mak" w:date="2015-07-27T10:15:00Z">
        <w:r w:rsidR="006C5F77">
          <w:rPr>
            <w:w w:val="95"/>
          </w:rPr>
          <w:t xml:space="preserve"> where </w:t>
        </w:r>
      </w:ins>
      <w:r>
        <w:rPr>
          <w:w w:val="95"/>
        </w:rPr>
        <w:t>biological</w:t>
      </w:r>
      <w:r>
        <w:rPr>
          <w:spacing w:val="-4"/>
          <w:w w:val="95"/>
        </w:rPr>
        <w:t xml:space="preserve"> </w:t>
      </w:r>
      <w:ins w:id="301" w:author="Craig Mak" w:date="2015-07-27T10:15:00Z">
        <w:r w:rsidR="006C5F77">
          <w:rPr>
            <w:spacing w:val="-4"/>
            <w:w w:val="95"/>
          </w:rPr>
          <w:t>data are not necessarily represented as strings</w:t>
        </w:r>
      </w:ins>
      <w:r>
        <w:rPr>
          <w:w w:val="95"/>
        </w:rPr>
        <w:t>,</w:t>
      </w:r>
      <w:r>
        <w:rPr>
          <w:spacing w:val="-4"/>
          <w:w w:val="95"/>
        </w:rPr>
        <w:t xml:space="preserve"> </w:t>
      </w:r>
      <w:r>
        <w:rPr>
          <w:w w:val="95"/>
        </w:rPr>
        <w:t>including</w:t>
      </w:r>
      <w:r>
        <w:rPr>
          <w:spacing w:val="26"/>
          <w:w w:val="93"/>
        </w:rPr>
        <w:t xml:space="preserve"> </w:t>
      </w:r>
      <w:ins w:id="302" w:author="Craig Mak" w:date="2015-07-27T10:19:00Z">
        <w:r w:rsidR="006C5F77">
          <w:rPr>
            <w:spacing w:val="26"/>
            <w:w w:val="93"/>
          </w:rPr>
          <w:t xml:space="preserve">computational screening of </w:t>
        </w:r>
      </w:ins>
      <w:r>
        <w:rPr>
          <w:spacing w:val="-2"/>
        </w:rPr>
        <w:t>chemical</w:t>
      </w:r>
      <w:r>
        <w:rPr>
          <w:spacing w:val="8"/>
        </w:rPr>
        <w:t xml:space="preserve"> </w:t>
      </w:r>
      <w:r>
        <w:t>graphs</w:t>
      </w:r>
      <w:r>
        <w:rPr>
          <w:spacing w:val="10"/>
        </w:rPr>
        <w:t xml:space="preserve"> </w:t>
      </w:r>
      <w:r>
        <w:rPr>
          <w:spacing w:val="-1"/>
        </w:rPr>
        <w:t>(</w:t>
      </w:r>
      <w:r w:rsidR="002747D6">
        <w:rPr>
          <w:spacing w:val="-2"/>
        </w:rPr>
        <w:t>Schaeffer</w:t>
      </w:r>
      <w:r>
        <w:t>,</w:t>
      </w:r>
      <w:r>
        <w:rPr>
          <w:spacing w:val="10"/>
        </w:rPr>
        <w:t xml:space="preserve"> </w:t>
      </w:r>
      <w:r>
        <w:rPr>
          <w:spacing w:val="-2"/>
        </w:rPr>
        <w:t>2007</w:t>
      </w:r>
      <w:r>
        <w:rPr>
          <w:spacing w:val="-1"/>
        </w:rPr>
        <w:t>)</w:t>
      </w:r>
      <w:del w:id="303" w:author="Noah Daniels" w:date="2015-07-30T20:09:00Z">
        <w:r w:rsidDel="0049305A">
          <w:rPr>
            <w:spacing w:val="-1"/>
          </w:rPr>
          <w:delText>,</w:delText>
        </w:r>
        <w:r w:rsidDel="0049305A">
          <w:rPr>
            <w:spacing w:val="14"/>
          </w:rPr>
          <w:delText xml:space="preserve"> </w:delText>
        </w:r>
        <w:r w:rsidRPr="006C5F77" w:rsidDel="0049305A">
          <w:rPr>
            <w:spacing w:val="1"/>
            <w:highlight w:val="yellow"/>
            <w:rPrChange w:id="304" w:author="Craig Mak" w:date="2015-07-27T10:16:00Z">
              <w:rPr>
                <w:spacing w:val="1"/>
              </w:rPr>
            </w:rPrChange>
          </w:rPr>
          <w:delText>local</w:delText>
        </w:r>
        <w:r w:rsidRPr="006C5F77" w:rsidDel="0049305A">
          <w:rPr>
            <w:spacing w:val="10"/>
            <w:highlight w:val="yellow"/>
            <w:rPrChange w:id="305" w:author="Craig Mak" w:date="2015-07-27T10:16:00Z">
              <w:rPr>
                <w:spacing w:val="10"/>
              </w:rPr>
            </w:rPrChange>
          </w:rPr>
          <w:delText xml:space="preserve"> </w:delText>
        </w:r>
        <w:r w:rsidRPr="006C5F77" w:rsidDel="0049305A">
          <w:rPr>
            <w:spacing w:val="-2"/>
            <w:highlight w:val="yellow"/>
            <w:rPrChange w:id="306" w:author="Craig Mak" w:date="2015-07-27T10:16:00Z">
              <w:rPr>
                <w:spacing w:val="-2"/>
              </w:rPr>
            </w:rPrChange>
          </w:rPr>
          <w:delText>alignmen</w:delText>
        </w:r>
        <w:r w:rsidRPr="006C5F77" w:rsidDel="0049305A">
          <w:rPr>
            <w:spacing w:val="-1"/>
            <w:highlight w:val="yellow"/>
            <w:rPrChange w:id="307" w:author="Craig Mak" w:date="2015-07-27T10:16:00Z">
              <w:rPr>
                <w:spacing w:val="-1"/>
              </w:rPr>
            </w:rPrChange>
          </w:rPr>
          <w:delText>t</w:delText>
        </w:r>
        <w:r w:rsidRPr="006C5F77" w:rsidDel="0049305A">
          <w:rPr>
            <w:spacing w:val="9"/>
            <w:highlight w:val="yellow"/>
            <w:rPrChange w:id="308" w:author="Craig Mak" w:date="2015-07-27T10:16:00Z">
              <w:rPr>
                <w:spacing w:val="9"/>
              </w:rPr>
            </w:rPrChange>
          </w:rPr>
          <w:delText xml:space="preserve"> </w:delText>
        </w:r>
        <w:r w:rsidRPr="006C5F77" w:rsidDel="0049305A">
          <w:rPr>
            <w:highlight w:val="yellow"/>
            <w:rPrChange w:id="309" w:author="Craig Mak" w:date="2015-07-27T10:16:00Z">
              <w:rPr/>
            </w:rPrChange>
          </w:rPr>
          <w:delText>of</w:delText>
        </w:r>
        <w:r w:rsidRPr="006C5F77" w:rsidDel="0049305A">
          <w:rPr>
            <w:spacing w:val="9"/>
            <w:highlight w:val="yellow"/>
            <w:rPrChange w:id="310" w:author="Craig Mak" w:date="2015-07-27T10:16:00Z">
              <w:rPr>
                <w:spacing w:val="9"/>
              </w:rPr>
            </w:rPrChange>
          </w:rPr>
          <w:delText xml:space="preserve"> </w:delText>
        </w:r>
        <w:r w:rsidRPr="006C5F77" w:rsidDel="0049305A">
          <w:rPr>
            <w:highlight w:val="yellow"/>
            <w:rPrChange w:id="311" w:author="Craig Mak" w:date="2015-07-27T10:16:00Z">
              <w:rPr/>
            </w:rPrChange>
          </w:rPr>
          <w:delText>sequences</w:delText>
        </w:r>
        <w:r w:rsidDel="0049305A">
          <w:rPr>
            <w:spacing w:val="10"/>
          </w:rPr>
          <w:delText xml:space="preserve"> </w:delText>
        </w:r>
      </w:del>
      <w:ins w:id="312" w:author="Craig Mak" w:date="2015-07-28T00:33:00Z">
        <w:del w:id="313" w:author="Noah Daniels" w:date="2015-07-30T20:09:00Z">
          <w:r w:rsidR="007E4A29" w:rsidRPr="007E4A29" w:rsidDel="0049305A">
            <w:rPr>
              <w:b/>
              <w:spacing w:val="10"/>
              <w:u w:val="single"/>
              <w:rPrChange w:id="314" w:author="Craig Mak" w:date="2015-07-28T00:34:00Z">
                <w:rPr>
                  <w:spacing w:val="10"/>
                </w:rPr>
              </w:rPrChange>
            </w:rPr>
            <w:delText xml:space="preserve">[AU: Still </w:delText>
          </w:r>
        </w:del>
      </w:ins>
      <w:ins w:id="315" w:author="Craig Mak" w:date="2015-07-28T00:34:00Z">
        <w:del w:id="316" w:author="Noah Daniels" w:date="2015-07-30T20:09:00Z">
          <w:r w:rsidR="007E4A29" w:rsidRPr="007E4A29" w:rsidDel="0049305A">
            <w:rPr>
              <w:b/>
              <w:spacing w:val="10"/>
              <w:u w:val="single"/>
              <w:rPrChange w:id="317" w:author="Craig Mak" w:date="2015-07-28T00:34:00Z">
                <w:rPr>
                  <w:spacing w:val="10"/>
                </w:rPr>
              </w:rPrChange>
            </w:rPr>
            <w:delText>valid</w:delText>
          </w:r>
        </w:del>
      </w:ins>
      <w:ins w:id="318" w:author="Craig Mak" w:date="2015-07-28T00:33:00Z">
        <w:del w:id="319" w:author="Noah Daniels" w:date="2015-07-30T20:09:00Z">
          <w:r w:rsidR="007E4A29" w:rsidRPr="007E4A29" w:rsidDel="0049305A">
            <w:rPr>
              <w:b/>
              <w:spacing w:val="10"/>
              <w:u w:val="single"/>
              <w:rPrChange w:id="320" w:author="Craig Mak" w:date="2015-07-28T00:34:00Z">
                <w:rPr>
                  <w:spacing w:val="10"/>
                </w:rPr>
              </w:rPrChange>
            </w:rPr>
            <w:delText xml:space="preserve"> to have this example here</w:delText>
          </w:r>
        </w:del>
      </w:ins>
      <w:ins w:id="321" w:author="Craig Mak" w:date="2015-07-28T00:34:00Z">
        <w:del w:id="322" w:author="Noah Daniels" w:date="2015-07-30T20:09:00Z">
          <w:r w:rsidR="007E4A29" w:rsidRPr="007E4A29" w:rsidDel="0049305A">
            <w:rPr>
              <w:b/>
              <w:spacing w:val="10"/>
              <w:u w:val="single"/>
              <w:rPrChange w:id="323" w:author="Craig Mak" w:date="2015-07-28T00:34:00Z">
                <w:rPr>
                  <w:spacing w:val="10"/>
                </w:rPr>
              </w:rPrChange>
            </w:rPr>
            <w:delText>?</w:delText>
          </w:r>
        </w:del>
      </w:ins>
      <w:ins w:id="324" w:author="Craig Mak" w:date="2015-07-28T00:33:00Z">
        <w:del w:id="325" w:author="Noah Daniels" w:date="2015-07-30T20:09:00Z">
          <w:r w:rsidR="007E4A29" w:rsidRPr="007E4A29" w:rsidDel="0049305A">
            <w:rPr>
              <w:b/>
              <w:spacing w:val="10"/>
              <w:u w:val="single"/>
              <w:rPrChange w:id="326" w:author="Craig Mak" w:date="2015-07-28T00:34:00Z">
                <w:rPr>
                  <w:spacing w:val="10"/>
                </w:rPr>
              </w:rPrChange>
            </w:rPr>
            <w:delText>]</w:delText>
          </w:r>
        </w:del>
      </w:ins>
      <w:del w:id="327" w:author="Noah Daniels" w:date="2015-07-30T20:09:00Z">
        <w:r w:rsidDel="0049305A">
          <w:rPr>
            <w:spacing w:val="-2"/>
          </w:rPr>
          <w:delText>(Altsc</w:delText>
        </w:r>
        <w:r w:rsidDel="0049305A">
          <w:rPr>
            <w:spacing w:val="-3"/>
          </w:rPr>
          <w:delText>hul</w:delText>
        </w:r>
        <w:r w:rsidDel="0049305A">
          <w:rPr>
            <w:spacing w:val="31"/>
            <w:w w:val="94"/>
          </w:rPr>
          <w:delText xml:space="preserve"> </w:delText>
        </w:r>
        <w:r w:rsidDel="0049305A">
          <w:delText>et</w:delText>
        </w:r>
        <w:r w:rsidDel="0049305A">
          <w:rPr>
            <w:spacing w:val="-26"/>
          </w:rPr>
          <w:delText xml:space="preserve"> </w:delText>
        </w:r>
        <w:r w:rsidDel="0049305A">
          <w:delText>al.,</w:delText>
        </w:r>
        <w:r w:rsidDel="0049305A">
          <w:rPr>
            <w:spacing w:val="-25"/>
          </w:rPr>
          <w:delText xml:space="preserve"> </w:delText>
        </w:r>
        <w:r w:rsidDel="0049305A">
          <w:rPr>
            <w:spacing w:val="-2"/>
          </w:rPr>
          <w:delText>1990;</w:delText>
        </w:r>
        <w:r w:rsidDel="0049305A">
          <w:rPr>
            <w:spacing w:val="-26"/>
          </w:rPr>
          <w:delText xml:space="preserve"> </w:delText>
        </w:r>
        <w:r w:rsidDel="0049305A">
          <w:rPr>
            <w:spacing w:val="-3"/>
          </w:rPr>
          <w:delText>Ken</w:delText>
        </w:r>
        <w:r w:rsidDel="0049305A">
          <w:rPr>
            <w:spacing w:val="-2"/>
          </w:rPr>
          <w:delText>t,</w:delText>
        </w:r>
        <w:r w:rsidDel="0049305A">
          <w:rPr>
            <w:spacing w:val="-25"/>
          </w:rPr>
          <w:delText xml:space="preserve"> </w:delText>
        </w:r>
        <w:r w:rsidDel="0049305A">
          <w:rPr>
            <w:spacing w:val="-2"/>
          </w:rPr>
          <w:delText>2002</w:delText>
        </w:r>
        <w:r w:rsidDel="0049305A">
          <w:rPr>
            <w:spacing w:val="-1"/>
          </w:rPr>
          <w:delText>),</w:delText>
        </w:r>
      </w:del>
      <w:r>
        <w:rPr>
          <w:spacing w:val="-25"/>
        </w:rPr>
        <w:t xml:space="preserve"> </w:t>
      </w:r>
      <w:r>
        <w:t>and</w:t>
      </w:r>
      <w:r>
        <w:rPr>
          <w:spacing w:val="-25"/>
        </w:rPr>
        <w:t xml:space="preserve"> </w:t>
      </w:r>
      <w:ins w:id="328" w:author="Craig Mak" w:date="2015-07-27T10:20:00Z">
        <w:r w:rsidR="00EE56D7">
          <w:rPr>
            <w:spacing w:val="-25"/>
          </w:rPr>
          <w:t>searching</w:t>
        </w:r>
        <w:r w:rsidR="006C5F77">
          <w:rPr>
            <w:spacing w:val="-25"/>
          </w:rPr>
          <w:t xml:space="preserve"> </w:t>
        </w:r>
      </w:ins>
      <w:r>
        <w:t>protein</w:t>
      </w:r>
      <w:r>
        <w:rPr>
          <w:spacing w:val="-26"/>
        </w:rPr>
        <w:t xml:space="preserve"> </w:t>
      </w:r>
      <w:r>
        <w:t>structures</w:t>
      </w:r>
      <w:r>
        <w:rPr>
          <w:spacing w:val="-24"/>
        </w:rPr>
        <w:t xml:space="preserve"> </w:t>
      </w:r>
      <w:r>
        <w:rPr>
          <w:spacing w:val="-2"/>
        </w:rPr>
        <w:t>(</w:t>
      </w:r>
      <w:r>
        <w:rPr>
          <w:spacing w:val="-3"/>
        </w:rPr>
        <w:t>Budowski-Tal</w:t>
      </w:r>
      <w:r>
        <w:rPr>
          <w:spacing w:val="-26"/>
        </w:rPr>
        <w:t xml:space="preserve"> </w:t>
      </w:r>
      <w:r>
        <w:t>et</w:t>
      </w:r>
      <w:r>
        <w:rPr>
          <w:spacing w:val="-25"/>
        </w:rPr>
        <w:t xml:space="preserve"> </w:t>
      </w:r>
      <w:r>
        <w:t>al.,</w:t>
      </w:r>
      <w:r>
        <w:rPr>
          <w:spacing w:val="-26"/>
        </w:rPr>
        <w:t xml:space="preserve"> </w:t>
      </w:r>
      <w:r>
        <w:rPr>
          <w:spacing w:val="-2"/>
        </w:rPr>
        <w:t>2010</w:t>
      </w:r>
      <w:r>
        <w:rPr>
          <w:spacing w:val="-1"/>
        </w:rPr>
        <w:t>).</w:t>
      </w:r>
      <w:r>
        <w:rPr>
          <w:spacing w:val="37"/>
        </w:rPr>
        <w:t xml:space="preserve"> </w:t>
      </w:r>
      <w:ins w:id="329" w:author="Craig Mak" w:date="2015-07-23T12:34:00Z">
        <w:r w:rsidR="00905597">
          <w:t xml:space="preserve">Thus, </w:t>
        </w:r>
      </w:ins>
      <w:r>
        <w:rPr>
          <w:spacing w:val="-2"/>
        </w:rPr>
        <w:t>approach</w:t>
      </w:r>
      <w:ins w:id="330" w:author="Craig Mak" w:date="2015-07-27T10:12:00Z">
        <w:r w:rsidR="00905597">
          <w:rPr>
            <w:spacing w:val="-2"/>
          </w:rPr>
          <w:t>es</w:t>
        </w:r>
      </w:ins>
      <w:r>
        <w:rPr>
          <w:spacing w:val="-32"/>
        </w:rPr>
        <w:t xml:space="preserve"> </w:t>
      </w:r>
      <w:proofErr w:type="gramStart"/>
      <w:ins w:id="331" w:author="Craig Mak" w:date="2015-07-23T12:34:00Z">
        <w:r w:rsidR="00B831FA">
          <w:rPr>
            <w:spacing w:val="-32"/>
          </w:rPr>
          <w:t>that</w:t>
        </w:r>
      </w:ins>
      <w:ins w:id="332" w:author="Craig Mak" w:date="2015-07-27T10:12:00Z">
        <w:r w:rsidR="00905597">
          <w:rPr>
            <w:spacing w:val="-32"/>
          </w:rPr>
          <w:t xml:space="preserve"> </w:t>
        </w:r>
      </w:ins>
      <w:ins w:id="333" w:author="Craig Mak" w:date="2015-07-23T12:34:00Z">
        <w:r w:rsidR="00B831FA">
          <w:rPr>
            <w:spacing w:val="-32"/>
          </w:rPr>
          <w:t xml:space="preserve"> </w:t>
        </w:r>
      </w:ins>
      <w:r>
        <w:t>appl</w:t>
      </w:r>
      <w:ins w:id="334" w:author="Craig Mak" w:date="2015-07-28T00:32:00Z">
        <w:r w:rsidR="007E4A29">
          <w:t>y</w:t>
        </w:r>
      </w:ins>
      <w:proofErr w:type="gramEnd"/>
      <w:r>
        <w:rPr>
          <w:spacing w:val="-32"/>
        </w:rPr>
        <w:t xml:space="preserve"> </w:t>
      </w:r>
      <w:r>
        <w:t>to</w:t>
      </w:r>
      <w:r>
        <w:rPr>
          <w:spacing w:val="-32"/>
        </w:rPr>
        <w:t xml:space="preserve"> </w:t>
      </w:r>
      <w:ins w:id="335" w:author="Craig Mak" w:date="2015-07-27T10:21:00Z">
        <w:r w:rsidR="00EE56D7">
          <w:rPr>
            <w:spacing w:val="-32"/>
          </w:rPr>
          <w:t xml:space="preserve">more  general conditions </w:t>
        </w:r>
        <w:r w:rsidR="006C5F77">
          <w:t>are needed</w:t>
        </w:r>
      </w:ins>
      <w:ins w:id="336" w:author="Noah Daniels" w:date="2015-07-30T20:11:00Z">
        <w:r w:rsidR="0049305A">
          <w:t>.</w:t>
        </w:r>
      </w:ins>
      <w:ins w:id="337" w:author="Craig Mak" w:date="2015-07-27T10:21:00Z">
        <w:del w:id="338" w:author="Noah Daniels" w:date="2015-07-30T20:11:00Z">
          <w:r w:rsidR="006C5F77" w:rsidRPr="006C5F77" w:rsidDel="0049305A">
            <w:rPr>
              <w:b/>
              <w:u w:val="single"/>
              <w:rPrChange w:id="339" w:author="Craig Mak" w:date="2015-07-27T10:21:00Z">
                <w:rPr/>
              </w:rPrChange>
            </w:rPr>
            <w:delText>[AU: Paragraph OK as edited?</w:delText>
          </w:r>
        </w:del>
      </w:ins>
      <w:ins w:id="340" w:author="Craig Mak" w:date="2015-07-27T10:22:00Z">
        <w:del w:id="341" w:author="Noah Daniels" w:date="2015-07-30T20:11:00Z">
          <w:r w:rsidR="006C5F77" w:rsidDel="0049305A">
            <w:rPr>
              <w:b/>
              <w:u w:val="single"/>
            </w:rPr>
            <w:delText xml:space="preserve"> It was confusing to refer to your method here</w:delText>
          </w:r>
        </w:del>
      </w:ins>
      <w:ins w:id="342" w:author="Craig Mak" w:date="2015-07-27T10:21:00Z">
        <w:del w:id="343" w:author="Noah Daniels" w:date="2015-07-30T20:11:00Z">
          <w:r w:rsidR="006C5F77" w:rsidRPr="006C5F77" w:rsidDel="0049305A">
            <w:rPr>
              <w:b/>
              <w:u w:val="single"/>
              <w:rPrChange w:id="344" w:author="Craig Mak" w:date="2015-07-27T10:21:00Z">
                <w:rPr/>
              </w:rPrChange>
            </w:rPr>
            <w:delText>]</w:delText>
          </w:r>
        </w:del>
      </w:ins>
      <w:del w:id="345" w:author="Noah Daniels" w:date="2015-07-30T20:11:00Z">
        <w:r w:rsidDel="0049305A">
          <w:delText>.</w:delText>
        </w:r>
      </w:del>
    </w:p>
    <w:p w14:paraId="18F93A05" w14:textId="77777777" w:rsidR="00F06F77" w:rsidRDefault="00F06F77" w:rsidP="003B0178">
      <w:pPr>
        <w:pStyle w:val="BodyText"/>
        <w:keepLines/>
        <w:ind w:left="848"/>
      </w:pPr>
    </w:p>
    <w:p w14:paraId="420857B1" w14:textId="243D967C" w:rsidR="00283DE0" w:rsidRPr="008D4D8B" w:rsidRDefault="008D4D8B" w:rsidP="003B0178">
      <w:pPr>
        <w:pStyle w:val="BodyText"/>
        <w:keepLines/>
        <w:ind w:left="848"/>
        <w:sectPr w:rsidR="00283DE0" w:rsidRPr="008D4D8B">
          <w:pgSz w:w="12240" w:h="15840"/>
          <w:pgMar w:top="1500" w:right="1720" w:bottom="1960" w:left="1720" w:header="0" w:footer="1776" w:gutter="0"/>
          <w:cols w:space="720"/>
        </w:sectPr>
      </w:pPr>
      <w:ins w:id="346" w:author="Noah Daniels" w:date="2015-07-31T18:40:00Z">
        <w:r>
          <w:rPr>
            <w:b/>
            <w:u w:val="single"/>
          </w:rPr>
          <w:t xml:space="preserve"> </w:t>
        </w:r>
      </w:ins>
      <w:ins w:id="347" w:author="Craig Mak" w:date="2015-07-27T10:22:00Z">
        <w:del w:id="348" w:author="Noah Daniels" w:date="2015-07-31T18:38:00Z">
          <w:r w:rsidR="006C5F77" w:rsidRPr="008D4D8B" w:rsidDel="008D4D8B">
            <w:rPr>
              <w:b/>
              <w:u w:val="single"/>
              <w:rPrChange w:id="349" w:author="Noah Daniels" w:date="2015-07-31T18:41:00Z">
                <w:rPr/>
              </w:rPrChange>
            </w:rPr>
            <w:delText>[AU: Add a</w:delText>
          </w:r>
        </w:del>
      </w:ins>
      <w:ins w:id="350" w:author="Craig Mak" w:date="2015-07-27T10:23:00Z">
        <w:del w:id="351" w:author="Noah Daniels" w:date="2015-07-31T18:38:00Z">
          <w:r w:rsidR="00A5173D" w:rsidRPr="008D4D8B" w:rsidDel="008D4D8B">
            <w:rPr>
              <w:b/>
              <w:u w:val="single"/>
            </w:rPr>
            <w:delText>n</w:delText>
          </w:r>
        </w:del>
      </w:ins>
      <w:ins w:id="352" w:author="Craig Mak" w:date="2015-07-27T10:22:00Z">
        <w:del w:id="353" w:author="Noah Daniels" w:date="2015-07-31T18:38:00Z">
          <w:r w:rsidR="006C5F77" w:rsidRPr="008D4D8B" w:rsidDel="008D4D8B">
            <w:rPr>
              <w:b/>
              <w:u w:val="single"/>
              <w:rPrChange w:id="354" w:author="Noah Daniels" w:date="2015-07-31T18:41:00Z">
                <w:rPr/>
              </w:rPrChange>
            </w:rPr>
            <w:delText xml:space="preserve"> </w:delText>
          </w:r>
        </w:del>
      </w:ins>
      <w:ins w:id="355" w:author="Craig Mak" w:date="2015-07-27T10:23:00Z">
        <w:del w:id="356" w:author="Noah Daniels" w:date="2015-07-31T18:38:00Z">
          <w:r w:rsidR="00A5173D" w:rsidRPr="008D4D8B" w:rsidDel="008D4D8B">
            <w:rPr>
              <w:b/>
              <w:u w:val="single"/>
            </w:rPr>
            <w:delText xml:space="preserve">introductory sentence to this paragraph </w:delText>
          </w:r>
        </w:del>
      </w:ins>
      <w:ins w:id="357" w:author="Craig Mak" w:date="2015-07-27T10:22:00Z">
        <w:del w:id="358" w:author="Noah Daniels" w:date="2015-07-31T18:38:00Z">
          <w:r w:rsidR="006C5F77" w:rsidRPr="008D4D8B" w:rsidDel="008D4D8B">
            <w:rPr>
              <w:b/>
              <w:u w:val="single"/>
              <w:rPrChange w:id="359" w:author="Noah Daniels" w:date="2015-07-31T18:41:00Z">
                <w:rPr/>
              </w:rPrChange>
            </w:rPr>
            <w:delText xml:space="preserve">that introduces the concept of </w:delText>
          </w:r>
        </w:del>
      </w:ins>
      <w:ins w:id="360" w:author="Craig Mak" w:date="2015-07-27T10:23:00Z">
        <w:del w:id="361" w:author="Noah Daniels" w:date="2015-07-31T18:38:00Z">
          <w:r w:rsidR="006C5F77" w:rsidRPr="008D4D8B" w:rsidDel="008D4D8B">
            <w:rPr>
              <w:b/>
              <w:u w:val="single"/>
            </w:rPr>
            <w:delText>“</w:delText>
          </w:r>
        </w:del>
      </w:ins>
      <w:ins w:id="362" w:author="Craig Mak" w:date="2015-07-27T10:22:00Z">
        <w:del w:id="363" w:author="Noah Daniels" w:date="2015-07-31T18:38:00Z">
          <w:r w:rsidR="006C5F77" w:rsidRPr="008D4D8B" w:rsidDel="008D4D8B">
            <w:rPr>
              <w:b/>
              <w:u w:val="single"/>
              <w:rPrChange w:id="364" w:author="Noah Daniels" w:date="2015-07-31T18:41:00Z">
                <w:rPr/>
              </w:rPrChange>
            </w:rPr>
            <w:delText>scaling</w:delText>
          </w:r>
        </w:del>
      </w:ins>
      <w:ins w:id="365" w:author="Craig Mak" w:date="2015-07-27T10:23:00Z">
        <w:del w:id="366" w:author="Noah Daniels" w:date="2015-07-31T18:38:00Z">
          <w:r w:rsidR="006C5F77" w:rsidRPr="008D4D8B" w:rsidDel="008D4D8B">
            <w:rPr>
              <w:b/>
              <w:u w:val="single"/>
            </w:rPr>
            <w:delText>”</w:delText>
          </w:r>
        </w:del>
      </w:ins>
      <w:ins w:id="367" w:author="Craig Mak" w:date="2015-07-28T00:32:00Z">
        <w:del w:id="368" w:author="Noah Daniels" w:date="2015-07-31T18:38:00Z">
          <w:r w:rsidR="007E4A29" w:rsidRPr="008D4D8B" w:rsidDel="008D4D8B">
            <w:rPr>
              <w:b/>
              <w:u w:val="single"/>
            </w:rPr>
            <w:delText xml:space="preserve"> and why we care about it. Altbough obvious to computer scientists,</w:delText>
          </w:r>
        </w:del>
      </w:ins>
      <w:ins w:id="369" w:author="Craig Mak" w:date="2015-07-27T10:23:00Z">
        <w:del w:id="370" w:author="Noah Daniels" w:date="2015-07-31T18:38:00Z">
          <w:r w:rsidR="007E4A29" w:rsidRPr="008D4D8B" w:rsidDel="008D4D8B">
            <w:rPr>
              <w:b/>
              <w:u w:val="single"/>
            </w:rPr>
            <w:delText xml:space="preserve"> t</w:delText>
          </w:r>
          <w:r w:rsidR="006C5F77" w:rsidRPr="008D4D8B" w:rsidDel="008D4D8B">
            <w:rPr>
              <w:b/>
              <w:u w:val="single"/>
            </w:rPr>
            <w:delText xml:space="preserve">his </w:delText>
          </w:r>
        </w:del>
      </w:ins>
      <w:ins w:id="371" w:author="Craig Mak" w:date="2015-07-28T00:33:00Z">
        <w:del w:id="372" w:author="Noah Daniels" w:date="2015-07-31T18:38:00Z">
          <w:r w:rsidR="007E4A29" w:rsidRPr="008D4D8B" w:rsidDel="008D4D8B">
            <w:rPr>
              <w:b/>
              <w:u w:val="single"/>
            </w:rPr>
            <w:delText xml:space="preserve">would help </w:delText>
          </w:r>
        </w:del>
      </w:ins>
      <w:ins w:id="373" w:author="Craig Mak" w:date="2015-07-27T10:23:00Z">
        <w:del w:id="374" w:author="Noah Daniels" w:date="2015-07-31T18:38:00Z">
          <w:r w:rsidR="007E4A29" w:rsidRPr="008D4D8B" w:rsidDel="008D4D8B">
            <w:rPr>
              <w:b/>
              <w:u w:val="single"/>
            </w:rPr>
            <w:delText>the nonspecialist</w:delText>
          </w:r>
          <w:r w:rsidR="006C5F77" w:rsidRPr="008D4D8B" w:rsidDel="008D4D8B">
            <w:rPr>
              <w:b/>
              <w:u w:val="single"/>
            </w:rPr>
            <w:delText xml:space="preserve"> understand the paper and the rest of this paragraph.</w:delText>
          </w:r>
        </w:del>
      </w:ins>
      <w:ins w:id="375" w:author="Craig Mak" w:date="2015-07-27T10:22:00Z">
        <w:del w:id="376" w:author="Noah Daniels" w:date="2015-07-31T18:38:00Z">
          <w:r w:rsidR="006C5F77" w:rsidRPr="008D4D8B" w:rsidDel="008D4D8B">
            <w:rPr>
              <w:b/>
              <w:u w:val="single"/>
              <w:rPrChange w:id="377" w:author="Noah Daniels" w:date="2015-07-31T18:41:00Z">
                <w:rPr/>
              </w:rPrChange>
            </w:rPr>
            <w:delText>]</w:delText>
          </w:r>
          <w:r w:rsidR="006C5F77" w:rsidRPr="008D4D8B" w:rsidDel="008D4D8B">
            <w:delText xml:space="preserve"> </w:delText>
          </w:r>
        </w:del>
      </w:ins>
      <w:r w:rsidR="00641826" w:rsidRPr="008D4D8B">
        <w:t>As</w:t>
      </w:r>
      <w:r w:rsidR="00641826" w:rsidRPr="008D4D8B">
        <w:rPr>
          <w:spacing w:val="-25"/>
        </w:rPr>
        <w:t xml:space="preserve"> </w:t>
      </w:r>
      <w:r w:rsidR="00641826" w:rsidRPr="008D4D8B">
        <w:rPr>
          <w:spacing w:val="-4"/>
        </w:rPr>
        <w:t>a</w:t>
      </w:r>
      <w:r w:rsidR="00641826" w:rsidRPr="008D4D8B">
        <w:rPr>
          <w:spacing w:val="-3"/>
        </w:rPr>
        <w:t>v</w:t>
      </w:r>
      <w:r w:rsidR="00641826" w:rsidRPr="008D4D8B">
        <w:rPr>
          <w:spacing w:val="-4"/>
        </w:rPr>
        <w:t>ailable</w:t>
      </w:r>
      <w:r w:rsidR="00641826" w:rsidRPr="008D4D8B">
        <w:rPr>
          <w:spacing w:val="-25"/>
        </w:rPr>
        <w:t xml:space="preserve"> </w:t>
      </w:r>
      <w:r w:rsidR="00641826" w:rsidRPr="008D4D8B">
        <w:t>data</w:t>
      </w:r>
      <w:r w:rsidR="00641826" w:rsidRPr="008D4D8B">
        <w:rPr>
          <w:spacing w:val="-25"/>
        </w:rPr>
        <w:t xml:space="preserve"> </w:t>
      </w:r>
      <w:r w:rsidR="00641826" w:rsidRPr="008D4D8B">
        <w:rPr>
          <w:spacing w:val="-3"/>
        </w:rPr>
        <w:t>grows</w:t>
      </w:r>
      <w:r w:rsidR="00641826" w:rsidRPr="008D4D8B">
        <w:rPr>
          <w:spacing w:val="-24"/>
        </w:rPr>
        <w:t xml:space="preserve"> </w:t>
      </w:r>
      <w:r w:rsidR="00641826" w:rsidRPr="008D4D8B">
        <w:rPr>
          <w:spacing w:val="-2"/>
        </w:rPr>
        <w:t>exponen</w:t>
      </w:r>
      <w:r w:rsidR="00641826" w:rsidRPr="008D4D8B">
        <w:rPr>
          <w:spacing w:val="-1"/>
        </w:rPr>
        <w:t>tially</w:t>
      </w:r>
      <w:r w:rsidR="00641826" w:rsidRPr="008D4D8B">
        <w:rPr>
          <w:spacing w:val="-25"/>
        </w:rPr>
        <w:t xml:space="preserve"> </w:t>
      </w:r>
      <w:r w:rsidR="00641826" w:rsidRPr="008D4D8B">
        <w:rPr>
          <w:spacing w:val="-1"/>
        </w:rPr>
        <w:t>(</w:t>
      </w:r>
      <w:r w:rsidR="00641826" w:rsidRPr="008D4D8B">
        <w:rPr>
          <w:spacing w:val="-2"/>
        </w:rPr>
        <w:t>Berger</w:t>
      </w:r>
      <w:r w:rsidR="00641826" w:rsidRPr="008D4D8B">
        <w:rPr>
          <w:spacing w:val="-24"/>
        </w:rPr>
        <w:t xml:space="preserve"> </w:t>
      </w:r>
      <w:r w:rsidR="00641826" w:rsidRPr="008D4D8B">
        <w:t>et</w:t>
      </w:r>
      <w:r w:rsidR="00641826" w:rsidRPr="008D4D8B">
        <w:rPr>
          <w:spacing w:val="-25"/>
        </w:rPr>
        <w:t xml:space="preserve"> </w:t>
      </w:r>
      <w:r w:rsidR="00641826" w:rsidRPr="008D4D8B">
        <w:t>al.,</w:t>
      </w:r>
      <w:r w:rsidR="00641826" w:rsidRPr="008D4D8B">
        <w:rPr>
          <w:spacing w:val="-25"/>
        </w:rPr>
        <w:t xml:space="preserve"> </w:t>
      </w:r>
      <w:r w:rsidR="00641826" w:rsidRPr="008D4D8B">
        <w:t>2013;</w:t>
      </w:r>
      <w:r w:rsidR="00641826" w:rsidRPr="008D4D8B">
        <w:rPr>
          <w:spacing w:val="-24"/>
        </w:rPr>
        <w:t xml:space="preserve"> </w:t>
      </w:r>
      <w:r w:rsidR="00641826" w:rsidRPr="008D4D8B">
        <w:rPr>
          <w:spacing w:val="-9"/>
        </w:rPr>
        <w:t>Y</w:t>
      </w:r>
      <w:r w:rsidR="00641826" w:rsidRPr="008D4D8B">
        <w:rPr>
          <w:spacing w:val="-11"/>
        </w:rPr>
        <w:t>u</w:t>
      </w:r>
      <w:r w:rsidR="00641826" w:rsidRPr="008D4D8B">
        <w:rPr>
          <w:spacing w:val="-25"/>
        </w:rPr>
        <w:t xml:space="preserve"> </w:t>
      </w:r>
      <w:r w:rsidR="00641826" w:rsidRPr="008D4D8B">
        <w:t>et</w:t>
      </w:r>
      <w:r w:rsidR="00641826" w:rsidRPr="008D4D8B">
        <w:rPr>
          <w:spacing w:val="-24"/>
        </w:rPr>
        <w:t xml:space="preserve"> </w:t>
      </w:r>
      <w:r w:rsidR="00641826" w:rsidRPr="008D4D8B">
        <w:t>al.,</w:t>
      </w:r>
      <w:r w:rsidR="00641826" w:rsidRPr="008D4D8B">
        <w:rPr>
          <w:spacing w:val="-25"/>
        </w:rPr>
        <w:t xml:space="preserve"> </w:t>
      </w:r>
      <w:r w:rsidR="00641826" w:rsidRPr="008D4D8B">
        <w:rPr>
          <w:spacing w:val="-2"/>
        </w:rPr>
        <w:t>2015</w:t>
      </w:r>
      <w:r w:rsidR="00F06F77" w:rsidRPr="008D4D8B">
        <w:rPr>
          <w:spacing w:val="-1"/>
        </w:rPr>
        <w:t>)</w:t>
      </w:r>
    </w:p>
    <w:p w14:paraId="1827C1AF" w14:textId="77777777" w:rsidR="00283DE0" w:rsidRPr="008D4D8B" w:rsidRDefault="00283DE0" w:rsidP="003B0178">
      <w:pPr>
        <w:keepLines/>
        <w:spacing w:before="10"/>
        <w:rPr>
          <w:rFonts w:ascii="Georgia" w:eastAsia="Georgia" w:hAnsi="Georgia" w:cs="Georgia"/>
          <w:sz w:val="25"/>
          <w:szCs w:val="25"/>
        </w:rPr>
      </w:pPr>
    </w:p>
    <w:p w14:paraId="483E1823" w14:textId="62BE03E2" w:rsidR="00283DE0" w:rsidRDefault="00641826" w:rsidP="003B0178">
      <w:pPr>
        <w:pStyle w:val="BodyText"/>
        <w:keepLines/>
        <w:spacing w:before="59" w:line="381" w:lineRule="auto"/>
        <w:ind w:right="527"/>
      </w:pPr>
      <w:r w:rsidRPr="008D4D8B">
        <w:t>(</w:t>
      </w:r>
      <w:proofErr w:type="gramStart"/>
      <w:r w:rsidRPr="008D4D8B">
        <w:t>e</w:t>
      </w:r>
      <w:proofErr w:type="gramEnd"/>
      <w:r w:rsidRPr="008D4D8B">
        <w:t>.g.,</w:t>
      </w:r>
      <w:r w:rsidRPr="008D4D8B">
        <w:rPr>
          <w:spacing w:val="21"/>
        </w:rPr>
        <w:t xml:space="preserve"> </w:t>
      </w:r>
      <w:r w:rsidRPr="008D4D8B">
        <w:t>genomic</w:t>
      </w:r>
      <w:r w:rsidRPr="008D4D8B">
        <w:rPr>
          <w:spacing w:val="16"/>
        </w:rPr>
        <w:t xml:space="preserve"> </w:t>
      </w:r>
      <w:r w:rsidRPr="008D4D8B">
        <w:t>data</w:t>
      </w:r>
      <w:r w:rsidRPr="008D4D8B">
        <w:rPr>
          <w:spacing w:val="16"/>
        </w:rPr>
        <w:t xml:space="preserve"> </w:t>
      </w:r>
      <w:r w:rsidRPr="008D4D8B">
        <w:t>in</w:t>
      </w:r>
      <w:r w:rsidRPr="008D4D8B">
        <w:rPr>
          <w:spacing w:val="16"/>
        </w:rPr>
        <w:t xml:space="preserve"> </w:t>
      </w:r>
      <w:r w:rsidRPr="008D4D8B">
        <w:t>Figure</w:t>
      </w:r>
      <w:r w:rsidRPr="008D4D8B">
        <w:rPr>
          <w:spacing w:val="17"/>
        </w:rPr>
        <w:t xml:space="preserve"> </w:t>
      </w:r>
      <w:r w:rsidRPr="008D4D8B">
        <w:t>S</w:t>
      </w:r>
      <w:ins w:id="378" w:author="Craig Mak" w:date="2015-07-27T12:44:00Z">
        <w:r w:rsidR="00F70FBE" w:rsidRPr="008D4D8B">
          <w:t>1</w:t>
        </w:r>
        <w:del w:id="379" w:author="Noah Daniels" w:date="2015-07-30T21:39:00Z">
          <w:r w:rsidR="00F70FBE" w:rsidRPr="008D4D8B" w:rsidDel="002318EA">
            <w:rPr>
              <w:b/>
              <w:u w:val="single"/>
              <w:rPrChange w:id="380" w:author="Noah Daniels" w:date="2015-07-31T18:41:00Z">
                <w:rPr/>
              </w:rPrChange>
            </w:rPr>
            <w:delText>[AU: Relabel in supplement]</w:delText>
          </w:r>
        </w:del>
      </w:ins>
      <w:r w:rsidRPr="008D4D8B">
        <w:t>),</w:t>
      </w:r>
      <w:r w:rsidRPr="008D4D8B">
        <w:rPr>
          <w:spacing w:val="21"/>
        </w:rPr>
        <w:t xml:space="preserve"> </w:t>
      </w:r>
      <w:r w:rsidRPr="008D4D8B">
        <w:t>algorithms</w:t>
      </w:r>
      <w:r w:rsidRPr="008D4D8B">
        <w:rPr>
          <w:spacing w:val="16"/>
        </w:rPr>
        <w:t xml:space="preserve"> </w:t>
      </w:r>
      <w:r w:rsidRPr="008D4D8B">
        <w:t>that</w:t>
      </w:r>
      <w:r w:rsidRPr="008D4D8B">
        <w:rPr>
          <w:spacing w:val="16"/>
        </w:rPr>
        <w:t xml:space="preserve"> </w:t>
      </w:r>
      <w:r w:rsidRPr="008D4D8B">
        <w:t>scale</w:t>
      </w:r>
      <w:r w:rsidRPr="008D4D8B">
        <w:rPr>
          <w:spacing w:val="17"/>
        </w:rPr>
        <w:t xml:space="preserve"> </w:t>
      </w:r>
      <w:r w:rsidRPr="008D4D8B">
        <w:t>linearly</w:t>
      </w:r>
      <w:ins w:id="381" w:author="Noah Daniels" w:date="2015-07-31T18:43:00Z">
        <w:r w:rsidR="00DF18A7">
          <w:rPr>
            <w:rStyle w:val="FootnoteReference"/>
          </w:rPr>
          <w:footnoteReference w:id="2"/>
        </w:r>
      </w:ins>
      <w:r w:rsidRPr="008D4D8B">
        <w:rPr>
          <w:spacing w:val="16"/>
        </w:rPr>
        <w:t xml:space="preserve"> </w:t>
      </w:r>
      <w:r w:rsidRPr="008D4D8B">
        <w:t>with</w:t>
      </w:r>
      <w:r w:rsidRPr="008D4D8B">
        <w:rPr>
          <w:spacing w:val="16"/>
        </w:rPr>
        <w:t xml:space="preserve"> </w:t>
      </w:r>
      <w:r w:rsidRPr="008D4D8B">
        <w:t>the</w:t>
      </w:r>
      <w:r w:rsidRPr="008D4D8B">
        <w:rPr>
          <w:w w:val="95"/>
        </w:rPr>
        <w:t xml:space="preserve"> </w:t>
      </w:r>
      <w:r w:rsidRPr="008D4D8B">
        <w:rPr>
          <w:spacing w:val="-2"/>
        </w:rPr>
        <w:t>amoun</w:t>
      </w:r>
      <w:r w:rsidRPr="008D4D8B">
        <w:rPr>
          <w:spacing w:val="-1"/>
        </w:rPr>
        <w:t>t</w:t>
      </w:r>
      <w:r w:rsidRPr="008D4D8B">
        <w:rPr>
          <w:spacing w:val="-21"/>
        </w:rPr>
        <w:t xml:space="preserve"> </w:t>
      </w:r>
      <w:r w:rsidRPr="008D4D8B">
        <w:t>of</w:t>
      </w:r>
      <w:r w:rsidRPr="008D4D8B">
        <w:rPr>
          <w:spacing w:val="-20"/>
        </w:rPr>
        <w:t xml:space="preserve"> </w:t>
      </w:r>
      <w:r w:rsidRPr="008D4D8B">
        <w:t>data</w:t>
      </w:r>
      <w:r w:rsidRPr="008D4D8B">
        <w:rPr>
          <w:spacing w:val="-21"/>
        </w:rPr>
        <w:t xml:space="preserve"> </w:t>
      </w:r>
      <w:r w:rsidRPr="008D4D8B">
        <w:t>no</w:t>
      </w:r>
      <w:r w:rsidRPr="008D4D8B">
        <w:rPr>
          <w:spacing w:val="-20"/>
        </w:rPr>
        <w:t xml:space="preserve"> </w:t>
      </w:r>
      <w:r w:rsidRPr="008D4D8B">
        <w:t>longer</w:t>
      </w:r>
      <w:r w:rsidRPr="008D4D8B">
        <w:rPr>
          <w:spacing w:val="-20"/>
        </w:rPr>
        <w:t xml:space="preserve"> </w:t>
      </w:r>
      <w:r w:rsidRPr="008D4D8B">
        <w:t>suffice</w:t>
      </w:r>
      <w:ins w:id="384" w:author="Noah Daniels" w:date="2015-07-31T18:41:00Z">
        <w:r w:rsidR="008D4D8B" w:rsidRPr="008D4D8B">
          <w:t>.</w:t>
        </w:r>
      </w:ins>
      <w:ins w:id="385" w:author="Craig Mak" w:date="2015-07-28T00:51:00Z">
        <w:r w:rsidR="0010151E">
          <w:t xml:space="preserve"> </w:t>
        </w:r>
        <w:del w:id="386" w:author="Noah Daniels" w:date="2015-07-31T18:41:00Z">
          <w:r w:rsidR="0010151E" w:rsidRPr="0010151E" w:rsidDel="008D4D8B">
            <w:rPr>
              <w:b/>
              <w:u w:val="single"/>
              <w:rPrChange w:id="387" w:author="Craig Mak" w:date="2015-07-28T00:51:00Z">
                <w:rPr/>
              </w:rPrChange>
            </w:rPr>
            <w:delText>[AU: Consider merging the current first sentence (highlighted) into the opening paragraph, which essentially says the same thing]</w:delText>
          </w:r>
        </w:del>
      </w:ins>
      <w:del w:id="388" w:author="Noah Daniels" w:date="2015-07-31T18:41:00Z">
        <w:r w:rsidDel="008D4D8B">
          <w:delText>.</w:delText>
        </w:r>
        <w:r w:rsidDel="008D4D8B">
          <w:rPr>
            <w:spacing w:val="-6"/>
          </w:rPr>
          <w:delText xml:space="preserve"> </w:delText>
        </w:r>
      </w:del>
      <w:r>
        <w:t>The</w:t>
      </w:r>
      <w:r>
        <w:rPr>
          <w:spacing w:val="-21"/>
        </w:rPr>
        <w:t xml:space="preserve"> </w:t>
      </w:r>
      <w:r>
        <w:t>primary</w:t>
      </w:r>
      <w:r>
        <w:rPr>
          <w:spacing w:val="-20"/>
        </w:rPr>
        <w:t xml:space="preserve"> </w:t>
      </w:r>
      <w:r>
        <w:rPr>
          <w:spacing w:val="-5"/>
        </w:rPr>
        <w:t>ways</w:t>
      </w:r>
      <w:r>
        <w:rPr>
          <w:spacing w:val="-20"/>
        </w:rPr>
        <w:t xml:space="preserve"> </w:t>
      </w:r>
      <w:r>
        <w:t>the</w:t>
      </w:r>
      <w:r>
        <w:rPr>
          <w:spacing w:val="-21"/>
        </w:rPr>
        <w:t xml:space="preserve"> </w:t>
      </w:r>
      <w:r>
        <w:t>literature</w:t>
      </w:r>
      <w:r>
        <w:rPr>
          <w:spacing w:val="-20"/>
        </w:rPr>
        <w:t xml:space="preserve"> </w:t>
      </w:r>
      <w:r>
        <w:t>addresses</w:t>
      </w:r>
      <w:r>
        <w:rPr>
          <w:spacing w:val="22"/>
          <w:w w:val="91"/>
        </w:rPr>
        <w:t xml:space="preserve"> </w:t>
      </w:r>
      <w:r>
        <w:t>this</w:t>
      </w:r>
      <w:r>
        <w:rPr>
          <w:spacing w:val="10"/>
        </w:rPr>
        <w:t xml:space="preserve"> </w:t>
      </w:r>
      <w:r>
        <w:t>problem—locality</w:t>
      </w:r>
      <w:r>
        <w:rPr>
          <w:spacing w:val="11"/>
        </w:rPr>
        <w:t xml:space="preserve"> </w:t>
      </w:r>
      <w:r>
        <w:rPr>
          <w:spacing w:val="-2"/>
        </w:rPr>
        <w:t>sensitive</w:t>
      </w:r>
      <w:r>
        <w:rPr>
          <w:spacing w:val="10"/>
        </w:rPr>
        <w:t xml:space="preserve"> </w:t>
      </w:r>
      <w:r>
        <w:t>hashing</w:t>
      </w:r>
      <w:r>
        <w:rPr>
          <w:spacing w:val="11"/>
        </w:rPr>
        <w:t xml:space="preserve"> </w:t>
      </w:r>
      <w:r>
        <w:rPr>
          <w:spacing w:val="-1"/>
        </w:rPr>
        <w:t>(</w:t>
      </w:r>
      <w:r>
        <w:rPr>
          <w:spacing w:val="-2"/>
        </w:rPr>
        <w:t>Indyk</w:t>
      </w:r>
      <w:r>
        <w:rPr>
          <w:spacing w:val="11"/>
        </w:rPr>
        <w:t xml:space="preserve"> </w:t>
      </w:r>
      <w:r>
        <w:t>&amp;</w:t>
      </w:r>
      <w:r>
        <w:rPr>
          <w:spacing w:val="11"/>
        </w:rPr>
        <w:t xml:space="preserve"> </w:t>
      </w:r>
      <w:r>
        <w:rPr>
          <w:spacing w:val="-3"/>
        </w:rPr>
        <w:t>Motwani</w:t>
      </w:r>
      <w:r>
        <w:rPr>
          <w:spacing w:val="-2"/>
        </w:rPr>
        <w:t>,</w:t>
      </w:r>
      <w:r>
        <w:rPr>
          <w:spacing w:val="10"/>
        </w:rPr>
        <w:t xml:space="preserve"> </w:t>
      </w:r>
      <w:r>
        <w:t>1998),</w:t>
      </w:r>
      <w:r>
        <w:rPr>
          <w:spacing w:val="16"/>
        </w:rPr>
        <w:t xml:space="preserve"> </w:t>
      </w:r>
      <w:r>
        <w:rPr>
          <w:spacing w:val="-2"/>
        </w:rPr>
        <w:t>v</w:t>
      </w:r>
      <w:r>
        <w:rPr>
          <w:spacing w:val="-3"/>
        </w:rPr>
        <w:t>ector</w:t>
      </w:r>
      <w:r>
        <w:rPr>
          <w:spacing w:val="31"/>
          <w:w w:val="94"/>
        </w:rPr>
        <w:t xml:space="preserve"> </w:t>
      </w:r>
      <w:r>
        <w:rPr>
          <w:spacing w:val="-1"/>
          <w:w w:val="95"/>
        </w:rPr>
        <w:t>approximation</w:t>
      </w:r>
      <w:r>
        <w:rPr>
          <w:spacing w:val="-11"/>
          <w:w w:val="95"/>
        </w:rPr>
        <w:t xml:space="preserve"> </w:t>
      </w:r>
      <w:r>
        <w:rPr>
          <w:spacing w:val="-2"/>
          <w:w w:val="95"/>
        </w:rPr>
        <w:t>(F</w:t>
      </w:r>
      <w:r>
        <w:rPr>
          <w:spacing w:val="-3"/>
          <w:w w:val="95"/>
        </w:rPr>
        <w:t>erhatosmanoglu</w:t>
      </w:r>
      <w:r>
        <w:rPr>
          <w:spacing w:val="-8"/>
          <w:w w:val="95"/>
        </w:rPr>
        <w:t xml:space="preserve"> </w:t>
      </w:r>
      <w:r>
        <w:rPr>
          <w:w w:val="95"/>
        </w:rPr>
        <w:t>et</w:t>
      </w:r>
      <w:r>
        <w:rPr>
          <w:spacing w:val="-10"/>
          <w:w w:val="95"/>
        </w:rPr>
        <w:t xml:space="preserve"> </w:t>
      </w:r>
      <w:r>
        <w:rPr>
          <w:spacing w:val="-1"/>
          <w:w w:val="95"/>
        </w:rPr>
        <w:t>al.,</w:t>
      </w:r>
      <w:r>
        <w:rPr>
          <w:spacing w:val="-9"/>
          <w:w w:val="95"/>
        </w:rPr>
        <w:t xml:space="preserve"> </w:t>
      </w:r>
      <w:r>
        <w:rPr>
          <w:w w:val="95"/>
        </w:rPr>
        <w:t>2000),</w:t>
      </w:r>
      <w:r>
        <w:rPr>
          <w:spacing w:val="-7"/>
          <w:w w:val="95"/>
        </w:rPr>
        <w:t xml:space="preserve"> </w:t>
      </w:r>
      <w:r>
        <w:rPr>
          <w:w w:val="95"/>
        </w:rPr>
        <w:t>and</w:t>
      </w:r>
      <w:r>
        <w:rPr>
          <w:spacing w:val="-9"/>
          <w:w w:val="95"/>
        </w:rPr>
        <w:t xml:space="preserve"> </w:t>
      </w:r>
      <w:r>
        <w:rPr>
          <w:w w:val="95"/>
        </w:rPr>
        <w:t>space</w:t>
      </w:r>
      <w:r>
        <w:rPr>
          <w:spacing w:val="-10"/>
          <w:w w:val="95"/>
        </w:rPr>
        <w:t xml:space="preserve"> </w:t>
      </w:r>
      <w:r>
        <w:rPr>
          <w:w w:val="95"/>
        </w:rPr>
        <w:t>partitioning</w:t>
      </w:r>
      <w:r>
        <w:rPr>
          <w:spacing w:val="-10"/>
          <w:w w:val="95"/>
        </w:rPr>
        <w:t xml:space="preserve"> </w:t>
      </w:r>
      <w:r>
        <w:rPr>
          <w:spacing w:val="-3"/>
          <w:w w:val="95"/>
        </w:rPr>
        <w:t>(W</w:t>
      </w:r>
      <w:r>
        <w:rPr>
          <w:spacing w:val="-4"/>
          <w:w w:val="95"/>
        </w:rPr>
        <w:t>eber</w:t>
      </w:r>
      <w:r>
        <w:rPr>
          <w:spacing w:val="49"/>
          <w:w w:val="90"/>
        </w:rPr>
        <w:t xml:space="preserve"> </w:t>
      </w:r>
      <w:r>
        <w:t>et</w:t>
      </w:r>
      <w:r>
        <w:rPr>
          <w:spacing w:val="-10"/>
        </w:rPr>
        <w:t xml:space="preserve"> </w:t>
      </w:r>
      <w:r>
        <w:t>al.,</w:t>
      </w:r>
      <w:r>
        <w:rPr>
          <w:spacing w:val="-9"/>
        </w:rPr>
        <w:t xml:space="preserve"> </w:t>
      </w:r>
      <w:r>
        <w:rPr>
          <w:spacing w:val="-3"/>
        </w:rPr>
        <w:t>1998</w:t>
      </w:r>
      <w:r>
        <w:rPr>
          <w:spacing w:val="-2"/>
        </w:rPr>
        <w:t>)—inv</w:t>
      </w:r>
      <w:r>
        <w:rPr>
          <w:spacing w:val="-3"/>
        </w:rPr>
        <w:t>olve</w:t>
      </w:r>
      <w:r>
        <w:rPr>
          <w:spacing w:val="-10"/>
        </w:rPr>
        <w:t xml:space="preserve"> </w:t>
      </w:r>
      <w:r>
        <w:t>the</w:t>
      </w:r>
      <w:r>
        <w:rPr>
          <w:spacing w:val="-9"/>
        </w:rPr>
        <w:t xml:space="preserve"> </w:t>
      </w:r>
      <w:r>
        <w:t>construction</w:t>
      </w:r>
      <w:r>
        <w:rPr>
          <w:spacing w:val="-9"/>
        </w:rPr>
        <w:t xml:space="preserve"> </w:t>
      </w:r>
      <w:r>
        <w:t>of</w:t>
      </w:r>
      <w:r>
        <w:rPr>
          <w:spacing w:val="-9"/>
        </w:rPr>
        <w:t xml:space="preserve"> </w:t>
      </w:r>
      <w:r>
        <w:t>data</w:t>
      </w:r>
      <w:r>
        <w:rPr>
          <w:spacing w:val="-9"/>
        </w:rPr>
        <w:t xml:space="preserve"> </w:t>
      </w:r>
      <w:r>
        <w:t>structures</w:t>
      </w:r>
      <w:r>
        <w:rPr>
          <w:spacing w:val="-9"/>
        </w:rPr>
        <w:t xml:space="preserve"> </w:t>
      </w:r>
      <w:r>
        <w:t>that</w:t>
      </w:r>
      <w:r>
        <w:rPr>
          <w:spacing w:val="-10"/>
        </w:rPr>
        <w:t xml:space="preserve"> </w:t>
      </w:r>
      <w:ins w:id="389" w:author="Craig Mak" w:date="2015-07-23T12:36:00Z">
        <w:r w:rsidR="00B831FA">
          <w:t>support</w:t>
        </w:r>
      </w:ins>
      <w:r>
        <w:rPr>
          <w:spacing w:val="-10"/>
        </w:rPr>
        <w:t xml:space="preserve"> </w:t>
      </w:r>
      <w:r>
        <w:t>more</w:t>
      </w:r>
      <w:r>
        <w:rPr>
          <w:spacing w:val="25"/>
          <w:w w:val="91"/>
        </w:rPr>
        <w:t xml:space="preserve"> </w:t>
      </w:r>
      <w:r>
        <w:rPr>
          <w:spacing w:val="-2"/>
        </w:rPr>
        <w:t>efficien</w:t>
      </w:r>
      <w:r>
        <w:rPr>
          <w:spacing w:val="-1"/>
        </w:rPr>
        <w:t>t</w:t>
      </w:r>
      <w:r>
        <w:rPr>
          <w:spacing w:val="-38"/>
        </w:rPr>
        <w:t xml:space="preserve"> </w:t>
      </w:r>
      <w:r>
        <w:rPr>
          <w:spacing w:val="-2"/>
        </w:rPr>
        <w:t>search</w:t>
      </w:r>
      <w:r>
        <w:rPr>
          <w:spacing w:val="-37"/>
        </w:rPr>
        <w:t xml:space="preserve"> </w:t>
      </w:r>
      <w:r>
        <w:t>operation</w:t>
      </w:r>
      <w:ins w:id="390" w:author="Craig Mak" w:date="2015-07-23T12:36:00Z">
        <w:r w:rsidR="00B831FA">
          <w:t>s</w:t>
        </w:r>
      </w:ins>
      <w:r>
        <w:t>.</w:t>
      </w:r>
      <w:r>
        <w:rPr>
          <w:spacing w:val="-24"/>
        </w:rPr>
        <w:t xml:space="preserve"> </w:t>
      </w:r>
      <w:r w:rsidRPr="00956361">
        <w:t>However, we note that as biological</w:t>
      </w:r>
      <w:r w:rsidR="002747D6" w:rsidRPr="00956361">
        <w:t xml:space="preserve"> </w:t>
      </w:r>
      <w:r w:rsidRPr="00956361">
        <w:t>data increases</w:t>
      </w:r>
      <w:r>
        <w:t>,</w:t>
      </w:r>
      <w:r>
        <w:rPr>
          <w:spacing w:val="27"/>
          <w:w w:val="92"/>
        </w:rPr>
        <w:t xml:space="preserve"> </w:t>
      </w:r>
      <w:r>
        <w:t>not</w:t>
      </w:r>
      <w:r>
        <w:rPr>
          <w:spacing w:val="-2"/>
        </w:rPr>
        <w:t xml:space="preserve"> </w:t>
      </w:r>
      <w:r>
        <w:t>only</w:t>
      </w:r>
      <w:r>
        <w:rPr>
          <w:spacing w:val="-2"/>
        </w:rPr>
        <w:t xml:space="preserve"> </w:t>
      </w:r>
      <w:r>
        <w:rPr>
          <w:spacing w:val="1"/>
        </w:rPr>
        <w:t>does</w:t>
      </w:r>
      <w:r>
        <w:rPr>
          <w:spacing w:val="-2"/>
        </w:rPr>
        <w:t xml:space="preserve"> </w:t>
      </w:r>
      <w:r>
        <w:t>the</w:t>
      </w:r>
      <w:r>
        <w:rPr>
          <w:spacing w:val="-2"/>
        </w:rPr>
        <w:t xml:space="preserve"> </w:t>
      </w:r>
      <w:r>
        <w:t>redundancy</w:t>
      </w:r>
      <w:r>
        <w:rPr>
          <w:spacing w:val="-2"/>
        </w:rPr>
        <w:t xml:space="preserve"> presen</w:t>
      </w:r>
      <w:r>
        <w:rPr>
          <w:spacing w:val="-1"/>
        </w:rPr>
        <w:t>t</w:t>
      </w:r>
      <w:r>
        <w:rPr>
          <w:spacing w:val="-2"/>
        </w:rPr>
        <w:t xml:space="preserve"> </w:t>
      </w:r>
      <w:r>
        <w:t>in</w:t>
      </w:r>
      <w:r>
        <w:rPr>
          <w:spacing w:val="-2"/>
        </w:rPr>
        <w:t xml:space="preserve"> </w:t>
      </w:r>
      <w:r>
        <w:t>the</w:t>
      </w:r>
      <w:r>
        <w:rPr>
          <w:spacing w:val="-2"/>
        </w:rPr>
        <w:t xml:space="preserve"> </w:t>
      </w:r>
      <w:r>
        <w:t>data</w:t>
      </w:r>
      <w:r>
        <w:rPr>
          <w:spacing w:val="-2"/>
        </w:rPr>
        <w:t xml:space="preserve"> </w:t>
      </w:r>
      <w:r>
        <w:t>also</w:t>
      </w:r>
      <w:r>
        <w:rPr>
          <w:spacing w:val="-2"/>
        </w:rPr>
        <w:t xml:space="preserve"> </w:t>
      </w:r>
      <w:r>
        <w:t>increase</w:t>
      </w:r>
      <w:r>
        <w:rPr>
          <w:spacing w:val="-2"/>
        </w:rPr>
        <w:t xml:space="preserve"> </w:t>
      </w:r>
      <w:r>
        <w:rPr>
          <w:spacing w:val="-1"/>
        </w:rPr>
        <w:t>(</w:t>
      </w:r>
      <w:r>
        <w:rPr>
          <w:spacing w:val="-2"/>
        </w:rPr>
        <w:t xml:space="preserve">Loh </w:t>
      </w:r>
      <w:r>
        <w:t>et</w:t>
      </w:r>
      <w:r>
        <w:rPr>
          <w:spacing w:val="-2"/>
        </w:rPr>
        <w:t xml:space="preserve"> </w:t>
      </w:r>
      <w:r>
        <w:t>al.,</w:t>
      </w:r>
      <w:r>
        <w:rPr>
          <w:spacing w:val="25"/>
          <w:w w:val="99"/>
        </w:rPr>
        <w:t xml:space="preserve"> </w:t>
      </w:r>
      <w:r>
        <w:t>2012),</w:t>
      </w:r>
      <w:r>
        <w:rPr>
          <w:spacing w:val="-3"/>
        </w:rPr>
        <w:t xml:space="preserve"> </w:t>
      </w:r>
      <w:r>
        <w:t>but</w:t>
      </w:r>
      <w:r>
        <w:rPr>
          <w:spacing w:val="-5"/>
        </w:rPr>
        <w:t xml:space="preserve"> </w:t>
      </w:r>
      <w:r>
        <w:rPr>
          <w:spacing w:val="-2"/>
        </w:rPr>
        <w:t>internal</w:t>
      </w:r>
      <w:r>
        <w:rPr>
          <w:spacing w:val="-4"/>
        </w:rPr>
        <w:t xml:space="preserve"> </w:t>
      </w:r>
      <w:r>
        <w:t>structure</w:t>
      </w:r>
      <w:r>
        <w:rPr>
          <w:spacing w:val="-5"/>
        </w:rPr>
        <w:t xml:space="preserve"> </w:t>
      </w:r>
      <w:r>
        <w:rPr>
          <w:spacing w:val="-3"/>
        </w:rPr>
        <w:t>(such</w:t>
      </w:r>
      <w:r>
        <w:rPr>
          <w:spacing w:val="-5"/>
        </w:rPr>
        <w:t xml:space="preserve"> </w:t>
      </w:r>
      <w:r>
        <w:t>as</w:t>
      </w:r>
      <w:r>
        <w:rPr>
          <w:spacing w:val="-5"/>
        </w:rPr>
        <w:t xml:space="preserve"> </w:t>
      </w:r>
      <w:ins w:id="391" w:author="Craig Mak" w:date="2015-07-27T10:23:00Z">
        <w:del w:id="392" w:author="Noah Daniels" w:date="2015-07-31T18:46:00Z">
          <w:r w:rsidR="00A5173D" w:rsidRPr="00A5173D" w:rsidDel="0094676F">
            <w:rPr>
              <w:b/>
              <w:u w:val="single"/>
              <w:rPrChange w:id="393" w:author="Craig Mak" w:date="2015-07-27T10:24:00Z">
                <w:rPr/>
              </w:rPrChange>
            </w:rPr>
            <w:delText>[AU: can you provide a</w:delText>
          </w:r>
        </w:del>
      </w:ins>
      <w:ins w:id="394" w:author="Craig Mak" w:date="2015-07-27T10:24:00Z">
        <w:del w:id="395" w:author="Noah Daniels" w:date="2015-07-31T18:46:00Z">
          <w:r w:rsidR="00A5173D" w:rsidRPr="00A5173D" w:rsidDel="0094676F">
            <w:rPr>
              <w:b/>
              <w:u w:val="single"/>
              <w:rPrChange w:id="396" w:author="Craig Mak" w:date="2015-07-27T10:24:00Z">
                <w:rPr/>
              </w:rPrChange>
            </w:rPr>
            <w:delText xml:space="preserve"> biological example instead?]</w:delText>
          </w:r>
        </w:del>
      </w:ins>
      <w:ins w:id="397" w:author="Noah Daniels" w:date="2015-07-31T18:46:00Z">
        <w:r w:rsidR="0094676F">
          <w:rPr>
            <w:b/>
            <w:spacing w:val="-3"/>
            <w:u w:val="single"/>
          </w:rPr>
          <w:t>the fact that not all conceivable configurations, e.g. all possible protein sequences, actually exist</w:t>
        </w:r>
      </w:ins>
      <w:r>
        <w:t>)</w:t>
      </w:r>
      <w:r>
        <w:rPr>
          <w:spacing w:val="-5"/>
        </w:rPr>
        <w:t xml:space="preserve"> </w:t>
      </w:r>
      <w:r>
        <w:t>also</w:t>
      </w:r>
      <w:r>
        <w:rPr>
          <w:spacing w:val="-5"/>
        </w:rPr>
        <w:t xml:space="preserve"> </w:t>
      </w:r>
      <w:r>
        <w:t>becomes</w:t>
      </w:r>
      <w:r>
        <w:rPr>
          <w:spacing w:val="23"/>
          <w:w w:val="91"/>
        </w:rPr>
        <w:t xml:space="preserve"> </w:t>
      </w:r>
      <w:r>
        <w:rPr>
          <w:spacing w:val="-2"/>
        </w:rPr>
        <w:t>apparen</w:t>
      </w:r>
      <w:r>
        <w:rPr>
          <w:spacing w:val="-1"/>
        </w:rPr>
        <w:t>t.</w:t>
      </w:r>
      <w:r>
        <w:rPr>
          <w:spacing w:val="54"/>
        </w:rPr>
        <w:t xml:space="preserve"> </w:t>
      </w:r>
      <w:r>
        <w:t>Existing</w:t>
      </w:r>
      <w:r>
        <w:rPr>
          <w:spacing w:val="6"/>
        </w:rPr>
        <w:t xml:space="preserve"> </w:t>
      </w:r>
      <w:r>
        <w:t>general-purpose</w:t>
      </w:r>
      <w:r>
        <w:rPr>
          <w:spacing w:val="5"/>
        </w:rPr>
        <w:t xml:space="preserve"> </w:t>
      </w:r>
      <w:r>
        <w:t>methods</w:t>
      </w:r>
      <w:ins w:id="398" w:author="Noah Daniels" w:date="2015-07-31T18:51:00Z">
        <w:r w:rsidR="00C93709">
          <w:t xml:space="preserve"> such as compressed data structures</w:t>
        </w:r>
      </w:ins>
      <w:r>
        <w:rPr>
          <w:spacing w:val="5"/>
        </w:rPr>
        <w:t xml:space="preserve"> </w:t>
      </w:r>
      <w:r>
        <w:t>do</w:t>
      </w:r>
      <w:r>
        <w:rPr>
          <w:spacing w:val="4"/>
        </w:rPr>
        <w:t xml:space="preserve"> </w:t>
      </w:r>
      <w:r>
        <w:t>not</w:t>
      </w:r>
      <w:r>
        <w:rPr>
          <w:spacing w:val="5"/>
        </w:rPr>
        <w:t xml:space="preserve"> </w:t>
      </w:r>
      <w:r>
        <w:t>explicitly</w:t>
      </w:r>
      <w:r>
        <w:rPr>
          <w:spacing w:val="6"/>
        </w:rPr>
        <w:t xml:space="preserve"> </w:t>
      </w:r>
      <w:r>
        <w:t>exploit</w:t>
      </w:r>
      <w:r>
        <w:rPr>
          <w:spacing w:val="6"/>
        </w:rPr>
        <w:t xml:space="preserve"> </w:t>
      </w:r>
      <w:r>
        <w:t>the</w:t>
      </w:r>
      <w:r>
        <w:rPr>
          <w:spacing w:val="26"/>
          <w:w w:val="95"/>
        </w:rPr>
        <w:t xml:space="preserve"> </w:t>
      </w:r>
      <w:r>
        <w:t>particular</w:t>
      </w:r>
      <w:r>
        <w:rPr>
          <w:spacing w:val="-5"/>
        </w:rPr>
        <w:t xml:space="preserve"> </w:t>
      </w:r>
      <w:r>
        <w:t>properties</w:t>
      </w:r>
      <w:r>
        <w:rPr>
          <w:spacing w:val="-5"/>
        </w:rPr>
        <w:t xml:space="preserve"> </w:t>
      </w:r>
      <w:r>
        <w:t>of</w:t>
      </w:r>
      <w:r>
        <w:rPr>
          <w:spacing w:val="-4"/>
        </w:rPr>
        <w:t xml:space="preserve"> </w:t>
      </w:r>
      <w:r>
        <w:t>biological</w:t>
      </w:r>
      <w:r>
        <w:rPr>
          <w:spacing w:val="-5"/>
        </w:rPr>
        <w:t xml:space="preserve"> </w:t>
      </w:r>
      <w:r>
        <w:t>data</w:t>
      </w:r>
      <w:r>
        <w:rPr>
          <w:spacing w:val="-4"/>
        </w:rPr>
        <w:t xml:space="preserve"> </w:t>
      </w:r>
      <w:r>
        <w:t>to</w:t>
      </w:r>
      <w:r>
        <w:rPr>
          <w:spacing w:val="-5"/>
        </w:rPr>
        <w:t xml:space="preserve"> </w:t>
      </w:r>
      <w:r>
        <w:t>accelerate</w:t>
      </w:r>
      <w:r>
        <w:rPr>
          <w:spacing w:val="-5"/>
        </w:rPr>
        <w:t xml:space="preserve"> </w:t>
      </w:r>
      <w:r>
        <w:rPr>
          <w:spacing w:val="-2"/>
        </w:rPr>
        <w:t>search</w:t>
      </w:r>
      <w:r>
        <w:rPr>
          <w:spacing w:val="-5"/>
        </w:rPr>
        <w:t xml:space="preserve"> </w:t>
      </w:r>
      <w:r>
        <w:rPr>
          <w:spacing w:val="-2"/>
        </w:rPr>
        <w:t>(Supplemen</w:t>
      </w:r>
      <w:r>
        <w:rPr>
          <w:spacing w:val="-1"/>
        </w:rPr>
        <w:t>tal</w:t>
      </w:r>
      <w:r>
        <w:rPr>
          <w:spacing w:val="24"/>
        </w:rPr>
        <w:t xml:space="preserve"> </w:t>
      </w:r>
      <w:r>
        <w:rPr>
          <w:w w:val="95"/>
        </w:rPr>
        <w:t xml:space="preserve">Methods: </w:t>
      </w:r>
      <w:r>
        <w:rPr>
          <w:spacing w:val="5"/>
          <w:w w:val="95"/>
        </w:rPr>
        <w:t xml:space="preserve"> </w:t>
      </w:r>
      <w:r w:rsidR="00B91402" w:rsidRPr="00B91402">
        <w:rPr>
          <w:w w:val="95"/>
        </w:rPr>
        <w:t>Theory</w:t>
      </w:r>
      <w:r>
        <w:rPr>
          <w:w w:val="95"/>
        </w:rPr>
        <w:t>).</w:t>
      </w:r>
      <w:ins w:id="399" w:author="Craig Mak" w:date="2015-07-28T00:52:00Z">
        <w:r w:rsidR="00F247CF">
          <w:rPr>
            <w:w w:val="95"/>
          </w:rPr>
          <w:t xml:space="preserve"> </w:t>
        </w:r>
        <w:del w:id="400" w:author="Noah Daniels" w:date="2015-07-31T18:51:00Z">
          <w:r w:rsidR="00F247CF" w:rsidRPr="00F247CF" w:rsidDel="00C93709">
            <w:rPr>
              <w:b/>
              <w:w w:val="95"/>
              <w:u w:val="single"/>
              <w:rPrChange w:id="401" w:author="Craig Mak" w:date="2015-07-28T00:53:00Z">
                <w:rPr>
                  <w:w w:val="95"/>
                </w:rPr>
              </w:rPrChange>
            </w:rPr>
            <w:delText>[AU: I had difficulty finding the support for this statement in the supplement]</w:delText>
          </w:r>
        </w:del>
      </w:ins>
    </w:p>
    <w:p w14:paraId="1130CE16" w14:textId="4993E991" w:rsidR="00283DE0" w:rsidRDefault="00A5173D" w:rsidP="003B0178">
      <w:pPr>
        <w:pStyle w:val="BodyText"/>
        <w:keepLines/>
        <w:spacing w:line="381" w:lineRule="auto"/>
        <w:ind w:right="528" w:firstLine="351"/>
      </w:pPr>
      <w:ins w:id="402" w:author="Craig Mak" w:date="2015-07-27T10:25:00Z">
        <w:r>
          <w:t>Previously our group demonstrated how redundancy in genomic data</w:t>
        </w:r>
      </w:ins>
      <w:ins w:id="403" w:author="Craig Mak" w:date="2015-07-27T10:26:00Z">
        <w:r>
          <w:t xml:space="preserve"> could be used to accelerate</w:t>
        </w:r>
      </w:ins>
      <w:ins w:id="404" w:author="Craig Mak" w:date="2015-07-27T10:25:00Z">
        <w:r>
          <w:t xml:space="preserve"> </w:t>
        </w:r>
      </w:ins>
      <w:r w:rsidR="00641826">
        <w:rPr>
          <w:spacing w:val="1"/>
        </w:rPr>
        <w:t xml:space="preserve">local </w:t>
      </w:r>
      <w:ins w:id="405" w:author="Craig Mak" w:date="2015-07-27T10:26:00Z">
        <w:r>
          <w:rPr>
            <w:spacing w:val="1"/>
          </w:rPr>
          <w:t xml:space="preserve">sequence </w:t>
        </w:r>
      </w:ins>
      <w:r w:rsidR="00641826">
        <w:rPr>
          <w:spacing w:val="-2"/>
        </w:rPr>
        <w:t>alignmen</w:t>
      </w:r>
      <w:r w:rsidR="00641826">
        <w:rPr>
          <w:spacing w:val="-1"/>
        </w:rPr>
        <w:t>t</w:t>
      </w:r>
      <w:ins w:id="406" w:author="Craig Mak" w:date="2015-07-27T10:27:00Z">
        <w:r>
          <w:rPr>
            <w:spacing w:val="-1"/>
          </w:rPr>
          <w:t xml:space="preserve">. </w:t>
        </w:r>
      </w:ins>
      <w:ins w:id="407" w:author="Craig Mak" w:date="2015-07-27T10:28:00Z">
        <w:r>
          <w:rPr>
            <w:spacing w:val="-1"/>
          </w:rPr>
          <w:t>Using an approach we</w:t>
        </w:r>
      </w:ins>
      <w:r w:rsidR="00641826">
        <w:rPr>
          <w:spacing w:val="4"/>
        </w:rPr>
        <w:t xml:space="preserve"> </w:t>
      </w:r>
      <w:ins w:id="408" w:author="Craig Mak" w:date="2015-07-27T10:28:00Z">
        <w:r>
          <w:rPr>
            <w:spacing w:val="-4"/>
          </w:rPr>
          <w:t xml:space="preserve">called </w:t>
        </w:r>
      </w:ins>
      <w:r w:rsidR="00641826">
        <w:rPr>
          <w:spacing w:val="-2"/>
        </w:rPr>
        <w:t>‘compressive</w:t>
      </w:r>
      <w:r w:rsidR="00641826">
        <w:rPr>
          <w:spacing w:val="6"/>
        </w:rPr>
        <w:t xml:space="preserve"> </w:t>
      </w:r>
      <w:r w:rsidR="00641826">
        <w:t>genomics</w:t>
      </w:r>
      <w:ins w:id="409" w:author="Craig Mak" w:date="2015-07-27T10:27:00Z">
        <w:r>
          <w:t>,</w:t>
        </w:r>
      </w:ins>
      <w:r w:rsidR="00641826">
        <w:t>’</w:t>
      </w:r>
      <w:r w:rsidR="00641826">
        <w:rPr>
          <w:spacing w:val="4"/>
        </w:rPr>
        <w:t xml:space="preserve"> </w:t>
      </w:r>
      <w:ins w:id="410" w:author="Craig Mak" w:date="2015-07-27T10:28:00Z">
        <w:r>
          <w:rPr>
            <w:spacing w:val="4"/>
          </w:rPr>
          <w:t xml:space="preserve">we accelerated </w:t>
        </w:r>
      </w:ins>
      <w:r w:rsidR="00641826">
        <w:t>BLAST</w:t>
      </w:r>
      <w:r w:rsidR="00641826">
        <w:rPr>
          <w:spacing w:val="10"/>
        </w:rPr>
        <w:t xml:space="preserve"> </w:t>
      </w:r>
      <w:r w:rsidR="00641826">
        <w:t>and</w:t>
      </w:r>
      <w:r w:rsidR="00641826">
        <w:rPr>
          <w:spacing w:val="8"/>
        </w:rPr>
        <w:t xml:space="preserve"> </w:t>
      </w:r>
      <w:r w:rsidR="00641826">
        <w:rPr>
          <w:spacing w:val="-5"/>
        </w:rPr>
        <w:t>BLAT</w:t>
      </w:r>
      <w:r w:rsidR="00641826">
        <w:rPr>
          <w:spacing w:val="9"/>
        </w:rPr>
        <w:t xml:space="preserve"> </w:t>
      </w:r>
      <w:r w:rsidR="00641826">
        <w:rPr>
          <w:spacing w:val="-4"/>
        </w:rPr>
        <w:t>b</w:t>
      </w:r>
      <w:r w:rsidR="00641826">
        <w:rPr>
          <w:spacing w:val="-3"/>
        </w:rPr>
        <w:t>y</w:t>
      </w:r>
      <w:r w:rsidR="00641826">
        <w:rPr>
          <w:spacing w:val="9"/>
        </w:rPr>
        <w:t xml:space="preserve"> </w:t>
      </w:r>
      <w:r w:rsidR="00641826">
        <w:t>taking</w:t>
      </w:r>
      <w:r w:rsidR="00641826">
        <w:rPr>
          <w:spacing w:val="8"/>
        </w:rPr>
        <w:t xml:space="preserve"> </w:t>
      </w:r>
      <w:r w:rsidR="00B91402">
        <w:t>advantage</w:t>
      </w:r>
      <w:r w:rsidR="00641826">
        <w:rPr>
          <w:spacing w:val="-36"/>
        </w:rPr>
        <w:t xml:space="preserve"> </w:t>
      </w:r>
      <w:r w:rsidR="00641826">
        <w:t>of</w:t>
      </w:r>
      <w:r w:rsidR="00641826">
        <w:rPr>
          <w:spacing w:val="-36"/>
        </w:rPr>
        <w:t xml:space="preserve"> </w:t>
      </w:r>
      <w:r w:rsidR="00641826">
        <w:t>high</w:t>
      </w:r>
      <w:r w:rsidR="00641826">
        <w:rPr>
          <w:spacing w:val="-36"/>
        </w:rPr>
        <w:t xml:space="preserve"> </w:t>
      </w:r>
      <w:r w:rsidR="00641826">
        <w:t>redundancy</w:t>
      </w:r>
      <w:r w:rsidR="00641826">
        <w:rPr>
          <w:spacing w:val="-35"/>
        </w:rPr>
        <w:t xml:space="preserve"> </w:t>
      </w:r>
      <w:r w:rsidR="00641826">
        <w:rPr>
          <w:spacing w:val="-3"/>
        </w:rPr>
        <w:t>between</w:t>
      </w:r>
      <w:r w:rsidR="00641826">
        <w:rPr>
          <w:spacing w:val="-36"/>
        </w:rPr>
        <w:t xml:space="preserve"> </w:t>
      </w:r>
      <w:r w:rsidR="00641826">
        <w:t>related</w:t>
      </w:r>
      <w:r w:rsidR="00641826">
        <w:rPr>
          <w:spacing w:val="-36"/>
        </w:rPr>
        <w:t xml:space="preserve"> </w:t>
      </w:r>
      <w:r w:rsidR="00641826">
        <w:t>genomes</w:t>
      </w:r>
      <w:r w:rsidR="00641826">
        <w:rPr>
          <w:spacing w:val="-35"/>
        </w:rPr>
        <w:t xml:space="preserve"> </w:t>
      </w:r>
      <w:r w:rsidR="00641826">
        <w:t>using</w:t>
      </w:r>
      <w:r w:rsidR="00641826">
        <w:rPr>
          <w:spacing w:val="-36"/>
        </w:rPr>
        <w:t xml:space="preserve"> </w:t>
      </w:r>
      <w:r w:rsidR="00641826">
        <w:t>link</w:t>
      </w:r>
      <w:r w:rsidR="00641826">
        <w:rPr>
          <w:spacing w:val="-36"/>
        </w:rPr>
        <w:t xml:space="preserve"> </w:t>
      </w:r>
      <w:r w:rsidR="00641826">
        <w:rPr>
          <w:spacing w:val="-2"/>
        </w:rPr>
        <w:t>pointers</w:t>
      </w:r>
      <w:r w:rsidR="00641826">
        <w:rPr>
          <w:spacing w:val="-35"/>
        </w:rPr>
        <w:t xml:space="preserve"> </w:t>
      </w:r>
      <w:r w:rsidR="00641826">
        <w:t>and</w:t>
      </w:r>
      <w:r w:rsidR="00641826">
        <w:rPr>
          <w:spacing w:val="29"/>
          <w:w w:val="94"/>
        </w:rPr>
        <w:t xml:space="preserve"> </w:t>
      </w:r>
      <w:r w:rsidR="00641826">
        <w:t>edit</w:t>
      </w:r>
      <w:r w:rsidR="00641826">
        <w:rPr>
          <w:spacing w:val="-21"/>
        </w:rPr>
        <w:t xml:space="preserve"> </w:t>
      </w:r>
      <w:r w:rsidR="00641826">
        <w:t>scripts</w:t>
      </w:r>
      <w:r w:rsidR="00641826">
        <w:rPr>
          <w:spacing w:val="-21"/>
        </w:rPr>
        <w:t xml:space="preserve"> </w:t>
      </w:r>
      <w:r w:rsidR="00641826">
        <w:t>to</w:t>
      </w:r>
      <w:r w:rsidR="00641826">
        <w:rPr>
          <w:spacing w:val="-21"/>
        </w:rPr>
        <w:t xml:space="preserve"> </w:t>
      </w:r>
      <w:r w:rsidR="00641826">
        <w:t>a</w:t>
      </w:r>
      <w:r w:rsidR="00641826">
        <w:rPr>
          <w:spacing w:val="-21"/>
        </w:rPr>
        <w:t xml:space="preserve"> </w:t>
      </w:r>
      <w:r w:rsidR="00641826">
        <w:t>database</w:t>
      </w:r>
      <w:r w:rsidR="00641826">
        <w:rPr>
          <w:spacing w:val="-21"/>
        </w:rPr>
        <w:t xml:space="preserve"> </w:t>
      </w:r>
      <w:r w:rsidR="00641826">
        <w:t>of</w:t>
      </w:r>
      <w:r w:rsidR="00641826">
        <w:rPr>
          <w:spacing w:val="-21"/>
        </w:rPr>
        <w:t xml:space="preserve"> </w:t>
      </w:r>
      <w:r w:rsidR="00641826">
        <w:t>unique</w:t>
      </w:r>
      <w:r w:rsidR="00641826">
        <w:rPr>
          <w:spacing w:val="-22"/>
        </w:rPr>
        <w:t xml:space="preserve"> </w:t>
      </w:r>
      <w:r w:rsidR="00641826">
        <w:t>sequences</w:t>
      </w:r>
      <w:r w:rsidR="00641826">
        <w:rPr>
          <w:spacing w:val="-20"/>
        </w:rPr>
        <w:t xml:space="preserve"> </w:t>
      </w:r>
      <w:r w:rsidR="00641826">
        <w:rPr>
          <w:spacing w:val="-1"/>
        </w:rPr>
        <w:t>(</w:t>
      </w:r>
      <w:r w:rsidR="00641826">
        <w:rPr>
          <w:spacing w:val="-2"/>
        </w:rPr>
        <w:t>Loh</w:t>
      </w:r>
      <w:r w:rsidR="00641826">
        <w:rPr>
          <w:spacing w:val="-22"/>
        </w:rPr>
        <w:t xml:space="preserve"> </w:t>
      </w:r>
      <w:r w:rsidR="00641826">
        <w:t>et</w:t>
      </w:r>
      <w:r w:rsidR="00641826">
        <w:rPr>
          <w:spacing w:val="-20"/>
        </w:rPr>
        <w:t xml:space="preserve"> </w:t>
      </w:r>
      <w:r w:rsidR="00641826">
        <w:t>al.,</w:t>
      </w:r>
      <w:r w:rsidR="00641826">
        <w:rPr>
          <w:spacing w:val="-22"/>
        </w:rPr>
        <w:t xml:space="preserve"> </w:t>
      </w:r>
      <w:r w:rsidR="00641826">
        <w:t>2012).</w:t>
      </w:r>
      <w:r w:rsidR="00641826">
        <w:rPr>
          <w:spacing w:val="-3"/>
        </w:rPr>
        <w:t xml:space="preserve"> </w:t>
      </w:r>
      <w:ins w:id="411" w:author="Craig Mak" w:date="2015-07-27T10:30:00Z">
        <w:r>
          <w:rPr>
            <w:spacing w:val="-3"/>
          </w:rPr>
          <w:t xml:space="preserve">We have used similar strategies to obtain </w:t>
        </w:r>
        <w:r>
          <w:t>e</w:t>
        </w:r>
      </w:ins>
      <w:r w:rsidR="00641826">
        <w:t>qually</w:t>
      </w:r>
      <w:r w:rsidR="00641826">
        <w:rPr>
          <w:spacing w:val="-20"/>
        </w:rPr>
        <w:t xml:space="preserve"> </w:t>
      </w:r>
      <w:r w:rsidR="00B91402">
        <w:t>en</w:t>
      </w:r>
      <w:r w:rsidR="00641826">
        <w:rPr>
          <w:w w:val="95"/>
        </w:rPr>
        <w:t>couraging</w:t>
      </w:r>
      <w:r w:rsidR="00641826">
        <w:rPr>
          <w:spacing w:val="6"/>
          <w:w w:val="95"/>
        </w:rPr>
        <w:t xml:space="preserve"> </w:t>
      </w:r>
      <w:r w:rsidR="00641826">
        <w:rPr>
          <w:w w:val="95"/>
        </w:rPr>
        <w:t>results</w:t>
      </w:r>
      <w:r w:rsidR="00641826">
        <w:rPr>
          <w:spacing w:val="4"/>
          <w:w w:val="95"/>
        </w:rPr>
        <w:t xml:space="preserve"> </w:t>
      </w:r>
      <w:r w:rsidR="00641826">
        <w:rPr>
          <w:w w:val="95"/>
        </w:rPr>
        <w:t>for</w:t>
      </w:r>
      <w:r w:rsidR="00641826">
        <w:rPr>
          <w:spacing w:val="5"/>
          <w:w w:val="95"/>
        </w:rPr>
        <w:t xml:space="preserve"> </w:t>
      </w:r>
      <w:r w:rsidR="00641826">
        <w:rPr>
          <w:spacing w:val="1"/>
          <w:w w:val="95"/>
        </w:rPr>
        <w:t>local</w:t>
      </w:r>
      <w:r w:rsidR="00641826">
        <w:rPr>
          <w:spacing w:val="5"/>
          <w:w w:val="95"/>
        </w:rPr>
        <w:t xml:space="preserve"> </w:t>
      </w:r>
      <w:r w:rsidR="00641826">
        <w:rPr>
          <w:spacing w:val="-2"/>
          <w:w w:val="95"/>
        </w:rPr>
        <w:t>alignmen</w:t>
      </w:r>
      <w:r w:rsidR="00641826">
        <w:rPr>
          <w:spacing w:val="-1"/>
          <w:w w:val="95"/>
        </w:rPr>
        <w:t>t</w:t>
      </w:r>
      <w:r w:rsidR="00641826">
        <w:rPr>
          <w:spacing w:val="5"/>
          <w:w w:val="95"/>
        </w:rPr>
        <w:t xml:space="preserve"> </w:t>
      </w:r>
      <w:r w:rsidR="00641826">
        <w:rPr>
          <w:w w:val="95"/>
        </w:rPr>
        <w:t>in</w:t>
      </w:r>
      <w:r w:rsidR="00641826">
        <w:rPr>
          <w:spacing w:val="5"/>
          <w:w w:val="95"/>
        </w:rPr>
        <w:t xml:space="preserve"> </w:t>
      </w:r>
      <w:r w:rsidR="00641826">
        <w:rPr>
          <w:w w:val="95"/>
        </w:rPr>
        <w:t>proteomics</w:t>
      </w:r>
      <w:r w:rsidR="00641826">
        <w:rPr>
          <w:spacing w:val="28"/>
          <w:w w:val="93"/>
        </w:rPr>
        <w:t xml:space="preserve"> </w:t>
      </w:r>
      <w:r w:rsidR="00641826">
        <w:rPr>
          <w:spacing w:val="-1"/>
        </w:rPr>
        <w:t>(</w:t>
      </w:r>
      <w:r w:rsidR="00641826">
        <w:rPr>
          <w:spacing w:val="-2"/>
        </w:rPr>
        <w:t>Daniels</w:t>
      </w:r>
      <w:r w:rsidR="00641826">
        <w:rPr>
          <w:spacing w:val="-18"/>
        </w:rPr>
        <w:t xml:space="preserve"> </w:t>
      </w:r>
      <w:r w:rsidR="00641826">
        <w:t>et</w:t>
      </w:r>
      <w:r w:rsidR="00641826">
        <w:rPr>
          <w:spacing w:val="-17"/>
        </w:rPr>
        <w:t xml:space="preserve"> </w:t>
      </w:r>
      <w:r w:rsidR="00641826">
        <w:t>al.,</w:t>
      </w:r>
      <w:r w:rsidR="00641826">
        <w:rPr>
          <w:spacing w:val="-18"/>
        </w:rPr>
        <w:t xml:space="preserve"> </w:t>
      </w:r>
      <w:r w:rsidR="00641826">
        <w:t xml:space="preserve">2013). </w:t>
      </w:r>
      <w:r w:rsidR="00641826">
        <w:rPr>
          <w:spacing w:val="-3"/>
        </w:rPr>
        <w:t>Empirically</w:t>
      </w:r>
      <w:r w:rsidR="00641826">
        <w:rPr>
          <w:spacing w:val="-2"/>
        </w:rPr>
        <w:t>,</w:t>
      </w:r>
      <w:r w:rsidR="00641826">
        <w:rPr>
          <w:spacing w:val="-17"/>
        </w:rPr>
        <w:t xml:space="preserve"> </w:t>
      </w:r>
      <w:r w:rsidR="00641826">
        <w:t>this</w:t>
      </w:r>
      <w:r w:rsidR="00641826">
        <w:rPr>
          <w:spacing w:val="-17"/>
        </w:rPr>
        <w:t xml:space="preserve"> </w:t>
      </w:r>
      <w:r w:rsidR="00641826">
        <w:rPr>
          <w:spacing w:val="-2"/>
        </w:rPr>
        <w:t>compressive</w:t>
      </w:r>
      <w:r w:rsidR="00641826">
        <w:rPr>
          <w:spacing w:val="39"/>
          <w:w w:val="89"/>
        </w:rPr>
        <w:t xml:space="preserve"> </w:t>
      </w:r>
      <w:r w:rsidR="00641826">
        <w:t>acceleration</w:t>
      </w:r>
      <w:r w:rsidR="00641826">
        <w:rPr>
          <w:spacing w:val="-16"/>
        </w:rPr>
        <w:t xml:space="preserve"> </w:t>
      </w:r>
      <w:r w:rsidR="00641826">
        <w:t>appears</w:t>
      </w:r>
      <w:r w:rsidR="00641826">
        <w:rPr>
          <w:spacing w:val="-14"/>
        </w:rPr>
        <w:t xml:space="preserve"> </w:t>
      </w:r>
      <w:r w:rsidR="00641826">
        <w:t>to</w:t>
      </w:r>
      <w:r w:rsidR="00641826">
        <w:rPr>
          <w:spacing w:val="-15"/>
        </w:rPr>
        <w:t xml:space="preserve"> </w:t>
      </w:r>
      <w:r w:rsidR="00641826">
        <w:t>scale</w:t>
      </w:r>
      <w:r w:rsidR="00641826">
        <w:rPr>
          <w:spacing w:val="-15"/>
        </w:rPr>
        <w:t xml:space="preserve"> </w:t>
      </w:r>
      <w:r w:rsidR="00641826">
        <w:t>almost</w:t>
      </w:r>
      <w:r w:rsidR="00641826">
        <w:rPr>
          <w:spacing w:val="-14"/>
        </w:rPr>
        <w:t xml:space="preserve"> </w:t>
      </w:r>
      <w:r w:rsidR="00641826">
        <w:t>linearly</w:t>
      </w:r>
      <w:r w:rsidR="00641826">
        <w:rPr>
          <w:spacing w:val="-15"/>
        </w:rPr>
        <w:t xml:space="preserve"> </w:t>
      </w:r>
      <w:r w:rsidR="00641826">
        <w:t>in</w:t>
      </w:r>
      <w:r w:rsidR="00641826">
        <w:rPr>
          <w:spacing w:val="-15"/>
        </w:rPr>
        <w:t xml:space="preserve"> </w:t>
      </w:r>
      <w:r w:rsidR="00641826">
        <w:t>the</w:t>
      </w:r>
      <w:r w:rsidR="00641826">
        <w:rPr>
          <w:spacing w:val="-15"/>
        </w:rPr>
        <w:t xml:space="preserve"> </w:t>
      </w:r>
      <w:r w:rsidR="00641826">
        <w:rPr>
          <w:spacing w:val="-3"/>
        </w:rPr>
        <w:t>entrop</w:t>
      </w:r>
      <w:r w:rsidR="00641826">
        <w:rPr>
          <w:spacing w:val="-2"/>
        </w:rPr>
        <w:t>y</w:t>
      </w:r>
      <w:r w:rsidR="00641826">
        <w:rPr>
          <w:spacing w:val="-14"/>
        </w:rPr>
        <w:t xml:space="preserve"> </w:t>
      </w:r>
      <w:r w:rsidR="00641826">
        <w:t>of</w:t>
      </w:r>
      <w:r w:rsidR="00641826">
        <w:rPr>
          <w:spacing w:val="-15"/>
        </w:rPr>
        <w:t xml:space="preserve"> </w:t>
      </w:r>
      <w:r w:rsidR="00641826">
        <w:t>the</w:t>
      </w:r>
      <w:r w:rsidR="00641826">
        <w:rPr>
          <w:spacing w:val="-15"/>
        </w:rPr>
        <w:t xml:space="preserve"> </w:t>
      </w:r>
      <w:r w:rsidR="00641826">
        <w:t>database,</w:t>
      </w:r>
      <w:r w:rsidR="00641826">
        <w:rPr>
          <w:spacing w:val="27"/>
          <w:w w:val="96"/>
        </w:rPr>
        <w:t xml:space="preserve"> </w:t>
      </w:r>
      <w:r w:rsidR="00641826">
        <w:rPr>
          <w:w w:val="95"/>
        </w:rPr>
        <w:t>often</w:t>
      </w:r>
      <w:r w:rsidR="00641826">
        <w:rPr>
          <w:spacing w:val="4"/>
          <w:w w:val="95"/>
        </w:rPr>
        <w:t xml:space="preserve"> </w:t>
      </w:r>
      <w:r w:rsidR="00641826">
        <w:rPr>
          <w:w w:val="95"/>
        </w:rPr>
        <w:t>resulting</w:t>
      </w:r>
      <w:r w:rsidR="00641826">
        <w:rPr>
          <w:spacing w:val="6"/>
          <w:w w:val="95"/>
        </w:rPr>
        <w:t xml:space="preserve"> </w:t>
      </w:r>
      <w:r w:rsidR="00641826">
        <w:rPr>
          <w:w w:val="95"/>
        </w:rPr>
        <w:t>in</w:t>
      </w:r>
      <w:r w:rsidR="00641826">
        <w:rPr>
          <w:spacing w:val="5"/>
          <w:w w:val="95"/>
        </w:rPr>
        <w:t xml:space="preserve"> </w:t>
      </w:r>
      <w:r w:rsidR="00641826">
        <w:rPr>
          <w:w w:val="95"/>
        </w:rPr>
        <w:t>orders</w:t>
      </w:r>
      <w:r w:rsidR="00641826">
        <w:rPr>
          <w:spacing w:val="5"/>
          <w:w w:val="95"/>
        </w:rPr>
        <w:t xml:space="preserve"> </w:t>
      </w:r>
      <w:r w:rsidR="00641826">
        <w:rPr>
          <w:w w:val="95"/>
        </w:rPr>
        <w:t>of</w:t>
      </w:r>
      <w:r w:rsidR="00641826">
        <w:rPr>
          <w:spacing w:val="6"/>
          <w:w w:val="95"/>
        </w:rPr>
        <w:t xml:space="preserve"> </w:t>
      </w:r>
      <w:r w:rsidR="00641826">
        <w:rPr>
          <w:w w:val="95"/>
        </w:rPr>
        <w:t>magnitude</w:t>
      </w:r>
      <w:r w:rsidR="00641826">
        <w:rPr>
          <w:spacing w:val="5"/>
          <w:w w:val="95"/>
        </w:rPr>
        <w:t xml:space="preserve"> </w:t>
      </w:r>
      <w:r w:rsidR="00641826">
        <w:rPr>
          <w:spacing w:val="1"/>
          <w:w w:val="95"/>
        </w:rPr>
        <w:t>better</w:t>
      </w:r>
      <w:r w:rsidR="00641826">
        <w:rPr>
          <w:spacing w:val="7"/>
          <w:w w:val="95"/>
        </w:rPr>
        <w:t xml:space="preserve"> </w:t>
      </w:r>
      <w:r w:rsidR="00641826">
        <w:rPr>
          <w:w w:val="95"/>
        </w:rPr>
        <w:t>performance</w:t>
      </w:r>
      <w:ins w:id="412" w:author="Craig Mak" w:date="2015-07-27T10:31:00Z">
        <w:r>
          <w:rPr>
            <w:w w:val="95"/>
          </w:rPr>
          <w:t xml:space="preserve">, </w:t>
        </w:r>
      </w:ins>
      <w:ins w:id="413" w:author="Noah Daniels" w:date="2015-07-31T18:52:00Z">
        <w:r w:rsidR="00F16D02">
          <w:rPr>
            <w:w w:val="95"/>
          </w:rPr>
          <w:t xml:space="preserve">these previous studies neither </w:t>
        </w:r>
      </w:ins>
      <w:ins w:id="414" w:author="Noah Daniels" w:date="2015-07-31T18:53:00Z">
        <w:r w:rsidR="00985ADD">
          <w:rPr>
            <w:w w:val="95"/>
          </w:rPr>
          <w:t>proved</w:t>
        </w:r>
      </w:ins>
      <w:ins w:id="415" w:author="Noah Daniels" w:date="2015-07-31T18:52:00Z">
        <w:r w:rsidR="00F16D02">
          <w:rPr>
            <w:w w:val="95"/>
          </w:rPr>
          <w:t xml:space="preserve"> complexity bounds </w:t>
        </w:r>
      </w:ins>
      <w:ins w:id="416" w:author="Noah Daniels" w:date="2015-07-31T18:53:00Z">
        <w:r w:rsidR="00985ADD">
          <w:rPr>
            <w:w w:val="95"/>
          </w:rPr>
          <w:t>nor established a theory</w:t>
        </w:r>
      </w:ins>
      <w:ins w:id="417" w:author="Noah Daniels" w:date="2015-07-31T18:54:00Z">
        <w:r w:rsidR="00985ADD">
          <w:rPr>
            <w:w w:val="95"/>
          </w:rPr>
          <w:t xml:space="preserve"> to explain these empirical speedups.</w:t>
        </w:r>
      </w:ins>
      <w:ins w:id="418" w:author="Craig Mak" w:date="2015-07-27T10:31:00Z">
        <w:del w:id="419" w:author="Noah Daniels" w:date="2015-07-31T18:54:00Z">
          <w:r w:rsidDel="00985ADD">
            <w:rPr>
              <w:w w:val="95"/>
            </w:rPr>
            <w:delText xml:space="preserve">but XXX </w:delText>
          </w:r>
          <w:r w:rsidRPr="00A5173D" w:rsidDel="00985ADD">
            <w:rPr>
              <w:b/>
              <w:w w:val="95"/>
              <w:u w:val="single"/>
              <w:rPrChange w:id="420" w:author="Craig Mak" w:date="2015-07-27T10:31:00Z">
                <w:rPr>
                  <w:w w:val="95"/>
                </w:rPr>
              </w:rPrChange>
            </w:rPr>
            <w:delText xml:space="preserve">[AU: </w:delText>
          </w:r>
          <w:r w:rsidDel="00985ADD">
            <w:rPr>
              <w:b/>
              <w:w w:val="95"/>
              <w:u w:val="single"/>
            </w:rPr>
            <w:delText>Explain</w:delText>
          </w:r>
          <w:r w:rsidRPr="00A5173D" w:rsidDel="00985ADD">
            <w:rPr>
              <w:b/>
              <w:w w:val="95"/>
              <w:u w:val="single"/>
              <w:rPrChange w:id="421" w:author="Craig Mak" w:date="2015-07-27T10:31:00Z">
                <w:rPr>
                  <w:w w:val="95"/>
                </w:rPr>
              </w:rPrChange>
            </w:rPr>
            <w:delText xml:space="preserve"> what was missing from these previous studies</w:delText>
          </w:r>
          <w:r w:rsidDel="00985ADD">
            <w:rPr>
              <w:b/>
              <w:w w:val="95"/>
              <w:u w:val="single"/>
            </w:rPr>
            <w:delText xml:space="preserve"> (Mathematically proven bounds? Theory?</w:delText>
          </w:r>
        </w:del>
      </w:ins>
      <w:ins w:id="422" w:author="Craig Mak" w:date="2015-07-27T10:32:00Z">
        <w:del w:id="423" w:author="Noah Daniels" w:date="2015-07-31T18:54:00Z">
          <w:r w:rsidDel="00985ADD">
            <w:rPr>
              <w:b/>
              <w:w w:val="95"/>
              <w:u w:val="single"/>
            </w:rPr>
            <w:delText xml:space="preserve"> etc</w:delText>
          </w:r>
        </w:del>
      </w:ins>
      <w:ins w:id="424" w:author="Craig Mak" w:date="2015-07-27T10:31:00Z">
        <w:del w:id="425" w:author="Noah Daniels" w:date="2015-07-31T18:54:00Z">
          <w:r w:rsidDel="00985ADD">
            <w:rPr>
              <w:b/>
              <w:w w:val="95"/>
              <w:u w:val="single"/>
            </w:rPr>
            <w:delText>)</w:delText>
          </w:r>
          <w:r w:rsidRPr="00A5173D" w:rsidDel="00985ADD">
            <w:rPr>
              <w:b/>
              <w:w w:val="95"/>
              <w:u w:val="single"/>
              <w:rPrChange w:id="426" w:author="Craig Mak" w:date="2015-07-27T10:31:00Z">
                <w:rPr>
                  <w:w w:val="95"/>
                </w:rPr>
              </w:rPrChange>
            </w:rPr>
            <w:delText>]</w:delText>
          </w:r>
        </w:del>
      </w:ins>
    </w:p>
    <w:p w14:paraId="78A8F5FD" w14:textId="6341C744" w:rsidR="009109EA" w:rsidRDefault="00B831FA">
      <w:pPr>
        <w:pStyle w:val="BodyText"/>
        <w:keepLines/>
        <w:spacing w:line="381" w:lineRule="auto"/>
        <w:ind w:right="528" w:firstLine="584"/>
        <w:rPr>
          <w:ins w:id="427" w:author="Craig Mak" w:date="2015-07-28T00:53:00Z"/>
        </w:rPr>
        <w:pPrChange w:id="428" w:author="Craig Mak" w:date="2015-07-27T12:17:00Z">
          <w:pPr>
            <w:pStyle w:val="BodyText"/>
            <w:keepLines/>
            <w:spacing w:line="381" w:lineRule="auto"/>
            <w:ind w:right="528" w:firstLine="44"/>
          </w:pPr>
        </w:pPrChange>
      </w:pPr>
      <w:ins w:id="429" w:author="Craig Mak" w:date="2015-07-23T12:37:00Z">
        <w:r>
          <w:lastRenderedPageBreak/>
          <w:t>Here</w:t>
        </w:r>
      </w:ins>
      <w:r w:rsidR="00641826">
        <w:rPr>
          <w:spacing w:val="1"/>
        </w:rPr>
        <w:t>,</w:t>
      </w:r>
      <w:r w:rsidR="00641826">
        <w:rPr>
          <w:spacing w:val="-10"/>
        </w:rPr>
        <w:t xml:space="preserve"> </w:t>
      </w:r>
      <w:r w:rsidR="00641826">
        <w:rPr>
          <w:spacing w:val="-5"/>
        </w:rPr>
        <w:t>we</w:t>
      </w:r>
      <w:r w:rsidR="00641826">
        <w:rPr>
          <w:spacing w:val="-13"/>
        </w:rPr>
        <w:t xml:space="preserve"> </w:t>
      </w:r>
      <w:r w:rsidR="00641826">
        <w:t>generalize</w:t>
      </w:r>
      <w:r w:rsidR="00641826">
        <w:rPr>
          <w:spacing w:val="-12"/>
        </w:rPr>
        <w:t xml:space="preserve"> </w:t>
      </w:r>
      <w:r w:rsidR="00641826">
        <w:t>and</w:t>
      </w:r>
      <w:r w:rsidR="00641826">
        <w:rPr>
          <w:spacing w:val="-12"/>
        </w:rPr>
        <w:t xml:space="preserve"> </w:t>
      </w:r>
      <w:r w:rsidR="00641826">
        <w:t>formalize</w:t>
      </w:r>
      <w:r w:rsidR="00641826">
        <w:rPr>
          <w:spacing w:val="-12"/>
        </w:rPr>
        <w:t xml:space="preserve"> </w:t>
      </w:r>
      <w:r w:rsidR="00641826">
        <w:t>this</w:t>
      </w:r>
      <w:r w:rsidR="00641826">
        <w:rPr>
          <w:spacing w:val="-12"/>
        </w:rPr>
        <w:t xml:space="preserve"> </w:t>
      </w:r>
      <w:r w:rsidR="00641826">
        <w:rPr>
          <w:spacing w:val="-2"/>
        </w:rPr>
        <w:t>approach</w:t>
      </w:r>
      <w:r w:rsidR="00641826">
        <w:rPr>
          <w:spacing w:val="-12"/>
        </w:rPr>
        <w:t xml:space="preserve"> </w:t>
      </w:r>
      <w:r w:rsidR="00641826">
        <w:rPr>
          <w:spacing w:val="-4"/>
        </w:rPr>
        <w:t>b</w:t>
      </w:r>
      <w:r w:rsidR="00641826">
        <w:rPr>
          <w:spacing w:val="-3"/>
        </w:rPr>
        <w:t>y</w:t>
      </w:r>
      <w:r w:rsidR="00641826">
        <w:rPr>
          <w:spacing w:val="-12"/>
        </w:rPr>
        <w:t xml:space="preserve"> </w:t>
      </w:r>
      <w:r w:rsidR="00641826">
        <w:t>introducing</w:t>
      </w:r>
      <w:r w:rsidR="00641826">
        <w:rPr>
          <w:spacing w:val="22"/>
          <w:w w:val="93"/>
        </w:rPr>
        <w:t xml:space="preserve"> </w:t>
      </w:r>
      <w:r w:rsidR="00641826">
        <w:t xml:space="preserve">a </w:t>
      </w:r>
      <w:r w:rsidR="00641826">
        <w:rPr>
          <w:spacing w:val="-2"/>
        </w:rPr>
        <w:t>framework</w:t>
      </w:r>
      <w:r w:rsidR="00641826">
        <w:rPr>
          <w:spacing w:val="1"/>
        </w:rPr>
        <w:t xml:space="preserve"> </w:t>
      </w:r>
      <w:r w:rsidR="00641826">
        <w:t>for</w:t>
      </w:r>
      <w:r w:rsidR="00641826">
        <w:rPr>
          <w:spacing w:val="1"/>
        </w:rPr>
        <w:t xml:space="preserve"> </w:t>
      </w:r>
      <w:r w:rsidR="00641826">
        <w:rPr>
          <w:spacing w:val="-2"/>
        </w:rPr>
        <w:t>similarit</w:t>
      </w:r>
      <w:r w:rsidR="00641826">
        <w:rPr>
          <w:spacing w:val="-1"/>
        </w:rPr>
        <w:t>y</w:t>
      </w:r>
      <w:r w:rsidR="00641826">
        <w:rPr>
          <w:spacing w:val="21"/>
          <w:w w:val="104"/>
        </w:rPr>
        <w:t xml:space="preserve"> </w:t>
      </w:r>
      <w:r w:rsidR="00641826">
        <w:rPr>
          <w:spacing w:val="-2"/>
        </w:rPr>
        <w:t>search</w:t>
      </w:r>
      <w:ins w:id="430" w:author="Craig Mak" w:date="2015-07-28T00:45:00Z">
        <w:r w:rsidR="00EE56D7">
          <w:rPr>
            <w:spacing w:val="-2"/>
          </w:rPr>
          <w:t xml:space="preserve"> of omics data. We </w:t>
        </w:r>
      </w:ins>
      <w:ins w:id="431" w:author="Craig Mak" w:date="2015-07-27T12:13:00Z">
        <w:r w:rsidR="009B30AD">
          <w:rPr>
            <w:spacing w:val="-2"/>
          </w:rPr>
          <w:t>prov</w:t>
        </w:r>
      </w:ins>
      <w:ins w:id="432" w:author="Craig Mak" w:date="2015-07-28T00:45:00Z">
        <w:r w:rsidR="00EE56D7">
          <w:rPr>
            <w:spacing w:val="-2"/>
          </w:rPr>
          <w:t>e</w:t>
        </w:r>
      </w:ins>
      <w:ins w:id="433" w:author="Craig Mak" w:date="2015-07-27T12:13:00Z">
        <w:r w:rsidR="009B30AD">
          <w:rPr>
            <w:spacing w:val="-2"/>
          </w:rPr>
          <w:t xml:space="preserve"> that</w:t>
        </w:r>
      </w:ins>
      <w:ins w:id="434" w:author="Craig Mak" w:date="2015-07-27T12:16:00Z">
        <w:r w:rsidR="00EE56D7">
          <w:rPr>
            <w:spacing w:val="-2"/>
          </w:rPr>
          <w:t xml:space="preserve"> search</w:t>
        </w:r>
      </w:ins>
      <w:ins w:id="435" w:author="Craig Mak" w:date="2015-07-27T12:13:00Z">
        <w:r w:rsidR="009B30AD">
          <w:rPr>
            <w:spacing w:val="-2"/>
          </w:rPr>
          <w:t xml:space="preserve"> </w:t>
        </w:r>
      </w:ins>
      <w:ins w:id="436" w:author="Craig Mak" w:date="2015-07-23T12:39:00Z">
        <w:r w:rsidR="003B0178">
          <w:rPr>
            <w:spacing w:val="-2"/>
          </w:rPr>
          <w:t>performance primarily depends on</w:t>
        </w:r>
        <w:del w:id="437" w:author="Noah Daniels" w:date="2015-07-31T18:55:00Z">
          <w:r w:rsidR="003B0178" w:rsidDel="005C50D3">
            <w:rPr>
              <w:spacing w:val="-2"/>
            </w:rPr>
            <w:delText xml:space="preserve"> </w:delText>
          </w:r>
        </w:del>
      </w:ins>
      <w:ins w:id="438" w:author="Noah Daniels" w:date="2015-07-31T18:55:00Z">
        <w:r w:rsidR="005C50D3">
          <w:rPr>
            <w:spacing w:val="-2"/>
          </w:rPr>
          <w:t xml:space="preserve"> a measure of the novelty of new data</w:t>
        </w:r>
      </w:ins>
      <w:ins w:id="439" w:author="Craig Mak" w:date="2015-07-23T12:39:00Z">
        <w:del w:id="440" w:author="Noah Daniels" w:date="2015-07-31T18:55:00Z">
          <w:r w:rsidR="003B0178" w:rsidRPr="003B0178" w:rsidDel="005C50D3">
            <w:rPr>
              <w:b/>
              <w:spacing w:val="-2"/>
              <w:u w:val="single"/>
              <w:rPrChange w:id="441" w:author="Craig Mak" w:date="2015-07-23T12:40:00Z">
                <w:rPr>
                  <w:spacing w:val="-2"/>
                </w:rPr>
              </w:rPrChange>
            </w:rPr>
            <w:delText>[AU: Define entropy]</w:delText>
          </w:r>
        </w:del>
        <w:r w:rsidR="003B0178">
          <w:rPr>
            <w:spacing w:val="-2"/>
          </w:rPr>
          <w:t>, also known as entropy</w:t>
        </w:r>
        <w:del w:id="442" w:author="Noah Daniels" w:date="2015-07-31T18:56:00Z">
          <w:r w:rsidR="003B0178" w:rsidDel="005C50D3">
            <w:rPr>
              <w:spacing w:val="-2"/>
            </w:rPr>
            <w:delText>, of the data</w:delText>
          </w:r>
        </w:del>
        <w:r w:rsidR="003B0178">
          <w:rPr>
            <w:spacing w:val="-2"/>
          </w:rPr>
          <w:t>. This</w:t>
        </w:r>
      </w:ins>
      <w:ins w:id="443" w:author="Craig Mak" w:date="2015-07-27T12:15:00Z">
        <w:r w:rsidR="004F2F6F">
          <w:rPr>
            <w:spacing w:val="-2"/>
          </w:rPr>
          <w:t xml:space="preserve"> framework, which we call entropy-scaling search,</w:t>
        </w:r>
      </w:ins>
      <w:r w:rsidR="00641826">
        <w:rPr>
          <w:spacing w:val="-5"/>
        </w:rPr>
        <w:t xml:space="preserve"> </w:t>
      </w:r>
      <w:ins w:id="444" w:author="Craig Mak" w:date="2015-07-23T12:40:00Z">
        <w:r w:rsidR="003B0178">
          <w:rPr>
            <w:spacing w:val="-2"/>
          </w:rPr>
          <w:t>supports the creation of a</w:t>
        </w:r>
      </w:ins>
      <w:r w:rsidR="00641826">
        <w:rPr>
          <w:spacing w:val="-6"/>
        </w:rPr>
        <w:t xml:space="preserve"> </w:t>
      </w:r>
      <w:r w:rsidR="00641826">
        <w:t>family</w:t>
      </w:r>
      <w:r w:rsidR="00641826">
        <w:rPr>
          <w:spacing w:val="-5"/>
        </w:rPr>
        <w:t xml:space="preserve"> </w:t>
      </w:r>
      <w:r w:rsidR="00641826">
        <w:t>of</w:t>
      </w:r>
      <w:r w:rsidR="00641826">
        <w:rPr>
          <w:spacing w:val="-6"/>
        </w:rPr>
        <w:t xml:space="preserve"> </w:t>
      </w:r>
      <w:r w:rsidR="00641826">
        <w:t>data</w:t>
      </w:r>
      <w:r w:rsidR="00641826">
        <w:rPr>
          <w:spacing w:val="-6"/>
        </w:rPr>
        <w:t xml:space="preserve"> </w:t>
      </w:r>
      <w:r w:rsidR="00641826">
        <w:t>structures</w:t>
      </w:r>
      <w:r w:rsidR="00641826">
        <w:rPr>
          <w:spacing w:val="-5"/>
        </w:rPr>
        <w:t xml:space="preserve"> </w:t>
      </w:r>
      <w:r w:rsidR="00641826">
        <w:t>that</w:t>
      </w:r>
      <w:r w:rsidR="00641826">
        <w:rPr>
          <w:spacing w:val="-7"/>
        </w:rPr>
        <w:t xml:space="preserve"> </w:t>
      </w:r>
      <w:r w:rsidR="00641826" w:rsidRPr="002D6989">
        <w:rPr>
          <w:i/>
          <w:spacing w:val="-4"/>
          <w:rPrChange w:id="445" w:author="Noah Daniels" w:date="2015-07-31T18:56:00Z">
            <w:rPr>
              <w:b/>
              <w:spacing w:val="-4"/>
            </w:rPr>
          </w:rPrChange>
        </w:rPr>
        <w:t>pro</w:t>
      </w:r>
      <w:r w:rsidR="00641826" w:rsidRPr="002D6989">
        <w:rPr>
          <w:i/>
          <w:spacing w:val="-3"/>
          <w:rPrChange w:id="446" w:author="Noah Daniels" w:date="2015-07-31T18:56:00Z">
            <w:rPr>
              <w:b/>
              <w:spacing w:val="-3"/>
            </w:rPr>
          </w:rPrChange>
        </w:rPr>
        <w:t>v</w:t>
      </w:r>
      <w:r w:rsidR="00641826" w:rsidRPr="002D6989">
        <w:rPr>
          <w:i/>
          <w:spacing w:val="-4"/>
          <w:rPrChange w:id="447" w:author="Noah Daniels" w:date="2015-07-31T18:56:00Z">
            <w:rPr>
              <w:b/>
              <w:spacing w:val="-4"/>
            </w:rPr>
          </w:rPrChange>
        </w:rPr>
        <w:t>ably</w:t>
      </w:r>
      <w:ins w:id="448" w:author="Craig Mak" w:date="2015-07-23T12:37:00Z">
        <w:del w:id="449" w:author="Noah Daniels" w:date="2015-07-31T18:56:00Z">
          <w:r w:rsidR="003B0178" w:rsidRPr="003B0178" w:rsidDel="002D6989">
            <w:rPr>
              <w:b/>
              <w:spacing w:val="-4"/>
              <w:u w:val="single"/>
              <w:rPrChange w:id="450" w:author="Craig Mak" w:date="2015-07-23T12:37:00Z">
                <w:rPr>
                  <w:spacing w:val="-4"/>
                </w:rPr>
              </w:rPrChange>
            </w:rPr>
            <w:delText>[AU: boldface not allowed for emphasis]</w:delText>
          </w:r>
        </w:del>
      </w:ins>
      <w:r w:rsidR="00641826">
        <w:rPr>
          <w:b/>
          <w:spacing w:val="-7"/>
        </w:rPr>
        <w:t xml:space="preserve"> </w:t>
      </w:r>
      <w:r w:rsidR="00641826">
        <w:t>scale</w:t>
      </w:r>
      <w:r w:rsidR="00641826">
        <w:rPr>
          <w:spacing w:val="-6"/>
        </w:rPr>
        <w:t xml:space="preserve"> </w:t>
      </w:r>
      <w:r w:rsidR="00641826">
        <w:t>linearly</w:t>
      </w:r>
      <w:r w:rsidR="00641826">
        <w:rPr>
          <w:spacing w:val="-6"/>
        </w:rPr>
        <w:t xml:space="preserve"> </w:t>
      </w:r>
      <w:r w:rsidR="00641826">
        <w:t>in</w:t>
      </w:r>
      <w:r w:rsidR="00641826">
        <w:rPr>
          <w:spacing w:val="24"/>
          <w:w w:val="91"/>
        </w:rPr>
        <w:t xml:space="preserve"> </w:t>
      </w:r>
      <w:r w:rsidR="00641826">
        <w:rPr>
          <w:spacing w:val="1"/>
        </w:rPr>
        <w:t>both</w:t>
      </w:r>
      <w:r w:rsidR="00641826">
        <w:rPr>
          <w:spacing w:val="-9"/>
        </w:rPr>
        <w:t xml:space="preserve"> </w:t>
      </w:r>
      <w:r w:rsidR="00641826">
        <w:t>time</w:t>
      </w:r>
      <w:r w:rsidR="00641826">
        <w:rPr>
          <w:spacing w:val="-8"/>
        </w:rPr>
        <w:t xml:space="preserve"> </w:t>
      </w:r>
      <w:r w:rsidR="00641826">
        <w:t>and</w:t>
      </w:r>
      <w:r w:rsidR="00641826">
        <w:rPr>
          <w:spacing w:val="-9"/>
        </w:rPr>
        <w:t xml:space="preserve"> </w:t>
      </w:r>
      <w:r w:rsidR="00641826">
        <w:t>space</w:t>
      </w:r>
      <w:r w:rsidR="00641826">
        <w:rPr>
          <w:spacing w:val="-8"/>
        </w:rPr>
        <w:t xml:space="preserve"> </w:t>
      </w:r>
      <w:r w:rsidR="00641826">
        <w:t>with</w:t>
      </w:r>
      <w:r w:rsidR="00641826">
        <w:rPr>
          <w:spacing w:val="-9"/>
        </w:rPr>
        <w:t xml:space="preserve"> </w:t>
      </w:r>
      <w:r w:rsidR="00641826">
        <w:t>the</w:t>
      </w:r>
      <w:r w:rsidR="00641826">
        <w:rPr>
          <w:spacing w:val="-8"/>
        </w:rPr>
        <w:t xml:space="preserve"> </w:t>
      </w:r>
      <w:r w:rsidR="00641826">
        <w:rPr>
          <w:spacing w:val="-3"/>
        </w:rPr>
        <w:t>entrop</w:t>
      </w:r>
      <w:r w:rsidR="00641826">
        <w:rPr>
          <w:spacing w:val="-2"/>
        </w:rPr>
        <w:t>y</w:t>
      </w:r>
      <w:r w:rsidR="00641826">
        <w:rPr>
          <w:spacing w:val="-9"/>
        </w:rPr>
        <w:t xml:space="preserve"> </w:t>
      </w:r>
      <w:r w:rsidR="00641826">
        <w:t>of</w:t>
      </w:r>
      <w:r w:rsidR="00641826">
        <w:rPr>
          <w:spacing w:val="-9"/>
        </w:rPr>
        <w:t xml:space="preserve"> </w:t>
      </w:r>
      <w:r w:rsidR="00641826">
        <w:t>the</w:t>
      </w:r>
      <w:r w:rsidR="00641826">
        <w:rPr>
          <w:spacing w:val="-9"/>
        </w:rPr>
        <w:t xml:space="preserve"> </w:t>
      </w:r>
      <w:r w:rsidR="00641826">
        <w:t>database,</w:t>
      </w:r>
      <w:r w:rsidR="00641826">
        <w:rPr>
          <w:spacing w:val="-9"/>
        </w:rPr>
        <w:t xml:space="preserve"> </w:t>
      </w:r>
      <w:r w:rsidR="00641826">
        <w:t>and</w:t>
      </w:r>
      <w:r w:rsidR="00641826">
        <w:rPr>
          <w:spacing w:val="-8"/>
        </w:rPr>
        <w:t xml:space="preserve"> </w:t>
      </w:r>
      <w:r w:rsidR="00641826">
        <w:rPr>
          <w:spacing w:val="-2"/>
        </w:rPr>
        <w:t>th</w:t>
      </w:r>
      <w:r w:rsidR="00641826">
        <w:rPr>
          <w:spacing w:val="-3"/>
        </w:rPr>
        <w:t>us</w:t>
      </w:r>
      <w:r w:rsidR="00641826">
        <w:rPr>
          <w:spacing w:val="-9"/>
        </w:rPr>
        <w:t xml:space="preserve"> </w:t>
      </w:r>
      <w:r w:rsidR="00641826">
        <w:t>sublinearly</w:t>
      </w:r>
      <w:r w:rsidR="00641826">
        <w:rPr>
          <w:spacing w:val="25"/>
          <w:w w:val="94"/>
        </w:rPr>
        <w:t xml:space="preserve"> </w:t>
      </w:r>
      <w:r w:rsidR="00641826">
        <w:t>with</w:t>
      </w:r>
      <w:r w:rsidR="00641826">
        <w:rPr>
          <w:spacing w:val="20"/>
        </w:rPr>
        <w:t xml:space="preserve"> </w:t>
      </w:r>
      <w:r w:rsidR="00641826">
        <w:t>the</w:t>
      </w:r>
      <w:r w:rsidR="00641826">
        <w:rPr>
          <w:spacing w:val="20"/>
        </w:rPr>
        <w:t xml:space="preserve"> </w:t>
      </w:r>
      <w:r w:rsidR="00641826">
        <w:rPr>
          <w:spacing w:val="-3"/>
        </w:rPr>
        <w:t>entire</w:t>
      </w:r>
      <w:r w:rsidR="00641826">
        <w:rPr>
          <w:spacing w:val="19"/>
        </w:rPr>
        <w:t xml:space="preserve"> </w:t>
      </w:r>
      <w:r w:rsidR="00641826">
        <w:t xml:space="preserve">database. </w:t>
      </w:r>
    </w:p>
    <w:p w14:paraId="4369CC47" w14:textId="476E5893" w:rsidR="00A15929" w:rsidRPr="00C839F5" w:rsidRDefault="00A15929">
      <w:pPr>
        <w:pStyle w:val="BodyText"/>
        <w:keepLines/>
        <w:spacing w:line="381" w:lineRule="auto"/>
        <w:ind w:right="528" w:firstLine="584"/>
        <w:rPr>
          <w:ins w:id="451" w:author="Craig Mak" w:date="2015-07-27T10:34:00Z"/>
          <w:rPrChange w:id="452" w:author="Noah Daniels" w:date="2015-07-31T19:17:00Z">
            <w:rPr>
              <w:ins w:id="453" w:author="Craig Mak" w:date="2015-07-27T10:34:00Z"/>
              <w:highlight w:val="yellow"/>
            </w:rPr>
          </w:rPrChange>
        </w:rPr>
        <w:sectPr w:rsidR="00A15929" w:rsidRPr="00C839F5">
          <w:pgSz w:w="12240" w:h="15840"/>
          <w:pgMar w:top="1500" w:right="1720" w:bottom="1960" w:left="1720" w:header="0" w:footer="1776" w:gutter="0"/>
          <w:cols w:space="720"/>
        </w:sectPr>
        <w:pPrChange w:id="454" w:author="Craig Mak" w:date="2015-07-27T12:17:00Z">
          <w:pPr>
            <w:pStyle w:val="BodyText"/>
            <w:keepLines/>
            <w:spacing w:line="381" w:lineRule="auto"/>
            <w:ind w:right="528" w:firstLine="44"/>
          </w:pPr>
        </w:pPrChange>
      </w:pPr>
      <w:ins w:id="455" w:author="Craig Mak" w:date="2015-07-27T10:34:00Z">
        <w:r>
          <w:t>We introduce two key concepts for characterizing a data set—</w:t>
        </w:r>
      </w:ins>
      <w:r w:rsidR="00641826">
        <w:t>metric</w:t>
      </w:r>
      <w:r w:rsidR="00641826">
        <w:rPr>
          <w:spacing w:val="-2"/>
        </w:rPr>
        <w:t xml:space="preserve"> </w:t>
      </w:r>
      <w:r w:rsidR="00641826">
        <w:rPr>
          <w:spacing w:val="-3"/>
        </w:rPr>
        <w:t>entrop</w:t>
      </w:r>
      <w:r w:rsidR="00641826">
        <w:rPr>
          <w:spacing w:val="-2"/>
        </w:rPr>
        <w:t>y</w:t>
      </w:r>
      <w:r w:rsidR="00641826">
        <w:rPr>
          <w:spacing w:val="-1"/>
        </w:rPr>
        <w:t xml:space="preserve"> </w:t>
      </w:r>
      <w:r w:rsidR="00641826">
        <w:t>and</w:t>
      </w:r>
      <w:r w:rsidR="00641826">
        <w:rPr>
          <w:spacing w:val="-1"/>
        </w:rPr>
        <w:t xml:space="preserve"> </w:t>
      </w:r>
      <w:r w:rsidR="00641826">
        <w:t>fractal</w:t>
      </w:r>
      <w:r w:rsidR="00641826">
        <w:rPr>
          <w:spacing w:val="-2"/>
        </w:rPr>
        <w:t xml:space="preserve"> </w:t>
      </w:r>
      <w:r w:rsidR="00641826">
        <w:t>dimension.</w:t>
      </w:r>
      <w:r w:rsidR="00641826">
        <w:rPr>
          <w:spacing w:val="26"/>
        </w:rPr>
        <w:t xml:space="preserve"> </w:t>
      </w:r>
      <w:ins w:id="456" w:author="Craig Mak" w:date="2015-07-27T10:35:00Z">
        <w:r>
          <w:rPr>
            <w:spacing w:val="-4"/>
          </w:rPr>
          <w:t>I</w:t>
        </w:r>
      </w:ins>
      <w:r w:rsidR="00641826">
        <w:rPr>
          <w:spacing w:val="-4"/>
        </w:rPr>
        <w:t>n</w:t>
      </w:r>
      <w:r w:rsidR="00641826">
        <w:rPr>
          <w:spacing w:val="-3"/>
        </w:rPr>
        <w:t>tuitiv</w:t>
      </w:r>
      <w:r w:rsidR="00641826">
        <w:rPr>
          <w:spacing w:val="-4"/>
        </w:rPr>
        <w:t>ely</w:t>
      </w:r>
      <w:r w:rsidR="00641826">
        <w:rPr>
          <w:spacing w:val="-3"/>
        </w:rPr>
        <w:t>,</w:t>
      </w:r>
      <w:r w:rsidR="00641826">
        <w:rPr>
          <w:spacing w:val="-25"/>
        </w:rPr>
        <w:t xml:space="preserve"> </w:t>
      </w:r>
      <w:r w:rsidR="00641826">
        <w:t>metric</w:t>
      </w:r>
      <w:r w:rsidR="00641826">
        <w:rPr>
          <w:spacing w:val="-27"/>
        </w:rPr>
        <w:t xml:space="preserve"> </w:t>
      </w:r>
      <w:r w:rsidR="00641826">
        <w:rPr>
          <w:spacing w:val="-3"/>
        </w:rPr>
        <w:t>entrop</w:t>
      </w:r>
      <w:r w:rsidR="00641826">
        <w:rPr>
          <w:spacing w:val="-2"/>
        </w:rPr>
        <w:t>y</w:t>
      </w:r>
      <w:r w:rsidR="00641826">
        <w:rPr>
          <w:spacing w:val="-27"/>
        </w:rPr>
        <w:t xml:space="preserve"> </w:t>
      </w:r>
      <w:r w:rsidR="00641826">
        <w:t>measures</w:t>
      </w:r>
      <w:r w:rsidR="00641826">
        <w:rPr>
          <w:spacing w:val="-27"/>
        </w:rPr>
        <w:t xml:space="preserve"> </w:t>
      </w:r>
      <w:r w:rsidR="00641826">
        <w:rPr>
          <w:spacing w:val="-3"/>
        </w:rPr>
        <w:t>how</w:t>
      </w:r>
      <w:r w:rsidR="00641826">
        <w:rPr>
          <w:spacing w:val="28"/>
          <w:w w:val="95"/>
        </w:rPr>
        <w:t xml:space="preserve"> </w:t>
      </w:r>
      <w:r w:rsidR="00641826">
        <w:t>dissimilar</w:t>
      </w:r>
      <w:r w:rsidR="00641826">
        <w:rPr>
          <w:spacing w:val="-23"/>
        </w:rPr>
        <w:t xml:space="preserve"> </w:t>
      </w:r>
      <w:r w:rsidR="00641826">
        <w:t>the</w:t>
      </w:r>
      <w:r w:rsidR="00641826">
        <w:rPr>
          <w:spacing w:val="-22"/>
        </w:rPr>
        <w:t xml:space="preserve"> </w:t>
      </w:r>
      <w:r w:rsidR="00641826">
        <w:t>dataset</w:t>
      </w:r>
      <w:r w:rsidR="00641826">
        <w:rPr>
          <w:spacing w:val="-22"/>
        </w:rPr>
        <w:t xml:space="preserve"> </w:t>
      </w:r>
      <w:r w:rsidR="00641826">
        <w:t>is</w:t>
      </w:r>
      <w:r w:rsidR="00641826">
        <w:rPr>
          <w:spacing w:val="-22"/>
        </w:rPr>
        <w:t xml:space="preserve"> </w:t>
      </w:r>
      <w:r w:rsidR="00641826">
        <w:t>from</w:t>
      </w:r>
      <w:r w:rsidR="00641826">
        <w:rPr>
          <w:spacing w:val="-23"/>
        </w:rPr>
        <w:t xml:space="preserve"> </w:t>
      </w:r>
      <w:r w:rsidR="00641826">
        <w:t>itself</w:t>
      </w:r>
      <w:ins w:id="457" w:author="Craig Mak" w:date="2015-07-27T10:35:00Z">
        <w:r>
          <w:rPr>
            <w:spacing w:val="-22"/>
          </w:rPr>
          <w:t xml:space="preserve">, </w:t>
        </w:r>
      </w:ins>
      <w:r w:rsidR="00641826">
        <w:t>and</w:t>
      </w:r>
      <w:r w:rsidR="00641826">
        <w:rPr>
          <w:spacing w:val="-22"/>
        </w:rPr>
        <w:t xml:space="preserve"> </w:t>
      </w:r>
      <w:r w:rsidR="00641826">
        <w:t>fractal</w:t>
      </w:r>
      <w:r w:rsidR="00641826">
        <w:rPr>
          <w:spacing w:val="-22"/>
        </w:rPr>
        <w:t xml:space="preserve"> </w:t>
      </w:r>
      <w:r w:rsidR="00641826">
        <w:t>dimension</w:t>
      </w:r>
      <w:r w:rsidR="00641826">
        <w:rPr>
          <w:spacing w:val="-22"/>
        </w:rPr>
        <w:t xml:space="preserve"> </w:t>
      </w:r>
      <w:r w:rsidR="00641826">
        <w:t>measures</w:t>
      </w:r>
      <w:r w:rsidR="00641826">
        <w:rPr>
          <w:spacing w:val="-23"/>
        </w:rPr>
        <w:t xml:space="preserve"> </w:t>
      </w:r>
      <w:r w:rsidR="00641826">
        <w:rPr>
          <w:spacing w:val="-3"/>
        </w:rPr>
        <w:t>how</w:t>
      </w:r>
      <w:r w:rsidR="00641826">
        <w:rPr>
          <w:spacing w:val="-22"/>
        </w:rPr>
        <w:t xml:space="preserve"> </w:t>
      </w:r>
      <w:r w:rsidR="00641826">
        <w:t>the</w:t>
      </w:r>
      <w:r w:rsidR="00641826">
        <w:rPr>
          <w:spacing w:val="20"/>
          <w:w w:val="95"/>
        </w:rPr>
        <w:t xml:space="preserve"> </w:t>
      </w:r>
      <w:r w:rsidR="00641826">
        <w:rPr>
          <w:spacing w:val="-3"/>
        </w:rPr>
        <w:t>number</w:t>
      </w:r>
      <w:r w:rsidR="00641826">
        <w:rPr>
          <w:spacing w:val="-2"/>
        </w:rPr>
        <w:t xml:space="preserve"> </w:t>
      </w:r>
      <w:r w:rsidR="00641826">
        <w:t>of</w:t>
      </w:r>
      <w:r w:rsidR="00641826">
        <w:rPr>
          <w:spacing w:val="-2"/>
        </w:rPr>
        <w:t xml:space="preserve"> </w:t>
      </w:r>
      <w:r w:rsidR="00641826">
        <w:t>spheres</w:t>
      </w:r>
      <w:r w:rsidR="00641826">
        <w:rPr>
          <w:spacing w:val="-1"/>
        </w:rPr>
        <w:t xml:space="preserve"> </w:t>
      </w:r>
      <w:r w:rsidR="00641826">
        <w:t>needed</w:t>
      </w:r>
      <w:r w:rsidR="00641826">
        <w:rPr>
          <w:spacing w:val="-1"/>
        </w:rPr>
        <w:t xml:space="preserve"> </w:t>
      </w:r>
      <w:r w:rsidR="00641826">
        <w:t>to</w:t>
      </w:r>
      <w:r w:rsidR="00641826">
        <w:rPr>
          <w:spacing w:val="-2"/>
        </w:rPr>
        <w:t xml:space="preserve"> </w:t>
      </w:r>
      <w:r w:rsidR="00641826">
        <w:rPr>
          <w:spacing w:val="-4"/>
        </w:rPr>
        <w:t>co</w:t>
      </w:r>
      <w:r w:rsidR="00641826">
        <w:rPr>
          <w:spacing w:val="-3"/>
        </w:rPr>
        <w:t>v</w:t>
      </w:r>
      <w:r w:rsidR="00641826">
        <w:rPr>
          <w:spacing w:val="-4"/>
        </w:rPr>
        <w:t>er</w:t>
      </w:r>
      <w:r w:rsidR="00641826">
        <w:rPr>
          <w:spacing w:val="-2"/>
        </w:rPr>
        <w:t xml:space="preserve"> </w:t>
      </w:r>
      <w:r w:rsidR="00641826">
        <w:t>all</w:t>
      </w:r>
      <w:r w:rsidR="00641826">
        <w:rPr>
          <w:spacing w:val="-1"/>
        </w:rPr>
        <w:t xml:space="preserve"> </w:t>
      </w:r>
      <w:r w:rsidR="00641826">
        <w:t>points</w:t>
      </w:r>
      <w:r w:rsidR="00641826">
        <w:rPr>
          <w:spacing w:val="-2"/>
        </w:rPr>
        <w:t xml:space="preserve"> </w:t>
      </w:r>
      <w:r w:rsidR="00641826">
        <w:t>in</w:t>
      </w:r>
      <w:r w:rsidR="00641826">
        <w:rPr>
          <w:spacing w:val="-1"/>
        </w:rPr>
        <w:t xml:space="preserve"> </w:t>
      </w:r>
      <w:r w:rsidR="00641826">
        <w:t>a</w:t>
      </w:r>
      <w:r w:rsidR="00641826">
        <w:rPr>
          <w:spacing w:val="-2"/>
        </w:rPr>
        <w:t xml:space="preserve"> </w:t>
      </w:r>
      <w:r w:rsidR="00641826">
        <w:t>database</w:t>
      </w:r>
      <w:r w:rsidR="00641826">
        <w:rPr>
          <w:spacing w:val="-1"/>
        </w:rPr>
        <w:t xml:space="preserve"> </w:t>
      </w:r>
      <w:r w:rsidR="00641826">
        <w:t>scales</w:t>
      </w:r>
      <w:r w:rsidR="00641826">
        <w:rPr>
          <w:spacing w:val="-1"/>
        </w:rPr>
        <w:t xml:space="preserve"> </w:t>
      </w:r>
      <w:r w:rsidR="00641826">
        <w:t>with</w:t>
      </w:r>
      <w:r w:rsidR="00641826">
        <w:rPr>
          <w:spacing w:val="-1"/>
        </w:rPr>
        <w:t xml:space="preserve"> </w:t>
      </w:r>
      <w:r w:rsidR="00641826">
        <w:t>the</w:t>
      </w:r>
      <w:r w:rsidR="00641826">
        <w:rPr>
          <w:spacing w:val="27"/>
          <w:w w:val="95"/>
        </w:rPr>
        <w:t xml:space="preserve"> </w:t>
      </w:r>
      <w:r w:rsidR="00641826">
        <w:t>radii of those spheres</w:t>
      </w:r>
      <w:ins w:id="458" w:author="Craig Mak" w:date="2015-07-27T10:36:00Z">
        <w:r>
          <w:t>.</w:t>
        </w:r>
        <w:r>
          <w:rPr>
            <w:w w:val="89"/>
          </w:rPr>
          <w:t xml:space="preserve"> </w:t>
        </w:r>
        <w:r>
          <w:t>Both are</w:t>
        </w:r>
        <w:r>
          <w:rPr>
            <w:spacing w:val="-27"/>
          </w:rPr>
          <w:t xml:space="preserve"> </w:t>
        </w:r>
        <w:r>
          <w:t>rigorously</w:t>
        </w:r>
        <w:r>
          <w:rPr>
            <w:spacing w:val="-27"/>
          </w:rPr>
          <w:t xml:space="preserve"> </w:t>
        </w:r>
        <w:r>
          <w:t>defined</w:t>
        </w:r>
        <w:r>
          <w:rPr>
            <w:spacing w:val="-27"/>
          </w:rPr>
          <w:t xml:space="preserve"> </w:t>
        </w:r>
        <w:r>
          <w:t>later,</w:t>
        </w:r>
        <w:r>
          <w:rPr>
            <w:spacing w:val="-25"/>
          </w:rPr>
          <w:t xml:space="preserve"> </w:t>
        </w:r>
        <w:r>
          <w:t>but</w:t>
        </w:r>
        <w:r>
          <w:rPr>
            <w:spacing w:val="-27"/>
          </w:rPr>
          <w:t xml:space="preserve"> </w:t>
        </w:r>
      </w:ins>
      <w:r w:rsidR="00641826" w:rsidRPr="00C839F5">
        <w:rPr>
          <w:rPrChange w:id="459" w:author="Noah Daniels" w:date="2015-07-31T19:17:00Z">
            <w:rPr/>
          </w:rPrChange>
        </w:rPr>
        <w:t>note that</w:t>
      </w:r>
      <w:r w:rsidR="00641826" w:rsidRPr="00C839F5">
        <w:rPr>
          <w:spacing w:val="1"/>
          <w:rPrChange w:id="460" w:author="Noah Daniels" w:date="2015-07-31T19:17:00Z">
            <w:rPr>
              <w:spacing w:val="1"/>
            </w:rPr>
          </w:rPrChange>
        </w:rPr>
        <w:t xml:space="preserve"> </w:t>
      </w:r>
      <w:r w:rsidR="00641826" w:rsidRPr="00C839F5">
        <w:rPr>
          <w:rPrChange w:id="461" w:author="Noah Daniels" w:date="2015-07-31T19:17:00Z">
            <w:rPr/>
          </w:rPrChange>
        </w:rPr>
        <w:t xml:space="preserve">metric </w:t>
      </w:r>
      <w:r w:rsidR="00641826" w:rsidRPr="00C839F5">
        <w:rPr>
          <w:spacing w:val="-3"/>
          <w:rPrChange w:id="462" w:author="Noah Daniels" w:date="2015-07-31T19:17:00Z">
            <w:rPr>
              <w:spacing w:val="-3"/>
            </w:rPr>
          </w:rPrChange>
        </w:rPr>
        <w:t>entrop</w:t>
      </w:r>
      <w:r w:rsidR="00641826" w:rsidRPr="00C839F5">
        <w:rPr>
          <w:spacing w:val="-2"/>
          <w:rPrChange w:id="463" w:author="Noah Daniels" w:date="2015-07-31T19:17:00Z">
            <w:rPr>
              <w:spacing w:val="-2"/>
            </w:rPr>
          </w:rPrChange>
        </w:rPr>
        <w:t>y</w:t>
      </w:r>
      <w:r w:rsidR="00641826" w:rsidRPr="00C839F5">
        <w:rPr>
          <w:spacing w:val="1"/>
          <w:rPrChange w:id="464" w:author="Noah Daniels" w:date="2015-07-31T19:17:00Z">
            <w:rPr>
              <w:spacing w:val="1"/>
            </w:rPr>
          </w:rPrChange>
        </w:rPr>
        <w:t xml:space="preserve"> </w:t>
      </w:r>
      <w:r w:rsidR="00641826" w:rsidRPr="00C839F5">
        <w:rPr>
          <w:rPrChange w:id="465" w:author="Noah Daniels" w:date="2015-07-31T19:17:00Z">
            <w:rPr/>
          </w:rPrChange>
        </w:rPr>
        <w:t>is not to</w:t>
      </w:r>
      <w:r w:rsidR="00641826" w:rsidRPr="00C839F5">
        <w:rPr>
          <w:spacing w:val="1"/>
          <w:rPrChange w:id="466" w:author="Noah Daniels" w:date="2015-07-31T19:17:00Z">
            <w:rPr>
              <w:spacing w:val="1"/>
            </w:rPr>
          </w:rPrChange>
        </w:rPr>
        <w:t xml:space="preserve"> </w:t>
      </w:r>
      <w:r w:rsidR="00641826" w:rsidRPr="00C839F5">
        <w:rPr>
          <w:spacing w:val="3"/>
          <w:rPrChange w:id="467" w:author="Noah Daniels" w:date="2015-07-31T19:17:00Z">
            <w:rPr>
              <w:spacing w:val="3"/>
            </w:rPr>
          </w:rPrChange>
        </w:rPr>
        <w:t>be</w:t>
      </w:r>
      <w:r w:rsidR="00641826" w:rsidRPr="00C839F5">
        <w:rPr>
          <w:rPrChange w:id="468" w:author="Noah Daniels" w:date="2015-07-31T19:17:00Z">
            <w:rPr/>
          </w:rPrChange>
        </w:rPr>
        <w:t xml:space="preserve"> confused</w:t>
      </w:r>
      <w:r w:rsidR="00641826" w:rsidRPr="00C839F5">
        <w:rPr>
          <w:spacing w:val="1"/>
          <w:rPrChange w:id="469" w:author="Noah Daniels" w:date="2015-07-31T19:17:00Z">
            <w:rPr>
              <w:spacing w:val="1"/>
            </w:rPr>
          </w:rPrChange>
        </w:rPr>
        <w:t xml:space="preserve"> </w:t>
      </w:r>
      <w:r w:rsidR="00641826" w:rsidRPr="00C839F5">
        <w:rPr>
          <w:rPrChange w:id="470" w:author="Noah Daniels" w:date="2015-07-31T19:17:00Z">
            <w:rPr/>
          </w:rPrChange>
        </w:rPr>
        <w:t>with</w:t>
      </w:r>
      <w:r w:rsidR="00641826" w:rsidRPr="00C839F5">
        <w:rPr>
          <w:spacing w:val="21"/>
          <w:w w:val="96"/>
          <w:rPrChange w:id="471" w:author="Noah Daniels" w:date="2015-07-31T19:17:00Z">
            <w:rPr>
              <w:spacing w:val="21"/>
              <w:w w:val="96"/>
            </w:rPr>
          </w:rPrChange>
        </w:rPr>
        <w:t xml:space="preserve"> </w:t>
      </w:r>
      <w:r w:rsidR="00641826" w:rsidRPr="00C839F5">
        <w:rPr>
          <w:rPrChange w:id="472" w:author="Noah Daniels" w:date="2015-07-31T19:17:00Z">
            <w:rPr/>
          </w:rPrChange>
        </w:rPr>
        <w:t>the</w:t>
      </w:r>
      <w:r w:rsidR="00641826" w:rsidRPr="00C839F5">
        <w:rPr>
          <w:spacing w:val="-18"/>
          <w:rPrChange w:id="473" w:author="Noah Daniels" w:date="2015-07-31T19:17:00Z">
            <w:rPr>
              <w:spacing w:val="-18"/>
            </w:rPr>
          </w:rPrChange>
        </w:rPr>
        <w:t xml:space="preserve"> </w:t>
      </w:r>
      <w:r w:rsidR="00641826" w:rsidRPr="00C839F5">
        <w:rPr>
          <w:rPrChange w:id="474" w:author="Noah Daniels" w:date="2015-07-31T19:17:00Z">
            <w:rPr/>
          </w:rPrChange>
        </w:rPr>
        <w:t>notion</w:t>
      </w:r>
      <w:r w:rsidR="00641826" w:rsidRPr="00C839F5">
        <w:rPr>
          <w:spacing w:val="-18"/>
          <w:rPrChange w:id="475" w:author="Noah Daniels" w:date="2015-07-31T19:17:00Z">
            <w:rPr>
              <w:spacing w:val="-18"/>
            </w:rPr>
          </w:rPrChange>
        </w:rPr>
        <w:t xml:space="preserve"> </w:t>
      </w:r>
      <w:r w:rsidR="00641826" w:rsidRPr="00C839F5">
        <w:rPr>
          <w:rPrChange w:id="476" w:author="Noah Daniels" w:date="2015-07-31T19:17:00Z">
            <w:rPr/>
          </w:rPrChange>
        </w:rPr>
        <w:t>of</w:t>
      </w:r>
      <w:r w:rsidR="00641826" w:rsidRPr="00C839F5">
        <w:rPr>
          <w:spacing w:val="-18"/>
          <w:rPrChange w:id="477" w:author="Noah Daniels" w:date="2015-07-31T19:17:00Z">
            <w:rPr>
              <w:spacing w:val="-18"/>
            </w:rPr>
          </w:rPrChange>
        </w:rPr>
        <w:t xml:space="preserve"> </w:t>
      </w:r>
      <w:r w:rsidR="00641826" w:rsidRPr="00C839F5">
        <w:rPr>
          <w:rPrChange w:id="478" w:author="Noah Daniels" w:date="2015-07-31T19:17:00Z">
            <w:rPr/>
          </w:rPrChange>
        </w:rPr>
        <w:t>a</w:t>
      </w:r>
      <w:r w:rsidR="00641826" w:rsidRPr="00C839F5">
        <w:rPr>
          <w:spacing w:val="-18"/>
          <w:rPrChange w:id="479" w:author="Noah Daniels" w:date="2015-07-31T19:17:00Z">
            <w:rPr>
              <w:spacing w:val="-18"/>
            </w:rPr>
          </w:rPrChange>
        </w:rPr>
        <w:t xml:space="preserve"> </w:t>
      </w:r>
      <w:r w:rsidR="00641826" w:rsidRPr="00C839F5">
        <w:rPr>
          <w:rPrChange w:id="480" w:author="Noah Daniels" w:date="2015-07-31T19:17:00Z">
            <w:rPr/>
          </w:rPrChange>
        </w:rPr>
        <w:t>distance</w:t>
      </w:r>
      <w:r w:rsidR="00641826" w:rsidRPr="00C839F5">
        <w:rPr>
          <w:spacing w:val="-19"/>
          <w:rPrChange w:id="481" w:author="Noah Daniels" w:date="2015-07-31T19:17:00Z">
            <w:rPr>
              <w:spacing w:val="-19"/>
            </w:rPr>
          </w:rPrChange>
        </w:rPr>
        <w:t xml:space="preserve"> </w:t>
      </w:r>
      <w:r w:rsidR="00641826" w:rsidRPr="00C839F5">
        <w:rPr>
          <w:rPrChange w:id="482" w:author="Noah Daniels" w:date="2015-07-31T19:17:00Z">
            <w:rPr/>
          </w:rPrChange>
        </w:rPr>
        <w:t>metric</w:t>
      </w:r>
      <w:ins w:id="483" w:author="Noah Daniels" w:date="2015-07-31T19:13:00Z">
        <w:r w:rsidR="005F54F6" w:rsidRPr="00C839F5">
          <w:rPr>
            <w:rStyle w:val="FootnoteReference"/>
            <w:rPrChange w:id="484" w:author="Noah Daniels" w:date="2015-07-31T19:17:00Z">
              <w:rPr>
                <w:rStyle w:val="FootnoteReference"/>
                <w:highlight w:val="yellow"/>
              </w:rPr>
            </w:rPrChange>
          </w:rPr>
          <w:footnoteReference w:id="3"/>
        </w:r>
      </w:ins>
      <w:r w:rsidR="00641826" w:rsidRPr="00C839F5">
        <w:rPr>
          <w:rPrChange w:id="487" w:author="Noah Daniels" w:date="2015-07-31T19:17:00Z">
            <w:rPr/>
          </w:rPrChange>
        </w:rPr>
        <w:t>.</w:t>
      </w:r>
      <w:ins w:id="488" w:author="Craig Mak" w:date="2015-07-27T10:33:00Z">
        <w:r w:rsidRPr="00C839F5">
          <w:rPr>
            <w:rPrChange w:id="489" w:author="Noah Daniels" w:date="2015-07-31T19:17:00Z">
              <w:rPr/>
            </w:rPrChange>
          </w:rPr>
          <w:t xml:space="preserve"> </w:t>
        </w:r>
      </w:ins>
      <w:ins w:id="490" w:author="Craig Mak" w:date="2015-07-27T10:36:00Z">
        <w:r w:rsidRPr="00C839F5">
          <w:rPr>
            <w:rPrChange w:id="491" w:author="Noah Daniels" w:date="2015-07-31T19:17:00Z">
              <w:rPr/>
            </w:rPrChange>
          </w:rPr>
          <w:t>Using these two concepts</w:t>
        </w:r>
      </w:ins>
      <w:ins w:id="492" w:author="Craig Mak" w:date="2015-07-27T10:34:00Z">
        <w:r w:rsidRPr="00C839F5">
          <w:rPr>
            <w:spacing w:val="-1"/>
            <w:rPrChange w:id="493" w:author="Noah Daniels" w:date="2015-07-31T19:17:00Z">
              <w:rPr>
                <w:spacing w:val="-1"/>
              </w:rPr>
            </w:rPrChange>
          </w:rPr>
          <w:t>,</w:t>
        </w:r>
      </w:ins>
      <w:ins w:id="494" w:author="Craig Mak" w:date="2015-07-27T10:36:00Z">
        <w:r w:rsidRPr="00C839F5">
          <w:rPr>
            <w:spacing w:val="-1"/>
            <w:rPrChange w:id="495" w:author="Noah Daniels" w:date="2015-07-31T19:17:00Z">
              <w:rPr>
                <w:spacing w:val="-1"/>
              </w:rPr>
            </w:rPrChange>
          </w:rPr>
          <w:t xml:space="preserve"> we show that</w:t>
        </w:r>
      </w:ins>
      <w:ins w:id="496" w:author="Craig Mak" w:date="2015-07-27T10:34:00Z">
        <w:r w:rsidRPr="00C839F5">
          <w:rPr>
            <w:spacing w:val="24"/>
            <w:rPrChange w:id="497" w:author="Noah Daniels" w:date="2015-07-31T19:17:00Z">
              <w:rPr>
                <w:spacing w:val="24"/>
              </w:rPr>
            </w:rPrChange>
          </w:rPr>
          <w:t xml:space="preserve"> </w:t>
        </w:r>
        <w:r w:rsidRPr="00C839F5">
          <w:rPr>
            <w:rPrChange w:id="498" w:author="Noah Daniels" w:date="2015-07-31T19:17:00Z">
              <w:rPr/>
            </w:rPrChange>
          </w:rPr>
          <w:t>if</w:t>
        </w:r>
        <w:r w:rsidRPr="00C839F5">
          <w:rPr>
            <w:spacing w:val="20"/>
            <w:rPrChange w:id="499" w:author="Noah Daniels" w:date="2015-07-31T19:17:00Z">
              <w:rPr>
                <w:spacing w:val="20"/>
              </w:rPr>
            </w:rPrChange>
          </w:rPr>
          <w:t xml:space="preserve"> </w:t>
        </w:r>
        <w:r w:rsidRPr="00C839F5">
          <w:rPr>
            <w:spacing w:val="-2"/>
            <w:rPrChange w:id="500" w:author="Noah Daniels" w:date="2015-07-31T19:17:00Z">
              <w:rPr>
                <w:spacing w:val="-2"/>
              </w:rPr>
            </w:rPrChange>
          </w:rPr>
          <w:t>similarit</w:t>
        </w:r>
        <w:r w:rsidRPr="00C839F5">
          <w:rPr>
            <w:spacing w:val="-1"/>
            <w:rPrChange w:id="501" w:author="Noah Daniels" w:date="2015-07-31T19:17:00Z">
              <w:rPr>
                <w:spacing w:val="-1"/>
              </w:rPr>
            </w:rPrChange>
          </w:rPr>
          <w:t>y</w:t>
        </w:r>
        <w:r w:rsidRPr="00C839F5">
          <w:rPr>
            <w:spacing w:val="19"/>
            <w:rPrChange w:id="502" w:author="Noah Daniels" w:date="2015-07-31T19:17:00Z">
              <w:rPr>
                <w:spacing w:val="19"/>
              </w:rPr>
            </w:rPrChange>
          </w:rPr>
          <w:t xml:space="preserve"> </w:t>
        </w:r>
        <w:r w:rsidRPr="00C839F5">
          <w:rPr>
            <w:rPrChange w:id="503" w:author="Noah Daniels" w:date="2015-07-31T19:17:00Z">
              <w:rPr/>
            </w:rPrChange>
          </w:rPr>
          <w:t>is</w:t>
        </w:r>
        <w:r w:rsidRPr="00C839F5">
          <w:rPr>
            <w:spacing w:val="20"/>
            <w:rPrChange w:id="504" w:author="Noah Daniels" w:date="2015-07-31T19:17:00Z">
              <w:rPr>
                <w:spacing w:val="20"/>
              </w:rPr>
            </w:rPrChange>
          </w:rPr>
          <w:t xml:space="preserve"> </w:t>
        </w:r>
        <w:r w:rsidRPr="00C839F5">
          <w:rPr>
            <w:rPrChange w:id="505" w:author="Noah Daniels" w:date="2015-07-31T19:17:00Z">
              <w:rPr/>
            </w:rPrChange>
          </w:rPr>
          <w:t xml:space="preserve">defined </w:t>
        </w:r>
        <w:r w:rsidRPr="00C839F5">
          <w:rPr>
            <w:spacing w:val="-5"/>
            <w:rPrChange w:id="506" w:author="Noah Daniels" w:date="2015-07-31T19:17:00Z">
              <w:rPr>
                <w:spacing w:val="-5"/>
              </w:rPr>
            </w:rPrChange>
          </w:rPr>
          <w:t>b</w:t>
        </w:r>
        <w:r w:rsidRPr="00C839F5">
          <w:rPr>
            <w:spacing w:val="-4"/>
            <w:rPrChange w:id="507" w:author="Noah Daniels" w:date="2015-07-31T19:17:00Z">
              <w:rPr>
                <w:spacing w:val="-4"/>
              </w:rPr>
            </w:rPrChange>
          </w:rPr>
          <w:t>y</w:t>
        </w:r>
        <w:r w:rsidRPr="00C839F5">
          <w:rPr>
            <w:spacing w:val="20"/>
            <w:rPrChange w:id="508" w:author="Noah Daniels" w:date="2015-07-31T19:17:00Z">
              <w:rPr>
                <w:spacing w:val="20"/>
              </w:rPr>
            </w:rPrChange>
          </w:rPr>
          <w:t xml:space="preserve"> </w:t>
        </w:r>
        <w:r w:rsidRPr="00C839F5">
          <w:rPr>
            <w:rPrChange w:id="509" w:author="Noah Daniels" w:date="2015-07-31T19:17:00Z">
              <w:rPr/>
            </w:rPrChange>
          </w:rPr>
          <w:t>a</w:t>
        </w:r>
        <w:r w:rsidRPr="00C839F5">
          <w:rPr>
            <w:spacing w:val="19"/>
            <w:rPrChange w:id="510" w:author="Noah Daniels" w:date="2015-07-31T19:17:00Z">
              <w:rPr>
                <w:spacing w:val="19"/>
              </w:rPr>
            </w:rPrChange>
          </w:rPr>
          <w:t xml:space="preserve"> </w:t>
        </w:r>
        <w:r w:rsidRPr="00C839F5">
          <w:rPr>
            <w:rPrChange w:id="511" w:author="Noah Daniels" w:date="2015-07-31T19:17:00Z">
              <w:rPr>
                <w:highlight w:val="yellow"/>
              </w:rPr>
            </w:rPrChange>
          </w:rPr>
          <w:t>metric-</w:t>
        </w:r>
      </w:ins>
    </w:p>
    <w:p w14:paraId="4CCE8720" w14:textId="77777777" w:rsidR="00A15929" w:rsidRPr="00C839F5" w:rsidRDefault="00A15929" w:rsidP="00A15929">
      <w:pPr>
        <w:pStyle w:val="BodyText"/>
        <w:keepLines/>
        <w:spacing w:line="381" w:lineRule="auto"/>
        <w:ind w:right="528" w:firstLine="351"/>
        <w:rPr>
          <w:ins w:id="512" w:author="Craig Mak" w:date="2015-07-27T10:34:00Z"/>
          <w:rFonts w:cs="Georgia"/>
          <w:sz w:val="25"/>
          <w:szCs w:val="25"/>
          <w:rPrChange w:id="513" w:author="Noah Daniels" w:date="2015-07-31T19:17:00Z">
            <w:rPr>
              <w:ins w:id="514" w:author="Craig Mak" w:date="2015-07-27T10:34:00Z"/>
              <w:rFonts w:cs="Georgia"/>
              <w:sz w:val="25"/>
              <w:szCs w:val="25"/>
              <w:highlight w:val="yellow"/>
            </w:rPr>
          </w:rPrChange>
        </w:rPr>
      </w:pPr>
    </w:p>
    <w:p w14:paraId="02F73995" w14:textId="47D95917" w:rsidR="009B30AD" w:rsidRDefault="00A15929">
      <w:pPr>
        <w:pStyle w:val="BodyText"/>
        <w:keepLines/>
        <w:spacing w:line="381" w:lineRule="auto"/>
        <w:ind w:right="528" w:firstLine="351"/>
        <w:rPr>
          <w:ins w:id="515" w:author="Craig Mak" w:date="2015-07-27T12:11:00Z"/>
          <w:spacing w:val="5"/>
        </w:rPr>
        <w:pPrChange w:id="516" w:author="Craig Mak" w:date="2015-07-27T12:11:00Z">
          <w:pPr>
            <w:pStyle w:val="BodyText"/>
            <w:keepLines/>
            <w:tabs>
              <w:tab w:val="left" w:pos="1467"/>
            </w:tabs>
            <w:spacing w:line="381" w:lineRule="auto"/>
            <w:ind w:right="528" w:firstLine="351"/>
          </w:pPr>
        </w:pPrChange>
      </w:pPr>
      <w:proofErr w:type="gramStart"/>
      <w:ins w:id="517" w:author="Craig Mak" w:date="2015-07-27T10:34:00Z">
        <w:r w:rsidRPr="00C839F5">
          <w:rPr>
            <w:spacing w:val="-3"/>
            <w:rPrChange w:id="518" w:author="Noah Daniels" w:date="2015-07-31T19:17:00Z">
              <w:rPr>
                <w:spacing w:val="-3"/>
                <w:highlight w:val="yellow"/>
              </w:rPr>
            </w:rPrChange>
          </w:rPr>
          <w:t>like</w:t>
        </w:r>
        <w:proofErr w:type="gramEnd"/>
        <w:r w:rsidRPr="00C839F5">
          <w:rPr>
            <w:spacing w:val="12"/>
            <w:rPrChange w:id="519" w:author="Noah Daniels" w:date="2015-07-31T19:17:00Z">
              <w:rPr>
                <w:spacing w:val="12"/>
              </w:rPr>
            </w:rPrChange>
          </w:rPr>
          <w:t xml:space="preserve"> </w:t>
        </w:r>
        <w:r w:rsidRPr="00C839F5">
          <w:rPr>
            <w:rPrChange w:id="520" w:author="Noah Daniels" w:date="2015-07-31T19:17:00Z">
              <w:rPr/>
            </w:rPrChange>
          </w:rPr>
          <w:t>distance</w:t>
        </w:r>
        <w:r w:rsidRPr="00C839F5">
          <w:rPr>
            <w:spacing w:val="12"/>
            <w:rPrChange w:id="521" w:author="Noah Daniels" w:date="2015-07-31T19:17:00Z">
              <w:rPr>
                <w:spacing w:val="12"/>
              </w:rPr>
            </w:rPrChange>
          </w:rPr>
          <w:t xml:space="preserve"> </w:t>
        </w:r>
        <w:r w:rsidRPr="00C839F5">
          <w:rPr>
            <w:rPrChange w:id="522" w:author="Noah Daniels" w:date="2015-07-31T19:17:00Z">
              <w:rPr/>
            </w:rPrChange>
          </w:rPr>
          <w:t>function</w:t>
        </w:r>
      </w:ins>
      <w:ins w:id="523" w:author="Craig Mak" w:date="2015-07-27T10:37:00Z">
        <w:del w:id="524" w:author="Noah Daniels" w:date="2015-07-31T19:17:00Z">
          <w:r w:rsidRPr="00A15929" w:rsidDel="00C839F5">
            <w:rPr>
              <w:b/>
              <w:u w:val="single"/>
              <w:rPrChange w:id="525" w:author="Craig Mak" w:date="2015-07-27T10:38:00Z">
                <w:rPr/>
              </w:rPrChange>
            </w:rPr>
            <w:delText>[AU: The nuances between metric entropy, distance functions, metric-like distance functi</w:delText>
          </w:r>
          <w:r w:rsidRPr="00A15929" w:rsidDel="00C839F5">
            <w:rPr>
              <w:b/>
              <w:u w:val="single"/>
            </w:rPr>
            <w:delText xml:space="preserve">ons are difficult to grasp here, especially </w:delText>
          </w:r>
        </w:del>
      </w:ins>
      <w:ins w:id="526" w:author="Craig Mak" w:date="2015-07-28T00:46:00Z">
        <w:del w:id="527" w:author="Noah Daniels" w:date="2015-07-31T19:17:00Z">
          <w:r w:rsidR="00EE56D7" w:rsidDel="00C839F5">
            <w:rPr>
              <w:b/>
              <w:u w:val="single"/>
            </w:rPr>
            <w:delText>after reading</w:delText>
          </w:r>
        </w:del>
      </w:ins>
      <w:ins w:id="528" w:author="Craig Mak" w:date="2015-07-27T10:37:00Z">
        <w:del w:id="529" w:author="Noah Daniels" w:date="2015-07-31T19:17:00Z">
          <w:r w:rsidRPr="00A15929" w:rsidDel="00C839F5">
            <w:rPr>
              <w:b/>
              <w:u w:val="single"/>
            </w:rPr>
            <w:delText xml:space="preserve"> the </w:delText>
          </w:r>
        </w:del>
      </w:ins>
      <w:ins w:id="530" w:author="Craig Mak" w:date="2015-07-27T12:12:00Z">
        <w:del w:id="531" w:author="Noah Daniels" w:date="2015-07-31T19:17:00Z">
          <w:r w:rsidR="009B30AD" w:rsidDel="00C839F5">
            <w:rPr>
              <w:b/>
              <w:u w:val="single"/>
            </w:rPr>
            <w:delText xml:space="preserve">original </w:delText>
          </w:r>
        </w:del>
      </w:ins>
      <w:ins w:id="532" w:author="Craig Mak" w:date="2015-07-27T10:37:00Z">
        <w:del w:id="533" w:author="Noah Daniels" w:date="2015-07-31T19:17:00Z">
          <w:r w:rsidRPr="00A15929" w:rsidDel="00C839F5">
            <w:rPr>
              <w:b/>
              <w:u w:val="single"/>
            </w:rPr>
            <w:delText>first sentence of the results</w:delText>
          </w:r>
        </w:del>
      </w:ins>
      <w:ins w:id="534" w:author="Craig Mak" w:date="2015-07-28T00:46:00Z">
        <w:del w:id="535" w:author="Noah Daniels" w:date="2015-07-31T19:17:00Z">
          <w:r w:rsidR="00EE56D7" w:rsidDel="00C839F5">
            <w:rPr>
              <w:b/>
              <w:u w:val="single"/>
            </w:rPr>
            <w:delText>, which</w:delText>
          </w:r>
        </w:del>
      </w:ins>
      <w:ins w:id="536" w:author="Craig Mak" w:date="2015-07-27T10:37:00Z">
        <w:del w:id="537" w:author="Noah Daniels" w:date="2015-07-31T19:17:00Z">
          <w:r w:rsidRPr="00A15929" w:rsidDel="00C839F5">
            <w:rPr>
              <w:b/>
              <w:u w:val="single"/>
            </w:rPr>
            <w:delText xml:space="preserve"> states that </w:delText>
          </w:r>
        </w:del>
      </w:ins>
      <w:ins w:id="538" w:author="Craig Mak" w:date="2015-07-27T10:39:00Z">
        <w:del w:id="539" w:author="Noah Daniels" w:date="2015-07-31T19:17:00Z">
          <w:r w:rsidRPr="00A15929" w:rsidDel="00C839F5">
            <w:rPr>
              <w:b/>
              <w:u w:val="single"/>
            </w:rPr>
            <w:delText>“</w:delText>
          </w:r>
          <w:r w:rsidRPr="00A15929" w:rsidDel="00C839F5">
            <w:rPr>
              <w:b/>
              <w:u w:val="single"/>
              <w:rPrChange w:id="540" w:author="Craig Mak" w:date="2015-07-27T10:39:00Z">
                <w:rPr/>
              </w:rPrChange>
            </w:rPr>
            <w:delText>In</w:delText>
          </w:r>
          <w:r w:rsidRPr="00A15929" w:rsidDel="00C839F5">
            <w:rPr>
              <w:b/>
              <w:spacing w:val="-10"/>
              <w:u w:val="single"/>
              <w:rPrChange w:id="541" w:author="Craig Mak" w:date="2015-07-27T10:39:00Z">
                <w:rPr>
                  <w:spacing w:val="-10"/>
                </w:rPr>
              </w:rPrChange>
            </w:rPr>
            <w:delText xml:space="preserve"> </w:delText>
          </w:r>
          <w:r w:rsidRPr="00A15929" w:rsidDel="00C839F5">
            <w:rPr>
              <w:b/>
              <w:u w:val="single"/>
              <w:rPrChange w:id="542" w:author="Craig Mak" w:date="2015-07-27T10:39:00Z">
                <w:rPr/>
              </w:rPrChange>
            </w:rPr>
            <w:delText>the</w:delText>
          </w:r>
          <w:r w:rsidRPr="00A15929" w:rsidDel="00C839F5">
            <w:rPr>
              <w:b/>
              <w:spacing w:val="-10"/>
              <w:u w:val="single"/>
              <w:rPrChange w:id="543" w:author="Craig Mak" w:date="2015-07-27T10:39:00Z">
                <w:rPr>
                  <w:spacing w:val="-10"/>
                </w:rPr>
              </w:rPrChange>
            </w:rPr>
            <w:delText xml:space="preserve"> </w:delText>
          </w:r>
          <w:r w:rsidRPr="00A15929" w:rsidDel="00C839F5">
            <w:rPr>
              <w:b/>
              <w:spacing w:val="-2"/>
              <w:u w:val="single"/>
              <w:rPrChange w:id="544" w:author="Craig Mak" w:date="2015-07-27T10:39:00Z">
                <w:rPr>
                  <w:spacing w:val="-2"/>
                </w:rPr>
              </w:rPrChange>
            </w:rPr>
            <w:delText>following</w:delText>
          </w:r>
          <w:r w:rsidRPr="00A15929" w:rsidDel="00C839F5">
            <w:rPr>
              <w:b/>
              <w:spacing w:val="-10"/>
              <w:u w:val="single"/>
              <w:rPrChange w:id="545" w:author="Craig Mak" w:date="2015-07-27T10:39:00Z">
                <w:rPr>
                  <w:spacing w:val="-10"/>
                </w:rPr>
              </w:rPrChange>
            </w:rPr>
            <w:delText xml:space="preserve"> </w:delText>
          </w:r>
          <w:r w:rsidRPr="00A15929" w:rsidDel="00C839F5">
            <w:rPr>
              <w:b/>
              <w:spacing w:val="-5"/>
              <w:u w:val="single"/>
              <w:rPrChange w:id="546" w:author="Craig Mak" w:date="2015-07-27T10:39:00Z">
                <w:rPr>
                  <w:spacing w:val="-5"/>
                </w:rPr>
              </w:rPrChange>
            </w:rPr>
            <w:delText>we</w:delText>
          </w:r>
          <w:r w:rsidRPr="00A15929" w:rsidDel="00C839F5">
            <w:rPr>
              <w:b/>
              <w:spacing w:val="-10"/>
              <w:u w:val="single"/>
              <w:rPrChange w:id="547" w:author="Craig Mak" w:date="2015-07-27T10:39:00Z">
                <w:rPr>
                  <w:spacing w:val="-10"/>
                </w:rPr>
              </w:rPrChange>
            </w:rPr>
            <w:delText xml:space="preserve"> </w:delText>
          </w:r>
          <w:r w:rsidRPr="00A15929" w:rsidDel="00C839F5">
            <w:rPr>
              <w:b/>
              <w:u w:val="single"/>
              <w:rPrChange w:id="548" w:author="Craig Mak" w:date="2015-07-27T10:39:00Z">
                <w:rPr/>
              </w:rPrChange>
            </w:rPr>
            <w:delText>consider</w:delText>
          </w:r>
          <w:r w:rsidRPr="00A15929" w:rsidDel="00C839F5">
            <w:rPr>
              <w:b/>
              <w:spacing w:val="-9"/>
              <w:u w:val="single"/>
              <w:rPrChange w:id="549" w:author="Craig Mak" w:date="2015-07-27T10:39:00Z">
                <w:rPr>
                  <w:spacing w:val="-9"/>
                </w:rPr>
              </w:rPrChange>
            </w:rPr>
            <w:delText xml:space="preserve"> </w:delText>
          </w:r>
          <w:r w:rsidRPr="00A15929" w:rsidDel="00C839F5">
            <w:rPr>
              <w:b/>
              <w:spacing w:val="-3"/>
              <w:u w:val="single"/>
              <w:rPrChange w:id="550" w:author="Craig Mak" w:date="2015-07-27T10:39:00Z">
                <w:rPr>
                  <w:spacing w:val="-3"/>
                </w:rPr>
              </w:rPrChange>
            </w:rPr>
            <w:delText>entrop</w:delText>
          </w:r>
          <w:r w:rsidRPr="00A15929" w:rsidDel="00C839F5">
            <w:rPr>
              <w:b/>
              <w:spacing w:val="-2"/>
              <w:u w:val="single"/>
              <w:rPrChange w:id="551" w:author="Craig Mak" w:date="2015-07-27T10:39:00Z">
                <w:rPr>
                  <w:spacing w:val="-2"/>
                </w:rPr>
              </w:rPrChange>
            </w:rPr>
            <w:delText>y</w:delText>
          </w:r>
          <w:r w:rsidRPr="00A15929" w:rsidDel="00C839F5">
            <w:rPr>
              <w:b/>
              <w:spacing w:val="-10"/>
              <w:u w:val="single"/>
              <w:rPrChange w:id="552" w:author="Craig Mak" w:date="2015-07-27T10:39:00Z">
                <w:rPr>
                  <w:spacing w:val="-10"/>
                </w:rPr>
              </w:rPrChange>
            </w:rPr>
            <w:delText xml:space="preserve"> </w:delText>
          </w:r>
          <w:r w:rsidRPr="00A15929" w:rsidDel="00C839F5">
            <w:rPr>
              <w:b/>
              <w:u w:val="single"/>
              <w:rPrChange w:id="553" w:author="Craig Mak" w:date="2015-07-27T10:39:00Z">
                <w:rPr/>
              </w:rPrChange>
            </w:rPr>
            <w:delText>to</w:delText>
          </w:r>
          <w:r w:rsidRPr="00A15929" w:rsidDel="00C839F5">
            <w:rPr>
              <w:b/>
              <w:spacing w:val="-10"/>
              <w:u w:val="single"/>
              <w:rPrChange w:id="554" w:author="Craig Mak" w:date="2015-07-27T10:39:00Z">
                <w:rPr>
                  <w:spacing w:val="-10"/>
                </w:rPr>
              </w:rPrChange>
            </w:rPr>
            <w:delText xml:space="preserve"> </w:delText>
          </w:r>
          <w:r w:rsidRPr="00A15929" w:rsidDel="00C839F5">
            <w:rPr>
              <w:b/>
              <w:spacing w:val="3"/>
              <w:u w:val="single"/>
              <w:rPrChange w:id="555" w:author="Craig Mak" w:date="2015-07-27T10:39:00Z">
                <w:rPr>
                  <w:spacing w:val="3"/>
                </w:rPr>
              </w:rPrChange>
            </w:rPr>
            <w:delText>be</w:delText>
          </w:r>
          <w:r w:rsidRPr="00A15929" w:rsidDel="00C839F5">
            <w:rPr>
              <w:b/>
              <w:spacing w:val="-10"/>
              <w:u w:val="single"/>
              <w:rPrChange w:id="556" w:author="Craig Mak" w:date="2015-07-27T10:39:00Z">
                <w:rPr>
                  <w:spacing w:val="-10"/>
                </w:rPr>
              </w:rPrChange>
            </w:rPr>
            <w:delText xml:space="preserve"> </w:delText>
          </w:r>
          <w:r w:rsidRPr="00A15929" w:rsidDel="00C839F5">
            <w:rPr>
              <w:b/>
              <w:u w:val="single"/>
              <w:rPrChange w:id="557" w:author="Craig Mak" w:date="2015-07-27T10:39:00Z">
                <w:rPr/>
              </w:rPrChange>
            </w:rPr>
            <w:delText>nearly</w:delText>
          </w:r>
          <w:r w:rsidRPr="00A15929" w:rsidDel="00C839F5">
            <w:rPr>
              <w:b/>
              <w:spacing w:val="-10"/>
              <w:u w:val="single"/>
              <w:rPrChange w:id="558" w:author="Craig Mak" w:date="2015-07-27T10:39:00Z">
                <w:rPr>
                  <w:spacing w:val="-10"/>
                </w:rPr>
              </w:rPrChange>
            </w:rPr>
            <w:delText xml:space="preserve"> </w:delText>
          </w:r>
          <w:r w:rsidRPr="00A15929" w:rsidDel="00C839F5">
            <w:rPr>
              <w:b/>
              <w:spacing w:val="-2"/>
              <w:u w:val="single"/>
              <w:rPrChange w:id="559" w:author="Craig Mak" w:date="2015-07-27T10:39:00Z">
                <w:rPr>
                  <w:spacing w:val="-2"/>
                </w:rPr>
              </w:rPrChange>
            </w:rPr>
            <w:delText>synonymous</w:delText>
          </w:r>
          <w:r w:rsidRPr="00A15929" w:rsidDel="00C839F5">
            <w:rPr>
              <w:b/>
              <w:spacing w:val="-9"/>
              <w:u w:val="single"/>
              <w:rPrChange w:id="560" w:author="Craig Mak" w:date="2015-07-27T10:39:00Z">
                <w:rPr>
                  <w:spacing w:val="-9"/>
                </w:rPr>
              </w:rPrChange>
            </w:rPr>
            <w:delText xml:space="preserve"> </w:delText>
          </w:r>
          <w:r w:rsidRPr="00A15929" w:rsidDel="00C839F5">
            <w:rPr>
              <w:b/>
              <w:u w:val="single"/>
              <w:rPrChange w:id="561" w:author="Craig Mak" w:date="2015-07-27T10:39:00Z">
                <w:rPr/>
              </w:rPrChange>
            </w:rPr>
            <w:delText>with</w:delText>
          </w:r>
          <w:r w:rsidRPr="00A15929" w:rsidDel="00C839F5">
            <w:rPr>
              <w:b/>
              <w:spacing w:val="-10"/>
              <w:u w:val="single"/>
              <w:rPrChange w:id="562" w:author="Craig Mak" w:date="2015-07-27T10:39:00Z">
                <w:rPr>
                  <w:spacing w:val="-10"/>
                </w:rPr>
              </w:rPrChange>
            </w:rPr>
            <w:delText xml:space="preserve"> </w:delText>
          </w:r>
          <w:r w:rsidRPr="00A15929" w:rsidDel="00C839F5">
            <w:rPr>
              <w:b/>
              <w:u w:val="single"/>
              <w:rPrChange w:id="563" w:author="Craig Mak" w:date="2015-07-27T10:39:00Z">
                <w:rPr/>
              </w:rPrChange>
            </w:rPr>
            <w:delText>distance</w:delText>
          </w:r>
          <w:r w:rsidRPr="00A15929" w:rsidDel="00C839F5">
            <w:rPr>
              <w:b/>
              <w:spacing w:val="-17"/>
              <w:u w:val="single"/>
              <w:rPrChange w:id="564" w:author="Craig Mak" w:date="2015-07-27T10:39:00Z">
                <w:rPr>
                  <w:spacing w:val="-17"/>
                </w:rPr>
              </w:rPrChange>
            </w:rPr>
            <w:delText xml:space="preserve"> </w:delText>
          </w:r>
          <w:r w:rsidRPr="00A15929" w:rsidDel="00C839F5">
            <w:rPr>
              <w:b/>
              <w:spacing w:val="-2"/>
              <w:u w:val="single"/>
              <w:rPrChange w:id="565" w:author="Craig Mak" w:date="2015-07-27T10:39:00Z">
                <w:rPr>
                  <w:spacing w:val="-2"/>
                </w:rPr>
              </w:rPrChange>
            </w:rPr>
            <w:delText>b</w:delText>
          </w:r>
          <w:r w:rsidRPr="00A15929" w:rsidDel="00C839F5">
            <w:rPr>
              <w:b/>
              <w:spacing w:val="-1"/>
              <w:u w:val="single"/>
              <w:rPrChange w:id="566" w:author="Craig Mak" w:date="2015-07-27T10:39:00Z">
                <w:rPr>
                  <w:spacing w:val="-1"/>
                </w:rPr>
              </w:rPrChange>
            </w:rPr>
            <w:delText>et</w:delText>
          </w:r>
          <w:r w:rsidRPr="00A15929" w:rsidDel="00C839F5">
            <w:rPr>
              <w:b/>
              <w:spacing w:val="-2"/>
              <w:u w:val="single"/>
              <w:rPrChange w:id="567" w:author="Craig Mak" w:date="2015-07-27T10:39:00Z">
                <w:rPr>
                  <w:spacing w:val="-2"/>
                </w:rPr>
              </w:rPrChange>
            </w:rPr>
            <w:delText>ween</w:delText>
          </w:r>
          <w:r w:rsidRPr="00A15929" w:rsidDel="00C839F5">
            <w:rPr>
              <w:b/>
              <w:spacing w:val="-17"/>
              <w:u w:val="single"/>
              <w:rPrChange w:id="568" w:author="Craig Mak" w:date="2015-07-27T10:39:00Z">
                <w:rPr>
                  <w:spacing w:val="-17"/>
                </w:rPr>
              </w:rPrChange>
            </w:rPr>
            <w:delText xml:space="preserve"> </w:delText>
          </w:r>
          <w:r w:rsidRPr="00A15929" w:rsidDel="00C839F5">
            <w:rPr>
              <w:b/>
              <w:u w:val="single"/>
              <w:rPrChange w:id="569" w:author="Craig Mak" w:date="2015-07-27T10:39:00Z">
                <w:rPr/>
              </w:rPrChange>
            </w:rPr>
            <w:delText>points</w:delText>
          </w:r>
          <w:r w:rsidRPr="00A15929" w:rsidDel="00C839F5">
            <w:rPr>
              <w:b/>
              <w:spacing w:val="-17"/>
              <w:u w:val="single"/>
              <w:rPrChange w:id="570" w:author="Craig Mak" w:date="2015-07-27T10:39:00Z">
                <w:rPr>
                  <w:spacing w:val="-17"/>
                </w:rPr>
              </w:rPrChange>
            </w:rPr>
            <w:delText xml:space="preserve"> </w:delText>
          </w:r>
          <w:r w:rsidRPr="00A15929" w:rsidDel="00C839F5">
            <w:rPr>
              <w:b/>
              <w:u w:val="single"/>
              <w:rPrChange w:id="571" w:author="Craig Mak" w:date="2015-07-27T10:39:00Z">
                <w:rPr/>
              </w:rPrChange>
            </w:rPr>
            <w:delText>in</w:delText>
          </w:r>
          <w:r w:rsidRPr="00A15929" w:rsidDel="00C839F5">
            <w:rPr>
              <w:b/>
              <w:spacing w:val="-17"/>
              <w:u w:val="single"/>
              <w:rPrChange w:id="572" w:author="Craig Mak" w:date="2015-07-27T10:39:00Z">
                <w:rPr>
                  <w:spacing w:val="-17"/>
                </w:rPr>
              </w:rPrChange>
            </w:rPr>
            <w:delText xml:space="preserve"> </w:delText>
          </w:r>
          <w:r w:rsidRPr="00A15929" w:rsidDel="00C839F5">
            <w:rPr>
              <w:b/>
              <w:u w:val="single"/>
              <w:rPrChange w:id="573" w:author="Craig Mak" w:date="2015-07-27T10:39:00Z">
                <w:rPr/>
              </w:rPrChange>
            </w:rPr>
            <w:delText>a</w:delText>
          </w:r>
          <w:r w:rsidRPr="00A15929" w:rsidDel="00C839F5">
            <w:rPr>
              <w:b/>
              <w:spacing w:val="-17"/>
              <w:u w:val="single"/>
              <w:rPrChange w:id="574" w:author="Craig Mak" w:date="2015-07-27T10:39:00Z">
                <w:rPr>
                  <w:spacing w:val="-17"/>
                </w:rPr>
              </w:rPrChange>
            </w:rPr>
            <w:delText xml:space="preserve"> </w:delText>
          </w:r>
          <w:r w:rsidRPr="00A15929" w:rsidDel="00C839F5">
            <w:rPr>
              <w:b/>
              <w:u w:val="single"/>
              <w:rPrChange w:id="575" w:author="Craig Mak" w:date="2015-07-27T10:39:00Z">
                <w:rPr/>
              </w:rPrChange>
            </w:rPr>
            <w:delText>high-dimensional</w:delText>
          </w:r>
          <w:r w:rsidRPr="00A15929" w:rsidDel="00C839F5">
            <w:rPr>
              <w:b/>
              <w:spacing w:val="-17"/>
              <w:u w:val="single"/>
              <w:rPrChange w:id="576" w:author="Craig Mak" w:date="2015-07-27T10:39:00Z">
                <w:rPr>
                  <w:spacing w:val="-17"/>
                </w:rPr>
              </w:rPrChange>
            </w:rPr>
            <w:delText xml:space="preserve"> </w:delText>
          </w:r>
          <w:r w:rsidRPr="00A15929" w:rsidDel="00C839F5">
            <w:rPr>
              <w:b/>
              <w:u w:val="single"/>
              <w:rPrChange w:id="577" w:author="Craig Mak" w:date="2015-07-27T10:39:00Z">
                <w:rPr/>
              </w:rPrChange>
            </w:rPr>
            <w:delText>space</w:delText>
          </w:r>
          <w:r w:rsidDel="00C839F5">
            <w:rPr>
              <w:b/>
              <w:u w:val="single"/>
            </w:rPr>
            <w:delText>.</w:delText>
          </w:r>
          <w:r w:rsidRPr="00A15929" w:rsidDel="00C839F5">
            <w:rPr>
              <w:b/>
              <w:u w:val="single"/>
              <w:rPrChange w:id="578" w:author="Craig Mak" w:date="2015-07-27T10:39:00Z">
                <w:rPr/>
              </w:rPrChange>
            </w:rPr>
            <w:delText>”</w:delText>
          </w:r>
          <w:r w:rsidDel="00C839F5">
            <w:rPr>
              <w:b/>
              <w:u w:val="single"/>
            </w:rPr>
            <w:delText xml:space="preserve"> Can this</w:delText>
          </w:r>
        </w:del>
      </w:ins>
      <w:ins w:id="579" w:author="Craig Mak" w:date="2015-07-28T00:47:00Z">
        <w:del w:id="580" w:author="Noah Daniels" w:date="2015-07-31T19:17:00Z">
          <w:r w:rsidR="00EE56D7" w:rsidDel="00C839F5">
            <w:rPr>
              <w:b/>
              <w:u w:val="single"/>
            </w:rPr>
            <w:delText xml:space="preserve"> all</w:delText>
          </w:r>
        </w:del>
      </w:ins>
      <w:ins w:id="581" w:author="Craig Mak" w:date="2015-07-27T10:39:00Z">
        <w:del w:id="582" w:author="Noah Daniels" w:date="2015-07-31T19:17:00Z">
          <w:r w:rsidDel="00C839F5">
            <w:rPr>
              <w:b/>
              <w:u w:val="single"/>
            </w:rPr>
            <w:delText xml:space="preserve"> be clarified/simplified somehow?</w:delText>
          </w:r>
        </w:del>
      </w:ins>
      <w:ins w:id="583" w:author="Craig Mak" w:date="2015-07-27T10:38:00Z">
        <w:del w:id="584" w:author="Noah Daniels" w:date="2015-07-31T19:17:00Z">
          <w:r w:rsidRPr="00A15929" w:rsidDel="00C839F5">
            <w:rPr>
              <w:b/>
              <w:u w:val="single"/>
              <w:rPrChange w:id="585" w:author="Craig Mak" w:date="2015-07-27T10:38:00Z">
                <w:rPr/>
              </w:rPrChange>
            </w:rPr>
            <w:delText>]</w:delText>
          </w:r>
        </w:del>
      </w:ins>
      <w:ins w:id="586" w:author="Craig Mak" w:date="2015-07-27T10:37:00Z">
        <w:r>
          <w:t xml:space="preserve"> </w:t>
        </w:r>
      </w:ins>
      <w:ins w:id="587" w:author="Craig Mak" w:date="2015-07-27T10:34:00Z">
        <w:r>
          <w:t>(e.g.,</w:t>
        </w:r>
        <w:r>
          <w:rPr>
            <w:spacing w:val="17"/>
          </w:rPr>
          <w:t xml:space="preserve"> </w:t>
        </w:r>
        <w:r>
          <w:t>edit</w:t>
        </w:r>
        <w:r>
          <w:rPr>
            <w:spacing w:val="13"/>
          </w:rPr>
          <w:t xml:space="preserve"> </w:t>
        </w:r>
        <w:r>
          <w:t>or</w:t>
        </w:r>
        <w:r>
          <w:rPr>
            <w:spacing w:val="12"/>
          </w:rPr>
          <w:t xml:space="preserve"> </w:t>
        </w:r>
        <w:r>
          <w:t>Hamming</w:t>
        </w:r>
        <w:r>
          <w:rPr>
            <w:spacing w:val="13"/>
          </w:rPr>
          <w:t xml:space="preserve"> </w:t>
        </w:r>
        <w:r>
          <w:t>distance)</w:t>
        </w:r>
        <w:r>
          <w:rPr>
            <w:spacing w:val="12"/>
          </w:rPr>
          <w:t xml:space="preserve"> </w:t>
        </w:r>
        <w:r>
          <w:t>and</w:t>
        </w:r>
        <w:r>
          <w:rPr>
            <w:spacing w:val="13"/>
          </w:rPr>
          <w:t xml:space="preserve"> </w:t>
        </w:r>
        <w:r>
          <w:t>the</w:t>
        </w:r>
        <w:r>
          <w:rPr>
            <w:spacing w:val="12"/>
          </w:rPr>
          <w:t xml:space="preserve"> </w:t>
        </w:r>
        <w:r>
          <w:t>database</w:t>
        </w:r>
        <w:r>
          <w:rPr>
            <w:spacing w:val="22"/>
            <w:w w:val="95"/>
          </w:rPr>
          <w:t xml:space="preserve"> </w:t>
        </w:r>
        <w:r>
          <w:t>exhibits</w:t>
        </w:r>
        <w:r>
          <w:rPr>
            <w:spacing w:val="-1"/>
          </w:rPr>
          <w:t xml:space="preserve"> </w:t>
        </w:r>
        <w:r>
          <w:rPr>
            <w:spacing w:val="1"/>
          </w:rPr>
          <w:t>both</w:t>
        </w:r>
        <w:r>
          <w:rPr>
            <w:spacing w:val="-1"/>
          </w:rPr>
          <w:t xml:space="preserve"> </w:t>
        </w:r>
        <w:r>
          <w:rPr>
            <w:spacing w:val="-3"/>
          </w:rPr>
          <w:t>low</w:t>
        </w:r>
        <w:r>
          <w:rPr>
            <w:spacing w:val="-2"/>
          </w:rPr>
          <w:t xml:space="preserve"> </w:t>
        </w:r>
        <w:r>
          <w:t>‘metric</w:t>
        </w:r>
        <w:r>
          <w:rPr>
            <w:spacing w:val="-2"/>
          </w:rPr>
          <w:t xml:space="preserve"> </w:t>
        </w:r>
        <w:r>
          <w:rPr>
            <w:spacing w:val="-3"/>
          </w:rPr>
          <w:t>entrop</w:t>
        </w:r>
        <w:r>
          <w:rPr>
            <w:spacing w:val="-2"/>
          </w:rPr>
          <w:t>y’</w:t>
        </w:r>
        <w:r>
          <w:rPr>
            <w:spacing w:val="-1"/>
          </w:rPr>
          <w:t xml:space="preserve"> </w:t>
        </w:r>
        <w:r>
          <w:t>and</w:t>
        </w:r>
        <w:r>
          <w:rPr>
            <w:spacing w:val="-1"/>
          </w:rPr>
          <w:t xml:space="preserve"> </w:t>
        </w:r>
        <w:r>
          <w:t>‘fractal</w:t>
        </w:r>
        <w:r>
          <w:rPr>
            <w:spacing w:val="-2"/>
          </w:rPr>
          <w:t xml:space="preserve"> </w:t>
        </w:r>
        <w:r>
          <w:t>dimension’,</w:t>
        </w:r>
        <w:r>
          <w:rPr>
            <w:spacing w:val="1"/>
          </w:rPr>
          <w:t xml:space="preserve"> </w:t>
        </w:r>
        <w:r>
          <w:rPr>
            <w:spacing w:val="-2"/>
          </w:rPr>
          <w:t>entropy-scaling</w:t>
        </w:r>
        <w:r>
          <w:rPr>
            <w:spacing w:val="28"/>
            <w:w w:val="94"/>
          </w:rPr>
          <w:t xml:space="preserve"> </w:t>
        </w:r>
        <w:r>
          <w:t>sear</w:t>
        </w:r>
        <w:r>
          <w:rPr>
            <w:spacing w:val="-7"/>
          </w:rPr>
          <w:t>c</w:t>
        </w:r>
        <w:r>
          <w:t>h</w:t>
        </w:r>
        <w:r>
          <w:rPr>
            <w:spacing w:val="-6"/>
          </w:rPr>
          <w:t xml:space="preserve"> </w:t>
        </w:r>
        <w:r>
          <w:rPr>
            <w:spacing w:val="6"/>
          </w:rPr>
          <w:t>p</w:t>
        </w:r>
        <w:r>
          <w:t>erforms</w:t>
        </w:r>
        <w:r>
          <w:rPr>
            <w:spacing w:val="-5"/>
          </w:rPr>
          <w:t xml:space="preserve"> </w:t>
        </w:r>
        <w:r>
          <w:rPr>
            <w:spacing w:val="-7"/>
          </w:rPr>
          <w:t>m</w:t>
        </w:r>
        <w:r>
          <w:t>u</w:t>
        </w:r>
        <w:r>
          <w:rPr>
            <w:spacing w:val="-8"/>
          </w:rPr>
          <w:t>c</w:t>
        </w:r>
        <w:r>
          <w:t>h</w:t>
        </w:r>
        <w:r>
          <w:rPr>
            <w:spacing w:val="-6"/>
          </w:rPr>
          <w:t xml:space="preserve"> </w:t>
        </w:r>
        <w:r>
          <w:rPr>
            <w:spacing w:val="6"/>
          </w:rPr>
          <w:t>b</w:t>
        </w:r>
        <w:r>
          <w:t>etter</w:t>
        </w:r>
        <w:r>
          <w:rPr>
            <w:spacing w:val="-6"/>
          </w:rPr>
          <w:t xml:space="preserve"> </w:t>
        </w:r>
        <w:r>
          <w:t>than</w:t>
        </w:r>
        <w:r>
          <w:rPr>
            <w:spacing w:val="-5"/>
          </w:rPr>
          <w:t xml:space="preserve"> </w:t>
        </w:r>
        <w:r>
          <w:t>n</w:t>
        </w:r>
        <w:r>
          <w:rPr>
            <w:spacing w:val="-28"/>
          </w:rPr>
          <w:t>a</w:t>
        </w:r>
        <w:r>
          <w:rPr>
            <w:spacing w:val="-94"/>
          </w:rPr>
          <w:t>¨</w:t>
        </w:r>
        <w:r>
          <w:t>ı</w:t>
        </w:r>
        <w:r>
          <w:rPr>
            <w:spacing w:val="-8"/>
          </w:rPr>
          <w:t>v</w:t>
        </w:r>
        <w:r>
          <w:t>e</w:t>
        </w:r>
        <w:r>
          <w:rPr>
            <w:spacing w:val="-6"/>
          </w:rPr>
          <w:t xml:space="preserve"> </w:t>
        </w:r>
        <w:r>
          <w:t>and</w:t>
        </w:r>
        <w:r>
          <w:rPr>
            <w:spacing w:val="-6"/>
          </w:rPr>
          <w:t xml:space="preserve"> </w:t>
        </w:r>
        <w:r>
          <w:t>e</w:t>
        </w:r>
        <w:r>
          <w:rPr>
            <w:spacing w:val="-7"/>
          </w:rPr>
          <w:t>v</w:t>
        </w:r>
        <w:r>
          <w:t>en</w:t>
        </w:r>
        <w:r>
          <w:rPr>
            <w:spacing w:val="-5"/>
          </w:rPr>
          <w:t xml:space="preserve"> </w:t>
        </w:r>
        <w:r>
          <w:t>optimized</w:t>
        </w:r>
        <w:r>
          <w:rPr>
            <w:spacing w:val="-7"/>
          </w:rPr>
          <w:t xml:space="preserve"> </w:t>
        </w:r>
        <w:r>
          <w:t>meth</w:t>
        </w:r>
        <w:r>
          <w:rPr>
            <w:spacing w:val="6"/>
          </w:rPr>
          <w:t>o</w:t>
        </w:r>
        <w:r>
          <w:t>ds.</w:t>
        </w:r>
      </w:ins>
      <w:ins w:id="588" w:author="Craig Mak" w:date="2015-07-27T12:06:00Z">
        <w:r w:rsidR="009B30AD">
          <w:t xml:space="preserve"> </w:t>
        </w:r>
      </w:ins>
      <w:ins w:id="589" w:author="Craig Mak" w:date="2015-07-27T12:18:00Z">
        <w:r w:rsidR="004F2F6F">
          <w:t xml:space="preserve">Through three applications to large </w:t>
        </w:r>
      </w:ins>
      <w:ins w:id="590" w:author="Craig Mak" w:date="2015-07-27T12:19:00Z">
        <w:r w:rsidR="004F2F6F">
          <w:t>databases of chemical</w:t>
        </w:r>
      </w:ins>
      <w:ins w:id="591" w:author="Craig Mak" w:date="2015-07-28T00:48:00Z">
        <w:r w:rsidR="00EE56D7">
          <w:t xml:space="preserve"> compounds</w:t>
        </w:r>
      </w:ins>
      <w:ins w:id="592" w:author="Craig Mak" w:date="2015-07-27T12:19:00Z">
        <w:r w:rsidR="004F2F6F">
          <w:t xml:space="preserve">, </w:t>
        </w:r>
        <w:del w:id="593" w:author="Noah Daniels" w:date="2015-07-31T19:18:00Z">
          <w:r w:rsidR="004F2F6F" w:rsidDel="00C839F5">
            <w:delText>DNA</w:delText>
          </w:r>
        </w:del>
      </w:ins>
      <w:ins w:id="594" w:author="Noah Daniels" w:date="2015-07-31T19:18:00Z">
        <w:r w:rsidR="00C839F5">
          <w:t>protein</w:t>
        </w:r>
      </w:ins>
      <w:ins w:id="595" w:author="Craig Mak" w:date="2015-07-27T12:19:00Z">
        <w:r w:rsidR="004F2F6F">
          <w:t xml:space="preserve"> sequence</w:t>
        </w:r>
      </w:ins>
      <w:ins w:id="596" w:author="Craig Mak" w:date="2015-07-28T00:48:00Z">
        <w:r w:rsidR="00EE56D7">
          <w:t>s</w:t>
        </w:r>
      </w:ins>
      <w:ins w:id="597" w:author="Craig Mak" w:date="2015-07-27T12:19:00Z">
        <w:r w:rsidR="004F2F6F">
          <w:t>, and protein structure</w:t>
        </w:r>
      </w:ins>
      <w:ins w:id="598" w:author="Craig Mak" w:date="2015-07-28T00:48:00Z">
        <w:r w:rsidR="00EE56D7">
          <w:t>s</w:t>
        </w:r>
      </w:ins>
      <w:ins w:id="599" w:author="Craig Mak" w:date="2015-07-27T12:18:00Z">
        <w:r w:rsidR="004F2F6F">
          <w:t>, we show that t</w:t>
        </w:r>
      </w:ins>
      <w:r w:rsidR="00641826">
        <w:t>his</w:t>
      </w:r>
      <w:r w:rsidR="00641826">
        <w:rPr>
          <w:spacing w:val="-13"/>
        </w:rPr>
        <w:t xml:space="preserve"> </w:t>
      </w:r>
      <w:r w:rsidR="00641826">
        <w:rPr>
          <w:spacing w:val="-2"/>
        </w:rPr>
        <w:t>framework</w:t>
      </w:r>
      <w:r w:rsidR="00641826">
        <w:rPr>
          <w:spacing w:val="-13"/>
        </w:rPr>
        <w:t xml:space="preserve"> </w:t>
      </w:r>
      <w:r w:rsidR="00641826">
        <w:rPr>
          <w:spacing w:val="-2"/>
        </w:rPr>
        <w:t>allows</w:t>
      </w:r>
      <w:r w:rsidR="00641826">
        <w:rPr>
          <w:spacing w:val="-14"/>
        </w:rPr>
        <w:t xml:space="preserve"> </w:t>
      </w:r>
      <w:r w:rsidR="00641826">
        <w:t>for</w:t>
      </w:r>
      <w:r w:rsidR="00641826">
        <w:rPr>
          <w:spacing w:val="-12"/>
        </w:rPr>
        <w:t xml:space="preserve"> </w:t>
      </w:r>
      <w:r w:rsidR="00641826">
        <w:t>minimal</w:t>
      </w:r>
      <w:r w:rsidR="00641826">
        <w:rPr>
          <w:spacing w:val="-13"/>
        </w:rPr>
        <w:t xml:space="preserve"> </w:t>
      </w:r>
      <w:r w:rsidR="00641826">
        <w:t>(or</w:t>
      </w:r>
      <w:r w:rsidR="00641826">
        <w:rPr>
          <w:spacing w:val="-13"/>
        </w:rPr>
        <w:t xml:space="preserve"> </w:t>
      </w:r>
      <w:r w:rsidR="00641826">
        <w:rPr>
          <w:spacing w:val="-3"/>
        </w:rPr>
        <w:t>even</w:t>
      </w:r>
      <w:r w:rsidR="00641826">
        <w:rPr>
          <w:spacing w:val="-13"/>
        </w:rPr>
        <w:t xml:space="preserve"> </w:t>
      </w:r>
      <w:r w:rsidR="00641826">
        <w:t>zero)</w:t>
      </w:r>
      <w:r w:rsidR="00641826">
        <w:rPr>
          <w:spacing w:val="-13"/>
        </w:rPr>
        <w:t xml:space="preserve"> </w:t>
      </w:r>
      <w:r w:rsidR="00641826">
        <w:t>loss</w:t>
      </w:r>
      <w:r w:rsidR="00641826">
        <w:rPr>
          <w:spacing w:val="-13"/>
        </w:rPr>
        <w:t xml:space="preserve"> </w:t>
      </w:r>
      <w:r w:rsidR="00641826">
        <w:t>in</w:t>
      </w:r>
      <w:r w:rsidR="00641826">
        <w:rPr>
          <w:spacing w:val="-13"/>
        </w:rPr>
        <w:t xml:space="preserve"> </w:t>
      </w:r>
      <w:r w:rsidR="00641826">
        <w:t>recall,</w:t>
      </w:r>
      <w:r w:rsidR="00641826">
        <w:rPr>
          <w:spacing w:val="-12"/>
        </w:rPr>
        <w:t xml:space="preserve"> </w:t>
      </w:r>
      <w:r w:rsidR="00641826">
        <w:t>coupled</w:t>
      </w:r>
      <w:r w:rsidR="00641826">
        <w:rPr>
          <w:spacing w:val="25"/>
          <w:w w:val="93"/>
        </w:rPr>
        <w:t xml:space="preserve"> </w:t>
      </w:r>
      <w:r w:rsidR="00641826">
        <w:t>with</w:t>
      </w:r>
      <w:r w:rsidR="00641826">
        <w:rPr>
          <w:spacing w:val="-24"/>
        </w:rPr>
        <w:t xml:space="preserve"> </w:t>
      </w:r>
      <w:r w:rsidR="00641826">
        <w:t>zero</w:t>
      </w:r>
      <w:r w:rsidR="00641826">
        <w:rPr>
          <w:spacing w:val="-23"/>
        </w:rPr>
        <w:t xml:space="preserve"> </w:t>
      </w:r>
      <w:r w:rsidR="00641826">
        <w:t>loss</w:t>
      </w:r>
      <w:r w:rsidR="00641826">
        <w:rPr>
          <w:spacing w:val="-24"/>
        </w:rPr>
        <w:t xml:space="preserve"> </w:t>
      </w:r>
      <w:r w:rsidR="00641826">
        <w:t>in</w:t>
      </w:r>
      <w:r w:rsidR="00641826">
        <w:rPr>
          <w:spacing w:val="-23"/>
        </w:rPr>
        <w:t xml:space="preserve"> </w:t>
      </w:r>
      <w:r w:rsidR="00641826">
        <w:rPr>
          <w:spacing w:val="-3"/>
        </w:rPr>
        <w:t>specificit</w:t>
      </w:r>
      <w:r w:rsidR="00641826">
        <w:rPr>
          <w:spacing w:val="-2"/>
        </w:rPr>
        <w:t>y</w:t>
      </w:r>
      <w:ins w:id="600" w:author="Noah Daniels" w:date="2015-07-31T19:18:00Z">
        <w:r w:rsidR="00C839F5">
          <w:rPr>
            <w:spacing w:val="-2"/>
          </w:rPr>
          <w:t xml:space="preserve">. </w:t>
        </w:r>
      </w:ins>
      <w:ins w:id="601" w:author="Craig Mak" w:date="2015-07-27T12:18:00Z">
        <w:del w:id="602" w:author="Noah Daniels" w:date="2015-07-31T19:18:00Z">
          <w:r w:rsidR="004F2F6F" w:rsidRPr="004F2F6F" w:rsidDel="00C839F5">
            <w:rPr>
              <w:b/>
              <w:spacing w:val="-2"/>
              <w:u w:val="single"/>
              <w:rPrChange w:id="603" w:author="Craig Mak" w:date="2015-07-27T12:18:00Z">
                <w:rPr>
                  <w:spacing w:val="-2"/>
                </w:rPr>
              </w:rPrChange>
            </w:rPr>
            <w:delText xml:space="preserve">[AU: </w:delText>
          </w:r>
        </w:del>
      </w:ins>
      <w:ins w:id="604" w:author="Craig Mak" w:date="2015-07-28T00:49:00Z">
        <w:del w:id="605" w:author="Noah Daniels" w:date="2015-07-31T19:18:00Z">
          <w:r w:rsidR="00EE56D7" w:rsidDel="00C839F5">
            <w:rPr>
              <w:b/>
              <w:spacing w:val="-2"/>
              <w:u w:val="single"/>
            </w:rPr>
            <w:delText>OK as edited</w:delText>
          </w:r>
        </w:del>
      </w:ins>
      <w:ins w:id="606" w:author="Craig Mak" w:date="2015-07-27T12:18:00Z">
        <w:del w:id="607" w:author="Noah Daniels" w:date="2015-07-31T19:18:00Z">
          <w:r w:rsidR="004F2F6F" w:rsidRPr="004F2F6F" w:rsidDel="00C839F5">
            <w:rPr>
              <w:b/>
              <w:spacing w:val="-2"/>
              <w:u w:val="single"/>
              <w:rPrChange w:id="608" w:author="Craig Mak" w:date="2015-07-27T12:18:00Z">
                <w:rPr>
                  <w:spacing w:val="-2"/>
                </w:rPr>
              </w:rPrChange>
            </w:rPr>
            <w:delText>?]</w:delText>
          </w:r>
        </w:del>
      </w:ins>
      <w:ins w:id="609" w:author="Craig Mak" w:date="2015-07-27T12:09:00Z">
        <w:del w:id="610" w:author="Noah Daniels" w:date="2015-07-31T19:18:00Z">
          <w:r w:rsidR="009B30AD" w:rsidDel="00C839F5">
            <w:rPr>
              <w:spacing w:val="-2"/>
            </w:rPr>
            <w:delText xml:space="preserve">. </w:delText>
          </w:r>
        </w:del>
        <w:r w:rsidR="009B30AD">
          <w:rPr>
            <w:spacing w:val="-2"/>
          </w:rPr>
          <w:t xml:space="preserve">The key benefit of formulating entropy-scaling search in terms of metric entropy and fractal dimension is that this allows us to </w:t>
        </w:r>
      </w:ins>
      <w:r w:rsidR="00641826">
        <w:rPr>
          <w:spacing w:val="-2"/>
        </w:rPr>
        <w:t>provide</w:t>
      </w:r>
      <w:r w:rsidR="00641826">
        <w:rPr>
          <w:spacing w:val="-5"/>
        </w:rPr>
        <w:t xml:space="preserve"> </w:t>
      </w:r>
      <w:ins w:id="611" w:author="Craig Mak" w:date="2015-07-27T12:11:00Z">
        <w:r w:rsidR="009B30AD">
          <w:rPr>
            <w:spacing w:val="-5"/>
          </w:rPr>
          <w:t xml:space="preserve">mathematically rigorous </w:t>
        </w:r>
      </w:ins>
      <w:r w:rsidR="00641826">
        <w:t>guidance</w:t>
      </w:r>
      <w:r w:rsidR="00641826">
        <w:rPr>
          <w:spacing w:val="-5"/>
        </w:rPr>
        <w:t xml:space="preserve"> </w:t>
      </w:r>
      <w:r w:rsidR="00641826">
        <w:t>as</w:t>
      </w:r>
      <w:r w:rsidR="00641826">
        <w:rPr>
          <w:spacing w:val="-5"/>
        </w:rPr>
        <w:t xml:space="preserve"> </w:t>
      </w:r>
      <w:r w:rsidR="00641826">
        <w:t>to</w:t>
      </w:r>
      <w:r w:rsidR="00641826">
        <w:rPr>
          <w:spacing w:val="23"/>
          <w:w w:val="97"/>
        </w:rPr>
        <w:t xml:space="preserve"> </w:t>
      </w:r>
      <w:r w:rsidR="00641826">
        <w:rPr>
          <w:spacing w:val="-3"/>
        </w:rPr>
        <w:t>how</w:t>
      </w:r>
      <w:r w:rsidR="00641826">
        <w:rPr>
          <w:spacing w:val="10"/>
        </w:rPr>
        <w:t xml:space="preserve"> </w:t>
      </w:r>
      <w:r w:rsidR="00641826">
        <w:t>to</w:t>
      </w:r>
      <w:r w:rsidR="00641826">
        <w:rPr>
          <w:spacing w:val="11"/>
        </w:rPr>
        <w:t xml:space="preserve"> </w:t>
      </w:r>
      <w:r w:rsidR="00641826">
        <w:t>determine</w:t>
      </w:r>
      <w:r w:rsidR="00641826">
        <w:rPr>
          <w:spacing w:val="10"/>
        </w:rPr>
        <w:t xml:space="preserve"> </w:t>
      </w:r>
      <w:ins w:id="612" w:author="Craig Mak" w:date="2015-07-27T12:11:00Z">
        <w:r w:rsidR="009B30AD">
          <w:t>the</w:t>
        </w:r>
      </w:ins>
      <w:r w:rsidR="00641826">
        <w:rPr>
          <w:spacing w:val="11"/>
        </w:rPr>
        <w:t xml:space="preserve"> </w:t>
      </w:r>
      <w:r w:rsidR="00641826">
        <w:t>efficacy</w:t>
      </w:r>
      <w:ins w:id="613" w:author="Craig Mak" w:date="2015-07-27T12:11:00Z">
        <w:r w:rsidR="009B30AD">
          <w:t xml:space="preserve"> of the approach</w:t>
        </w:r>
      </w:ins>
      <w:r w:rsidR="00641826">
        <w:rPr>
          <w:spacing w:val="11"/>
        </w:rPr>
        <w:t xml:space="preserve"> </w:t>
      </w:r>
      <w:r w:rsidR="00641826">
        <w:t>for</w:t>
      </w:r>
      <w:r w:rsidR="00641826">
        <w:rPr>
          <w:spacing w:val="11"/>
        </w:rPr>
        <w:t xml:space="preserve"> </w:t>
      </w:r>
      <w:r w:rsidR="00641826">
        <w:rPr>
          <w:spacing w:val="-3"/>
        </w:rPr>
        <w:t>an</w:t>
      </w:r>
      <w:r w:rsidR="00641826">
        <w:rPr>
          <w:spacing w:val="-2"/>
        </w:rPr>
        <w:t>y</w:t>
      </w:r>
      <w:r w:rsidR="00641826">
        <w:rPr>
          <w:spacing w:val="11"/>
        </w:rPr>
        <w:t xml:space="preserve"> </w:t>
      </w:r>
      <w:r w:rsidR="00641826">
        <w:t>dataset.</w:t>
      </w:r>
      <w:r w:rsidR="00641826">
        <w:rPr>
          <w:spacing w:val="5"/>
        </w:rPr>
        <w:t xml:space="preserve"> </w:t>
      </w:r>
      <w:ins w:id="614" w:author="Craig Mak" w:date="2015-07-27T12:30:00Z">
        <w:del w:id="615" w:author="Noah Daniels" w:date="2015-07-31T19:18:00Z">
          <w:r w:rsidR="000D7624" w:rsidRPr="000D7624" w:rsidDel="00C839F5">
            <w:rPr>
              <w:b/>
              <w:spacing w:val="5"/>
              <w:u w:val="single"/>
              <w:rPrChange w:id="616" w:author="Craig Mak" w:date="2015-07-27T12:30:00Z">
                <w:rPr>
                  <w:spacing w:val="5"/>
                </w:rPr>
              </w:rPrChange>
            </w:rPr>
            <w:delText>[AU: Last paragraph deleted and incorporated into the result section “Applications to real data”</w:delText>
          </w:r>
        </w:del>
      </w:ins>
      <w:ins w:id="617" w:author="Craig Mak" w:date="2015-07-28T00:49:00Z">
        <w:del w:id="618" w:author="Noah Daniels" w:date="2015-07-31T19:18:00Z">
          <w:r w:rsidR="00EE56D7" w:rsidDel="00C839F5">
            <w:rPr>
              <w:b/>
              <w:spacing w:val="5"/>
              <w:u w:val="single"/>
            </w:rPr>
            <w:delText>. OK?</w:delText>
          </w:r>
        </w:del>
      </w:ins>
      <w:ins w:id="619" w:author="Craig Mak" w:date="2015-07-27T12:30:00Z">
        <w:del w:id="620" w:author="Noah Daniels" w:date="2015-07-31T19:18:00Z">
          <w:r w:rsidR="000D7624" w:rsidRPr="000D7624" w:rsidDel="00C839F5">
            <w:rPr>
              <w:b/>
              <w:spacing w:val="5"/>
              <w:u w:val="single"/>
              <w:rPrChange w:id="621" w:author="Craig Mak" w:date="2015-07-27T12:30:00Z">
                <w:rPr>
                  <w:spacing w:val="5"/>
                </w:rPr>
              </w:rPrChange>
            </w:rPr>
            <w:delText>]</w:delText>
          </w:r>
        </w:del>
      </w:ins>
    </w:p>
    <w:p w14:paraId="018703A8" w14:textId="77777777" w:rsidR="00283DE0" w:rsidRDefault="00283DE0" w:rsidP="003B0178">
      <w:pPr>
        <w:keepLines/>
        <w:rPr>
          <w:rFonts w:ascii="Georgia" w:eastAsia="Georgia" w:hAnsi="Georgia" w:cs="Georgia"/>
          <w:sz w:val="20"/>
          <w:szCs w:val="20"/>
        </w:rPr>
      </w:pPr>
    </w:p>
    <w:p w14:paraId="33A3EF91" w14:textId="77777777" w:rsidR="00283DE0" w:rsidRDefault="00283DE0" w:rsidP="003B0178">
      <w:pPr>
        <w:keepLines/>
        <w:rPr>
          <w:rFonts w:ascii="Georgia" w:eastAsia="Georgia" w:hAnsi="Georgia" w:cs="Georgia"/>
          <w:sz w:val="20"/>
          <w:szCs w:val="20"/>
        </w:rPr>
      </w:pPr>
    </w:p>
    <w:p w14:paraId="332A559C" w14:textId="77777777" w:rsidR="00283DE0" w:rsidRDefault="00283DE0" w:rsidP="003B0178">
      <w:pPr>
        <w:keepLines/>
        <w:spacing w:before="5"/>
        <w:rPr>
          <w:rFonts w:ascii="Georgia" w:eastAsia="Georgia" w:hAnsi="Georgia" w:cs="Georgia"/>
          <w:sz w:val="18"/>
          <w:szCs w:val="18"/>
        </w:rPr>
      </w:pPr>
    </w:p>
    <w:p w14:paraId="7A230F08" w14:textId="77777777" w:rsidR="00283DE0" w:rsidRDefault="00641826" w:rsidP="003B0178">
      <w:pPr>
        <w:pStyle w:val="Heading1"/>
        <w:keepLines/>
        <w:rPr>
          <w:b w:val="0"/>
          <w:bCs w:val="0"/>
        </w:rPr>
      </w:pPr>
      <w:r>
        <w:t>Results</w:t>
      </w:r>
    </w:p>
    <w:p w14:paraId="2E04A7CC" w14:textId="77777777" w:rsidR="00283DE0" w:rsidRDefault="00283DE0" w:rsidP="003B0178">
      <w:pPr>
        <w:keepLines/>
        <w:spacing w:before="10"/>
        <w:rPr>
          <w:rFonts w:ascii="Georgia" w:eastAsia="Georgia" w:hAnsi="Georgia" w:cs="Georgia"/>
          <w:b/>
          <w:bCs/>
          <w:sz w:val="38"/>
          <w:szCs w:val="38"/>
        </w:rPr>
      </w:pPr>
    </w:p>
    <w:p w14:paraId="03A5FEFA" w14:textId="57910CA5" w:rsidR="00283DE0" w:rsidRDefault="00641826" w:rsidP="003B0178">
      <w:pPr>
        <w:pStyle w:val="Heading2"/>
        <w:keepLines/>
        <w:rPr>
          <w:b w:val="0"/>
          <w:bCs w:val="0"/>
        </w:rPr>
      </w:pPr>
      <w:r>
        <w:rPr>
          <w:spacing w:val="-2"/>
          <w:w w:val="95"/>
        </w:rPr>
        <w:t>Entropy-scaling</w:t>
      </w:r>
      <w:r>
        <w:rPr>
          <w:spacing w:val="41"/>
          <w:w w:val="95"/>
        </w:rPr>
        <w:t xml:space="preserve"> </w:t>
      </w:r>
      <w:r>
        <w:rPr>
          <w:spacing w:val="-1"/>
          <w:w w:val="95"/>
        </w:rPr>
        <w:t>similarity</w:t>
      </w:r>
      <w:r>
        <w:rPr>
          <w:spacing w:val="43"/>
          <w:w w:val="95"/>
        </w:rPr>
        <w:t xml:space="preserve"> </w:t>
      </w:r>
      <w:r>
        <w:rPr>
          <w:spacing w:val="-3"/>
          <w:w w:val="95"/>
        </w:rPr>
        <w:t>searc</w:t>
      </w:r>
      <w:r>
        <w:rPr>
          <w:spacing w:val="-2"/>
          <w:w w:val="95"/>
        </w:rPr>
        <w:t>h</w:t>
      </w:r>
    </w:p>
    <w:p w14:paraId="7D799FD0" w14:textId="5E029A14" w:rsidR="00432E89" w:rsidRDefault="00594B3A">
      <w:pPr>
        <w:pStyle w:val="BodyText"/>
        <w:keepLines/>
        <w:spacing w:before="298" w:line="381" w:lineRule="auto"/>
        <w:ind w:right="527"/>
        <w:rPr>
          <w:ins w:id="622" w:author="Craig Mak" w:date="2015-07-27T11:26:00Z"/>
        </w:rPr>
        <w:pPrChange w:id="623" w:author="Craig Mak" w:date="2015-07-27T11:34:00Z">
          <w:pPr>
            <w:pStyle w:val="BodyText"/>
            <w:keepLines/>
            <w:tabs>
              <w:tab w:val="left" w:pos="3980"/>
            </w:tabs>
            <w:spacing w:before="211" w:line="381" w:lineRule="auto"/>
            <w:ind w:right="528" w:firstLine="351"/>
          </w:pPr>
        </w:pPrChange>
      </w:pPr>
      <w:r>
        <w:lastRenderedPageBreak/>
        <w:t>The</w:t>
      </w:r>
      <w:r>
        <w:rPr>
          <w:spacing w:val="-17"/>
        </w:rPr>
        <w:t xml:space="preserve"> </w:t>
      </w:r>
      <w:proofErr w:type="gramStart"/>
      <w:r>
        <w:t>basic</w:t>
      </w:r>
      <w:r>
        <w:rPr>
          <w:spacing w:val="-17"/>
        </w:rPr>
        <w:t xml:space="preserve">  </w:t>
      </w:r>
      <w:r>
        <w:rPr>
          <w:spacing w:val="-2"/>
        </w:rPr>
        <w:t>framework</w:t>
      </w:r>
      <w:proofErr w:type="gramEnd"/>
      <w:r>
        <w:rPr>
          <w:spacing w:val="-17"/>
        </w:rPr>
        <w:t xml:space="preserve"> </w:t>
      </w:r>
      <w:ins w:id="624" w:author="Craig Mak" w:date="2015-07-27T11:04:00Z">
        <w:r>
          <w:rPr>
            <w:spacing w:val="-17"/>
          </w:rPr>
          <w:t>f</w:t>
        </w:r>
      </w:ins>
      <w:ins w:id="625" w:author="Craig Mak" w:date="2015-07-27T11:44:00Z">
        <w:r w:rsidR="000B698E">
          <w:rPr>
            <w:spacing w:val="-17"/>
          </w:rPr>
          <w:t>or</w:t>
        </w:r>
      </w:ins>
      <w:ins w:id="626" w:author="Craig Mak" w:date="2015-07-27T11:04:00Z">
        <w:r>
          <w:rPr>
            <w:spacing w:val="-17"/>
          </w:rPr>
          <w:t xml:space="preserve"> entropy-scaling search</w:t>
        </w:r>
      </w:ins>
      <w:ins w:id="627" w:author="Craig Mak" w:date="2015-07-27T11:34:00Z">
        <w:r w:rsidR="007C3BF3">
          <w:rPr>
            <w:spacing w:val="-17"/>
          </w:rPr>
          <w:t xml:space="preserve"> of a database</w:t>
        </w:r>
      </w:ins>
      <w:ins w:id="628" w:author="Craig Mak" w:date="2015-07-27T11:04:00Z">
        <w:r>
          <w:rPr>
            <w:spacing w:val="-17"/>
          </w:rPr>
          <w:t xml:space="preserve"> </w:t>
        </w:r>
      </w:ins>
      <w:ins w:id="629" w:author="Craig Mak" w:date="2015-07-28T00:54:00Z">
        <w:r w:rsidR="009109EA">
          <w:rPr>
            <w:spacing w:val="-17"/>
          </w:rPr>
          <w:t>involves</w:t>
        </w:r>
      </w:ins>
      <w:ins w:id="630" w:author="Craig Mak" w:date="2015-07-27T11:51:00Z">
        <w:r w:rsidR="000B698E">
          <w:rPr>
            <w:spacing w:val="-17"/>
          </w:rPr>
          <w:t xml:space="preserve"> four steps.</w:t>
        </w:r>
      </w:ins>
      <w:ins w:id="631" w:author="Craig Mak" w:date="2015-07-27T11:05:00Z">
        <w:r>
          <w:rPr>
            <w:spacing w:val="-17"/>
          </w:rPr>
          <w:t xml:space="preserve"> </w:t>
        </w:r>
      </w:ins>
      <w:ins w:id="632" w:author="Craig Mak" w:date="2015-07-27T11:52:00Z">
        <w:r w:rsidR="000B698E">
          <w:rPr>
            <w:spacing w:val="-17"/>
          </w:rPr>
          <w:t xml:space="preserve">(i) </w:t>
        </w:r>
      </w:ins>
      <w:ins w:id="633" w:author="Craig Mak" w:date="2015-07-27T11:53:00Z">
        <w:r w:rsidR="000B698E">
          <w:rPr>
            <w:spacing w:val="-17"/>
          </w:rPr>
          <w:t>Analyze the database to define a high-dimensional space</w:t>
        </w:r>
        <w:r w:rsidR="00C73284">
          <w:rPr>
            <w:spacing w:val="-17"/>
          </w:rPr>
          <w:t xml:space="preserve"> and determine how to </w:t>
        </w:r>
      </w:ins>
      <w:ins w:id="634" w:author="Craig Mak" w:date="2015-07-27T11:52:00Z">
        <w:r w:rsidR="000B698E">
          <w:rPr>
            <w:spacing w:val="-3"/>
          </w:rPr>
          <w:t xml:space="preserve">map </w:t>
        </w:r>
      </w:ins>
      <w:ins w:id="635" w:author="Craig Mak" w:date="2015-07-27T11:34:00Z">
        <w:r w:rsidR="007C3BF3">
          <w:t>database</w:t>
        </w:r>
        <w:r w:rsidR="007C3BF3">
          <w:rPr>
            <w:spacing w:val="-26"/>
          </w:rPr>
          <w:t xml:space="preserve"> </w:t>
        </w:r>
        <w:r w:rsidR="007C3BF3">
          <w:rPr>
            <w:spacing w:val="-2"/>
          </w:rPr>
          <w:t>entries</w:t>
        </w:r>
        <w:r w:rsidR="007C3BF3">
          <w:rPr>
            <w:spacing w:val="-26"/>
          </w:rPr>
          <w:t xml:space="preserve"> </w:t>
        </w:r>
        <w:r w:rsidR="007C3BF3">
          <w:rPr>
            <w:spacing w:val="-3"/>
          </w:rPr>
          <w:t>onto</w:t>
        </w:r>
        <w:r w:rsidR="007C3BF3">
          <w:rPr>
            <w:spacing w:val="-26"/>
          </w:rPr>
          <w:t xml:space="preserve"> </w:t>
        </w:r>
        <w:r w:rsidR="007C3BF3">
          <w:t xml:space="preserve">points in </w:t>
        </w:r>
      </w:ins>
      <w:ins w:id="636" w:author="Craig Mak" w:date="2015-07-27T11:56:00Z">
        <w:r w:rsidR="00C73284">
          <w:t>this</w:t>
        </w:r>
      </w:ins>
      <w:ins w:id="637" w:author="Craig Mak" w:date="2015-07-27T11:37:00Z">
        <w:r w:rsidR="007C3BF3">
          <w:t xml:space="preserve"> space</w:t>
        </w:r>
      </w:ins>
      <w:ins w:id="638" w:author="Noah Daniels" w:date="2015-07-31T19:27:00Z">
        <w:r w:rsidR="0018025B">
          <w:t xml:space="preserve"> (this mapping may be one-to-one)</w:t>
        </w:r>
      </w:ins>
      <w:ins w:id="639" w:author="Craig Mak" w:date="2015-07-27T11:56:00Z">
        <w:r w:rsidR="00C73284">
          <w:t xml:space="preserve">. (ii) </w:t>
        </w:r>
      </w:ins>
      <w:ins w:id="640" w:author="Craig Mak" w:date="2015-07-27T11:57:00Z">
        <w:r w:rsidR="00C73284">
          <w:t xml:space="preserve">Use this space and a measure of similarity between points to </w:t>
        </w:r>
      </w:ins>
      <w:ins w:id="641" w:author="Craig Mak" w:date="2015-07-27T11:58:00Z">
        <w:r w:rsidR="00C73284">
          <w:t>group entries in</w:t>
        </w:r>
      </w:ins>
      <w:ins w:id="642" w:author="Craig Mak" w:date="2015-07-27T11:56:00Z">
        <w:r w:rsidR="00C73284">
          <w:t xml:space="preserve"> </w:t>
        </w:r>
      </w:ins>
      <w:ins w:id="643" w:author="Craig Mak" w:date="2015-07-27T11:05:00Z">
        <w:r w:rsidR="007C3BF3">
          <w:rPr>
            <w:spacing w:val="-17"/>
          </w:rPr>
          <w:t>the</w:t>
        </w:r>
        <w:r>
          <w:rPr>
            <w:spacing w:val="-17"/>
          </w:rPr>
          <w:t xml:space="preserve"> database into clusters</w:t>
        </w:r>
      </w:ins>
      <w:ins w:id="644" w:author="Craig Mak" w:date="2015-07-27T11:07:00Z">
        <w:r>
          <w:rPr>
            <w:spacing w:val="-17"/>
          </w:rPr>
          <w:t xml:space="preserve">. </w:t>
        </w:r>
      </w:ins>
      <w:ins w:id="645" w:author="Craig Mak" w:date="2015-07-27T11:58:00Z">
        <w:r w:rsidR="00C73284">
          <w:rPr>
            <w:spacing w:val="-17"/>
          </w:rPr>
          <w:t>(iii) T</w:t>
        </w:r>
      </w:ins>
      <w:ins w:id="646" w:author="Craig Mak" w:date="2015-07-27T11:08:00Z">
        <w:r>
          <w:rPr>
            <w:spacing w:val="-17"/>
          </w:rPr>
          <w:t>o search for</w:t>
        </w:r>
      </w:ins>
      <w:ins w:id="647" w:author="Craig Mak" w:date="2015-07-27T11:06:00Z">
        <w:r>
          <w:rPr>
            <w:spacing w:val="-17"/>
          </w:rPr>
          <w:t xml:space="preserve"> a particular query item</w:t>
        </w:r>
      </w:ins>
      <w:ins w:id="648" w:author="Craig Mak" w:date="2015-07-27T11:08:00Z">
        <w:r>
          <w:rPr>
            <w:spacing w:val="-17"/>
          </w:rPr>
          <w:t xml:space="preserve">, </w:t>
        </w:r>
        <w:r w:rsidR="00C73284">
          <w:rPr>
            <w:spacing w:val="-17"/>
          </w:rPr>
          <w:t>perform</w:t>
        </w:r>
      </w:ins>
      <w:ins w:id="649" w:author="Craig Mak" w:date="2015-07-27T11:06:00Z">
        <w:r>
          <w:rPr>
            <w:spacing w:val="-17"/>
          </w:rPr>
          <w:t xml:space="preserve"> a </w:t>
        </w:r>
      </w:ins>
      <w:ins w:id="650" w:author="Craig Mak" w:date="2015-07-27T11:05:00Z">
        <w:r>
          <w:rPr>
            <w:spacing w:val="-17"/>
          </w:rPr>
          <w:t>coa</w:t>
        </w:r>
      </w:ins>
      <w:ins w:id="651" w:author="Craig Mak" w:date="2015-07-27T11:06:00Z">
        <w:r>
          <w:rPr>
            <w:spacing w:val="-17"/>
          </w:rPr>
          <w:t>r</w:t>
        </w:r>
      </w:ins>
      <w:ins w:id="652" w:author="Craig Mak" w:date="2015-07-27T11:05:00Z">
        <w:r>
          <w:rPr>
            <w:spacing w:val="-17"/>
          </w:rPr>
          <w:t>se-</w:t>
        </w:r>
      </w:ins>
      <w:ins w:id="653" w:author="Craig Mak" w:date="2015-07-27T11:06:00Z">
        <w:r>
          <w:rPr>
            <w:spacing w:val="-17"/>
          </w:rPr>
          <w:t>grained search to</w:t>
        </w:r>
      </w:ins>
      <w:ins w:id="654" w:author="Craig Mak" w:date="2015-07-27T11:08:00Z">
        <w:r>
          <w:rPr>
            <w:spacing w:val="-17"/>
          </w:rPr>
          <w:t xml:space="preserve"> identify the clusters that could possibly contain the query</w:t>
        </w:r>
      </w:ins>
      <w:ins w:id="655" w:author="Craig Mak" w:date="2015-07-27T12:00:00Z">
        <w:r w:rsidR="00C73284">
          <w:rPr>
            <w:spacing w:val="-17"/>
          </w:rPr>
          <w:t xml:space="preserve">. </w:t>
        </w:r>
        <w:proofErr w:type="gramStart"/>
        <w:r w:rsidR="00C73284">
          <w:rPr>
            <w:spacing w:val="-17"/>
          </w:rPr>
          <w:t>(iv) Do</w:t>
        </w:r>
        <w:proofErr w:type="gramEnd"/>
        <w:r w:rsidR="00C73284">
          <w:rPr>
            <w:spacing w:val="-17"/>
          </w:rPr>
          <w:t xml:space="preserve"> a</w:t>
        </w:r>
      </w:ins>
      <w:ins w:id="656" w:author="Craig Mak" w:date="2015-07-27T11:06:00Z">
        <w:r>
          <w:rPr>
            <w:spacing w:val="-17"/>
          </w:rPr>
          <w:t xml:space="preserve"> </w:t>
        </w:r>
      </w:ins>
      <w:ins w:id="657" w:author="Craig Mak" w:date="2015-07-27T11:05:00Z">
        <w:r>
          <w:rPr>
            <w:spacing w:val="-17"/>
          </w:rPr>
          <w:t>fine-grained search</w:t>
        </w:r>
      </w:ins>
      <w:ins w:id="658" w:author="Craig Mak" w:date="2015-07-27T11:09:00Z">
        <w:r>
          <w:rPr>
            <w:spacing w:val="-17"/>
          </w:rPr>
          <w:t xml:space="preserve"> of </w:t>
        </w:r>
        <w:del w:id="659" w:author="Noah Daniels" w:date="2015-07-31T19:28:00Z">
          <w:r w:rsidDel="0018025B">
            <w:rPr>
              <w:spacing w:val="-17"/>
            </w:rPr>
            <w:delText>these</w:delText>
          </w:r>
        </w:del>
      </w:ins>
      <w:ins w:id="660" w:author="Noah Daniels" w:date="2015-07-31T19:28:00Z">
        <w:r w:rsidR="0018025B">
          <w:rPr>
            <w:spacing w:val="-17"/>
          </w:rPr>
          <w:t>the points contained within these</w:t>
        </w:r>
      </w:ins>
      <w:ins w:id="661" w:author="Craig Mak" w:date="2015-07-27T11:09:00Z">
        <w:r>
          <w:rPr>
            <w:spacing w:val="-17"/>
          </w:rPr>
          <w:t xml:space="preserve"> clusters</w:t>
        </w:r>
      </w:ins>
      <w:ins w:id="662" w:author="Craig Mak" w:date="2015-07-27T12:00:00Z">
        <w:r w:rsidR="00C73284">
          <w:rPr>
            <w:spacing w:val="-17"/>
          </w:rPr>
          <w:t xml:space="preserve"> to find</w:t>
        </w:r>
      </w:ins>
      <w:ins w:id="663" w:author="Craig Mak" w:date="2015-07-27T11:39:00Z">
        <w:r w:rsidR="007C3BF3">
          <w:rPr>
            <w:spacing w:val="-17"/>
          </w:rPr>
          <w:t xml:space="preserve"> the closest matches</w:t>
        </w:r>
      </w:ins>
      <w:ins w:id="664" w:author="Craig Mak" w:date="2015-07-27T12:02:00Z">
        <w:r w:rsidR="00C73284">
          <w:rPr>
            <w:spacing w:val="-17"/>
          </w:rPr>
          <w:t xml:space="preserve"> to the query</w:t>
        </w:r>
      </w:ins>
      <w:ins w:id="665" w:author="Craig Mak" w:date="2015-07-27T11:09:00Z">
        <w:r>
          <w:rPr>
            <w:spacing w:val="-17"/>
          </w:rPr>
          <w:t xml:space="preserve"> (</w:t>
        </w:r>
      </w:ins>
      <w:r>
        <w:t>Figure</w:t>
      </w:r>
      <w:r>
        <w:rPr>
          <w:spacing w:val="-13"/>
        </w:rPr>
        <w:t xml:space="preserve"> </w:t>
      </w:r>
      <w:r>
        <w:t>1</w:t>
      </w:r>
      <w:ins w:id="666" w:author="Craig Mak" w:date="2015-07-27T11:09:00Z">
        <w:r>
          <w:t>)</w:t>
        </w:r>
      </w:ins>
      <w:ins w:id="667" w:author="Craig Mak" w:date="2015-07-27T11:10:00Z">
        <w:r>
          <w:t xml:space="preserve">. </w:t>
        </w:r>
      </w:ins>
      <w:ins w:id="668" w:author="Craig Mak" w:date="2015-07-27T11:40:00Z">
        <w:del w:id="669" w:author="Noah Daniels" w:date="2015-07-31T19:28:00Z">
          <w:r w:rsidR="007C3BF3" w:rsidRPr="007C3BF3" w:rsidDel="0018025B">
            <w:rPr>
              <w:b/>
              <w:u w:val="single"/>
              <w:rPrChange w:id="670" w:author="Craig Mak" w:date="2015-07-27T11:40:00Z">
                <w:rPr/>
              </w:rPrChange>
            </w:rPr>
            <w:delText>[AU: OK? I think you need to describe Figure 1 a bit more here</w:delText>
          </w:r>
          <w:r w:rsidR="007C3BF3" w:rsidDel="0018025B">
            <w:rPr>
              <w:b/>
              <w:u w:val="single"/>
            </w:rPr>
            <w:delText>. These are my words</w:delText>
          </w:r>
        </w:del>
      </w:ins>
      <w:ins w:id="671" w:author="Craig Mak" w:date="2015-07-27T12:01:00Z">
        <w:del w:id="672" w:author="Noah Daniels" w:date="2015-07-31T19:28:00Z">
          <w:r w:rsidR="00C73284" w:rsidDel="0018025B">
            <w:rPr>
              <w:b/>
              <w:u w:val="single"/>
            </w:rPr>
            <w:delText xml:space="preserve"> borrowed from the rest of the text and</w:delText>
          </w:r>
        </w:del>
      </w:ins>
      <w:ins w:id="673" w:author="Craig Mak" w:date="2015-07-27T11:40:00Z">
        <w:del w:id="674" w:author="Noah Daniels" w:date="2015-07-31T19:28:00Z">
          <w:r w:rsidR="007C3BF3" w:rsidDel="0018025B">
            <w:rPr>
              <w:b/>
              <w:u w:val="single"/>
            </w:rPr>
            <w:delText xml:space="preserve"> intended as placeholders</w:delText>
          </w:r>
          <w:r w:rsidR="00C73284" w:rsidDel="0018025B">
            <w:rPr>
              <w:b/>
              <w:u w:val="single"/>
            </w:rPr>
            <w:delText>. P</w:delText>
          </w:r>
          <w:r w:rsidR="007C3BF3" w:rsidDel="0018025B">
            <w:rPr>
              <w:b/>
              <w:u w:val="single"/>
            </w:rPr>
            <w:delText>lease</w:delText>
          </w:r>
        </w:del>
      </w:ins>
      <w:ins w:id="675" w:author="Craig Mak" w:date="2015-07-27T11:41:00Z">
        <w:del w:id="676" w:author="Noah Daniels" w:date="2015-07-31T19:28:00Z">
          <w:r w:rsidR="007C3BF3" w:rsidDel="0018025B">
            <w:rPr>
              <w:b/>
              <w:u w:val="single"/>
            </w:rPr>
            <w:delText xml:space="preserve"> feel free to rewrite this in your own words.</w:delText>
          </w:r>
        </w:del>
      </w:ins>
      <w:ins w:id="677" w:author="Craig Mak" w:date="2015-07-27T11:40:00Z">
        <w:del w:id="678" w:author="Noah Daniels" w:date="2015-07-31T19:28:00Z">
          <w:r w:rsidR="007C3BF3" w:rsidRPr="007C3BF3" w:rsidDel="0018025B">
            <w:rPr>
              <w:b/>
              <w:u w:val="single"/>
              <w:rPrChange w:id="679" w:author="Craig Mak" w:date="2015-07-27T11:40:00Z">
                <w:rPr/>
              </w:rPrChange>
            </w:rPr>
            <w:delText>]</w:delText>
          </w:r>
        </w:del>
      </w:ins>
    </w:p>
    <w:p w14:paraId="12336356" w14:textId="262F7C00" w:rsidR="00283DE0" w:rsidRDefault="00594B3A">
      <w:pPr>
        <w:pStyle w:val="BodyText"/>
        <w:keepLines/>
        <w:tabs>
          <w:tab w:val="left" w:pos="3980"/>
        </w:tabs>
        <w:spacing w:before="211" w:line="381" w:lineRule="auto"/>
        <w:ind w:right="528" w:firstLine="584"/>
        <w:pPrChange w:id="680" w:author="Craig Mak" w:date="2015-07-27T11:04:00Z">
          <w:pPr>
            <w:pStyle w:val="BodyText"/>
            <w:keepLines/>
            <w:tabs>
              <w:tab w:val="left" w:pos="3980"/>
            </w:tabs>
            <w:spacing w:before="211" w:line="381" w:lineRule="auto"/>
            <w:ind w:right="528" w:firstLine="351"/>
          </w:pPr>
        </w:pPrChange>
      </w:pPr>
      <w:ins w:id="681" w:author="Craig Mak" w:date="2015-07-27T11:10:00Z">
        <w:r>
          <w:t>H</w:t>
        </w:r>
      </w:ins>
      <w:r>
        <w:t>ere</w:t>
      </w:r>
      <w:r>
        <w:rPr>
          <w:spacing w:val="-14"/>
        </w:rPr>
        <w:t xml:space="preserve"> </w:t>
      </w:r>
      <w:r>
        <w:rPr>
          <w:spacing w:val="-5"/>
        </w:rPr>
        <w:t>we</w:t>
      </w:r>
      <w:r>
        <w:rPr>
          <w:spacing w:val="-13"/>
        </w:rPr>
        <w:t xml:space="preserve"> </w:t>
      </w:r>
      <w:r>
        <w:rPr>
          <w:spacing w:val="-2"/>
        </w:rPr>
        <w:t>provide</w:t>
      </w:r>
      <w:r>
        <w:rPr>
          <w:spacing w:val="-14"/>
        </w:rPr>
        <w:t xml:space="preserve"> </w:t>
      </w:r>
      <w:r>
        <w:t>conceptual</w:t>
      </w:r>
      <w:r>
        <w:rPr>
          <w:spacing w:val="-13"/>
        </w:rPr>
        <w:t xml:space="preserve"> </w:t>
      </w:r>
      <w:r>
        <w:rPr>
          <w:spacing w:val="-3"/>
        </w:rPr>
        <w:t>motivation</w:t>
      </w:r>
      <w:ins w:id="682" w:author="Craig Mak" w:date="2015-07-27T11:10:00Z">
        <w:r>
          <w:rPr>
            <w:spacing w:val="-3"/>
          </w:rPr>
          <w:t xml:space="preserve"> for this process</w:t>
        </w:r>
      </w:ins>
      <w:r>
        <w:rPr>
          <w:spacing w:val="-3"/>
        </w:rPr>
        <w:t>.</w:t>
      </w:r>
      <w:ins w:id="683" w:author="Craig Mak" w:date="2015-07-28T00:59:00Z">
        <w:r w:rsidR="009109EA">
          <w:rPr>
            <w:spacing w:val="-3"/>
          </w:rPr>
          <w:t xml:space="preserve"> </w:t>
        </w:r>
      </w:ins>
      <w:r w:rsidR="00641826" w:rsidRPr="00F65321">
        <w:rPr>
          <w:rPrChange w:id="684" w:author="Noah Daniels" w:date="2015-08-01T14:44:00Z">
            <w:rPr/>
          </w:rPrChange>
        </w:rPr>
        <w:t>In</w:t>
      </w:r>
      <w:r w:rsidR="00641826" w:rsidRPr="00F65321">
        <w:rPr>
          <w:spacing w:val="-10"/>
          <w:rPrChange w:id="685" w:author="Noah Daniels" w:date="2015-08-01T14:44:00Z">
            <w:rPr>
              <w:spacing w:val="-10"/>
            </w:rPr>
          </w:rPrChange>
        </w:rPr>
        <w:t xml:space="preserve"> </w:t>
      </w:r>
      <w:r w:rsidR="00641826" w:rsidRPr="00F65321">
        <w:rPr>
          <w:rPrChange w:id="686" w:author="Noah Daniels" w:date="2015-08-01T14:44:00Z">
            <w:rPr/>
          </w:rPrChange>
        </w:rPr>
        <w:t>the</w:t>
      </w:r>
      <w:r w:rsidR="00641826" w:rsidRPr="00F65321">
        <w:rPr>
          <w:spacing w:val="-10"/>
          <w:rPrChange w:id="687" w:author="Noah Daniels" w:date="2015-08-01T14:44:00Z">
            <w:rPr>
              <w:spacing w:val="-10"/>
            </w:rPr>
          </w:rPrChange>
        </w:rPr>
        <w:t xml:space="preserve"> </w:t>
      </w:r>
      <w:r w:rsidR="00641826" w:rsidRPr="00F65321">
        <w:rPr>
          <w:spacing w:val="-2"/>
          <w:rPrChange w:id="688" w:author="Noah Daniels" w:date="2015-08-01T14:44:00Z">
            <w:rPr>
              <w:spacing w:val="-2"/>
            </w:rPr>
          </w:rPrChange>
        </w:rPr>
        <w:t>following</w:t>
      </w:r>
      <w:r w:rsidR="00641826" w:rsidRPr="00F65321">
        <w:rPr>
          <w:spacing w:val="-10"/>
          <w:rPrChange w:id="689" w:author="Noah Daniels" w:date="2015-08-01T14:44:00Z">
            <w:rPr>
              <w:spacing w:val="-10"/>
            </w:rPr>
          </w:rPrChange>
        </w:rPr>
        <w:t xml:space="preserve"> </w:t>
      </w:r>
      <w:r w:rsidR="00641826" w:rsidRPr="00F65321">
        <w:rPr>
          <w:spacing w:val="-5"/>
          <w:rPrChange w:id="690" w:author="Noah Daniels" w:date="2015-08-01T14:44:00Z">
            <w:rPr>
              <w:spacing w:val="-5"/>
            </w:rPr>
          </w:rPrChange>
        </w:rPr>
        <w:t>we</w:t>
      </w:r>
      <w:r w:rsidR="00641826" w:rsidRPr="00F65321">
        <w:rPr>
          <w:spacing w:val="-10"/>
          <w:rPrChange w:id="691" w:author="Noah Daniels" w:date="2015-08-01T14:44:00Z">
            <w:rPr>
              <w:spacing w:val="-10"/>
            </w:rPr>
          </w:rPrChange>
        </w:rPr>
        <w:t xml:space="preserve"> </w:t>
      </w:r>
      <w:r w:rsidR="00641826" w:rsidRPr="00F65321">
        <w:rPr>
          <w:rPrChange w:id="692" w:author="Noah Daniels" w:date="2015-08-01T14:44:00Z">
            <w:rPr/>
          </w:rPrChange>
        </w:rPr>
        <w:t>consider</w:t>
      </w:r>
      <w:r w:rsidR="00641826" w:rsidRPr="00F65321">
        <w:rPr>
          <w:spacing w:val="-9"/>
          <w:rPrChange w:id="693" w:author="Noah Daniels" w:date="2015-08-01T14:44:00Z">
            <w:rPr>
              <w:spacing w:val="-9"/>
            </w:rPr>
          </w:rPrChange>
        </w:rPr>
        <w:t xml:space="preserve"> </w:t>
      </w:r>
      <w:r w:rsidR="00641826" w:rsidRPr="00F65321">
        <w:rPr>
          <w:spacing w:val="-3"/>
          <w:rPrChange w:id="694" w:author="Noah Daniels" w:date="2015-08-01T14:44:00Z">
            <w:rPr>
              <w:spacing w:val="-3"/>
            </w:rPr>
          </w:rPrChange>
        </w:rPr>
        <w:t>entrop</w:t>
      </w:r>
      <w:r w:rsidR="00641826" w:rsidRPr="00F65321">
        <w:rPr>
          <w:spacing w:val="-2"/>
          <w:rPrChange w:id="695" w:author="Noah Daniels" w:date="2015-08-01T14:44:00Z">
            <w:rPr>
              <w:spacing w:val="-2"/>
            </w:rPr>
          </w:rPrChange>
        </w:rPr>
        <w:t>y</w:t>
      </w:r>
      <w:r w:rsidR="00641826" w:rsidRPr="00F65321">
        <w:rPr>
          <w:spacing w:val="-10"/>
          <w:rPrChange w:id="696" w:author="Noah Daniels" w:date="2015-08-01T14:44:00Z">
            <w:rPr>
              <w:spacing w:val="-10"/>
            </w:rPr>
          </w:rPrChange>
        </w:rPr>
        <w:t xml:space="preserve"> </w:t>
      </w:r>
      <w:r w:rsidR="00641826" w:rsidRPr="00F65321">
        <w:rPr>
          <w:rPrChange w:id="697" w:author="Noah Daniels" w:date="2015-08-01T14:44:00Z">
            <w:rPr/>
          </w:rPrChange>
        </w:rPr>
        <w:t>to</w:t>
      </w:r>
      <w:r w:rsidR="00641826" w:rsidRPr="00F65321">
        <w:rPr>
          <w:spacing w:val="-10"/>
          <w:rPrChange w:id="698" w:author="Noah Daniels" w:date="2015-08-01T14:44:00Z">
            <w:rPr>
              <w:spacing w:val="-10"/>
            </w:rPr>
          </w:rPrChange>
        </w:rPr>
        <w:t xml:space="preserve"> </w:t>
      </w:r>
      <w:r w:rsidR="00641826" w:rsidRPr="00F65321">
        <w:rPr>
          <w:spacing w:val="3"/>
          <w:rPrChange w:id="699" w:author="Noah Daniels" w:date="2015-08-01T14:44:00Z">
            <w:rPr>
              <w:spacing w:val="3"/>
            </w:rPr>
          </w:rPrChange>
        </w:rPr>
        <w:t>be</w:t>
      </w:r>
      <w:r w:rsidR="00641826" w:rsidRPr="00F65321">
        <w:rPr>
          <w:spacing w:val="-10"/>
          <w:rPrChange w:id="700" w:author="Noah Daniels" w:date="2015-08-01T14:44:00Z">
            <w:rPr>
              <w:spacing w:val="-10"/>
            </w:rPr>
          </w:rPrChange>
        </w:rPr>
        <w:t xml:space="preserve"> </w:t>
      </w:r>
      <w:r w:rsidR="00641826" w:rsidRPr="00F65321">
        <w:rPr>
          <w:rPrChange w:id="701" w:author="Noah Daniels" w:date="2015-08-01T14:44:00Z">
            <w:rPr/>
          </w:rPrChange>
        </w:rPr>
        <w:t>nearly</w:t>
      </w:r>
      <w:r w:rsidR="00641826" w:rsidRPr="00F65321">
        <w:rPr>
          <w:spacing w:val="-10"/>
          <w:rPrChange w:id="702" w:author="Noah Daniels" w:date="2015-08-01T14:44:00Z">
            <w:rPr>
              <w:spacing w:val="-10"/>
            </w:rPr>
          </w:rPrChange>
        </w:rPr>
        <w:t xml:space="preserve"> </w:t>
      </w:r>
      <w:r w:rsidR="00641826" w:rsidRPr="00F65321">
        <w:rPr>
          <w:spacing w:val="-2"/>
          <w:rPrChange w:id="703" w:author="Noah Daniels" w:date="2015-08-01T14:44:00Z">
            <w:rPr>
              <w:spacing w:val="-2"/>
            </w:rPr>
          </w:rPrChange>
        </w:rPr>
        <w:t>synonymous</w:t>
      </w:r>
      <w:r w:rsidR="00641826" w:rsidRPr="00F65321">
        <w:rPr>
          <w:spacing w:val="-9"/>
          <w:rPrChange w:id="704" w:author="Noah Daniels" w:date="2015-08-01T14:44:00Z">
            <w:rPr>
              <w:spacing w:val="-9"/>
            </w:rPr>
          </w:rPrChange>
        </w:rPr>
        <w:t xml:space="preserve"> </w:t>
      </w:r>
      <w:r w:rsidR="00641826" w:rsidRPr="00F65321">
        <w:rPr>
          <w:rPrChange w:id="705" w:author="Noah Daniels" w:date="2015-08-01T14:44:00Z">
            <w:rPr/>
          </w:rPrChange>
        </w:rPr>
        <w:t>with</w:t>
      </w:r>
      <w:r w:rsidR="00641826" w:rsidRPr="00F65321">
        <w:rPr>
          <w:spacing w:val="-10"/>
          <w:rPrChange w:id="706" w:author="Noah Daniels" w:date="2015-08-01T14:44:00Z">
            <w:rPr>
              <w:spacing w:val="-10"/>
            </w:rPr>
          </w:rPrChange>
        </w:rPr>
        <w:t xml:space="preserve"> </w:t>
      </w:r>
      <w:r w:rsidR="001E5C06" w:rsidRPr="00F65321">
        <w:rPr>
          <w:rPrChange w:id="707" w:author="Noah Daniels" w:date="2015-08-01T14:44:00Z">
            <w:rPr/>
          </w:rPrChange>
        </w:rPr>
        <w:t>dis</w:t>
      </w:r>
      <w:r w:rsidR="00641826" w:rsidRPr="00F65321">
        <w:rPr>
          <w:rPrChange w:id="708" w:author="Noah Daniels" w:date="2015-08-01T14:44:00Z">
            <w:rPr/>
          </w:rPrChange>
        </w:rPr>
        <w:t>tance</w:t>
      </w:r>
      <w:r w:rsidR="00641826" w:rsidRPr="00F65321">
        <w:rPr>
          <w:spacing w:val="-17"/>
          <w:rPrChange w:id="709" w:author="Noah Daniels" w:date="2015-08-01T14:44:00Z">
            <w:rPr>
              <w:spacing w:val="-17"/>
            </w:rPr>
          </w:rPrChange>
        </w:rPr>
        <w:t xml:space="preserve"> </w:t>
      </w:r>
      <w:r w:rsidR="00641826" w:rsidRPr="00F65321">
        <w:rPr>
          <w:spacing w:val="-2"/>
          <w:rPrChange w:id="710" w:author="Noah Daniels" w:date="2015-08-01T14:44:00Z">
            <w:rPr>
              <w:spacing w:val="-2"/>
            </w:rPr>
          </w:rPrChange>
        </w:rPr>
        <w:t>b</w:t>
      </w:r>
      <w:r w:rsidR="00641826" w:rsidRPr="00F65321">
        <w:rPr>
          <w:spacing w:val="-1"/>
          <w:rPrChange w:id="711" w:author="Noah Daniels" w:date="2015-08-01T14:44:00Z">
            <w:rPr>
              <w:spacing w:val="-1"/>
            </w:rPr>
          </w:rPrChange>
        </w:rPr>
        <w:t>et</w:t>
      </w:r>
      <w:r w:rsidR="00641826" w:rsidRPr="00F65321">
        <w:rPr>
          <w:spacing w:val="-2"/>
          <w:rPrChange w:id="712" w:author="Noah Daniels" w:date="2015-08-01T14:44:00Z">
            <w:rPr>
              <w:spacing w:val="-2"/>
            </w:rPr>
          </w:rPrChange>
        </w:rPr>
        <w:t>ween</w:t>
      </w:r>
      <w:r w:rsidR="00641826" w:rsidRPr="00F65321">
        <w:rPr>
          <w:spacing w:val="-17"/>
          <w:rPrChange w:id="713" w:author="Noah Daniels" w:date="2015-08-01T14:44:00Z">
            <w:rPr>
              <w:spacing w:val="-17"/>
            </w:rPr>
          </w:rPrChange>
        </w:rPr>
        <w:t xml:space="preserve"> </w:t>
      </w:r>
      <w:r w:rsidR="00641826" w:rsidRPr="00F65321">
        <w:rPr>
          <w:rPrChange w:id="714" w:author="Noah Daniels" w:date="2015-08-01T14:44:00Z">
            <w:rPr/>
          </w:rPrChange>
        </w:rPr>
        <w:t>points</w:t>
      </w:r>
      <w:r w:rsidR="00641826" w:rsidRPr="00F65321">
        <w:rPr>
          <w:spacing w:val="-17"/>
          <w:rPrChange w:id="715" w:author="Noah Daniels" w:date="2015-08-01T14:44:00Z">
            <w:rPr>
              <w:spacing w:val="-17"/>
            </w:rPr>
          </w:rPrChange>
        </w:rPr>
        <w:t xml:space="preserve"> </w:t>
      </w:r>
      <w:r w:rsidR="00641826" w:rsidRPr="00F65321">
        <w:rPr>
          <w:rPrChange w:id="716" w:author="Noah Daniels" w:date="2015-08-01T14:44:00Z">
            <w:rPr/>
          </w:rPrChange>
        </w:rPr>
        <w:t>in</w:t>
      </w:r>
      <w:r w:rsidR="00641826" w:rsidRPr="00F65321">
        <w:rPr>
          <w:spacing w:val="-17"/>
          <w:rPrChange w:id="717" w:author="Noah Daniels" w:date="2015-08-01T14:44:00Z">
            <w:rPr>
              <w:spacing w:val="-17"/>
            </w:rPr>
          </w:rPrChange>
        </w:rPr>
        <w:t xml:space="preserve"> </w:t>
      </w:r>
      <w:r w:rsidR="00641826" w:rsidRPr="00F65321">
        <w:rPr>
          <w:rPrChange w:id="718" w:author="Noah Daniels" w:date="2015-08-01T14:44:00Z">
            <w:rPr/>
          </w:rPrChange>
        </w:rPr>
        <w:t>a</w:t>
      </w:r>
      <w:r w:rsidR="00641826" w:rsidRPr="00F65321">
        <w:rPr>
          <w:spacing w:val="-17"/>
          <w:rPrChange w:id="719" w:author="Noah Daniels" w:date="2015-08-01T14:44:00Z">
            <w:rPr>
              <w:spacing w:val="-17"/>
            </w:rPr>
          </w:rPrChange>
        </w:rPr>
        <w:t xml:space="preserve"> </w:t>
      </w:r>
      <w:r w:rsidR="00641826" w:rsidRPr="00F65321">
        <w:rPr>
          <w:rPrChange w:id="720" w:author="Noah Daniels" w:date="2015-08-01T14:44:00Z">
            <w:rPr/>
          </w:rPrChange>
        </w:rPr>
        <w:t>high-dimensional</w:t>
      </w:r>
      <w:r w:rsidR="00641826" w:rsidRPr="00F65321">
        <w:rPr>
          <w:spacing w:val="-17"/>
          <w:rPrChange w:id="721" w:author="Noah Daniels" w:date="2015-08-01T14:44:00Z">
            <w:rPr>
              <w:spacing w:val="-17"/>
            </w:rPr>
          </w:rPrChange>
        </w:rPr>
        <w:t xml:space="preserve"> </w:t>
      </w:r>
      <w:r w:rsidR="00641826" w:rsidRPr="00F65321">
        <w:rPr>
          <w:rPrChange w:id="722" w:author="Noah Daniels" w:date="2015-08-01T14:44:00Z">
            <w:rPr/>
          </w:rPrChange>
        </w:rPr>
        <w:t>space</w:t>
      </w:r>
      <w:ins w:id="723" w:author="Noah Daniels" w:date="2015-08-01T14:43:00Z">
        <w:r w:rsidR="00087030" w:rsidRPr="00F65321">
          <w:rPr>
            <w:rPrChange w:id="724" w:author="Noah Daniels" w:date="2015-08-01T14:44:00Z">
              <w:rPr>
                <w:highlight w:val="yellow"/>
              </w:rPr>
            </w:rPrChange>
          </w:rPr>
          <w:t>; thus, with low entropy, newly added points don’t tend to be far from all existing points</w:t>
        </w:r>
      </w:ins>
      <w:r w:rsidR="00641826" w:rsidRPr="00F65321">
        <w:rPr>
          <w:rPrChange w:id="725" w:author="Noah Daniels" w:date="2015-08-01T14:44:00Z">
            <w:rPr/>
          </w:rPrChange>
        </w:rPr>
        <w:t>.</w:t>
      </w:r>
      <w:r w:rsidR="00641826">
        <w:rPr>
          <w:spacing w:val="8"/>
        </w:rPr>
        <w:t xml:space="preserve"> </w:t>
      </w:r>
      <w:ins w:id="726" w:author="Craig Mak" w:date="2015-07-27T10:44:00Z">
        <w:del w:id="727" w:author="Noah Daniels" w:date="2015-08-01T14:43:00Z">
          <w:r w:rsidR="00107BEE" w:rsidRPr="00107BEE" w:rsidDel="00087030">
            <w:rPr>
              <w:b/>
              <w:spacing w:val="8"/>
              <w:u w:val="single"/>
              <w:rPrChange w:id="728" w:author="Craig Mak" w:date="2015-07-27T10:44:00Z">
                <w:rPr>
                  <w:spacing w:val="8"/>
                </w:rPr>
              </w:rPrChange>
            </w:rPr>
            <w:delText>[AU: see comments in Intro about this sentence]</w:delText>
          </w:r>
        </w:del>
      </w:ins>
      <w:r w:rsidR="00641826">
        <w:rPr>
          <w:spacing w:val="-7"/>
        </w:rPr>
        <w:t>F</w:t>
      </w:r>
      <w:r w:rsidR="00641826">
        <w:rPr>
          <w:spacing w:val="-8"/>
        </w:rPr>
        <w:t>or</w:t>
      </w:r>
      <w:r w:rsidR="00641826">
        <w:rPr>
          <w:spacing w:val="-17"/>
        </w:rPr>
        <w:t xml:space="preserve"> </w:t>
      </w:r>
      <w:r w:rsidR="00641826">
        <w:t>genomic</w:t>
      </w:r>
      <w:r w:rsidR="00641826">
        <w:rPr>
          <w:spacing w:val="-17"/>
        </w:rPr>
        <w:t xml:space="preserve"> </w:t>
      </w:r>
      <w:r w:rsidR="00641826">
        <w:t>sequences,</w:t>
      </w:r>
      <w:r w:rsidR="00641826">
        <w:rPr>
          <w:spacing w:val="21"/>
          <w:w w:val="91"/>
        </w:rPr>
        <w:t xml:space="preserve"> </w:t>
      </w:r>
      <w:del w:id="729" w:author="Noah Daniels" w:date="2015-08-01T14:44:00Z">
        <w:r w:rsidR="00641826" w:rsidDel="00E21190">
          <w:delText xml:space="preserve">this </w:delText>
        </w:r>
      </w:del>
      <w:ins w:id="730" w:author="Noah Daniels" w:date="2015-08-01T14:44:00Z">
        <w:r w:rsidR="00E21190">
          <w:t xml:space="preserve">the distance function </w:t>
        </w:r>
      </w:ins>
      <w:r w:rsidR="00641826">
        <w:t>can</w:t>
      </w:r>
      <w:r w:rsidR="00641826">
        <w:rPr>
          <w:spacing w:val="1"/>
        </w:rPr>
        <w:t xml:space="preserve"> </w:t>
      </w:r>
      <w:r w:rsidR="00641826">
        <w:rPr>
          <w:spacing w:val="3"/>
        </w:rPr>
        <w:t>be</w:t>
      </w:r>
      <w:r w:rsidR="00641826">
        <w:rPr>
          <w:spacing w:val="1"/>
        </w:rPr>
        <w:t xml:space="preserve"> </w:t>
      </w:r>
      <w:r w:rsidR="00641826">
        <w:t>edit</w:t>
      </w:r>
      <w:r w:rsidR="00641826">
        <w:rPr>
          <w:spacing w:val="1"/>
        </w:rPr>
        <w:t xml:space="preserve"> </w:t>
      </w:r>
      <w:r w:rsidR="00641826">
        <w:t>distance;</w:t>
      </w:r>
      <w:r w:rsidR="00641826">
        <w:rPr>
          <w:spacing w:val="6"/>
        </w:rPr>
        <w:t xml:space="preserve"> </w:t>
      </w:r>
      <w:r w:rsidR="00641826">
        <w:t>for</w:t>
      </w:r>
      <w:r w:rsidR="00641826">
        <w:rPr>
          <w:spacing w:val="1"/>
        </w:rPr>
        <w:t xml:space="preserve"> </w:t>
      </w:r>
      <w:r w:rsidR="00641826">
        <w:rPr>
          <w:spacing w:val="-2"/>
        </w:rPr>
        <w:t>chemical</w:t>
      </w:r>
      <w:r w:rsidR="00641826">
        <w:rPr>
          <w:spacing w:val="1"/>
        </w:rPr>
        <w:t xml:space="preserve"> </w:t>
      </w:r>
      <w:r w:rsidR="00641826">
        <w:t>graphs,</w:t>
      </w:r>
      <w:r w:rsidR="00641826">
        <w:rPr>
          <w:spacing w:val="3"/>
        </w:rPr>
        <w:t xml:space="preserve"> </w:t>
      </w:r>
      <w:r w:rsidR="00641826">
        <w:rPr>
          <w:spacing w:val="-3"/>
        </w:rPr>
        <w:t>T</w:t>
      </w:r>
      <w:r w:rsidR="00641826">
        <w:rPr>
          <w:spacing w:val="-4"/>
        </w:rPr>
        <w:t>animoto</w:t>
      </w:r>
      <w:r w:rsidR="00641826">
        <w:rPr>
          <w:spacing w:val="1"/>
        </w:rPr>
        <w:t xml:space="preserve"> </w:t>
      </w:r>
      <w:r w:rsidR="00641826">
        <w:t>distance;</w:t>
      </w:r>
      <w:r w:rsidR="00641826">
        <w:rPr>
          <w:spacing w:val="6"/>
        </w:rPr>
        <w:t xml:space="preserve"> </w:t>
      </w:r>
      <w:r w:rsidR="00641826">
        <w:t>and</w:t>
      </w:r>
      <w:r w:rsidR="00641826">
        <w:rPr>
          <w:spacing w:val="1"/>
        </w:rPr>
        <w:t xml:space="preserve"> </w:t>
      </w:r>
      <w:r w:rsidR="00641826">
        <w:t>for</w:t>
      </w:r>
      <w:r w:rsidR="00641826">
        <w:rPr>
          <w:spacing w:val="25"/>
          <w:w w:val="91"/>
        </w:rPr>
        <w:t xml:space="preserve"> </w:t>
      </w:r>
      <w:r w:rsidR="00641826">
        <w:t>general</w:t>
      </w:r>
      <w:r w:rsidR="00641826">
        <w:rPr>
          <w:spacing w:val="-14"/>
        </w:rPr>
        <w:t xml:space="preserve"> </w:t>
      </w:r>
      <w:r w:rsidR="00641826">
        <w:rPr>
          <w:spacing w:val="-1"/>
        </w:rPr>
        <w:t>v</w:t>
      </w:r>
      <w:r w:rsidR="00641826">
        <w:rPr>
          <w:spacing w:val="-2"/>
        </w:rPr>
        <w:t>ectors,</w:t>
      </w:r>
      <w:r w:rsidR="00641826">
        <w:rPr>
          <w:spacing w:val="-13"/>
        </w:rPr>
        <w:t xml:space="preserve"> </w:t>
      </w:r>
      <w:r w:rsidR="00641826">
        <w:t>Euclidean</w:t>
      </w:r>
      <w:r w:rsidR="00641826">
        <w:rPr>
          <w:spacing w:val="-13"/>
        </w:rPr>
        <w:t xml:space="preserve"> </w:t>
      </w:r>
      <w:r w:rsidR="00641826">
        <w:t>or</w:t>
      </w:r>
      <w:r w:rsidR="00641826">
        <w:rPr>
          <w:spacing w:val="-13"/>
        </w:rPr>
        <w:t xml:space="preserve"> </w:t>
      </w:r>
      <w:r w:rsidR="00641826">
        <w:t>cosine</w:t>
      </w:r>
      <w:r w:rsidR="00641826">
        <w:rPr>
          <w:spacing w:val="-13"/>
        </w:rPr>
        <w:t xml:space="preserve"> </w:t>
      </w:r>
      <w:r w:rsidR="00641826">
        <w:t>distance.</w:t>
      </w:r>
      <w:r w:rsidR="00641826">
        <w:rPr>
          <w:spacing w:val="5"/>
        </w:rPr>
        <w:t xml:space="preserve"> </w:t>
      </w:r>
      <w:r w:rsidR="00641826">
        <w:rPr>
          <w:spacing w:val="-10"/>
        </w:rPr>
        <w:t>W</w:t>
      </w:r>
      <w:r w:rsidR="00641826">
        <w:rPr>
          <w:spacing w:val="-12"/>
        </w:rPr>
        <w:t>e</w:t>
      </w:r>
      <w:r w:rsidR="00641826">
        <w:rPr>
          <w:spacing w:val="-13"/>
        </w:rPr>
        <w:t xml:space="preserve"> </w:t>
      </w:r>
      <w:r w:rsidR="00641826">
        <w:t>are</w:t>
      </w:r>
      <w:r w:rsidR="00641826">
        <w:rPr>
          <w:spacing w:val="-14"/>
        </w:rPr>
        <w:t xml:space="preserve"> </w:t>
      </w:r>
      <w:r w:rsidR="00641826">
        <w:rPr>
          <w:spacing w:val="-2"/>
        </w:rPr>
        <w:t>interested</w:t>
      </w:r>
      <w:r w:rsidR="00641826">
        <w:rPr>
          <w:spacing w:val="-14"/>
        </w:rPr>
        <w:t xml:space="preserve"> </w:t>
      </w:r>
      <w:r w:rsidR="00641826">
        <w:t>in</w:t>
      </w:r>
      <w:r w:rsidR="00641826">
        <w:rPr>
          <w:spacing w:val="-13"/>
        </w:rPr>
        <w:t xml:space="preserve"> </w:t>
      </w:r>
      <w:r w:rsidR="00641826">
        <w:t>the</w:t>
      </w:r>
      <w:r w:rsidR="00641826">
        <w:rPr>
          <w:spacing w:val="-14"/>
        </w:rPr>
        <w:t xml:space="preserve"> </w:t>
      </w:r>
      <w:r w:rsidR="001E5C06">
        <w:t>sim</w:t>
      </w:r>
      <w:r w:rsidR="00641826">
        <w:rPr>
          <w:spacing w:val="-2"/>
        </w:rPr>
        <w:t>ilarit</w:t>
      </w:r>
      <w:r w:rsidR="00641826">
        <w:rPr>
          <w:spacing w:val="-1"/>
        </w:rPr>
        <w:t>y</w:t>
      </w:r>
      <w:r w:rsidR="00641826">
        <w:rPr>
          <w:spacing w:val="2"/>
        </w:rPr>
        <w:t xml:space="preserve"> </w:t>
      </w:r>
      <w:r w:rsidR="00641826">
        <w:rPr>
          <w:spacing w:val="-2"/>
        </w:rPr>
        <w:t>search</w:t>
      </w:r>
      <w:r w:rsidR="00641826">
        <w:rPr>
          <w:spacing w:val="2"/>
        </w:rPr>
        <w:t xml:space="preserve"> </w:t>
      </w:r>
      <w:r w:rsidR="00641826">
        <w:t>problem</w:t>
      </w:r>
      <w:r w:rsidR="00641826">
        <w:rPr>
          <w:spacing w:val="2"/>
        </w:rPr>
        <w:t xml:space="preserve"> </w:t>
      </w:r>
      <w:r w:rsidR="00641826">
        <w:t>of</w:t>
      </w:r>
      <w:r w:rsidR="00641826">
        <w:rPr>
          <w:spacing w:val="3"/>
        </w:rPr>
        <w:t xml:space="preserve"> </w:t>
      </w:r>
      <w:r w:rsidR="00641826">
        <w:t>fi</w:t>
      </w:r>
      <w:r w:rsidR="001E5C06">
        <w:t xml:space="preserve">nding </w:t>
      </w:r>
      <w:r w:rsidR="00641826">
        <w:t>all</w:t>
      </w:r>
      <w:r w:rsidR="00641826">
        <w:rPr>
          <w:spacing w:val="24"/>
        </w:rPr>
        <w:t xml:space="preserve"> </w:t>
      </w:r>
      <w:r w:rsidR="00641826">
        <w:rPr>
          <w:spacing w:val="-2"/>
        </w:rPr>
        <w:t>poin</w:t>
      </w:r>
      <w:r w:rsidR="00641826">
        <w:rPr>
          <w:spacing w:val="-1"/>
        </w:rPr>
        <w:t>ts</w:t>
      </w:r>
      <w:r w:rsidR="00641826">
        <w:rPr>
          <w:spacing w:val="24"/>
        </w:rPr>
        <w:t xml:space="preserve"> </w:t>
      </w:r>
      <w:r w:rsidR="00641826">
        <w:t>in</w:t>
      </w:r>
      <w:r w:rsidR="00641826">
        <w:rPr>
          <w:spacing w:val="24"/>
        </w:rPr>
        <w:t xml:space="preserve"> </w:t>
      </w:r>
      <w:r w:rsidR="00641826">
        <w:t>a</w:t>
      </w:r>
      <w:r w:rsidR="00641826">
        <w:rPr>
          <w:spacing w:val="24"/>
        </w:rPr>
        <w:t xml:space="preserve"> </w:t>
      </w:r>
      <w:r w:rsidR="00641826">
        <w:t>set</w:t>
      </w:r>
      <w:r w:rsidR="00641826">
        <w:rPr>
          <w:spacing w:val="25"/>
        </w:rPr>
        <w:t xml:space="preserve"> </w:t>
      </w:r>
      <w:r w:rsidR="00641826">
        <w:t>that</w:t>
      </w:r>
      <w:r w:rsidR="00641826">
        <w:rPr>
          <w:spacing w:val="24"/>
        </w:rPr>
        <w:t xml:space="preserve"> </w:t>
      </w:r>
      <w:r w:rsidR="00641826">
        <w:t>are</w:t>
      </w:r>
      <w:r w:rsidR="00641826">
        <w:rPr>
          <w:spacing w:val="24"/>
        </w:rPr>
        <w:t xml:space="preserve"> </w:t>
      </w:r>
      <w:r w:rsidR="00641826">
        <w:t>close</w:t>
      </w:r>
      <w:r w:rsidR="00641826">
        <w:rPr>
          <w:spacing w:val="25"/>
        </w:rPr>
        <w:t xml:space="preserve"> </w:t>
      </w:r>
      <w:r w:rsidR="00641826">
        <w:t>to</w:t>
      </w:r>
      <w:r w:rsidR="00641826">
        <w:rPr>
          <w:spacing w:val="24"/>
        </w:rPr>
        <w:t xml:space="preserve"> </w:t>
      </w:r>
      <w:r w:rsidR="00641826">
        <w:t>(i.e.,</w:t>
      </w:r>
      <w:r w:rsidR="00641826">
        <w:rPr>
          <w:spacing w:val="26"/>
          <w:w w:val="96"/>
        </w:rPr>
        <w:t xml:space="preserve"> </w:t>
      </w:r>
      <w:r w:rsidR="00641826">
        <w:t>similar</w:t>
      </w:r>
      <w:r w:rsidR="00641826">
        <w:rPr>
          <w:spacing w:val="-17"/>
        </w:rPr>
        <w:t xml:space="preserve"> </w:t>
      </w:r>
      <w:r w:rsidR="00641826">
        <w:t>to)</w:t>
      </w:r>
      <w:r w:rsidR="00641826">
        <w:rPr>
          <w:spacing w:val="-17"/>
        </w:rPr>
        <w:t xml:space="preserve"> </w:t>
      </w:r>
      <w:r w:rsidR="00641826">
        <w:t>the</w:t>
      </w:r>
      <w:r w:rsidR="00641826">
        <w:rPr>
          <w:spacing w:val="-17"/>
        </w:rPr>
        <w:t xml:space="preserve"> </w:t>
      </w:r>
      <w:r w:rsidR="00641826">
        <w:t>query</w:t>
      </w:r>
      <w:r w:rsidR="00641826">
        <w:rPr>
          <w:spacing w:val="-17"/>
        </w:rPr>
        <w:t xml:space="preserve"> </w:t>
      </w:r>
      <w:r w:rsidR="00641826">
        <w:t>point.</w:t>
      </w:r>
      <w:r w:rsidR="00641826">
        <w:rPr>
          <w:spacing w:val="-1"/>
        </w:rPr>
        <w:t xml:space="preserve"> </w:t>
      </w:r>
    </w:p>
    <w:p w14:paraId="58769BA7" w14:textId="1D7334A3" w:rsidR="00283DE0" w:rsidRDefault="00641826" w:rsidP="003B0178">
      <w:pPr>
        <w:pStyle w:val="BodyText"/>
        <w:keepLines/>
        <w:spacing w:line="381" w:lineRule="auto"/>
        <w:ind w:right="528" w:firstLine="351"/>
      </w:pPr>
      <w:r>
        <w:lastRenderedPageBreak/>
        <w:t>Let</w:t>
      </w:r>
      <w:r>
        <w:rPr>
          <w:spacing w:val="-7"/>
        </w:rPr>
        <w:t xml:space="preserve"> </w:t>
      </w:r>
      <w:r>
        <w:t>us</w:t>
      </w:r>
      <w:r>
        <w:rPr>
          <w:spacing w:val="-7"/>
        </w:rPr>
        <w:t xml:space="preserve"> </w:t>
      </w:r>
      <w:r>
        <w:t>fi</w:t>
      </w:r>
      <w:r w:rsidR="001E5C06">
        <w:t>rst</w:t>
      </w:r>
      <w:r>
        <w:rPr>
          <w:spacing w:val="56"/>
        </w:rPr>
        <w:t xml:space="preserve"> </w:t>
      </w:r>
      <w:r>
        <w:t>consider</w:t>
      </w:r>
      <w:r>
        <w:rPr>
          <w:spacing w:val="-6"/>
        </w:rPr>
        <w:t xml:space="preserve"> </w:t>
      </w:r>
      <w:r>
        <w:t>what</w:t>
      </w:r>
      <w:r>
        <w:rPr>
          <w:spacing w:val="-6"/>
        </w:rPr>
        <w:t xml:space="preserve"> </w:t>
      </w:r>
      <w:r>
        <w:t>it</w:t>
      </w:r>
      <w:r>
        <w:rPr>
          <w:spacing w:val="-7"/>
        </w:rPr>
        <w:t xml:space="preserve"> </w:t>
      </w:r>
      <w:r>
        <w:t>means</w:t>
      </w:r>
      <w:r>
        <w:rPr>
          <w:spacing w:val="-7"/>
        </w:rPr>
        <w:t xml:space="preserve"> </w:t>
      </w:r>
      <w:r>
        <w:t>for</w:t>
      </w:r>
      <w:r>
        <w:rPr>
          <w:spacing w:val="-7"/>
        </w:rPr>
        <w:t xml:space="preserve"> </w:t>
      </w:r>
      <w:r>
        <w:t>a</w:t>
      </w:r>
      <w:r>
        <w:rPr>
          <w:spacing w:val="-7"/>
        </w:rPr>
        <w:t xml:space="preserve"> </w:t>
      </w:r>
      <w:r>
        <w:t>large</w:t>
      </w:r>
      <w:r>
        <w:rPr>
          <w:spacing w:val="-7"/>
        </w:rPr>
        <w:t xml:space="preserve"> </w:t>
      </w:r>
      <w:r>
        <w:t>biological</w:t>
      </w:r>
      <w:r>
        <w:rPr>
          <w:spacing w:val="-7"/>
        </w:rPr>
        <w:t xml:space="preserve"> </w:t>
      </w:r>
      <w:r>
        <w:t>dataset,</w:t>
      </w:r>
      <w:r>
        <w:rPr>
          <w:spacing w:val="-7"/>
        </w:rPr>
        <w:t xml:space="preserve"> </w:t>
      </w:r>
      <w:r w:rsidR="001E5C06">
        <w:t>consid</w:t>
      </w:r>
      <w:r>
        <w:t>ered</w:t>
      </w:r>
      <w:r>
        <w:rPr>
          <w:spacing w:val="-24"/>
        </w:rPr>
        <w:t xml:space="preserve"> </w:t>
      </w:r>
      <w:r>
        <w:t>as</w:t>
      </w:r>
      <w:r>
        <w:rPr>
          <w:spacing w:val="-23"/>
        </w:rPr>
        <w:t xml:space="preserve"> </w:t>
      </w:r>
      <w:r>
        <w:t>points</w:t>
      </w:r>
      <w:r>
        <w:rPr>
          <w:spacing w:val="-24"/>
        </w:rPr>
        <w:t xml:space="preserve"> </w:t>
      </w:r>
      <w:r>
        <w:t>in</w:t>
      </w:r>
      <w:r>
        <w:rPr>
          <w:spacing w:val="-23"/>
        </w:rPr>
        <w:t xml:space="preserve"> </w:t>
      </w:r>
      <w:r>
        <w:t>a</w:t>
      </w:r>
      <w:r>
        <w:rPr>
          <w:spacing w:val="-23"/>
        </w:rPr>
        <w:t xml:space="preserve"> </w:t>
      </w:r>
      <w:r>
        <w:t>high-dimensional</w:t>
      </w:r>
      <w:r>
        <w:rPr>
          <w:spacing w:val="-24"/>
        </w:rPr>
        <w:t xml:space="preserve"> </w:t>
      </w:r>
      <w:r>
        <w:t>space,</w:t>
      </w:r>
      <w:r>
        <w:rPr>
          <w:spacing w:val="-23"/>
        </w:rPr>
        <w:t xml:space="preserve"> </w:t>
      </w:r>
      <w:r>
        <w:t>to</w:t>
      </w:r>
      <w:r>
        <w:rPr>
          <w:spacing w:val="-23"/>
        </w:rPr>
        <w:t xml:space="preserve"> </w:t>
      </w:r>
      <w:r>
        <w:rPr>
          <w:spacing w:val="3"/>
        </w:rPr>
        <w:t>be</w:t>
      </w:r>
      <w:r>
        <w:rPr>
          <w:spacing w:val="-23"/>
        </w:rPr>
        <w:t xml:space="preserve"> </w:t>
      </w:r>
      <w:r>
        <w:t>highly</w:t>
      </w:r>
      <w:r>
        <w:rPr>
          <w:spacing w:val="-23"/>
        </w:rPr>
        <w:t xml:space="preserve"> </w:t>
      </w:r>
      <w:r>
        <w:rPr>
          <w:spacing w:val="-2"/>
        </w:rPr>
        <w:t>redundan</w:t>
      </w:r>
      <w:r>
        <w:rPr>
          <w:spacing w:val="-1"/>
        </w:rPr>
        <w:t>t.</w:t>
      </w:r>
      <w:r>
        <w:rPr>
          <w:spacing w:val="-10"/>
        </w:rPr>
        <w:t xml:space="preserve"> </w:t>
      </w:r>
      <w:r>
        <w:rPr>
          <w:spacing w:val="-1"/>
        </w:rPr>
        <w:t>P</w:t>
      </w:r>
      <w:r>
        <w:rPr>
          <w:spacing w:val="-2"/>
        </w:rPr>
        <w:t>erhaps</w:t>
      </w:r>
      <w:r>
        <w:rPr>
          <w:spacing w:val="23"/>
          <w:w w:val="92"/>
        </w:rPr>
        <w:t xml:space="preserve"> </w:t>
      </w:r>
      <w:r>
        <w:rPr>
          <w:spacing w:val="-3"/>
        </w:rPr>
        <w:t>man</w:t>
      </w:r>
      <w:r>
        <w:rPr>
          <w:spacing w:val="-2"/>
        </w:rPr>
        <w:t>y</w:t>
      </w:r>
      <w:r>
        <w:rPr>
          <w:spacing w:val="12"/>
        </w:rPr>
        <w:t xml:space="preserve"> </w:t>
      </w:r>
      <w:r>
        <w:t>of</w:t>
      </w:r>
      <w:r>
        <w:rPr>
          <w:spacing w:val="12"/>
        </w:rPr>
        <w:t xml:space="preserve"> </w:t>
      </w:r>
      <w:r>
        <w:t>the</w:t>
      </w:r>
      <w:r>
        <w:rPr>
          <w:spacing w:val="12"/>
        </w:rPr>
        <w:t xml:space="preserve"> </w:t>
      </w:r>
      <w:r>
        <w:t>points</w:t>
      </w:r>
      <w:r>
        <w:rPr>
          <w:spacing w:val="12"/>
        </w:rPr>
        <w:t xml:space="preserve"> </w:t>
      </w:r>
      <w:r>
        <w:t>are</w:t>
      </w:r>
      <w:r>
        <w:rPr>
          <w:spacing w:val="12"/>
        </w:rPr>
        <w:t xml:space="preserve"> </w:t>
      </w:r>
      <w:r>
        <w:t>exact</w:t>
      </w:r>
      <w:r>
        <w:rPr>
          <w:spacing w:val="12"/>
        </w:rPr>
        <w:t xml:space="preserve"> </w:t>
      </w:r>
      <w:r>
        <w:t>duplicates;</w:t>
      </w:r>
      <w:r>
        <w:rPr>
          <w:spacing w:val="19"/>
        </w:rPr>
        <w:t xml:space="preserve"> </w:t>
      </w:r>
      <w:r>
        <w:t>this</w:t>
      </w:r>
      <w:r>
        <w:rPr>
          <w:spacing w:val="12"/>
        </w:rPr>
        <w:t xml:space="preserve"> </w:t>
      </w:r>
      <w:r>
        <w:t>easy</w:t>
      </w:r>
      <w:r>
        <w:rPr>
          <w:spacing w:val="13"/>
        </w:rPr>
        <w:t xml:space="preserve"> </w:t>
      </w:r>
      <w:r>
        <w:t>scenario</w:t>
      </w:r>
      <w:r>
        <w:rPr>
          <w:spacing w:val="12"/>
        </w:rPr>
        <w:t xml:space="preserve"> </w:t>
      </w:r>
      <w:r>
        <w:t>is</w:t>
      </w:r>
      <w:r>
        <w:rPr>
          <w:spacing w:val="12"/>
        </w:rPr>
        <w:t xml:space="preserve"> </w:t>
      </w:r>
      <w:r>
        <w:t>trivially</w:t>
      </w:r>
      <w:r>
        <w:rPr>
          <w:spacing w:val="13"/>
        </w:rPr>
        <w:t xml:space="preserve"> </w:t>
      </w:r>
      <w:r w:rsidR="001E5C06">
        <w:t>ex</w:t>
      </w:r>
      <w:r>
        <w:t>ploited</w:t>
      </w:r>
      <w:r>
        <w:rPr>
          <w:spacing w:val="-4"/>
        </w:rPr>
        <w:t xml:space="preserve"> b</w:t>
      </w:r>
      <w:r>
        <w:rPr>
          <w:spacing w:val="-3"/>
        </w:rPr>
        <w:t xml:space="preserve">y </w:t>
      </w:r>
      <w:r>
        <w:t>de-duplication</w:t>
      </w:r>
      <w:r>
        <w:rPr>
          <w:spacing w:val="-4"/>
        </w:rPr>
        <w:t xml:space="preserve"> </w:t>
      </w:r>
      <w:r>
        <w:t>and</w:t>
      </w:r>
      <w:r>
        <w:rPr>
          <w:spacing w:val="-3"/>
        </w:rPr>
        <w:t xml:space="preserve"> </w:t>
      </w:r>
      <w:r>
        <w:t>is</w:t>
      </w:r>
      <w:r>
        <w:rPr>
          <w:spacing w:val="-4"/>
        </w:rPr>
        <w:t xml:space="preserve"> </w:t>
      </w:r>
      <w:r>
        <w:t>already</w:t>
      </w:r>
      <w:r>
        <w:rPr>
          <w:spacing w:val="-3"/>
        </w:rPr>
        <w:t xml:space="preserve"> </w:t>
      </w:r>
      <w:r>
        <w:t>standard</w:t>
      </w:r>
      <w:r>
        <w:rPr>
          <w:spacing w:val="-3"/>
        </w:rPr>
        <w:t xml:space="preserve"> </w:t>
      </w:r>
      <w:r>
        <w:t>practice</w:t>
      </w:r>
      <w:ins w:id="731" w:author="Noah Daniels" w:date="2015-08-01T14:45:00Z">
        <w:r w:rsidR="00A760A1">
          <w:t xml:space="preserve"> with data sets</w:t>
        </w:r>
      </w:ins>
      <w:del w:id="732" w:author="Noah Daniels" w:date="2015-08-01T14:45:00Z">
        <w:r w:rsidDel="00A760A1">
          <w:delText>,</w:delText>
        </w:r>
      </w:del>
      <w:r>
        <w:rPr>
          <w:spacing w:val="-2"/>
        </w:rPr>
        <w:t xml:space="preserve"> </w:t>
      </w:r>
      <w:ins w:id="733" w:author="Craig Mak" w:date="2015-07-23T12:52:00Z">
        <w:del w:id="734" w:author="Noah Daniels" w:date="2015-08-01T14:45:00Z">
          <w:r w:rsidR="000A6C0D" w:rsidRPr="000A6C0D" w:rsidDel="00A760A1">
            <w:rPr>
              <w:b/>
              <w:spacing w:val="-2"/>
              <w:u w:val="single"/>
              <w:rPrChange w:id="735" w:author="Craig Mak" w:date="2015-07-23T12:52:00Z">
                <w:rPr>
                  <w:spacing w:val="-2"/>
                </w:rPr>
              </w:rPrChange>
            </w:rPr>
            <w:delText>[AU: Words missing?]</w:delText>
          </w:r>
          <w:r w:rsidR="000A6C0D" w:rsidDel="00A760A1">
            <w:rPr>
              <w:spacing w:val="-2"/>
            </w:rPr>
            <w:delText xml:space="preserve"> </w:delText>
          </w:r>
        </w:del>
      </w:ins>
      <w:r>
        <w:rPr>
          <w:spacing w:val="-3"/>
        </w:rPr>
        <w:t xml:space="preserve">such </w:t>
      </w:r>
      <w:r>
        <w:t>as</w:t>
      </w:r>
      <w:r>
        <w:rPr>
          <w:spacing w:val="-3"/>
        </w:rPr>
        <w:t xml:space="preserve"> </w:t>
      </w:r>
      <w:r>
        <w:t>the</w:t>
      </w:r>
      <w:r>
        <w:rPr>
          <w:spacing w:val="-3"/>
        </w:rPr>
        <w:t xml:space="preserve"> </w:t>
      </w:r>
      <w:r>
        <w:t>NR</w:t>
      </w:r>
      <w:r>
        <w:rPr>
          <w:spacing w:val="22"/>
          <w:w w:val="98"/>
        </w:rPr>
        <w:t xml:space="preserve"> </w:t>
      </w:r>
      <w:r>
        <w:t>NCBI</w:t>
      </w:r>
      <w:r>
        <w:rPr>
          <w:spacing w:val="-23"/>
        </w:rPr>
        <w:t xml:space="preserve"> </w:t>
      </w:r>
      <w:r>
        <w:t>protein</w:t>
      </w:r>
      <w:r>
        <w:rPr>
          <w:spacing w:val="-22"/>
        </w:rPr>
        <w:t xml:space="preserve"> </w:t>
      </w:r>
      <w:r>
        <w:t>database</w:t>
      </w:r>
      <w:r>
        <w:rPr>
          <w:spacing w:val="-22"/>
        </w:rPr>
        <w:t xml:space="preserve"> </w:t>
      </w:r>
      <w:r>
        <w:t>(Pruitt</w:t>
      </w:r>
      <w:r>
        <w:rPr>
          <w:spacing w:val="-22"/>
        </w:rPr>
        <w:t xml:space="preserve"> </w:t>
      </w:r>
      <w:r>
        <w:t>et</w:t>
      </w:r>
      <w:r>
        <w:rPr>
          <w:spacing w:val="-22"/>
        </w:rPr>
        <w:t xml:space="preserve"> </w:t>
      </w:r>
      <w:r>
        <w:t>al.,</w:t>
      </w:r>
      <w:r>
        <w:rPr>
          <w:spacing w:val="-22"/>
        </w:rPr>
        <w:t xml:space="preserve"> </w:t>
      </w:r>
      <w:r>
        <w:rPr>
          <w:spacing w:val="-2"/>
        </w:rPr>
        <w:t>2005</w:t>
      </w:r>
      <w:r>
        <w:rPr>
          <w:spacing w:val="-1"/>
        </w:rPr>
        <w:t xml:space="preserve">). </w:t>
      </w:r>
      <w:r>
        <w:t>Or</w:t>
      </w:r>
      <w:r>
        <w:rPr>
          <w:spacing w:val="-22"/>
        </w:rPr>
        <w:t xml:space="preserve"> </w:t>
      </w:r>
      <w:r>
        <w:t>maybe</w:t>
      </w:r>
      <w:r>
        <w:rPr>
          <w:spacing w:val="-22"/>
        </w:rPr>
        <w:t xml:space="preserve"> </w:t>
      </w:r>
      <w:r>
        <w:t>the</w:t>
      </w:r>
      <w:r>
        <w:rPr>
          <w:spacing w:val="-22"/>
        </w:rPr>
        <w:t xml:space="preserve"> </w:t>
      </w:r>
      <w:r>
        <w:t>points</w:t>
      </w:r>
      <w:r>
        <w:rPr>
          <w:spacing w:val="-23"/>
        </w:rPr>
        <w:t xml:space="preserve"> </w:t>
      </w:r>
      <w:r>
        <w:t>mostly</w:t>
      </w:r>
      <w:r>
        <w:rPr>
          <w:spacing w:val="-22"/>
        </w:rPr>
        <w:t xml:space="preserve"> </w:t>
      </w:r>
      <w:r>
        <w:rPr>
          <w:spacing w:val="-3"/>
        </w:rPr>
        <w:t>live</w:t>
      </w:r>
      <w:r>
        <w:rPr>
          <w:spacing w:val="27"/>
          <w:w w:val="89"/>
        </w:rPr>
        <w:t xml:space="preserve"> </w:t>
      </w:r>
      <w:r w:rsidRPr="00EE002B">
        <w:rPr>
          <w:w w:val="95"/>
        </w:rPr>
        <w:t>on</w:t>
      </w:r>
      <w:r w:rsidRPr="00EE002B">
        <w:rPr>
          <w:spacing w:val="-3"/>
          <w:w w:val="95"/>
        </w:rPr>
        <w:t xml:space="preserve"> </w:t>
      </w:r>
      <w:r w:rsidRPr="00EE002B">
        <w:rPr>
          <w:w w:val="95"/>
        </w:rPr>
        <w:t>a</w:t>
      </w:r>
      <w:r w:rsidRPr="00EE002B">
        <w:rPr>
          <w:spacing w:val="-2"/>
          <w:w w:val="95"/>
        </w:rPr>
        <w:t xml:space="preserve"> low-dimensional</w:t>
      </w:r>
      <w:r w:rsidRPr="00EE002B">
        <w:rPr>
          <w:w w:val="95"/>
        </w:rPr>
        <w:t xml:space="preserve"> subspace;</w:t>
      </w:r>
      <w:r w:rsidRPr="00EE002B">
        <w:rPr>
          <w:spacing w:val="3"/>
          <w:w w:val="95"/>
        </w:rPr>
        <w:t xml:space="preserve"> </w:t>
      </w:r>
      <w:r w:rsidRPr="00EE002B">
        <w:rPr>
          <w:w w:val="95"/>
        </w:rPr>
        <w:t>statistical to</w:t>
      </w:r>
      <w:r w:rsidRPr="00EE002B">
        <w:rPr>
          <w:spacing w:val="1"/>
          <w:w w:val="95"/>
        </w:rPr>
        <w:t>ols</w:t>
      </w:r>
      <w:r w:rsidRPr="00EE002B">
        <w:rPr>
          <w:spacing w:val="-2"/>
          <w:w w:val="95"/>
        </w:rPr>
        <w:t xml:space="preserve"> </w:t>
      </w:r>
      <w:r w:rsidRPr="00EE002B">
        <w:rPr>
          <w:spacing w:val="-3"/>
          <w:w w:val="95"/>
        </w:rPr>
        <w:t xml:space="preserve">such </w:t>
      </w:r>
      <w:r w:rsidRPr="00EE002B">
        <w:rPr>
          <w:w w:val="95"/>
        </w:rPr>
        <w:t>as</w:t>
      </w:r>
      <w:r w:rsidRPr="00EE002B">
        <w:rPr>
          <w:spacing w:val="-2"/>
          <w:w w:val="95"/>
        </w:rPr>
        <w:t xml:space="preserve"> </w:t>
      </w:r>
      <w:r w:rsidRPr="00EE002B">
        <w:rPr>
          <w:w w:val="95"/>
        </w:rPr>
        <w:t>Principal</w:t>
      </w:r>
      <w:r>
        <w:rPr>
          <w:w w:val="95"/>
        </w:rPr>
        <w:t xml:space="preserve"> Component</w:t>
      </w:r>
      <w:r>
        <w:rPr>
          <w:spacing w:val="22"/>
          <w:w w:val="109"/>
        </w:rPr>
        <w:t xml:space="preserve"> </w:t>
      </w:r>
      <w:r>
        <w:t>Analysis</w:t>
      </w:r>
      <w:r>
        <w:rPr>
          <w:spacing w:val="-4"/>
        </w:rPr>
        <w:t xml:space="preserve"> </w:t>
      </w:r>
      <w:r>
        <w:t>exploit</w:t>
      </w:r>
      <w:r>
        <w:rPr>
          <w:spacing w:val="-4"/>
        </w:rPr>
        <w:t xml:space="preserve"> </w:t>
      </w:r>
      <w:r>
        <w:t>this</w:t>
      </w:r>
      <w:r>
        <w:rPr>
          <w:spacing w:val="-4"/>
        </w:rPr>
        <w:t xml:space="preserve"> </w:t>
      </w:r>
      <w:r>
        <w:t>property</w:t>
      </w:r>
      <w:r>
        <w:rPr>
          <w:spacing w:val="-4"/>
        </w:rPr>
        <w:t xml:space="preserve"> </w:t>
      </w:r>
      <w:r>
        <w:t>in</w:t>
      </w:r>
      <w:r>
        <w:rPr>
          <w:spacing w:val="-5"/>
        </w:rPr>
        <w:t xml:space="preserve"> </w:t>
      </w:r>
      <w:r>
        <w:t>data</w:t>
      </w:r>
      <w:r>
        <w:rPr>
          <w:spacing w:val="-4"/>
        </w:rPr>
        <w:t xml:space="preserve"> </w:t>
      </w:r>
      <w:r>
        <w:t>analysis.</w:t>
      </w:r>
      <w:r>
        <w:rPr>
          <w:spacing w:val="24"/>
        </w:rPr>
        <w:t xml:space="preserve"> </w:t>
      </w:r>
      <w:r>
        <w:rPr>
          <w:spacing w:val="-2"/>
        </w:rPr>
        <w:t>F</w:t>
      </w:r>
      <w:r>
        <w:rPr>
          <w:spacing w:val="-3"/>
        </w:rPr>
        <w:t xml:space="preserve">urthermore, </w:t>
      </w:r>
      <w:r>
        <w:t>if</w:t>
      </w:r>
      <w:r>
        <w:rPr>
          <w:spacing w:val="-4"/>
        </w:rPr>
        <w:t xml:space="preserve"> </w:t>
      </w:r>
      <w:r>
        <w:t>the</w:t>
      </w:r>
      <w:r>
        <w:rPr>
          <w:spacing w:val="-5"/>
        </w:rPr>
        <w:t xml:space="preserve"> </w:t>
      </w:r>
      <w:r w:rsidR="00EE002B">
        <w:t>dimen</w:t>
      </w:r>
      <w:r>
        <w:t>sion</w:t>
      </w:r>
      <w:r>
        <w:rPr>
          <w:spacing w:val="-10"/>
        </w:rPr>
        <w:t xml:space="preserve"> </w:t>
      </w:r>
      <w:r>
        <w:t>of</w:t>
      </w:r>
      <w:r>
        <w:rPr>
          <w:spacing w:val="-10"/>
        </w:rPr>
        <w:t xml:space="preserve"> </w:t>
      </w:r>
      <w:r>
        <w:t>the</w:t>
      </w:r>
      <w:r>
        <w:rPr>
          <w:spacing w:val="-10"/>
        </w:rPr>
        <w:t xml:space="preserve"> </w:t>
      </w:r>
      <w:r>
        <w:t>subspace</w:t>
      </w:r>
      <w:r>
        <w:rPr>
          <w:spacing w:val="-9"/>
        </w:rPr>
        <w:t xml:space="preserve"> </w:t>
      </w:r>
      <w:r>
        <w:t>is</w:t>
      </w:r>
      <w:r>
        <w:rPr>
          <w:spacing w:val="-10"/>
        </w:rPr>
        <w:t xml:space="preserve"> </w:t>
      </w:r>
      <w:r>
        <w:rPr>
          <w:spacing w:val="-2"/>
        </w:rPr>
        <w:t>sufficien</w:t>
      </w:r>
      <w:r>
        <w:rPr>
          <w:spacing w:val="-1"/>
        </w:rPr>
        <w:t>tly</w:t>
      </w:r>
      <w:r>
        <w:rPr>
          <w:spacing w:val="-10"/>
        </w:rPr>
        <w:t xml:space="preserve"> </w:t>
      </w:r>
      <w:r>
        <w:rPr>
          <w:spacing w:val="-3"/>
        </w:rPr>
        <w:t>low,</w:t>
      </w:r>
      <w:r>
        <w:rPr>
          <w:spacing w:val="-9"/>
        </w:rPr>
        <w:t xml:space="preserve"> </w:t>
      </w:r>
      <w:r>
        <w:t>it</w:t>
      </w:r>
      <w:r>
        <w:rPr>
          <w:spacing w:val="-9"/>
        </w:rPr>
        <w:t xml:space="preserve"> </w:t>
      </w:r>
      <w:r>
        <w:t>can</w:t>
      </w:r>
      <w:r>
        <w:rPr>
          <w:spacing w:val="-10"/>
        </w:rPr>
        <w:t xml:space="preserve"> </w:t>
      </w:r>
      <w:r>
        <w:rPr>
          <w:spacing w:val="3"/>
        </w:rPr>
        <w:t>be</w:t>
      </w:r>
      <w:r>
        <w:rPr>
          <w:spacing w:val="-10"/>
        </w:rPr>
        <w:t xml:space="preserve"> </w:t>
      </w:r>
      <w:r>
        <w:t>divided</w:t>
      </w:r>
      <w:r>
        <w:rPr>
          <w:spacing w:val="-9"/>
        </w:rPr>
        <w:t xml:space="preserve"> </w:t>
      </w:r>
      <w:r>
        <w:rPr>
          <w:spacing w:val="-3"/>
        </w:rPr>
        <w:t>into</w:t>
      </w:r>
      <w:r>
        <w:rPr>
          <w:spacing w:val="-10"/>
        </w:rPr>
        <w:t xml:space="preserve"> </w:t>
      </w:r>
      <w:r>
        <w:t>cells,</w:t>
      </w:r>
      <w:r>
        <w:rPr>
          <w:spacing w:val="-9"/>
        </w:rPr>
        <w:t xml:space="preserve"> </w:t>
      </w:r>
      <w:r>
        <w:rPr>
          <w:spacing w:val="-2"/>
        </w:rPr>
        <w:t>allowing</w:t>
      </w:r>
      <w:r>
        <w:rPr>
          <w:spacing w:val="23"/>
          <w:w w:val="94"/>
        </w:rPr>
        <w:t xml:space="preserve"> </w:t>
      </w:r>
      <w:r>
        <w:rPr>
          <w:spacing w:val="-3"/>
        </w:rPr>
        <w:t>quick</w:t>
      </w:r>
      <w:r>
        <w:rPr>
          <w:spacing w:val="-21"/>
        </w:rPr>
        <w:t xml:space="preserve"> </w:t>
      </w:r>
      <w:r>
        <w:rPr>
          <w:spacing w:val="-2"/>
        </w:rPr>
        <w:t>similarit</w:t>
      </w:r>
      <w:r>
        <w:rPr>
          <w:spacing w:val="-1"/>
        </w:rPr>
        <w:t>y</w:t>
      </w:r>
      <w:r>
        <w:rPr>
          <w:spacing w:val="-20"/>
        </w:rPr>
        <w:t xml:space="preserve"> </w:t>
      </w:r>
      <w:r>
        <w:rPr>
          <w:spacing w:val="-2"/>
        </w:rPr>
        <w:t>searches</w:t>
      </w:r>
      <w:r>
        <w:rPr>
          <w:spacing w:val="-22"/>
        </w:rPr>
        <w:t xml:space="preserve"> </w:t>
      </w:r>
      <w:r>
        <w:rPr>
          <w:spacing w:val="-4"/>
        </w:rPr>
        <w:t>b</w:t>
      </w:r>
      <w:r>
        <w:rPr>
          <w:spacing w:val="-3"/>
        </w:rPr>
        <w:t>y</w:t>
      </w:r>
      <w:r>
        <w:rPr>
          <w:spacing w:val="-20"/>
        </w:rPr>
        <w:t xml:space="preserve"> </w:t>
      </w:r>
      <w:r>
        <w:t>looking</w:t>
      </w:r>
      <w:r>
        <w:rPr>
          <w:spacing w:val="-20"/>
        </w:rPr>
        <w:t xml:space="preserve"> </w:t>
      </w:r>
      <w:r>
        <w:t>only</w:t>
      </w:r>
      <w:r>
        <w:rPr>
          <w:spacing w:val="-21"/>
        </w:rPr>
        <w:t xml:space="preserve"> </w:t>
      </w:r>
      <w:r>
        <w:t>at</w:t>
      </w:r>
      <w:r>
        <w:rPr>
          <w:spacing w:val="-20"/>
        </w:rPr>
        <w:t xml:space="preserve"> </w:t>
      </w:r>
      <w:r>
        <w:rPr>
          <w:spacing w:val="-3"/>
        </w:rPr>
        <w:t>nearb</w:t>
      </w:r>
      <w:r>
        <w:rPr>
          <w:spacing w:val="-2"/>
        </w:rPr>
        <w:t>y</w:t>
      </w:r>
      <w:r>
        <w:rPr>
          <w:spacing w:val="-21"/>
        </w:rPr>
        <w:t xml:space="preserve"> </w:t>
      </w:r>
      <w:r>
        <w:t>cells</w:t>
      </w:r>
      <w:r>
        <w:rPr>
          <w:spacing w:val="-20"/>
        </w:rPr>
        <w:t xml:space="preserve"> </w:t>
      </w:r>
      <w:r>
        <w:rPr>
          <w:spacing w:val="-3"/>
        </w:rPr>
        <w:t>(W</w:t>
      </w:r>
      <w:r>
        <w:rPr>
          <w:spacing w:val="-4"/>
        </w:rPr>
        <w:t>eber</w:t>
      </w:r>
      <w:r>
        <w:rPr>
          <w:spacing w:val="-21"/>
        </w:rPr>
        <w:t xml:space="preserve"> </w:t>
      </w:r>
      <w:r>
        <w:t>et</w:t>
      </w:r>
      <w:r>
        <w:rPr>
          <w:spacing w:val="-20"/>
        </w:rPr>
        <w:t xml:space="preserve"> </w:t>
      </w:r>
      <w:r>
        <w:t>al.,</w:t>
      </w:r>
      <w:r>
        <w:rPr>
          <w:spacing w:val="-21"/>
        </w:rPr>
        <w:t xml:space="preserve"> </w:t>
      </w:r>
      <w:r>
        <w:rPr>
          <w:spacing w:val="-2"/>
        </w:rPr>
        <w:t>1998</w:t>
      </w:r>
      <w:r>
        <w:rPr>
          <w:spacing w:val="-1"/>
        </w:rPr>
        <w:t>).</w:t>
      </w:r>
      <w:r>
        <w:rPr>
          <w:spacing w:val="59"/>
        </w:rPr>
        <w:t xml:space="preserve"> </w:t>
      </w:r>
      <w:r>
        <w:rPr>
          <w:spacing w:val="-4"/>
          <w:w w:val="95"/>
        </w:rPr>
        <w:t>Ho</w:t>
      </w:r>
      <w:r>
        <w:rPr>
          <w:spacing w:val="-3"/>
          <w:w w:val="95"/>
        </w:rPr>
        <w:t>wev</w:t>
      </w:r>
      <w:r>
        <w:rPr>
          <w:spacing w:val="-4"/>
          <w:w w:val="95"/>
        </w:rPr>
        <w:t>er,</w:t>
      </w:r>
      <w:r>
        <w:rPr>
          <w:spacing w:val="2"/>
          <w:w w:val="95"/>
        </w:rPr>
        <w:t xml:space="preserve"> </w:t>
      </w:r>
      <w:r>
        <w:rPr>
          <w:w w:val="95"/>
        </w:rPr>
        <w:t>when</w:t>
      </w:r>
      <w:r>
        <w:rPr>
          <w:spacing w:val="1"/>
          <w:w w:val="95"/>
        </w:rPr>
        <w:t xml:space="preserve"> </w:t>
      </w:r>
      <w:r>
        <w:rPr>
          <w:w w:val="95"/>
        </w:rPr>
        <w:t>the</w:t>
      </w:r>
      <w:r>
        <w:rPr>
          <w:spacing w:val="1"/>
          <w:w w:val="95"/>
        </w:rPr>
        <w:t xml:space="preserve"> </w:t>
      </w:r>
      <w:r>
        <w:rPr>
          <w:spacing w:val="-1"/>
          <w:w w:val="95"/>
        </w:rPr>
        <w:t>dimensionality</w:t>
      </w:r>
      <w:r>
        <w:rPr>
          <w:spacing w:val="1"/>
          <w:w w:val="95"/>
        </w:rPr>
        <w:t xml:space="preserve"> </w:t>
      </w:r>
      <w:r>
        <w:rPr>
          <w:w w:val="95"/>
        </w:rPr>
        <w:t>of</w:t>
      </w:r>
      <w:r>
        <w:rPr>
          <w:spacing w:val="1"/>
          <w:w w:val="95"/>
        </w:rPr>
        <w:t xml:space="preserve"> </w:t>
      </w:r>
      <w:r>
        <w:rPr>
          <w:w w:val="95"/>
        </w:rPr>
        <w:t>the</w:t>
      </w:r>
      <w:r>
        <w:rPr>
          <w:spacing w:val="1"/>
          <w:w w:val="95"/>
        </w:rPr>
        <w:t xml:space="preserve"> </w:t>
      </w:r>
      <w:r>
        <w:rPr>
          <w:w w:val="95"/>
        </w:rPr>
        <w:t>subspace</w:t>
      </w:r>
      <w:r>
        <w:rPr>
          <w:spacing w:val="2"/>
          <w:w w:val="95"/>
        </w:rPr>
        <w:t xml:space="preserve"> </w:t>
      </w:r>
      <w:r>
        <w:rPr>
          <w:w w:val="95"/>
        </w:rPr>
        <w:t>increases,</w:t>
      </w:r>
      <w:r>
        <w:rPr>
          <w:spacing w:val="1"/>
          <w:w w:val="95"/>
        </w:rPr>
        <w:t xml:space="preserve"> </w:t>
      </w:r>
      <w:r>
        <w:rPr>
          <w:w w:val="95"/>
        </w:rPr>
        <w:t>cell</w:t>
      </w:r>
      <w:r>
        <w:rPr>
          <w:spacing w:val="1"/>
          <w:w w:val="95"/>
        </w:rPr>
        <w:t xml:space="preserve"> </w:t>
      </w:r>
      <w:r>
        <w:rPr>
          <w:spacing w:val="-2"/>
          <w:w w:val="95"/>
        </w:rPr>
        <w:t>search</w:t>
      </w:r>
      <w:r>
        <w:rPr>
          <w:spacing w:val="1"/>
          <w:w w:val="95"/>
        </w:rPr>
        <w:t xml:space="preserve"> </w:t>
      </w:r>
      <w:r>
        <w:rPr>
          <w:w w:val="95"/>
        </w:rPr>
        <w:t>time</w:t>
      </w:r>
      <w:r>
        <w:rPr>
          <w:spacing w:val="23"/>
          <w:w w:val="94"/>
        </w:rPr>
        <w:t xml:space="preserve"> </w:t>
      </w:r>
      <w:r>
        <w:rPr>
          <w:spacing w:val="-3"/>
        </w:rPr>
        <w:t>grows</w:t>
      </w:r>
      <w:r>
        <w:rPr>
          <w:spacing w:val="-1"/>
        </w:rPr>
        <w:t xml:space="preserve"> </w:t>
      </w:r>
      <w:r>
        <w:rPr>
          <w:spacing w:val="-2"/>
        </w:rPr>
        <w:t>exponentially;</w:t>
      </w:r>
      <w:r>
        <w:rPr>
          <w:spacing w:val="5"/>
        </w:rPr>
        <w:t xml:space="preserve"> </w:t>
      </w:r>
      <w:r>
        <w:rPr>
          <w:spacing w:val="-3"/>
        </w:rPr>
        <w:t>additionally</w:t>
      </w:r>
      <w:r>
        <w:rPr>
          <w:spacing w:val="-2"/>
        </w:rPr>
        <w:t>,</w:t>
      </w:r>
      <w:r>
        <w:rPr>
          <w:spacing w:val="2"/>
        </w:rPr>
        <w:t xml:space="preserve"> </w:t>
      </w:r>
      <w:r>
        <w:t>in</w:t>
      </w:r>
      <w:r>
        <w:rPr>
          <w:spacing w:val="-1"/>
        </w:rPr>
        <w:t xml:space="preserve"> </w:t>
      </w:r>
      <w:r>
        <w:t>sparse datasets,</w:t>
      </w:r>
      <w:r>
        <w:rPr>
          <w:spacing w:val="2"/>
        </w:rPr>
        <w:t xml:space="preserve"> </w:t>
      </w:r>
      <w:r>
        <w:t>most of</w:t>
      </w:r>
      <w:r>
        <w:rPr>
          <w:spacing w:val="-1"/>
        </w:rPr>
        <w:t xml:space="preserve"> </w:t>
      </w:r>
      <w:r>
        <w:t>the</w:t>
      </w:r>
      <w:r>
        <w:rPr>
          <w:spacing w:val="-1"/>
        </w:rPr>
        <w:t xml:space="preserve"> </w:t>
      </w:r>
      <w:r>
        <w:t>cells will</w:t>
      </w:r>
      <w:r>
        <w:rPr>
          <w:spacing w:val="46"/>
          <w:w w:val="94"/>
        </w:rPr>
        <w:t xml:space="preserve"> </w:t>
      </w:r>
      <w:r>
        <w:rPr>
          <w:spacing w:val="3"/>
        </w:rPr>
        <w:t>be</w:t>
      </w:r>
      <w:r>
        <w:rPr>
          <w:spacing w:val="-18"/>
        </w:rPr>
        <w:t xml:space="preserve"> </w:t>
      </w:r>
      <w:r>
        <w:rPr>
          <w:spacing w:val="-6"/>
        </w:rPr>
        <w:t>empt</w:t>
      </w:r>
      <w:r>
        <w:rPr>
          <w:spacing w:val="-5"/>
        </w:rPr>
        <w:t>y</w:t>
      </w:r>
      <w:r>
        <w:rPr>
          <w:spacing w:val="-6"/>
        </w:rPr>
        <w:t>,</w:t>
      </w:r>
      <w:r>
        <w:rPr>
          <w:spacing w:val="-18"/>
        </w:rPr>
        <w:t xml:space="preserve"> </w:t>
      </w:r>
      <w:r>
        <w:rPr>
          <w:spacing w:val="-3"/>
        </w:rPr>
        <w:t>which</w:t>
      </w:r>
      <w:r>
        <w:rPr>
          <w:spacing w:val="-18"/>
        </w:rPr>
        <w:t xml:space="preserve"> </w:t>
      </w:r>
      <w:r>
        <w:rPr>
          <w:spacing w:val="-3"/>
        </w:rPr>
        <w:t>wastes</w:t>
      </w:r>
      <w:r>
        <w:rPr>
          <w:spacing w:val="-18"/>
        </w:rPr>
        <w:t xml:space="preserve"> </w:t>
      </w:r>
      <w:r>
        <w:rPr>
          <w:spacing w:val="-2"/>
        </w:rPr>
        <w:t>search</w:t>
      </w:r>
      <w:r>
        <w:rPr>
          <w:spacing w:val="-18"/>
        </w:rPr>
        <w:t xml:space="preserve"> </w:t>
      </w:r>
      <w:r>
        <w:t>time.</w:t>
      </w:r>
    </w:p>
    <w:p w14:paraId="44FB9A02" w14:textId="0FE21A2A" w:rsidR="00283DE0" w:rsidRDefault="00641826" w:rsidP="003B0178">
      <w:pPr>
        <w:pStyle w:val="BodyText"/>
        <w:keepLines/>
        <w:spacing w:line="381" w:lineRule="auto"/>
        <w:ind w:right="138" w:firstLine="351"/>
        <w:sectPr w:rsidR="00283DE0">
          <w:pgSz w:w="12240" w:h="15840"/>
          <w:pgMar w:top="1500" w:right="1720" w:bottom="1960" w:left="1720" w:header="0" w:footer="1776" w:gutter="0"/>
          <w:cols w:space="720"/>
        </w:sectPr>
      </w:pPr>
      <w:r>
        <w:rPr>
          <w:w w:val="95"/>
        </w:rPr>
        <w:t>More</w:t>
      </w:r>
      <w:r>
        <w:rPr>
          <w:spacing w:val="-12"/>
          <w:w w:val="95"/>
        </w:rPr>
        <w:t xml:space="preserve"> </w:t>
      </w:r>
      <w:r>
        <w:rPr>
          <w:spacing w:val="-3"/>
          <w:w w:val="95"/>
        </w:rPr>
        <w:t>imp</w:t>
      </w:r>
      <w:r>
        <w:rPr>
          <w:spacing w:val="-2"/>
          <w:w w:val="95"/>
        </w:rPr>
        <w:t>ortantly,</w:t>
      </w:r>
      <w:r>
        <w:rPr>
          <w:spacing w:val="-8"/>
          <w:w w:val="95"/>
        </w:rPr>
        <w:t xml:space="preserve"> </w:t>
      </w:r>
      <w:r>
        <w:rPr>
          <w:w w:val="95"/>
        </w:rPr>
        <w:t>biological</w:t>
      </w:r>
      <w:r>
        <w:rPr>
          <w:spacing w:val="-11"/>
          <w:w w:val="95"/>
        </w:rPr>
        <w:t xml:space="preserve"> </w:t>
      </w:r>
      <w:r>
        <w:rPr>
          <w:w w:val="95"/>
        </w:rPr>
        <w:t>datasets</w:t>
      </w:r>
      <w:r>
        <w:rPr>
          <w:spacing w:val="-13"/>
          <w:w w:val="95"/>
        </w:rPr>
        <w:t xml:space="preserve"> </w:t>
      </w:r>
      <w:r>
        <w:rPr>
          <w:w w:val="95"/>
        </w:rPr>
        <w:t>generally</w:t>
      </w:r>
      <w:r>
        <w:rPr>
          <w:spacing w:val="-11"/>
          <w:w w:val="95"/>
        </w:rPr>
        <w:t xml:space="preserve"> </w:t>
      </w:r>
      <w:r>
        <w:rPr>
          <w:w w:val="95"/>
        </w:rPr>
        <w:t>do</w:t>
      </w:r>
      <w:r>
        <w:rPr>
          <w:spacing w:val="-12"/>
          <w:w w:val="95"/>
        </w:rPr>
        <w:t xml:space="preserve"> </w:t>
      </w:r>
      <w:r>
        <w:rPr>
          <w:w w:val="95"/>
        </w:rPr>
        <w:t>not</w:t>
      </w:r>
      <w:r>
        <w:rPr>
          <w:spacing w:val="-12"/>
          <w:w w:val="95"/>
        </w:rPr>
        <w:t xml:space="preserve"> </w:t>
      </w:r>
      <w:r>
        <w:rPr>
          <w:spacing w:val="-2"/>
          <w:w w:val="95"/>
        </w:rPr>
        <w:t>liv</w:t>
      </w:r>
      <w:r>
        <w:rPr>
          <w:spacing w:val="-3"/>
          <w:w w:val="95"/>
        </w:rPr>
        <w:t>e</w:t>
      </w:r>
      <w:r>
        <w:rPr>
          <w:spacing w:val="-12"/>
          <w:w w:val="95"/>
        </w:rPr>
        <w:t xml:space="preserve"> </w:t>
      </w:r>
      <w:r>
        <w:rPr>
          <w:w w:val="95"/>
        </w:rPr>
        <w:t>in</w:t>
      </w:r>
      <w:r>
        <w:rPr>
          <w:spacing w:val="-12"/>
          <w:w w:val="95"/>
        </w:rPr>
        <w:t xml:space="preserve"> </w:t>
      </w:r>
      <w:r>
        <w:rPr>
          <w:spacing w:val="-2"/>
          <w:w w:val="95"/>
        </w:rPr>
        <w:t>low-dimensional</w:t>
      </w:r>
      <w:r>
        <w:rPr>
          <w:spacing w:val="29"/>
          <w:w w:val="92"/>
        </w:rPr>
        <w:t xml:space="preserve"> </w:t>
      </w:r>
      <w:r>
        <w:t>subspaces.</w:t>
      </w:r>
      <w:r>
        <w:rPr>
          <w:spacing w:val="14"/>
        </w:rPr>
        <w:t xml:space="preserve"> </w:t>
      </w:r>
      <w:r>
        <w:t>Consider</w:t>
      </w:r>
      <w:r>
        <w:rPr>
          <w:spacing w:val="-13"/>
        </w:rPr>
        <w:t xml:space="preserve"> </w:t>
      </w:r>
      <w:r>
        <w:t>the</w:t>
      </w:r>
      <w:r>
        <w:rPr>
          <w:spacing w:val="-13"/>
        </w:rPr>
        <w:t xml:space="preserve"> </w:t>
      </w:r>
      <w:r>
        <w:rPr>
          <w:spacing w:val="-2"/>
        </w:rPr>
        <w:t>instructive</w:t>
      </w:r>
      <w:r>
        <w:rPr>
          <w:spacing w:val="-13"/>
        </w:rPr>
        <w:t xml:space="preserve"> </w:t>
      </w:r>
      <w:r>
        <w:t>case</w:t>
      </w:r>
      <w:r>
        <w:rPr>
          <w:spacing w:val="-12"/>
        </w:rPr>
        <w:t xml:space="preserve"> </w:t>
      </w:r>
      <w:r>
        <w:t>of</w:t>
      </w:r>
      <w:r>
        <w:rPr>
          <w:spacing w:val="-13"/>
        </w:rPr>
        <w:t xml:space="preserve"> </w:t>
      </w:r>
      <w:r>
        <w:t>genomes</w:t>
      </w:r>
      <w:r>
        <w:rPr>
          <w:spacing w:val="-14"/>
        </w:rPr>
        <w:t xml:space="preserve"> </w:t>
      </w:r>
      <w:r>
        <w:t>along</w:t>
      </w:r>
      <w:r>
        <w:rPr>
          <w:spacing w:val="-13"/>
        </w:rPr>
        <w:t xml:space="preserve"> </w:t>
      </w:r>
      <w:r>
        <w:t>an</w:t>
      </w:r>
      <w:r>
        <w:rPr>
          <w:spacing w:val="-12"/>
        </w:rPr>
        <w:t xml:space="preserve"> </w:t>
      </w:r>
      <w:r>
        <w:rPr>
          <w:spacing w:val="-2"/>
        </w:rPr>
        <w:t>evolutionary</w:t>
      </w:r>
      <w:r>
        <w:rPr>
          <w:spacing w:val="21"/>
          <w:w w:val="95"/>
        </w:rPr>
        <w:t xml:space="preserve"> </w:t>
      </w:r>
      <w:r>
        <w:t>‘tree</w:t>
      </w:r>
      <w:r>
        <w:rPr>
          <w:spacing w:val="-1"/>
        </w:rPr>
        <w:t xml:space="preserve"> </w:t>
      </w:r>
      <w:r>
        <w:t>of</w:t>
      </w:r>
      <w:r>
        <w:rPr>
          <w:spacing w:val="-1"/>
        </w:rPr>
        <w:t xml:space="preserve"> </w:t>
      </w:r>
      <w:r>
        <w:t>life’</w:t>
      </w:r>
      <w:r>
        <w:rPr>
          <w:spacing w:val="-1"/>
        </w:rPr>
        <w:t xml:space="preserve"> </w:t>
      </w:r>
      <w:r>
        <w:t>(Figure</w:t>
      </w:r>
      <w:r>
        <w:rPr>
          <w:spacing w:val="-1"/>
        </w:rPr>
        <w:t xml:space="preserve"> </w:t>
      </w:r>
      <w:r>
        <w:t>2).</w:t>
      </w:r>
      <w:r>
        <w:rPr>
          <w:spacing w:val="29"/>
        </w:rPr>
        <w:t xml:space="preserve"> </w:t>
      </w:r>
      <w:r>
        <w:rPr>
          <w:spacing w:val="-3"/>
        </w:rPr>
        <w:t>Such</w:t>
      </w:r>
      <w:r>
        <w:t xml:space="preserve"> a</w:t>
      </w:r>
      <w:r>
        <w:rPr>
          <w:spacing w:val="-1"/>
        </w:rPr>
        <w:t xml:space="preserve"> </w:t>
      </w:r>
      <w:r>
        <w:t>tree</w:t>
      </w:r>
      <w:r>
        <w:rPr>
          <w:spacing w:val="-1"/>
        </w:rPr>
        <w:t xml:space="preserve"> </w:t>
      </w:r>
      <w:r>
        <w:t>has</w:t>
      </w:r>
      <w:r>
        <w:rPr>
          <w:spacing w:val="-1"/>
        </w:rPr>
        <w:t xml:space="preserve"> </w:t>
      </w:r>
      <w:r>
        <w:rPr>
          <w:spacing w:val="-3"/>
        </w:rPr>
        <w:t>man</w:t>
      </w:r>
      <w:r>
        <w:rPr>
          <w:spacing w:val="-2"/>
        </w:rPr>
        <w:t>y</w:t>
      </w:r>
      <w:r>
        <w:rPr>
          <w:spacing w:val="-1"/>
        </w:rPr>
        <w:t xml:space="preserve"> </w:t>
      </w:r>
      <w:r>
        <w:rPr>
          <w:spacing w:val="-2"/>
        </w:rPr>
        <w:t>branches</w:t>
      </w:r>
      <w:r>
        <w:t xml:space="preserve"> (</w:t>
      </w:r>
      <w:ins w:id="736" w:author="Craig Mak" w:date="2015-07-28T01:01:00Z">
        <w:r w:rsidR="00812285">
          <w:t>al</w:t>
        </w:r>
      </w:ins>
      <w:r>
        <w:t>though</w:t>
      </w:r>
      <w:r>
        <w:rPr>
          <w:spacing w:val="-1"/>
        </w:rPr>
        <w:t xml:space="preserve"> </w:t>
      </w:r>
      <w:r w:rsidR="008C1AF4">
        <w:t>admixture</w:t>
      </w:r>
    </w:p>
    <w:p w14:paraId="123BB1A6" w14:textId="77777777" w:rsidR="00283DE0" w:rsidRDefault="00641826" w:rsidP="003B0178">
      <w:pPr>
        <w:pStyle w:val="BodyText"/>
        <w:keepLines/>
        <w:tabs>
          <w:tab w:val="left" w:pos="7609"/>
        </w:tabs>
        <w:spacing w:before="59" w:line="379" w:lineRule="auto"/>
        <w:ind w:left="490" w:right="533"/>
      </w:pPr>
      <w:proofErr w:type="gramStart"/>
      <w:r>
        <w:lastRenderedPageBreak/>
        <w:t>merges</w:t>
      </w:r>
      <w:proofErr w:type="gramEnd"/>
      <w:r>
        <w:rPr>
          <w:spacing w:val="-26"/>
        </w:rPr>
        <w:t xml:space="preserve"> </w:t>
      </w:r>
      <w:r>
        <w:rPr>
          <w:spacing w:val="-2"/>
        </w:rPr>
        <w:t>branches</w:t>
      </w:r>
      <w:r>
        <w:rPr>
          <w:spacing w:val="-26"/>
        </w:rPr>
        <w:t xml:space="preserve"> </w:t>
      </w:r>
      <w:r>
        <w:rPr>
          <w:spacing w:val="-3"/>
        </w:rPr>
        <w:t>back</w:t>
      </w:r>
      <w:r>
        <w:rPr>
          <w:spacing w:val="-26"/>
        </w:rPr>
        <w:t xml:space="preserve"> </w:t>
      </w:r>
      <w:r>
        <w:t>together),</w:t>
      </w:r>
      <w:r>
        <w:rPr>
          <w:spacing w:val="-25"/>
        </w:rPr>
        <w:t xml:space="preserve"> </w:t>
      </w:r>
      <w:r>
        <w:t>and</w:t>
      </w:r>
      <w:r>
        <w:rPr>
          <w:spacing w:val="-25"/>
        </w:rPr>
        <w:t xml:space="preserve"> </w:t>
      </w:r>
      <w:r>
        <w:rPr>
          <w:spacing w:val="1"/>
        </w:rPr>
        <w:t>looks</w:t>
      </w:r>
      <w:r>
        <w:rPr>
          <w:spacing w:val="-26"/>
        </w:rPr>
        <w:t xml:space="preserve"> </w:t>
      </w:r>
      <w:r>
        <w:t>nearly</w:t>
      </w:r>
      <w:r>
        <w:rPr>
          <w:spacing w:val="-25"/>
        </w:rPr>
        <w:t xml:space="preserve"> </w:t>
      </w:r>
      <w:r>
        <w:t>1-dimensional</w:t>
      </w:r>
      <w:r>
        <w:rPr>
          <w:spacing w:val="-26"/>
        </w:rPr>
        <w:t xml:space="preserve"> </w:t>
      </w:r>
      <w:r>
        <w:rPr>
          <w:spacing w:val="-3"/>
        </w:rPr>
        <w:t>locally</w:t>
      </w:r>
      <w:r>
        <w:rPr>
          <w:spacing w:val="-2"/>
        </w:rPr>
        <w:t>,</w:t>
      </w:r>
      <w:r>
        <w:rPr>
          <w:spacing w:val="-25"/>
        </w:rPr>
        <w:t xml:space="preserve"> </w:t>
      </w:r>
      <w:r>
        <w:t>but</w:t>
      </w:r>
      <w:r>
        <w:rPr>
          <w:spacing w:val="27"/>
          <w:w w:val="98"/>
        </w:rPr>
        <w:t xml:space="preserve"> </w:t>
      </w:r>
      <w:r>
        <w:t>it</w:t>
      </w:r>
      <w:r>
        <w:rPr>
          <w:spacing w:val="-11"/>
        </w:rPr>
        <w:t xml:space="preserve"> </w:t>
      </w:r>
      <w:r>
        <w:t>is</w:t>
      </w:r>
      <w:r>
        <w:rPr>
          <w:spacing w:val="-11"/>
        </w:rPr>
        <w:t xml:space="preserve"> </w:t>
      </w:r>
      <w:r>
        <w:t>globally</w:t>
      </w:r>
      <w:r>
        <w:rPr>
          <w:spacing w:val="-11"/>
        </w:rPr>
        <w:t xml:space="preserve"> </w:t>
      </w:r>
      <w:r>
        <w:t>of</w:t>
      </w:r>
      <w:r>
        <w:rPr>
          <w:spacing w:val="-10"/>
        </w:rPr>
        <w:t xml:space="preserve"> </w:t>
      </w:r>
      <w:r>
        <w:t>higher</w:t>
      </w:r>
      <w:r>
        <w:rPr>
          <w:spacing w:val="-11"/>
        </w:rPr>
        <w:t xml:space="preserve"> </w:t>
      </w:r>
      <w:r>
        <w:t>dimension.</w:t>
      </w:r>
      <w:r>
        <w:rPr>
          <w:spacing w:val="12"/>
        </w:rPr>
        <w:t xml:space="preserve"> </w:t>
      </w:r>
      <w:r>
        <w:rPr>
          <w:spacing w:val="-3"/>
        </w:rPr>
        <w:t>Additionally</w:t>
      </w:r>
      <w:r>
        <w:rPr>
          <w:spacing w:val="-2"/>
        </w:rPr>
        <w:t>,</w:t>
      </w:r>
      <w:r>
        <w:rPr>
          <w:spacing w:val="-9"/>
        </w:rPr>
        <w:t xml:space="preserve"> </w:t>
      </w:r>
      <w:r>
        <w:t>because</w:t>
      </w:r>
      <w:r>
        <w:rPr>
          <w:spacing w:val="-11"/>
        </w:rPr>
        <w:t xml:space="preserve"> </w:t>
      </w:r>
      <w:r>
        <w:t>of</w:t>
      </w:r>
      <w:r>
        <w:rPr>
          <w:spacing w:val="-11"/>
        </w:rPr>
        <w:t xml:space="preserve"> </w:t>
      </w:r>
      <w:r>
        <w:t>diff</w:t>
      </w:r>
      <w:r w:rsidR="00EE002B">
        <w:t xml:space="preserve">erences </w:t>
      </w:r>
      <w:r>
        <w:t>due</w:t>
      </w:r>
      <w:r>
        <w:rPr>
          <w:spacing w:val="-6"/>
        </w:rPr>
        <w:t xml:space="preserve"> </w:t>
      </w:r>
      <w:r>
        <w:t>to</w:t>
      </w:r>
      <w:r>
        <w:rPr>
          <w:spacing w:val="30"/>
          <w:w w:val="97"/>
        </w:rPr>
        <w:t xml:space="preserve"> </w:t>
      </w:r>
      <w:r>
        <w:rPr>
          <w:spacing w:val="-2"/>
          <w:w w:val="95"/>
        </w:rPr>
        <w:t>m</w:t>
      </w:r>
      <w:r>
        <w:rPr>
          <w:spacing w:val="-1"/>
          <w:w w:val="95"/>
        </w:rPr>
        <w:t>utation,</w:t>
      </w:r>
      <w:r>
        <w:rPr>
          <w:w w:val="95"/>
        </w:rPr>
        <w:t xml:space="preserve"> </w:t>
      </w:r>
      <w:r>
        <w:rPr>
          <w:spacing w:val="-3"/>
          <w:w w:val="95"/>
        </w:rPr>
        <w:t>each</w:t>
      </w:r>
      <w:r>
        <w:rPr>
          <w:spacing w:val="-2"/>
          <w:w w:val="95"/>
        </w:rPr>
        <w:t xml:space="preserve"> </w:t>
      </w:r>
      <w:r>
        <w:rPr>
          <w:w w:val="95"/>
        </w:rPr>
        <w:t>of</w:t>
      </w:r>
      <w:r>
        <w:rPr>
          <w:spacing w:val="-2"/>
          <w:w w:val="95"/>
        </w:rPr>
        <w:t xml:space="preserve"> </w:t>
      </w:r>
      <w:r>
        <w:rPr>
          <w:w w:val="95"/>
        </w:rPr>
        <w:t>the</w:t>
      </w:r>
      <w:r>
        <w:rPr>
          <w:spacing w:val="-2"/>
          <w:w w:val="95"/>
        </w:rPr>
        <w:t xml:space="preserve"> </w:t>
      </w:r>
      <w:r>
        <w:rPr>
          <w:spacing w:val="-1"/>
          <w:w w:val="95"/>
        </w:rPr>
        <w:t>branc</w:t>
      </w:r>
      <w:r>
        <w:rPr>
          <w:spacing w:val="-2"/>
          <w:w w:val="95"/>
        </w:rPr>
        <w:t xml:space="preserve">hes </w:t>
      </w:r>
      <w:r>
        <w:rPr>
          <w:w w:val="95"/>
        </w:rPr>
        <w:t>is</w:t>
      </w:r>
      <w:r>
        <w:rPr>
          <w:spacing w:val="-2"/>
          <w:w w:val="95"/>
        </w:rPr>
        <w:t xml:space="preserve"> </w:t>
      </w:r>
      <w:r>
        <w:rPr>
          <w:w w:val="95"/>
        </w:rPr>
        <w:t>also</w:t>
      </w:r>
      <w:r>
        <w:rPr>
          <w:spacing w:val="-1"/>
          <w:w w:val="95"/>
        </w:rPr>
        <w:t xml:space="preserve"> ‘thick’</w:t>
      </w:r>
      <w:r>
        <w:rPr>
          <w:spacing w:val="-2"/>
          <w:w w:val="95"/>
        </w:rPr>
        <w:t xml:space="preserve"> </w:t>
      </w:r>
      <w:r>
        <w:rPr>
          <w:w w:val="95"/>
        </w:rPr>
        <w:t>(high-dimensional)</w:t>
      </w:r>
      <w:r>
        <w:rPr>
          <w:spacing w:val="-3"/>
          <w:w w:val="95"/>
        </w:rPr>
        <w:t xml:space="preserve"> </w:t>
      </w:r>
      <w:r>
        <w:rPr>
          <w:w w:val="95"/>
        </w:rPr>
        <w:t>when</w:t>
      </w:r>
      <w:r>
        <w:rPr>
          <w:spacing w:val="-1"/>
          <w:w w:val="95"/>
        </w:rPr>
        <w:t xml:space="preserve"> </w:t>
      </w:r>
      <w:r>
        <w:rPr>
          <w:w w:val="95"/>
        </w:rPr>
        <w:t>looked</w:t>
      </w:r>
      <w:r>
        <w:rPr>
          <w:spacing w:val="27"/>
          <w:w w:val="92"/>
        </w:rPr>
        <w:t xml:space="preserve"> </w:t>
      </w:r>
      <w:r>
        <w:t>at</w:t>
      </w:r>
      <w:r>
        <w:rPr>
          <w:spacing w:val="-6"/>
        </w:rPr>
        <w:t xml:space="preserve"> </w:t>
      </w:r>
      <w:r>
        <w:rPr>
          <w:spacing w:val="-4"/>
        </w:rPr>
        <w:t>closely</w:t>
      </w:r>
      <w:r>
        <w:rPr>
          <w:spacing w:val="-3"/>
        </w:rPr>
        <w:t>.</w:t>
      </w:r>
      <w:r>
        <w:rPr>
          <w:spacing w:val="17"/>
        </w:rPr>
        <w:t xml:space="preserve"> </w:t>
      </w:r>
      <w:r>
        <w:t>Viewing</w:t>
      </w:r>
      <w:r>
        <w:rPr>
          <w:spacing w:val="-5"/>
        </w:rPr>
        <w:t xml:space="preserve"> </w:t>
      </w:r>
      <w:r>
        <w:t>this</w:t>
      </w:r>
      <w:r>
        <w:rPr>
          <w:spacing w:val="-6"/>
        </w:rPr>
        <w:t xml:space="preserve"> </w:t>
      </w:r>
      <w:r>
        <w:t>example</w:t>
      </w:r>
      <w:r>
        <w:rPr>
          <w:spacing w:val="-4"/>
        </w:rPr>
        <w:t xml:space="preserve"> </w:t>
      </w:r>
      <w:r>
        <w:t>as</w:t>
      </w:r>
      <w:r>
        <w:rPr>
          <w:spacing w:val="-6"/>
        </w:rPr>
        <w:t xml:space="preserve"> </w:t>
      </w:r>
      <w:r>
        <w:t>a</w:t>
      </w:r>
      <w:r>
        <w:rPr>
          <w:spacing w:val="-6"/>
        </w:rPr>
        <w:t xml:space="preserve"> </w:t>
      </w:r>
      <w:r>
        <w:rPr>
          <w:spacing w:val="-2"/>
        </w:rPr>
        <w:t>low-dimensional</w:t>
      </w:r>
      <w:r>
        <w:rPr>
          <w:spacing w:val="-5"/>
        </w:rPr>
        <w:t xml:space="preserve"> </w:t>
      </w:r>
      <w:r w:rsidRPr="002B56E2">
        <w:rPr>
          <w:rFonts w:eastAsia="Trebuchet MS" w:cs="Trebuchet MS"/>
          <w:spacing w:val="-4"/>
        </w:rPr>
        <w:t>subspace</w:t>
      </w:r>
      <w:r>
        <w:rPr>
          <w:spacing w:val="-3"/>
        </w:rPr>
        <w:t>,</w:t>
      </w:r>
      <w:r>
        <w:rPr>
          <w:spacing w:val="-4"/>
        </w:rPr>
        <w:t xml:space="preserve"> </w:t>
      </w:r>
      <w:r>
        <w:t>as</w:t>
      </w:r>
      <w:r>
        <w:rPr>
          <w:spacing w:val="-6"/>
        </w:rPr>
        <w:t xml:space="preserve"> </w:t>
      </w:r>
      <w:r>
        <w:t>in</w:t>
      </w:r>
      <w:r>
        <w:rPr>
          <w:spacing w:val="-6"/>
        </w:rPr>
        <w:t xml:space="preserve"> </w:t>
      </w:r>
      <w:r>
        <w:t>PCA,</w:t>
      </w:r>
      <w:r>
        <w:rPr>
          <w:spacing w:val="33"/>
          <w:w w:val="108"/>
        </w:rPr>
        <w:t xml:space="preserve"> </w:t>
      </w:r>
      <w:r>
        <w:rPr>
          <w:w w:val="95"/>
        </w:rPr>
        <w:t>is</w:t>
      </w:r>
      <w:r>
        <w:rPr>
          <w:spacing w:val="4"/>
          <w:w w:val="95"/>
        </w:rPr>
        <w:t xml:space="preserve"> </w:t>
      </w:r>
      <w:r>
        <w:rPr>
          <w:w w:val="95"/>
        </w:rPr>
        <w:t>incorrect.</w:t>
      </w:r>
    </w:p>
    <w:p w14:paraId="4FD2A522" w14:textId="38152A9E" w:rsidR="00283DE0" w:rsidRDefault="00641826" w:rsidP="003B0178">
      <w:pPr>
        <w:pStyle w:val="BodyText"/>
        <w:keepLines/>
        <w:spacing w:before="2" w:line="381" w:lineRule="auto"/>
        <w:ind w:left="497" w:right="528" w:firstLine="351"/>
      </w:pPr>
      <w:r>
        <w:rPr>
          <w:spacing w:val="-4"/>
        </w:rPr>
        <w:t>However,</w:t>
      </w:r>
      <w:r>
        <w:rPr>
          <w:spacing w:val="-28"/>
        </w:rPr>
        <w:t xml:space="preserve"> </w:t>
      </w:r>
      <w:r>
        <w:t>the</w:t>
      </w:r>
      <w:r>
        <w:rPr>
          <w:spacing w:val="-27"/>
        </w:rPr>
        <w:t xml:space="preserve"> </w:t>
      </w:r>
      <w:r>
        <w:rPr>
          <w:spacing w:val="1"/>
        </w:rPr>
        <w:t>local</w:t>
      </w:r>
      <w:r>
        <w:rPr>
          <w:spacing w:val="-28"/>
        </w:rPr>
        <w:t xml:space="preserve"> </w:t>
      </w:r>
      <w:r>
        <w:rPr>
          <w:spacing w:val="-2"/>
        </w:rPr>
        <w:t>low-dimensionalit</w:t>
      </w:r>
      <w:r>
        <w:rPr>
          <w:spacing w:val="-1"/>
        </w:rPr>
        <w:t>y</w:t>
      </w:r>
      <w:r>
        <w:rPr>
          <w:spacing w:val="-28"/>
        </w:rPr>
        <w:t xml:space="preserve"> </w:t>
      </w:r>
      <w:r>
        <w:t>can</w:t>
      </w:r>
      <w:r>
        <w:rPr>
          <w:spacing w:val="-27"/>
        </w:rPr>
        <w:t xml:space="preserve"> </w:t>
      </w:r>
      <w:r>
        <w:rPr>
          <w:spacing w:val="3"/>
        </w:rPr>
        <w:t>be</w:t>
      </w:r>
      <w:r>
        <w:rPr>
          <w:spacing w:val="-28"/>
        </w:rPr>
        <w:t xml:space="preserve"> </w:t>
      </w:r>
      <w:r>
        <w:t>exploited</w:t>
      </w:r>
      <w:r>
        <w:rPr>
          <w:spacing w:val="-27"/>
        </w:rPr>
        <w:t xml:space="preserve"> </w:t>
      </w:r>
      <w:r>
        <w:rPr>
          <w:spacing w:val="-4"/>
        </w:rPr>
        <w:t>b</w:t>
      </w:r>
      <w:r>
        <w:rPr>
          <w:spacing w:val="-3"/>
        </w:rPr>
        <w:t>y</w:t>
      </w:r>
      <w:r>
        <w:rPr>
          <w:spacing w:val="-28"/>
        </w:rPr>
        <w:t xml:space="preserve"> </w:t>
      </w:r>
      <w:r>
        <w:t>looking</w:t>
      </w:r>
      <w:r>
        <w:rPr>
          <w:spacing w:val="-28"/>
        </w:rPr>
        <w:t xml:space="preserve"> </w:t>
      </w:r>
      <w:r>
        <w:t>on</w:t>
      </w:r>
      <w:r>
        <w:rPr>
          <w:spacing w:val="-27"/>
        </w:rPr>
        <w:t xml:space="preserve"> </w:t>
      </w:r>
      <w:r>
        <w:t>the</w:t>
      </w:r>
      <w:r>
        <w:rPr>
          <w:spacing w:val="39"/>
          <w:w w:val="95"/>
        </w:rPr>
        <w:t xml:space="preserve"> </w:t>
      </w:r>
      <w:r>
        <w:rPr>
          <w:spacing w:val="-3"/>
        </w:rPr>
        <w:t>righ</w:t>
      </w:r>
      <w:r>
        <w:rPr>
          <w:spacing w:val="-2"/>
        </w:rPr>
        <w:t>t</w:t>
      </w:r>
      <w:r>
        <w:rPr>
          <w:spacing w:val="-19"/>
        </w:rPr>
        <w:t xml:space="preserve"> </w:t>
      </w:r>
      <w:r>
        <w:t>scales:</w:t>
      </w:r>
      <w:r>
        <w:rPr>
          <w:spacing w:val="-4"/>
        </w:rPr>
        <w:t xml:space="preserve"> </w:t>
      </w:r>
      <w:r>
        <w:t>a</w:t>
      </w:r>
      <w:r>
        <w:rPr>
          <w:spacing w:val="-18"/>
        </w:rPr>
        <w:t xml:space="preserve"> </w:t>
      </w:r>
      <w:r>
        <w:t>coarse</w:t>
      </w:r>
      <w:r>
        <w:rPr>
          <w:spacing w:val="-18"/>
        </w:rPr>
        <w:t xml:space="preserve"> </w:t>
      </w:r>
      <w:r>
        <w:t>scale</w:t>
      </w:r>
      <w:r>
        <w:rPr>
          <w:spacing w:val="-18"/>
        </w:rPr>
        <w:t xml:space="preserve"> </w:t>
      </w:r>
      <w:r>
        <w:t>in</w:t>
      </w:r>
      <w:r>
        <w:rPr>
          <w:spacing w:val="-18"/>
        </w:rPr>
        <w:t xml:space="preserve"> </w:t>
      </w:r>
      <w:r>
        <w:rPr>
          <w:spacing w:val="-3"/>
        </w:rPr>
        <w:t>which</w:t>
      </w:r>
      <w:r>
        <w:rPr>
          <w:spacing w:val="-19"/>
        </w:rPr>
        <w:t xml:space="preserve"> </w:t>
      </w:r>
      <w:r>
        <w:t>the</w:t>
      </w:r>
      <w:r>
        <w:rPr>
          <w:spacing w:val="-18"/>
        </w:rPr>
        <w:t xml:space="preserve"> </w:t>
      </w:r>
      <w:r>
        <w:t>tree</w:t>
      </w:r>
      <w:r>
        <w:rPr>
          <w:spacing w:val="-19"/>
        </w:rPr>
        <w:t xml:space="preserve"> </w:t>
      </w:r>
      <w:r>
        <w:rPr>
          <w:spacing w:val="1"/>
        </w:rPr>
        <w:t>looks</w:t>
      </w:r>
      <w:r>
        <w:rPr>
          <w:spacing w:val="-18"/>
        </w:rPr>
        <w:t xml:space="preserve"> </w:t>
      </w:r>
      <w:r>
        <w:t>1-dimensional</w:t>
      </w:r>
      <w:r>
        <w:rPr>
          <w:spacing w:val="-19"/>
        </w:rPr>
        <w:t xml:space="preserve"> </w:t>
      </w:r>
      <w:r>
        <w:t>locally</w:t>
      </w:r>
      <w:r>
        <w:rPr>
          <w:spacing w:val="-18"/>
        </w:rPr>
        <w:t xml:space="preserve"> </w:t>
      </w:r>
      <w:r>
        <w:t>and</w:t>
      </w:r>
      <w:r>
        <w:rPr>
          <w:spacing w:val="30"/>
          <w:w w:val="94"/>
        </w:rPr>
        <w:t xml:space="preserve"> </w:t>
      </w:r>
      <w:r>
        <w:t>a</w:t>
      </w:r>
      <w:r>
        <w:rPr>
          <w:spacing w:val="-9"/>
        </w:rPr>
        <w:t xml:space="preserve"> </w:t>
      </w:r>
      <w:r>
        <w:t>fi</w:t>
      </w:r>
      <w:r w:rsidR="00EE002B">
        <w:t>ne</w:t>
      </w:r>
      <w:r w:rsidR="002B56E2">
        <w:t xml:space="preserve"> </w:t>
      </w:r>
      <w:r>
        <w:t>scale</w:t>
      </w:r>
      <w:r>
        <w:rPr>
          <w:spacing w:val="-9"/>
        </w:rPr>
        <w:t xml:space="preserve"> </w:t>
      </w:r>
      <w:r>
        <w:t>where</w:t>
      </w:r>
      <w:r>
        <w:rPr>
          <w:spacing w:val="-9"/>
        </w:rPr>
        <w:t xml:space="preserve"> </w:t>
      </w:r>
      <w:r>
        <w:t>the</w:t>
      </w:r>
      <w:r>
        <w:rPr>
          <w:spacing w:val="-9"/>
        </w:rPr>
        <w:t xml:space="preserve"> </w:t>
      </w:r>
      <w:r>
        <w:rPr>
          <w:spacing w:val="-3"/>
        </w:rPr>
        <w:t>branch</w:t>
      </w:r>
      <w:r>
        <w:rPr>
          <w:spacing w:val="-9"/>
        </w:rPr>
        <w:t xml:space="preserve"> </w:t>
      </w:r>
      <w:r>
        <w:t>width</w:t>
      </w:r>
      <w:r>
        <w:rPr>
          <w:spacing w:val="-8"/>
        </w:rPr>
        <w:t xml:space="preserve"> </w:t>
      </w:r>
      <w:r>
        <w:t>matters.</w:t>
      </w:r>
      <w:r>
        <w:rPr>
          <w:spacing w:val="9"/>
        </w:rPr>
        <w:t xml:space="preserve"> </w:t>
      </w:r>
      <w:r>
        <w:rPr>
          <w:spacing w:val="-10"/>
        </w:rPr>
        <w:t>W</w:t>
      </w:r>
      <w:r>
        <w:rPr>
          <w:spacing w:val="-12"/>
        </w:rPr>
        <w:t>e</w:t>
      </w:r>
      <w:r>
        <w:rPr>
          <w:spacing w:val="-9"/>
        </w:rPr>
        <w:t xml:space="preserve"> </w:t>
      </w:r>
      <w:r w:rsidRPr="006B35E9">
        <w:rPr>
          <w:spacing w:val="-4"/>
          <w:rPrChange w:id="737" w:author="Noah Daniels" w:date="2015-08-01T14:47:00Z">
            <w:rPr>
              <w:spacing w:val="-4"/>
            </w:rPr>
          </w:rPrChange>
        </w:rPr>
        <w:t>co</w:t>
      </w:r>
      <w:r w:rsidRPr="006B35E9">
        <w:rPr>
          <w:spacing w:val="-3"/>
          <w:rPrChange w:id="738" w:author="Noah Daniels" w:date="2015-08-01T14:47:00Z">
            <w:rPr>
              <w:spacing w:val="-3"/>
            </w:rPr>
          </w:rPrChange>
        </w:rPr>
        <w:t>v</w:t>
      </w:r>
      <w:r w:rsidRPr="006B35E9">
        <w:rPr>
          <w:spacing w:val="-4"/>
          <w:rPrChange w:id="739" w:author="Noah Daniels" w:date="2015-08-01T14:47:00Z">
            <w:rPr>
              <w:spacing w:val="-4"/>
            </w:rPr>
          </w:rPrChange>
        </w:rPr>
        <w:t>er</w:t>
      </w:r>
      <w:r w:rsidRPr="006B35E9">
        <w:rPr>
          <w:spacing w:val="-9"/>
          <w:rPrChange w:id="740" w:author="Noah Daniels" w:date="2015-08-01T14:47:00Z">
            <w:rPr>
              <w:spacing w:val="-9"/>
            </w:rPr>
          </w:rPrChange>
        </w:rPr>
        <w:t xml:space="preserve"> </w:t>
      </w:r>
      <w:r w:rsidRPr="006B35E9">
        <w:rPr>
          <w:rPrChange w:id="741" w:author="Noah Daniels" w:date="2015-08-01T14:47:00Z">
            <w:rPr/>
          </w:rPrChange>
        </w:rPr>
        <w:t>the</w:t>
      </w:r>
      <w:r w:rsidRPr="006B35E9">
        <w:rPr>
          <w:spacing w:val="-9"/>
          <w:rPrChange w:id="742" w:author="Noah Daniels" w:date="2015-08-01T14:47:00Z">
            <w:rPr>
              <w:spacing w:val="-9"/>
            </w:rPr>
          </w:rPrChange>
        </w:rPr>
        <w:t xml:space="preserve"> </w:t>
      </w:r>
      <w:r w:rsidRPr="006B35E9">
        <w:rPr>
          <w:rPrChange w:id="743" w:author="Noah Daniels" w:date="2015-08-01T14:47:00Z">
            <w:rPr/>
          </w:rPrChange>
        </w:rPr>
        <w:t>tree</w:t>
      </w:r>
      <w:r w:rsidRPr="006B35E9">
        <w:rPr>
          <w:spacing w:val="-10"/>
          <w:rPrChange w:id="744" w:author="Noah Daniels" w:date="2015-08-01T14:47:00Z">
            <w:rPr>
              <w:spacing w:val="-10"/>
            </w:rPr>
          </w:rPrChange>
        </w:rPr>
        <w:t xml:space="preserve"> </w:t>
      </w:r>
      <w:r w:rsidRPr="006B35E9">
        <w:rPr>
          <w:rPrChange w:id="745" w:author="Noah Daniels" w:date="2015-08-01T14:47:00Z">
            <w:rPr/>
          </w:rPrChange>
        </w:rPr>
        <w:t>with</w:t>
      </w:r>
      <w:r w:rsidRPr="006B35E9">
        <w:rPr>
          <w:spacing w:val="-9"/>
          <w:rPrChange w:id="746" w:author="Noah Daniels" w:date="2015-08-01T14:47:00Z">
            <w:rPr>
              <w:spacing w:val="-9"/>
            </w:rPr>
          </w:rPrChange>
        </w:rPr>
        <w:t xml:space="preserve"> </w:t>
      </w:r>
      <w:r w:rsidRPr="006B35E9">
        <w:rPr>
          <w:rPrChange w:id="747" w:author="Noah Daniels" w:date="2015-08-01T14:47:00Z">
            <w:rPr/>
          </w:rPrChange>
        </w:rPr>
        <w:t>spheres</w:t>
      </w:r>
      <w:ins w:id="748" w:author="Noah Daniels" w:date="2015-08-01T14:46:00Z">
        <w:r w:rsidR="008210B8" w:rsidRPr="006B35E9">
          <w:rPr>
            <w:rStyle w:val="FootnoteReference"/>
            <w:rPrChange w:id="749" w:author="Noah Daniels" w:date="2015-08-01T14:47:00Z">
              <w:rPr>
                <w:rStyle w:val="FootnoteReference"/>
                <w:highlight w:val="yellow"/>
              </w:rPr>
            </w:rPrChange>
          </w:rPr>
          <w:footnoteReference w:id="4"/>
        </w:r>
      </w:ins>
      <w:ins w:id="751" w:author="Craig Mak" w:date="2015-07-27T11:11:00Z">
        <w:del w:id="752" w:author="Noah Daniels" w:date="2015-08-01T14:46:00Z">
          <w:r w:rsidR="00594B3A" w:rsidRPr="006B35E9" w:rsidDel="008210B8">
            <w:rPr>
              <w:b/>
              <w:u w:val="single"/>
              <w:rPrChange w:id="753" w:author="Noah Daniels" w:date="2015-08-01T14:47:00Z">
                <w:rPr/>
              </w:rPrChange>
            </w:rPr>
            <w:delText>[AU: Noncomputer scientists may not understand this concept.</w:delText>
          </w:r>
        </w:del>
      </w:ins>
      <w:ins w:id="754" w:author="Craig Mak" w:date="2015-07-27T11:12:00Z">
        <w:del w:id="755" w:author="Noah Daniels" w:date="2015-08-01T14:46:00Z">
          <w:r w:rsidR="00594B3A" w:rsidRPr="006B35E9" w:rsidDel="008210B8">
            <w:rPr>
              <w:b/>
              <w:u w:val="single"/>
              <w:rPrChange w:id="756" w:author="Noah Daniels" w:date="2015-08-01T14:47:00Z">
                <w:rPr/>
              </w:rPrChange>
            </w:rPr>
            <w:delText xml:space="preserve"> Can you explain in more basic language and/or define what you mean?]</w:delText>
          </w:r>
        </w:del>
      </w:ins>
      <w:ins w:id="757" w:author="Noah Daniels" w:date="2015-08-01T14:46:00Z">
        <w:r w:rsidR="008210B8">
          <w:rPr>
            <w:b/>
            <w:u w:val="single"/>
          </w:rPr>
          <w:t xml:space="preserve"> </w:t>
        </w:r>
      </w:ins>
      <w:del w:id="758" w:author="Noah Daniels" w:date="2015-08-01T14:46:00Z">
        <w:r w:rsidR="008C1AF4" w:rsidDel="008210B8">
          <w:delText xml:space="preserve"> </w:delText>
        </w:r>
      </w:del>
      <w:r>
        <w:t>of</w:t>
      </w:r>
      <w:r>
        <w:rPr>
          <w:spacing w:val="18"/>
        </w:rPr>
        <w:t xml:space="preserve"> </w:t>
      </w:r>
      <w:r>
        <w:t>radius</w:t>
      </w:r>
      <w:r>
        <w:rPr>
          <w:spacing w:val="19"/>
        </w:rPr>
        <w:t xml:space="preserve"> </w:t>
      </w:r>
      <w:r>
        <w:rPr>
          <w:i/>
          <w:spacing w:val="3"/>
        </w:rPr>
        <w:t>r</w:t>
      </w:r>
      <w:r>
        <w:rPr>
          <w:rFonts w:ascii="Palatino Linotype"/>
          <w:i/>
          <w:spacing w:val="2"/>
          <w:position w:val="-3"/>
          <w:sz w:val="16"/>
        </w:rPr>
        <w:t>c</w:t>
      </w:r>
      <w:r>
        <w:rPr>
          <w:spacing w:val="3"/>
        </w:rPr>
        <w:t>,</w:t>
      </w:r>
      <w:r>
        <w:rPr>
          <w:spacing w:val="24"/>
        </w:rPr>
        <w:t xml:space="preserve"> </w:t>
      </w:r>
      <w:r>
        <w:t>where</w:t>
      </w:r>
      <w:r>
        <w:rPr>
          <w:spacing w:val="19"/>
        </w:rPr>
        <w:t xml:space="preserve"> </w:t>
      </w:r>
      <w:r>
        <w:rPr>
          <w:i/>
        </w:rPr>
        <w:t>r</w:t>
      </w:r>
      <w:r>
        <w:rPr>
          <w:rFonts w:ascii="Palatino Linotype"/>
          <w:i/>
          <w:position w:val="-3"/>
          <w:sz w:val="16"/>
        </w:rPr>
        <w:t>c</w:t>
      </w:r>
      <w:r>
        <w:rPr>
          <w:rFonts w:ascii="Palatino Linotype"/>
          <w:i/>
          <w:spacing w:val="4"/>
          <w:position w:val="-3"/>
          <w:sz w:val="16"/>
        </w:rPr>
        <w:t xml:space="preserve"> </w:t>
      </w:r>
      <w:r>
        <w:t>is</w:t>
      </w:r>
      <w:r>
        <w:rPr>
          <w:spacing w:val="18"/>
        </w:rPr>
        <w:t xml:space="preserve"> </w:t>
      </w:r>
      <w:r>
        <w:t>on</w:t>
      </w:r>
      <w:r>
        <w:rPr>
          <w:spacing w:val="19"/>
        </w:rPr>
        <w:t xml:space="preserve"> </w:t>
      </w:r>
      <w:r>
        <w:t>the</w:t>
      </w:r>
      <w:r>
        <w:rPr>
          <w:spacing w:val="19"/>
        </w:rPr>
        <w:t xml:space="preserve"> </w:t>
      </w:r>
      <w:r>
        <w:t>order</w:t>
      </w:r>
      <w:r>
        <w:rPr>
          <w:spacing w:val="18"/>
        </w:rPr>
        <w:t xml:space="preserve"> </w:t>
      </w:r>
      <w:r>
        <w:t>of</w:t>
      </w:r>
      <w:r>
        <w:rPr>
          <w:spacing w:val="18"/>
        </w:rPr>
        <w:t xml:space="preserve"> </w:t>
      </w:r>
      <w:r>
        <w:t>the</w:t>
      </w:r>
      <w:r>
        <w:rPr>
          <w:spacing w:val="19"/>
        </w:rPr>
        <w:t xml:space="preserve"> </w:t>
      </w:r>
      <w:r>
        <w:rPr>
          <w:spacing w:val="-3"/>
        </w:rPr>
        <w:t>branch</w:t>
      </w:r>
      <w:r>
        <w:rPr>
          <w:spacing w:val="18"/>
        </w:rPr>
        <w:t xml:space="preserve"> </w:t>
      </w:r>
      <w:r>
        <w:t>width;</w:t>
      </w:r>
      <w:r>
        <w:rPr>
          <w:spacing w:val="30"/>
        </w:rPr>
        <w:t xml:space="preserve"> </w:t>
      </w:r>
      <w:r>
        <w:t>these</w:t>
      </w:r>
      <w:r>
        <w:rPr>
          <w:spacing w:val="18"/>
        </w:rPr>
        <w:t xml:space="preserve"> </w:t>
      </w:r>
      <w:r>
        <w:t>spheres</w:t>
      </w:r>
      <w:r>
        <w:rPr>
          <w:spacing w:val="25"/>
          <w:w w:val="91"/>
        </w:rPr>
        <w:t xml:space="preserve"> </w:t>
      </w:r>
      <w:r>
        <w:t>determine</w:t>
      </w:r>
      <w:r>
        <w:rPr>
          <w:spacing w:val="-18"/>
        </w:rPr>
        <w:t xml:space="preserve"> </w:t>
      </w:r>
      <w:r>
        <w:t>our</w:t>
      </w:r>
      <w:r>
        <w:rPr>
          <w:spacing w:val="-18"/>
        </w:rPr>
        <w:t xml:space="preserve"> </w:t>
      </w:r>
      <w:r>
        <w:t>clusters,</w:t>
      </w:r>
      <w:r>
        <w:rPr>
          <w:spacing w:val="-16"/>
        </w:rPr>
        <w:t xml:space="preserve"> </w:t>
      </w:r>
      <w:r>
        <w:t>and</w:t>
      </w:r>
      <w:r>
        <w:rPr>
          <w:spacing w:val="-17"/>
        </w:rPr>
        <w:t xml:space="preserve"> </w:t>
      </w:r>
      <w:r>
        <w:t>the</w:t>
      </w:r>
      <w:r>
        <w:rPr>
          <w:spacing w:val="-17"/>
        </w:rPr>
        <w:t xml:space="preserve"> </w:t>
      </w:r>
      <w:r>
        <w:rPr>
          <w:spacing w:val="-3"/>
        </w:rPr>
        <w:t>number</w:t>
      </w:r>
      <w:r>
        <w:rPr>
          <w:spacing w:val="-17"/>
        </w:rPr>
        <w:t xml:space="preserve"> </w:t>
      </w:r>
      <w:r>
        <w:t>of</w:t>
      </w:r>
      <w:r>
        <w:rPr>
          <w:spacing w:val="-18"/>
        </w:rPr>
        <w:t xml:space="preserve"> </w:t>
      </w:r>
      <w:r>
        <w:t>them</w:t>
      </w:r>
      <w:r>
        <w:rPr>
          <w:spacing w:val="-17"/>
        </w:rPr>
        <w:t xml:space="preserve"> </w:t>
      </w:r>
      <w:r>
        <w:t>is</w:t>
      </w:r>
      <w:r>
        <w:rPr>
          <w:spacing w:val="-17"/>
        </w:rPr>
        <w:t xml:space="preserve"> </w:t>
      </w:r>
      <w:r>
        <w:t>the</w:t>
      </w:r>
      <w:r>
        <w:rPr>
          <w:spacing w:val="-18"/>
        </w:rPr>
        <w:t xml:space="preserve"> </w:t>
      </w:r>
      <w:r>
        <w:t>metric</w:t>
      </w:r>
      <w:r>
        <w:rPr>
          <w:spacing w:val="-17"/>
        </w:rPr>
        <w:t xml:space="preserve"> </w:t>
      </w:r>
      <w:r>
        <w:rPr>
          <w:spacing w:val="-3"/>
        </w:rPr>
        <w:t>entrop</w:t>
      </w:r>
      <w:r>
        <w:rPr>
          <w:spacing w:val="-2"/>
        </w:rPr>
        <w:t>y</w:t>
      </w:r>
      <w:r>
        <w:rPr>
          <w:spacing w:val="-17"/>
        </w:rPr>
        <w:t xml:space="preserve"> </w:t>
      </w:r>
      <w:r>
        <w:t>of</w:t>
      </w:r>
      <w:r>
        <w:rPr>
          <w:spacing w:val="-17"/>
        </w:rPr>
        <w:t xml:space="preserve"> </w:t>
      </w:r>
      <w:r>
        <w:t>the</w:t>
      </w:r>
      <w:r>
        <w:rPr>
          <w:spacing w:val="26"/>
          <w:w w:val="95"/>
        </w:rPr>
        <w:t xml:space="preserve"> </w:t>
      </w:r>
      <w:r>
        <w:t>tree</w:t>
      </w:r>
      <w:r>
        <w:rPr>
          <w:spacing w:val="5"/>
        </w:rPr>
        <w:t xml:space="preserve"> </w:t>
      </w:r>
      <w:r>
        <w:rPr>
          <w:spacing w:val="-5"/>
        </w:rPr>
        <w:t>(T</w:t>
      </w:r>
      <w:r>
        <w:rPr>
          <w:spacing w:val="-6"/>
        </w:rPr>
        <w:t>ao,</w:t>
      </w:r>
      <w:r>
        <w:rPr>
          <w:spacing w:val="5"/>
        </w:rPr>
        <w:t xml:space="preserve"> </w:t>
      </w:r>
      <w:r>
        <w:rPr>
          <w:spacing w:val="-2"/>
        </w:rPr>
        <w:t>2008</w:t>
      </w:r>
      <w:r>
        <w:rPr>
          <w:spacing w:val="-1"/>
        </w:rPr>
        <w:t>).</w:t>
      </w:r>
      <w:r>
        <w:rPr>
          <w:spacing w:val="48"/>
        </w:rPr>
        <w:t xml:space="preserve"> </w:t>
      </w:r>
      <w:r>
        <w:t>Because</w:t>
      </w:r>
      <w:r>
        <w:rPr>
          <w:spacing w:val="6"/>
        </w:rPr>
        <w:t xml:space="preserve"> </w:t>
      </w:r>
      <w:r>
        <w:t>all</w:t>
      </w:r>
      <w:r>
        <w:rPr>
          <w:spacing w:val="5"/>
        </w:rPr>
        <w:t xml:space="preserve"> </w:t>
      </w:r>
      <w:r>
        <w:t>the</w:t>
      </w:r>
      <w:r>
        <w:rPr>
          <w:spacing w:val="5"/>
        </w:rPr>
        <w:t xml:space="preserve"> </w:t>
      </w:r>
      <w:r>
        <w:rPr>
          <w:spacing w:val="-2"/>
        </w:rPr>
        <w:t>poin</w:t>
      </w:r>
      <w:r>
        <w:rPr>
          <w:spacing w:val="-1"/>
        </w:rPr>
        <w:t>ts</w:t>
      </w:r>
      <w:r>
        <w:rPr>
          <w:spacing w:val="5"/>
        </w:rPr>
        <w:t xml:space="preserve"> </w:t>
      </w:r>
      <w:r>
        <w:t>within</w:t>
      </w:r>
      <w:r>
        <w:rPr>
          <w:spacing w:val="6"/>
        </w:rPr>
        <w:t xml:space="preserve"> </w:t>
      </w:r>
      <w:r>
        <w:t>a</w:t>
      </w:r>
      <w:r>
        <w:rPr>
          <w:spacing w:val="6"/>
        </w:rPr>
        <w:t xml:space="preserve"> </w:t>
      </w:r>
      <w:r>
        <w:t>sphere</w:t>
      </w:r>
      <w:r>
        <w:rPr>
          <w:spacing w:val="6"/>
        </w:rPr>
        <w:t xml:space="preserve"> </w:t>
      </w:r>
      <w:r>
        <w:t>are</w:t>
      </w:r>
      <w:r>
        <w:rPr>
          <w:spacing w:val="5"/>
        </w:rPr>
        <w:t xml:space="preserve"> </w:t>
      </w:r>
      <w:r>
        <w:t>close</w:t>
      </w:r>
      <w:r>
        <w:rPr>
          <w:spacing w:val="6"/>
        </w:rPr>
        <w:t xml:space="preserve"> </w:t>
      </w:r>
      <w:r>
        <w:t>to</w:t>
      </w:r>
      <w:r>
        <w:rPr>
          <w:spacing w:val="5"/>
        </w:rPr>
        <w:t xml:space="preserve"> </w:t>
      </w:r>
      <w:r>
        <w:rPr>
          <w:spacing w:val="-3"/>
        </w:rPr>
        <w:t>each</w:t>
      </w:r>
      <w:r w:rsidR="008C1AF4">
        <w:t xml:space="preserve"> </w:t>
      </w:r>
      <w:r>
        <w:t>other,</w:t>
      </w:r>
      <w:r>
        <w:rPr>
          <w:spacing w:val="-31"/>
        </w:rPr>
        <w:t xml:space="preserve"> </w:t>
      </w:r>
      <w:r>
        <w:t>they</w:t>
      </w:r>
      <w:r>
        <w:rPr>
          <w:spacing w:val="-32"/>
        </w:rPr>
        <w:t xml:space="preserve"> </w:t>
      </w:r>
      <w:r>
        <w:t>are</w:t>
      </w:r>
      <w:r>
        <w:rPr>
          <w:spacing w:val="-32"/>
        </w:rPr>
        <w:t xml:space="preserve"> </w:t>
      </w:r>
      <w:r>
        <w:t>highly</w:t>
      </w:r>
      <w:r>
        <w:rPr>
          <w:spacing w:val="-32"/>
        </w:rPr>
        <w:t xml:space="preserve"> </w:t>
      </w:r>
      <w:r>
        <w:rPr>
          <w:spacing w:val="-2"/>
        </w:rPr>
        <w:t>redundan</w:t>
      </w:r>
      <w:r>
        <w:rPr>
          <w:spacing w:val="-1"/>
        </w:rPr>
        <w:t>t</w:t>
      </w:r>
      <w:r>
        <w:rPr>
          <w:spacing w:val="-32"/>
        </w:rPr>
        <w:t xml:space="preserve"> </w:t>
      </w:r>
      <w:r>
        <w:t>and</w:t>
      </w:r>
      <w:r>
        <w:rPr>
          <w:spacing w:val="-32"/>
        </w:rPr>
        <w:t xml:space="preserve"> </w:t>
      </w:r>
      <w:r>
        <w:t>can</w:t>
      </w:r>
      <w:r>
        <w:rPr>
          <w:spacing w:val="-32"/>
        </w:rPr>
        <w:t xml:space="preserve"> </w:t>
      </w:r>
      <w:r>
        <w:rPr>
          <w:spacing w:val="3"/>
        </w:rPr>
        <w:t>be</w:t>
      </w:r>
      <w:r>
        <w:rPr>
          <w:spacing w:val="-32"/>
        </w:rPr>
        <w:t xml:space="preserve"> </w:t>
      </w:r>
      <w:r>
        <w:t>encoded</w:t>
      </w:r>
      <w:r>
        <w:rPr>
          <w:spacing w:val="-32"/>
        </w:rPr>
        <w:t xml:space="preserve"> </w:t>
      </w:r>
      <w:r>
        <w:t>in</w:t>
      </w:r>
      <w:r>
        <w:rPr>
          <w:spacing w:val="-32"/>
        </w:rPr>
        <w:t xml:space="preserve"> </w:t>
      </w:r>
      <w:r>
        <w:t>terms</w:t>
      </w:r>
      <w:r>
        <w:rPr>
          <w:spacing w:val="-32"/>
        </w:rPr>
        <w:t xml:space="preserve"> </w:t>
      </w:r>
      <w:r>
        <w:t>of</w:t>
      </w:r>
      <w:r>
        <w:rPr>
          <w:spacing w:val="-32"/>
        </w:rPr>
        <w:t xml:space="preserve"> </w:t>
      </w:r>
      <w:r>
        <w:t>one</w:t>
      </w:r>
      <w:r>
        <w:rPr>
          <w:spacing w:val="-32"/>
        </w:rPr>
        <w:t xml:space="preserve"> </w:t>
      </w:r>
      <w:r>
        <w:t>another,</w:t>
      </w:r>
      <w:r>
        <w:rPr>
          <w:spacing w:val="28"/>
          <w:w w:val="94"/>
        </w:rPr>
        <w:t xml:space="preserve"> </w:t>
      </w:r>
      <w:r>
        <w:rPr>
          <w:spacing w:val="-1"/>
          <w:w w:val="95"/>
        </w:rPr>
        <w:t>saving</w:t>
      </w:r>
      <w:r>
        <w:rPr>
          <w:spacing w:val="5"/>
          <w:w w:val="95"/>
        </w:rPr>
        <w:t xml:space="preserve"> </w:t>
      </w:r>
      <w:r>
        <w:rPr>
          <w:w w:val="95"/>
        </w:rPr>
        <w:t>space.</w:t>
      </w:r>
    </w:p>
    <w:p w14:paraId="5F15F6F8" w14:textId="396F6C69" w:rsidR="00283DE0" w:rsidRDefault="00641826" w:rsidP="003B0178">
      <w:pPr>
        <w:pStyle w:val="BodyText"/>
        <w:keepLines/>
        <w:spacing w:line="381" w:lineRule="auto"/>
        <w:ind w:right="528" w:firstLine="351"/>
      </w:pPr>
      <w:r>
        <w:t>By</w:t>
      </w:r>
      <w:r>
        <w:rPr>
          <w:spacing w:val="13"/>
        </w:rPr>
        <w:t xml:space="preserve"> </w:t>
      </w:r>
      <w:r>
        <w:t>the</w:t>
      </w:r>
      <w:r>
        <w:rPr>
          <w:spacing w:val="14"/>
        </w:rPr>
        <w:t xml:space="preserve"> </w:t>
      </w:r>
      <w:r>
        <w:t>triangle</w:t>
      </w:r>
      <w:r>
        <w:rPr>
          <w:spacing w:val="14"/>
        </w:rPr>
        <w:t xml:space="preserve"> </w:t>
      </w:r>
      <w:r>
        <w:rPr>
          <w:spacing w:val="-4"/>
        </w:rPr>
        <w:t>inequalit</w:t>
      </w:r>
      <w:r>
        <w:rPr>
          <w:spacing w:val="-3"/>
        </w:rPr>
        <w:t>y,</w:t>
      </w:r>
      <w:r>
        <w:rPr>
          <w:spacing w:val="18"/>
        </w:rPr>
        <w:t xml:space="preserve"> </w:t>
      </w:r>
      <w:r>
        <w:t>in</w:t>
      </w:r>
      <w:r>
        <w:rPr>
          <w:spacing w:val="14"/>
        </w:rPr>
        <w:t xml:space="preserve"> </w:t>
      </w:r>
      <w:r>
        <w:t>order</w:t>
      </w:r>
      <w:r>
        <w:rPr>
          <w:spacing w:val="14"/>
        </w:rPr>
        <w:t xml:space="preserve"> </w:t>
      </w:r>
      <w:r>
        <w:t>to</w:t>
      </w:r>
      <w:r>
        <w:rPr>
          <w:spacing w:val="14"/>
        </w:rPr>
        <w:t xml:space="preserve"> </w:t>
      </w:r>
      <w:r>
        <w:rPr>
          <w:spacing w:val="-2"/>
        </w:rPr>
        <w:t>search</w:t>
      </w:r>
      <w:r>
        <w:rPr>
          <w:spacing w:val="14"/>
        </w:rPr>
        <w:t xml:space="preserve"> </w:t>
      </w:r>
      <w:r>
        <w:t>for</w:t>
      </w:r>
      <w:r>
        <w:rPr>
          <w:spacing w:val="15"/>
        </w:rPr>
        <w:t xml:space="preserve"> </w:t>
      </w:r>
      <w:r>
        <w:t>all</w:t>
      </w:r>
      <w:r>
        <w:rPr>
          <w:spacing w:val="14"/>
        </w:rPr>
        <w:t xml:space="preserve"> </w:t>
      </w:r>
      <w:r>
        <w:t>points</w:t>
      </w:r>
      <w:r>
        <w:rPr>
          <w:spacing w:val="14"/>
        </w:rPr>
        <w:t xml:space="preserve"> </w:t>
      </w:r>
      <w:r>
        <w:t>within</w:t>
      </w:r>
      <w:r>
        <w:rPr>
          <w:spacing w:val="14"/>
        </w:rPr>
        <w:t xml:space="preserve"> </w:t>
      </w:r>
      <w:r w:rsidR="00EE002B">
        <w:t>dis</w:t>
      </w:r>
      <w:r>
        <w:t>tance</w:t>
      </w:r>
      <w:r>
        <w:rPr>
          <w:spacing w:val="11"/>
        </w:rPr>
        <w:t xml:space="preserve"> </w:t>
      </w:r>
      <w:r>
        <w:rPr>
          <w:i/>
        </w:rPr>
        <w:t>r</w:t>
      </w:r>
      <w:r>
        <w:rPr>
          <w:i/>
          <w:spacing w:val="15"/>
        </w:rPr>
        <w:t xml:space="preserve"> </w:t>
      </w:r>
      <w:r>
        <w:t>of</w:t>
      </w:r>
      <w:r>
        <w:rPr>
          <w:spacing w:val="11"/>
        </w:rPr>
        <w:t xml:space="preserve"> </w:t>
      </w:r>
      <w:r>
        <w:t>a</w:t>
      </w:r>
      <w:r>
        <w:rPr>
          <w:spacing w:val="12"/>
        </w:rPr>
        <w:t xml:space="preserve"> </w:t>
      </w:r>
      <w:r>
        <w:t>query</w:t>
      </w:r>
      <w:ins w:id="759" w:author="Craig Mak" w:date="2015-07-28T01:03:00Z">
        <w:r w:rsidR="00812285">
          <w:t>,</w:t>
        </w:r>
      </w:ins>
      <w:r>
        <w:rPr>
          <w:spacing w:val="11"/>
        </w:rPr>
        <w:t xml:space="preserve"> </w:t>
      </w:r>
      <w:r>
        <w:rPr>
          <w:spacing w:val="-5"/>
        </w:rPr>
        <w:t>we</w:t>
      </w:r>
      <w:r>
        <w:rPr>
          <w:spacing w:val="11"/>
        </w:rPr>
        <w:t xml:space="preserve"> </w:t>
      </w:r>
      <w:ins w:id="760" w:author="Craig Mak" w:date="2015-07-28T01:03:00Z">
        <w:r w:rsidR="00812285">
          <w:t>only</w:t>
        </w:r>
        <w:r w:rsidR="00812285">
          <w:rPr>
            <w:spacing w:val="12"/>
          </w:rPr>
          <w:t xml:space="preserve"> </w:t>
        </w:r>
      </w:ins>
      <w:r>
        <w:t>need</w:t>
      </w:r>
      <w:ins w:id="761" w:author="Craig Mak" w:date="2015-07-28T01:03:00Z">
        <w:r w:rsidR="00812285">
          <w:t xml:space="preserve"> to</w:t>
        </w:r>
      </w:ins>
      <w:r>
        <w:rPr>
          <w:spacing w:val="11"/>
        </w:rPr>
        <w:t xml:space="preserve"> </w:t>
      </w:r>
      <w:r>
        <w:rPr>
          <w:spacing w:val="1"/>
        </w:rPr>
        <w:t>look</w:t>
      </w:r>
      <w:r>
        <w:rPr>
          <w:spacing w:val="11"/>
        </w:rPr>
        <w:t xml:space="preserve"> </w:t>
      </w:r>
      <w:r>
        <w:t>in</w:t>
      </w:r>
      <w:r>
        <w:rPr>
          <w:spacing w:val="11"/>
        </w:rPr>
        <w:t xml:space="preserve"> </w:t>
      </w:r>
      <w:r>
        <w:rPr>
          <w:spacing w:val="-3"/>
        </w:rPr>
        <w:t>nearb</w:t>
      </w:r>
      <w:r>
        <w:rPr>
          <w:spacing w:val="-2"/>
        </w:rPr>
        <w:t>y</w:t>
      </w:r>
      <w:r>
        <w:rPr>
          <w:spacing w:val="11"/>
        </w:rPr>
        <w:t xml:space="preserve"> </w:t>
      </w:r>
      <w:r>
        <w:t>spheres</w:t>
      </w:r>
      <w:r>
        <w:rPr>
          <w:spacing w:val="12"/>
        </w:rPr>
        <w:t xml:space="preserve"> </w:t>
      </w:r>
      <w:r>
        <w:t>with</w:t>
      </w:r>
      <w:r>
        <w:rPr>
          <w:spacing w:val="12"/>
        </w:rPr>
        <w:t xml:space="preserve"> </w:t>
      </w:r>
      <w:r>
        <w:rPr>
          <w:spacing w:val="-2"/>
        </w:rPr>
        <w:t>centers</w:t>
      </w:r>
      <w:r>
        <w:rPr>
          <w:spacing w:val="11"/>
        </w:rPr>
        <w:t xml:space="preserve"> </w:t>
      </w:r>
      <w:r>
        <w:t>(i.e.,</w:t>
      </w:r>
      <w:r>
        <w:rPr>
          <w:spacing w:val="29"/>
          <w:w w:val="96"/>
        </w:rPr>
        <w:t xml:space="preserve"> </w:t>
      </w:r>
      <w:r>
        <w:rPr>
          <w:spacing w:val="-2"/>
        </w:rPr>
        <w:t>represen</w:t>
      </w:r>
      <w:r>
        <w:rPr>
          <w:spacing w:val="-1"/>
        </w:rPr>
        <w:t>tativ</w:t>
      </w:r>
      <w:r>
        <w:rPr>
          <w:spacing w:val="-2"/>
        </w:rPr>
        <w:t>es)</w:t>
      </w:r>
      <w:r>
        <w:rPr>
          <w:spacing w:val="-8"/>
        </w:rPr>
        <w:t xml:space="preserve"> </w:t>
      </w:r>
      <w:r>
        <w:t>within</w:t>
      </w:r>
      <w:r>
        <w:rPr>
          <w:spacing w:val="-7"/>
        </w:rPr>
        <w:t xml:space="preserve"> </w:t>
      </w:r>
      <w:r>
        <w:t>a</w:t>
      </w:r>
      <w:r>
        <w:rPr>
          <w:spacing w:val="-7"/>
        </w:rPr>
        <w:t xml:space="preserve"> </w:t>
      </w:r>
      <w:r>
        <w:t>distance</w:t>
      </w:r>
      <w:r>
        <w:rPr>
          <w:spacing w:val="-8"/>
        </w:rPr>
        <w:t xml:space="preserve"> </w:t>
      </w:r>
      <w:r>
        <w:rPr>
          <w:i/>
        </w:rPr>
        <w:t>r</w:t>
      </w:r>
      <w:r>
        <w:rPr>
          <w:i/>
          <w:spacing w:val="-20"/>
        </w:rPr>
        <w:t xml:space="preserve"> </w:t>
      </w:r>
      <w:r>
        <w:t>+</w:t>
      </w:r>
      <w:r>
        <w:rPr>
          <w:spacing w:val="-24"/>
        </w:rPr>
        <w:t xml:space="preserve"> </w:t>
      </w:r>
      <w:r>
        <w:rPr>
          <w:i/>
        </w:rPr>
        <w:t>r</w:t>
      </w:r>
      <w:r>
        <w:rPr>
          <w:rFonts w:ascii="Palatino Linotype"/>
          <w:i/>
          <w:position w:val="-3"/>
          <w:sz w:val="16"/>
        </w:rPr>
        <w:t>c</w:t>
      </w:r>
      <w:r>
        <w:rPr>
          <w:rFonts w:ascii="Palatino Linotype"/>
          <w:i/>
          <w:spacing w:val="16"/>
          <w:position w:val="-3"/>
          <w:sz w:val="16"/>
        </w:rPr>
        <w:t xml:space="preserve"> </w:t>
      </w:r>
      <w:r>
        <w:t>of</w:t>
      </w:r>
      <w:r>
        <w:rPr>
          <w:spacing w:val="-8"/>
        </w:rPr>
        <w:t xml:space="preserve"> </w:t>
      </w:r>
      <w:r>
        <w:t>the</w:t>
      </w:r>
      <w:r>
        <w:rPr>
          <w:spacing w:val="-8"/>
        </w:rPr>
        <w:t xml:space="preserve"> </w:t>
      </w:r>
      <w:r>
        <w:t>query</w:t>
      </w:r>
      <w:r>
        <w:rPr>
          <w:spacing w:val="-8"/>
        </w:rPr>
        <w:t xml:space="preserve"> </w:t>
      </w:r>
      <w:r>
        <w:t>(Figure</w:t>
      </w:r>
      <w:r>
        <w:rPr>
          <w:spacing w:val="-8"/>
        </w:rPr>
        <w:t xml:space="preserve"> </w:t>
      </w:r>
      <w:r>
        <w:t>1d).</w:t>
      </w:r>
      <w:r>
        <w:rPr>
          <w:spacing w:val="10"/>
        </w:rPr>
        <w:t xml:space="preserve"> </w:t>
      </w:r>
      <w:r>
        <w:rPr>
          <w:spacing w:val="-4"/>
        </w:rPr>
        <w:t>However,</w:t>
      </w:r>
      <w:r w:rsidR="00EE002B">
        <w:t xml:space="preserve"> </w:t>
      </w:r>
      <w:r>
        <w:t>because</w:t>
      </w:r>
      <w:r>
        <w:rPr>
          <w:spacing w:val="-17"/>
        </w:rPr>
        <w:t xml:space="preserve"> </w:t>
      </w:r>
      <w:r>
        <w:t>the</w:t>
      </w:r>
      <w:r>
        <w:rPr>
          <w:spacing w:val="-17"/>
        </w:rPr>
        <w:t xml:space="preserve"> </w:t>
      </w:r>
      <w:r>
        <w:t>spheres</w:t>
      </w:r>
      <w:r>
        <w:rPr>
          <w:spacing w:val="-16"/>
        </w:rPr>
        <w:t xml:space="preserve"> </w:t>
      </w:r>
      <w:r>
        <w:rPr>
          <w:spacing w:val="-5"/>
        </w:rPr>
        <w:t>ha</w:t>
      </w:r>
      <w:r>
        <w:rPr>
          <w:spacing w:val="-4"/>
        </w:rPr>
        <w:t>v</w:t>
      </w:r>
      <w:r>
        <w:rPr>
          <w:spacing w:val="-5"/>
        </w:rPr>
        <w:t>e</w:t>
      </w:r>
      <w:r>
        <w:rPr>
          <w:spacing w:val="-17"/>
        </w:rPr>
        <w:t xml:space="preserve"> </w:t>
      </w:r>
      <w:r>
        <w:t>radius</w:t>
      </w:r>
      <w:r>
        <w:rPr>
          <w:spacing w:val="-17"/>
        </w:rPr>
        <w:t xml:space="preserve"> </w:t>
      </w:r>
      <w:r>
        <w:t>comparable</w:t>
      </w:r>
      <w:r>
        <w:rPr>
          <w:spacing w:val="-16"/>
        </w:rPr>
        <w:t xml:space="preserve"> </w:t>
      </w:r>
      <w:r>
        <w:t>to</w:t>
      </w:r>
      <w:r>
        <w:rPr>
          <w:spacing w:val="-16"/>
        </w:rPr>
        <w:t xml:space="preserve"> </w:t>
      </w:r>
      <w:r>
        <w:rPr>
          <w:spacing w:val="-3"/>
        </w:rPr>
        <w:t>branch</w:t>
      </w:r>
      <w:r>
        <w:rPr>
          <w:spacing w:val="-17"/>
        </w:rPr>
        <w:t xml:space="preserve"> </w:t>
      </w:r>
      <w:r>
        <w:t>width,</w:t>
      </w:r>
      <w:r>
        <w:rPr>
          <w:spacing w:val="-16"/>
        </w:rPr>
        <w:t xml:space="preserve"> </w:t>
      </w:r>
      <w:r>
        <w:t>the</w:t>
      </w:r>
      <w:r>
        <w:rPr>
          <w:spacing w:val="-17"/>
        </w:rPr>
        <w:t xml:space="preserve"> </w:t>
      </w:r>
      <w:r>
        <w:t>tree</w:t>
      </w:r>
      <w:r>
        <w:rPr>
          <w:spacing w:val="-17"/>
        </w:rPr>
        <w:t xml:space="preserve"> </w:t>
      </w:r>
      <w:r>
        <w:t>is</w:t>
      </w:r>
      <w:r>
        <w:rPr>
          <w:spacing w:val="-17"/>
        </w:rPr>
        <w:t xml:space="preserve"> </w:t>
      </w:r>
      <w:r w:rsidR="00EE002B">
        <w:t>lo</w:t>
      </w:r>
      <w:r>
        <w:t>cally</w:t>
      </w:r>
      <w:r>
        <w:rPr>
          <w:spacing w:val="-32"/>
        </w:rPr>
        <w:t xml:space="preserve"> </w:t>
      </w:r>
      <w:r>
        <w:t>1-dimensional</w:t>
      </w:r>
      <w:r>
        <w:rPr>
          <w:spacing w:val="-33"/>
        </w:rPr>
        <w:t xml:space="preserve"> </w:t>
      </w:r>
      <w:r>
        <w:t>on</w:t>
      </w:r>
      <w:r>
        <w:rPr>
          <w:spacing w:val="-32"/>
        </w:rPr>
        <w:t xml:space="preserve"> </w:t>
      </w:r>
      <w:r>
        <w:t>the</w:t>
      </w:r>
      <w:r>
        <w:rPr>
          <w:spacing w:val="-32"/>
        </w:rPr>
        <w:t xml:space="preserve"> </w:t>
      </w:r>
      <w:r>
        <w:t>coarse</w:t>
      </w:r>
      <w:r>
        <w:rPr>
          <w:spacing w:val="-32"/>
        </w:rPr>
        <w:t xml:space="preserve"> </w:t>
      </w:r>
      <w:r>
        <w:t>scale</w:t>
      </w:r>
      <w:ins w:id="762" w:author="Noah Daniels" w:date="2015-08-01T14:53:00Z">
        <w:r w:rsidR="00C13273">
          <w:t xml:space="preserve">; that is, spheres largely tend to extend along the branches of the tree, rather than in all directions. </w:t>
        </w:r>
      </w:ins>
      <w:ins w:id="763" w:author="Noah Daniels" w:date="2015-08-01T14:54:00Z">
        <w:r w:rsidR="00C13273">
          <w:t xml:space="preserve">We will call </w:t>
        </w:r>
      </w:ins>
      <w:del w:id="764" w:author="Noah Daniels" w:date="2015-08-01T14:54:00Z">
        <w:r w:rsidDel="00C13273">
          <w:delText>;</w:delText>
        </w:r>
        <w:r w:rsidDel="00C13273">
          <w:rPr>
            <w:spacing w:val="-30"/>
          </w:rPr>
          <w:delText xml:space="preserve"> </w:delText>
        </w:r>
        <w:r w:rsidDel="00C13273">
          <w:rPr>
            <w:spacing w:val="-5"/>
          </w:rPr>
          <w:delText>we</w:delText>
        </w:r>
      </w:del>
      <w:ins w:id="765" w:author="Noah Daniels" w:date="2015-08-01T14:54:00Z">
        <w:r w:rsidR="00C13273">
          <w:t>this property of local scaling</w:t>
        </w:r>
      </w:ins>
      <w:r>
        <w:rPr>
          <w:spacing w:val="-33"/>
        </w:rPr>
        <w:t xml:space="preserve"> </w:t>
      </w:r>
      <w:del w:id="766" w:author="Noah Daniels" w:date="2015-08-01T14:54:00Z">
        <w:r w:rsidDel="00C13273">
          <w:delText>will</w:delText>
        </w:r>
        <w:r w:rsidDel="00C13273">
          <w:rPr>
            <w:spacing w:val="-32"/>
          </w:rPr>
          <w:delText xml:space="preserve"> </w:delText>
        </w:r>
        <w:r w:rsidDel="00C13273">
          <w:delText>call</w:delText>
        </w:r>
        <w:r w:rsidDel="00C13273">
          <w:rPr>
            <w:spacing w:val="-32"/>
          </w:rPr>
          <w:delText xml:space="preserve"> </w:delText>
        </w:r>
        <w:r w:rsidRPr="0050281E" w:rsidDel="00C13273">
          <w:rPr>
            <w:highlight w:val="yellow"/>
            <w:rPrChange w:id="767" w:author="Craig Mak" w:date="2015-07-27T11:13:00Z">
              <w:rPr/>
            </w:rPrChange>
          </w:rPr>
          <w:delText>this</w:delText>
        </w:r>
      </w:del>
      <w:ins w:id="768" w:author="Craig Mak" w:date="2015-07-27T11:13:00Z">
        <w:del w:id="769" w:author="Noah Daniels" w:date="2015-08-01T14:54:00Z">
          <w:r w:rsidR="0050281E" w:rsidRPr="0050281E" w:rsidDel="00C13273">
            <w:rPr>
              <w:b/>
              <w:u w:val="single"/>
              <w:rPrChange w:id="770" w:author="Craig Mak" w:date="2015-07-27T11:13:00Z">
                <w:rPr/>
              </w:rPrChange>
            </w:rPr>
            <w:delText>[AU: it’s not clear what ‘this’ is referring to</w:delText>
          </w:r>
          <w:r w:rsidR="0050281E" w:rsidDel="00C13273">
            <w:rPr>
              <w:b/>
              <w:u w:val="single"/>
            </w:rPr>
            <w:delText>, why d=1</w:delText>
          </w:r>
        </w:del>
      </w:ins>
      <w:ins w:id="771" w:author="Craig Mak" w:date="2015-07-28T01:04:00Z">
        <w:del w:id="772" w:author="Noah Daniels" w:date="2015-08-01T14:54:00Z">
          <w:r w:rsidR="00812285" w:rsidDel="00C13273">
            <w:rPr>
              <w:b/>
              <w:u w:val="single"/>
            </w:rPr>
            <w:delText>, and what is meant by “ruler size”</w:delText>
          </w:r>
        </w:del>
      </w:ins>
      <w:ins w:id="773" w:author="Craig Mak" w:date="2015-07-27T11:13:00Z">
        <w:del w:id="774" w:author="Noah Daniels" w:date="2015-08-01T14:54:00Z">
          <w:r w:rsidR="0050281E" w:rsidDel="00C13273">
            <w:rPr>
              <w:b/>
              <w:u w:val="single"/>
            </w:rPr>
            <w:delText>. Please clarify</w:delText>
          </w:r>
          <w:r w:rsidR="0050281E" w:rsidRPr="0050281E" w:rsidDel="00C13273">
            <w:rPr>
              <w:b/>
              <w:u w:val="single"/>
              <w:rPrChange w:id="775" w:author="Craig Mak" w:date="2015-07-27T11:13:00Z">
                <w:rPr/>
              </w:rPrChange>
            </w:rPr>
            <w:delText>]</w:delText>
          </w:r>
        </w:del>
      </w:ins>
      <w:del w:id="776" w:author="Noah Daniels" w:date="2015-08-01T14:54:00Z">
        <w:r w:rsidDel="00C13273">
          <w:rPr>
            <w:spacing w:val="-32"/>
          </w:rPr>
          <w:delText xml:space="preserve"> </w:delText>
        </w:r>
      </w:del>
      <w:r>
        <w:t>the</w:t>
      </w:r>
      <w:r>
        <w:rPr>
          <w:spacing w:val="-32"/>
        </w:rPr>
        <w:t xml:space="preserve"> </w:t>
      </w:r>
      <w:r>
        <w:t>fractal</w:t>
      </w:r>
      <w:r>
        <w:rPr>
          <w:spacing w:val="-32"/>
        </w:rPr>
        <w:t xml:space="preserve"> </w:t>
      </w:r>
      <w:r>
        <w:t>dimension</w:t>
      </w:r>
      <w:r>
        <w:rPr>
          <w:spacing w:val="21"/>
          <w:w w:val="91"/>
        </w:rPr>
        <w:t xml:space="preserve"> </w:t>
      </w:r>
      <w:r>
        <w:rPr>
          <w:i/>
        </w:rPr>
        <w:t>d</w:t>
      </w:r>
      <w:del w:id="777" w:author="Noah Daniels" w:date="2015-08-01T14:55:00Z">
        <w:r w:rsidDel="00C13273">
          <w:rPr>
            <w:i/>
            <w:spacing w:val="-6"/>
          </w:rPr>
          <w:delText xml:space="preserve"> </w:delText>
        </w:r>
        <w:r w:rsidDel="00C13273">
          <w:delText>=</w:delText>
        </w:r>
        <w:r w:rsidDel="00C13273">
          <w:rPr>
            <w:spacing w:val="-5"/>
          </w:rPr>
          <w:delText xml:space="preserve"> </w:delText>
        </w:r>
        <w:r w:rsidDel="00C13273">
          <w:delText>1</w:delText>
        </w:r>
      </w:del>
      <w:r>
        <w:rPr>
          <w:spacing w:val="2"/>
        </w:rPr>
        <w:t xml:space="preserve"> </w:t>
      </w:r>
      <w:r>
        <w:t>of</w:t>
      </w:r>
      <w:r>
        <w:rPr>
          <w:spacing w:val="1"/>
        </w:rPr>
        <w:t xml:space="preserve"> </w:t>
      </w:r>
      <w:r>
        <w:t>the</w:t>
      </w:r>
      <w:r>
        <w:rPr>
          <w:spacing w:val="2"/>
        </w:rPr>
        <w:t xml:space="preserve"> </w:t>
      </w:r>
      <w:r>
        <w:t>tree</w:t>
      </w:r>
      <w:r>
        <w:rPr>
          <w:spacing w:val="1"/>
        </w:rPr>
        <w:t xml:space="preserve"> </w:t>
      </w:r>
      <w:r>
        <w:t>at</w:t>
      </w:r>
      <w:r>
        <w:rPr>
          <w:spacing w:val="2"/>
        </w:rPr>
        <w:t xml:space="preserve"> </w:t>
      </w:r>
      <w:r>
        <w:t>the</w:t>
      </w:r>
      <w:r>
        <w:rPr>
          <w:spacing w:val="1"/>
        </w:rPr>
        <w:t xml:space="preserve"> </w:t>
      </w:r>
      <w:r>
        <w:t>scale</w:t>
      </w:r>
      <w:r>
        <w:rPr>
          <w:spacing w:val="3"/>
        </w:rPr>
        <w:t xml:space="preserve"> </w:t>
      </w:r>
      <w:r>
        <w:rPr>
          <w:i/>
          <w:spacing w:val="-2"/>
        </w:rPr>
        <w:t>r</w:t>
      </w:r>
      <w:r>
        <w:rPr>
          <w:rFonts w:ascii="Palatino Linotype"/>
          <w:i/>
          <w:spacing w:val="-1"/>
          <w:position w:val="-3"/>
          <w:sz w:val="16"/>
        </w:rPr>
        <w:t>c</w:t>
      </w:r>
      <w:r>
        <w:rPr>
          <w:rFonts w:ascii="Palatino Linotype"/>
          <w:i/>
          <w:spacing w:val="26"/>
          <w:position w:val="-3"/>
          <w:sz w:val="16"/>
        </w:rPr>
        <w:t xml:space="preserve"> </w:t>
      </w:r>
      <w:r>
        <w:rPr>
          <w:spacing w:val="-3"/>
        </w:rPr>
        <w:t>(F</w:t>
      </w:r>
      <w:r>
        <w:rPr>
          <w:spacing w:val="-4"/>
        </w:rPr>
        <w:t>alconer</w:t>
      </w:r>
      <w:r>
        <w:rPr>
          <w:spacing w:val="-3"/>
        </w:rPr>
        <w:t>,</w:t>
      </w:r>
      <w:r>
        <w:rPr>
          <w:spacing w:val="2"/>
        </w:rPr>
        <w:t xml:space="preserve"> </w:t>
      </w:r>
      <w:r>
        <w:t>1990),</w:t>
      </w:r>
      <w:r>
        <w:rPr>
          <w:spacing w:val="2"/>
        </w:rPr>
        <w:t xml:space="preserve"> </w:t>
      </w:r>
      <w:r>
        <w:t>where</w:t>
      </w:r>
      <w:r>
        <w:rPr>
          <w:spacing w:val="3"/>
        </w:rPr>
        <w:t xml:space="preserve"> </w:t>
      </w:r>
      <w:r>
        <w:rPr>
          <w:i/>
          <w:spacing w:val="-2"/>
        </w:rPr>
        <w:t>r</w:t>
      </w:r>
      <w:r>
        <w:rPr>
          <w:rFonts w:ascii="Palatino Linotype"/>
          <w:i/>
          <w:spacing w:val="-1"/>
          <w:position w:val="-3"/>
          <w:sz w:val="16"/>
        </w:rPr>
        <w:t>c</w:t>
      </w:r>
      <w:r>
        <w:rPr>
          <w:rFonts w:ascii="Palatino Linotype"/>
          <w:i/>
          <w:spacing w:val="26"/>
          <w:position w:val="-3"/>
          <w:sz w:val="16"/>
        </w:rPr>
        <w:t xml:space="preserve"> </w:t>
      </w:r>
      <w:r>
        <w:t>is</w:t>
      </w:r>
      <w:r>
        <w:rPr>
          <w:spacing w:val="2"/>
        </w:rPr>
        <w:t xml:space="preserve"> </w:t>
      </w:r>
      <w:r>
        <w:rPr>
          <w:spacing w:val="-2"/>
        </w:rPr>
        <w:t>essen</w:t>
      </w:r>
      <w:r>
        <w:rPr>
          <w:spacing w:val="-1"/>
        </w:rPr>
        <w:t>tially</w:t>
      </w:r>
      <w:r>
        <w:rPr>
          <w:spacing w:val="1"/>
        </w:rPr>
        <w:t xml:space="preserve"> </w:t>
      </w:r>
      <w:r>
        <w:t>our</w:t>
      </w:r>
      <w:r>
        <w:rPr>
          <w:spacing w:val="33"/>
          <w:w w:val="92"/>
        </w:rPr>
        <w:t xml:space="preserve"> </w:t>
      </w:r>
      <w:r>
        <w:t>ruler</w:t>
      </w:r>
      <w:r>
        <w:rPr>
          <w:spacing w:val="-16"/>
        </w:rPr>
        <w:t xml:space="preserve"> </w:t>
      </w:r>
      <w:r>
        <w:t>size</w:t>
      </w:r>
      <w:ins w:id="778" w:author="Noah Daniels" w:date="2015-08-01T14:55:00Z">
        <w:r w:rsidR="00C13273">
          <w:t xml:space="preserve"> and </w:t>
        </w:r>
        <w:r w:rsidR="00C13273">
          <w:rPr>
            <w:i/>
          </w:rPr>
          <w:t>d</w:t>
        </w:r>
      </w:ins>
      <w:ins w:id="779" w:author="Noah Daniels" w:date="2015-08-01T14:57:00Z">
        <w:r w:rsidR="002C5E67">
          <w:rPr>
            <w:i/>
          </w:rPr>
          <w:t>=</w:t>
        </w:r>
      </w:ins>
      <w:ins w:id="780" w:author="Noah Daniels" w:date="2015-08-01T14:56:00Z">
        <w:r w:rsidR="00C13273">
          <w:rPr>
            <w:i/>
          </w:rPr>
          <w:t>1</w:t>
        </w:r>
      </w:ins>
      <w:r>
        <w:t>.</w:t>
      </w:r>
      <w:r>
        <w:rPr>
          <w:spacing w:val="2"/>
        </w:rPr>
        <w:t xml:space="preserve"> </w:t>
      </w:r>
      <w:r>
        <w:rPr>
          <w:spacing w:val="-2"/>
        </w:rPr>
        <w:t>Th</w:t>
      </w:r>
      <w:r>
        <w:rPr>
          <w:spacing w:val="-3"/>
        </w:rPr>
        <w:t>us,</w:t>
      </w:r>
      <w:r>
        <w:rPr>
          <w:spacing w:val="-16"/>
        </w:rPr>
        <w:t xml:space="preserve"> </w:t>
      </w:r>
      <w:r>
        <w:t>increasing</w:t>
      </w:r>
      <w:r>
        <w:rPr>
          <w:spacing w:val="-16"/>
        </w:rPr>
        <w:t xml:space="preserve"> </w:t>
      </w:r>
      <w:r>
        <w:t>the</w:t>
      </w:r>
      <w:r>
        <w:rPr>
          <w:spacing w:val="-16"/>
        </w:rPr>
        <w:t xml:space="preserve"> </w:t>
      </w:r>
      <w:r>
        <w:rPr>
          <w:spacing w:val="-2"/>
        </w:rPr>
        <w:t>search</w:t>
      </w:r>
      <w:r>
        <w:rPr>
          <w:spacing w:val="-16"/>
        </w:rPr>
        <w:t xml:space="preserve"> </w:t>
      </w:r>
      <w:r>
        <w:t>radius</w:t>
      </w:r>
      <w:r>
        <w:rPr>
          <w:spacing w:val="-16"/>
        </w:rPr>
        <w:t xml:space="preserve"> </w:t>
      </w:r>
      <w:r>
        <w:t>for</w:t>
      </w:r>
      <w:r>
        <w:rPr>
          <w:spacing w:val="-15"/>
        </w:rPr>
        <w:t xml:space="preserve"> </w:t>
      </w:r>
      <w:r>
        <w:t>coarse</w:t>
      </w:r>
      <w:r>
        <w:rPr>
          <w:spacing w:val="-16"/>
        </w:rPr>
        <w:t xml:space="preserve"> </w:t>
      </w:r>
      <w:r>
        <w:rPr>
          <w:spacing w:val="-2"/>
        </w:rPr>
        <w:t>search</w:t>
      </w:r>
      <w:r>
        <w:rPr>
          <w:spacing w:val="-16"/>
        </w:rPr>
        <w:t xml:space="preserve"> </w:t>
      </w:r>
      <w:r>
        <w:t>only</w:t>
      </w:r>
      <w:r>
        <w:rPr>
          <w:spacing w:val="-15"/>
        </w:rPr>
        <w:t xml:space="preserve"> </w:t>
      </w:r>
      <w:r>
        <w:t>linearly</w:t>
      </w:r>
      <w:r>
        <w:rPr>
          <w:spacing w:val="24"/>
          <w:w w:val="94"/>
        </w:rPr>
        <w:t xml:space="preserve"> </w:t>
      </w:r>
      <w:r>
        <w:t>increases</w:t>
      </w:r>
      <w:r>
        <w:rPr>
          <w:spacing w:val="-10"/>
        </w:rPr>
        <w:t xml:space="preserve"> </w:t>
      </w:r>
      <w:r>
        <w:t>the</w:t>
      </w:r>
      <w:r>
        <w:rPr>
          <w:spacing w:val="-8"/>
        </w:rPr>
        <w:t xml:space="preserve"> </w:t>
      </w:r>
      <w:r>
        <w:rPr>
          <w:spacing w:val="-3"/>
        </w:rPr>
        <w:t>number</w:t>
      </w:r>
      <w:r>
        <w:rPr>
          <w:spacing w:val="-9"/>
        </w:rPr>
        <w:t xml:space="preserve"> </w:t>
      </w:r>
      <w:r>
        <w:t>of</w:t>
      </w:r>
      <w:r>
        <w:rPr>
          <w:spacing w:val="-9"/>
        </w:rPr>
        <w:t xml:space="preserve"> </w:t>
      </w:r>
      <w:r>
        <w:t>points</w:t>
      </w:r>
      <w:r>
        <w:rPr>
          <w:spacing w:val="-8"/>
        </w:rPr>
        <w:t xml:space="preserve"> </w:t>
      </w:r>
      <w:r>
        <w:t>that</w:t>
      </w:r>
      <w:r>
        <w:rPr>
          <w:spacing w:val="-9"/>
        </w:rPr>
        <w:t xml:space="preserve"> </w:t>
      </w:r>
      <w:r>
        <w:t>need</w:t>
      </w:r>
      <w:r>
        <w:rPr>
          <w:spacing w:val="-9"/>
        </w:rPr>
        <w:t xml:space="preserve"> </w:t>
      </w:r>
      <w:r>
        <w:t>to</w:t>
      </w:r>
      <w:r>
        <w:rPr>
          <w:spacing w:val="-9"/>
        </w:rPr>
        <w:t xml:space="preserve"> </w:t>
      </w:r>
      <w:r>
        <w:rPr>
          <w:spacing w:val="3"/>
        </w:rPr>
        <w:t>be</w:t>
      </w:r>
      <w:r>
        <w:rPr>
          <w:spacing w:val="-9"/>
        </w:rPr>
        <w:t xml:space="preserve"> </w:t>
      </w:r>
      <w:r>
        <w:rPr>
          <w:spacing w:val="-2"/>
        </w:rPr>
        <w:t>searched</w:t>
      </w:r>
      <w:r>
        <w:rPr>
          <w:spacing w:val="-8"/>
        </w:rPr>
        <w:t xml:space="preserve"> </w:t>
      </w:r>
      <w:r>
        <w:t>in</w:t>
      </w:r>
      <w:r>
        <w:rPr>
          <w:spacing w:val="-9"/>
        </w:rPr>
        <w:t xml:space="preserve"> </w:t>
      </w:r>
      <w:r>
        <w:t>a</w:t>
      </w:r>
      <w:r>
        <w:rPr>
          <w:spacing w:val="-9"/>
        </w:rPr>
        <w:t xml:space="preserve"> </w:t>
      </w:r>
      <w:r>
        <w:t>fi</w:t>
      </w:r>
      <w:r w:rsidR="00236F72">
        <w:t xml:space="preserve">ne </w:t>
      </w:r>
      <w:r>
        <w:rPr>
          <w:spacing w:val="-2"/>
        </w:rPr>
        <w:t>search.</w:t>
      </w:r>
    </w:p>
    <w:p w14:paraId="68B07E54" w14:textId="46F0A63A" w:rsidR="00283DE0" w:rsidRPr="00B965AC" w:rsidRDefault="00641826" w:rsidP="003B0178">
      <w:pPr>
        <w:pStyle w:val="BodyText"/>
        <w:keepLines/>
        <w:spacing w:line="379" w:lineRule="auto"/>
        <w:ind w:left="490" w:right="533" w:firstLine="351"/>
        <w:rPr>
          <w:i/>
        </w:rPr>
        <w:sectPr w:rsidR="00283DE0" w:rsidRPr="00B965AC">
          <w:pgSz w:w="12240" w:h="15840"/>
          <w:pgMar w:top="1500" w:right="1720" w:bottom="1960" w:left="1720" w:header="0" w:footer="1776" w:gutter="0"/>
          <w:cols w:space="720"/>
        </w:sectPr>
      </w:pPr>
      <w:r>
        <w:lastRenderedPageBreak/>
        <w:t>A</w:t>
      </w:r>
      <w:r>
        <w:rPr>
          <w:spacing w:val="1"/>
        </w:rPr>
        <w:t xml:space="preserve"> </w:t>
      </w:r>
      <w:r>
        <w:t>similar</w:t>
      </w:r>
      <w:r>
        <w:rPr>
          <w:spacing w:val="2"/>
        </w:rPr>
        <w:t xml:space="preserve"> </w:t>
      </w:r>
      <w:r>
        <w:t>analysis holds</w:t>
      </w:r>
      <w:r>
        <w:rPr>
          <w:spacing w:val="1"/>
        </w:rPr>
        <w:t xml:space="preserve"> </w:t>
      </w:r>
      <w:r>
        <w:t>in</w:t>
      </w:r>
      <w:r>
        <w:rPr>
          <w:spacing w:val="1"/>
        </w:rPr>
        <w:t xml:space="preserve"> </w:t>
      </w:r>
      <w:r w:rsidRPr="002C5E67">
        <w:rPr>
          <w:rPrChange w:id="781" w:author="Noah Daniels" w:date="2015-08-01T14:58:00Z">
            <w:rPr/>
          </w:rPrChange>
        </w:rPr>
        <w:t>the</w:t>
      </w:r>
      <w:r w:rsidRPr="002C5E67">
        <w:rPr>
          <w:spacing w:val="2"/>
          <w:rPrChange w:id="782" w:author="Noah Daniels" w:date="2015-08-01T14:58:00Z">
            <w:rPr>
              <w:spacing w:val="2"/>
            </w:rPr>
          </w:rPrChange>
        </w:rPr>
        <w:t xml:space="preserve"> </w:t>
      </w:r>
      <w:r w:rsidRPr="002C5E67">
        <w:rPr>
          <w:rPrChange w:id="783" w:author="Noah Daniels" w:date="2015-08-01T14:58:00Z">
            <w:rPr/>
          </w:rPrChange>
        </w:rPr>
        <w:t>more</w:t>
      </w:r>
      <w:r w:rsidRPr="002C5E67">
        <w:rPr>
          <w:spacing w:val="1"/>
          <w:rPrChange w:id="784" w:author="Noah Daniels" w:date="2015-08-01T14:58:00Z">
            <w:rPr>
              <w:spacing w:val="1"/>
            </w:rPr>
          </w:rPrChange>
        </w:rPr>
        <w:t xml:space="preserve"> </w:t>
      </w:r>
      <w:r w:rsidRPr="002C5E67">
        <w:rPr>
          <w:rPrChange w:id="785" w:author="Noah Daniels" w:date="2015-08-01T14:58:00Z">
            <w:rPr/>
          </w:rPrChange>
        </w:rPr>
        <w:t>general case</w:t>
      </w:r>
      <w:ins w:id="786" w:author="Noah Daniels" w:date="2015-08-01T14:57:00Z">
        <w:r w:rsidR="002C5E67">
          <w:t xml:space="preserve"> where </w:t>
        </w:r>
        <w:r w:rsidR="002C5E67">
          <w:rPr>
            <w:i/>
          </w:rPr>
          <w:t>d≠1</w:t>
        </w:r>
      </w:ins>
      <w:ins w:id="787" w:author="Craig Mak" w:date="2015-07-27T11:14:00Z">
        <w:del w:id="788" w:author="Noah Daniels" w:date="2015-08-01T14:57:00Z">
          <w:r w:rsidR="0050281E" w:rsidRPr="0050281E" w:rsidDel="002C5E67">
            <w:rPr>
              <w:b/>
              <w:u w:val="single"/>
              <w:rPrChange w:id="789" w:author="Craig Mak" w:date="2015-07-27T11:14:00Z">
                <w:rPr/>
              </w:rPrChange>
            </w:rPr>
            <w:delText>[AU: More general than what. Be more explicit]</w:delText>
          </w:r>
        </w:del>
      </w:ins>
      <w:r>
        <w:t>.</w:t>
      </w:r>
      <w:r>
        <w:rPr>
          <w:spacing w:val="41"/>
        </w:rPr>
        <w:t xml:space="preserve"> </w:t>
      </w:r>
      <w:r>
        <w:t>The</w:t>
      </w:r>
      <w:r>
        <w:rPr>
          <w:spacing w:val="1"/>
        </w:rPr>
        <w:t xml:space="preserve"> </w:t>
      </w:r>
      <w:r>
        <w:rPr>
          <w:spacing w:val="-2"/>
        </w:rPr>
        <w:t>entropy-scaling</w:t>
      </w:r>
      <w:r>
        <w:rPr>
          <w:spacing w:val="22"/>
          <w:w w:val="94"/>
        </w:rPr>
        <w:t xml:space="preserve"> </w:t>
      </w:r>
      <w:r>
        <w:rPr>
          <w:spacing w:val="-2"/>
        </w:rPr>
        <w:t>frameworks</w:t>
      </w:r>
      <w:r>
        <w:rPr>
          <w:spacing w:val="-23"/>
        </w:rPr>
        <w:t xml:space="preserve"> </w:t>
      </w:r>
      <w:r>
        <w:rPr>
          <w:spacing w:val="-5"/>
        </w:rPr>
        <w:t>we</w:t>
      </w:r>
      <w:r>
        <w:rPr>
          <w:spacing w:val="-23"/>
        </w:rPr>
        <w:t xml:space="preserve"> </w:t>
      </w:r>
      <w:r>
        <w:rPr>
          <w:spacing w:val="-2"/>
        </w:rPr>
        <w:t>introduce</w:t>
      </w:r>
      <w:r>
        <w:rPr>
          <w:spacing w:val="-23"/>
        </w:rPr>
        <w:t xml:space="preserve"> </w:t>
      </w:r>
      <w:r>
        <w:t>can</w:t>
      </w:r>
      <w:r>
        <w:rPr>
          <w:spacing w:val="-22"/>
        </w:rPr>
        <w:t xml:space="preserve"> </w:t>
      </w:r>
      <w:r>
        <w:rPr>
          <w:spacing w:val="3"/>
        </w:rPr>
        <w:t>be</w:t>
      </w:r>
      <w:r>
        <w:rPr>
          <w:spacing w:val="-23"/>
        </w:rPr>
        <w:t xml:space="preserve"> </w:t>
      </w:r>
      <w:r>
        <w:t>expected</w:t>
      </w:r>
      <w:r>
        <w:rPr>
          <w:spacing w:val="-22"/>
        </w:rPr>
        <w:t xml:space="preserve"> </w:t>
      </w:r>
      <w:r>
        <w:t>to</w:t>
      </w:r>
      <w:r>
        <w:rPr>
          <w:spacing w:val="-23"/>
        </w:rPr>
        <w:t xml:space="preserve"> </w:t>
      </w:r>
      <w:r>
        <w:rPr>
          <w:spacing w:val="-2"/>
        </w:rPr>
        <w:t>provide</w:t>
      </w:r>
      <w:r>
        <w:rPr>
          <w:spacing w:val="-23"/>
        </w:rPr>
        <w:t xml:space="preserve"> </w:t>
      </w:r>
      <w:r>
        <w:t>a</w:t>
      </w:r>
      <w:r>
        <w:rPr>
          <w:spacing w:val="-23"/>
        </w:rPr>
        <w:t xml:space="preserve"> </w:t>
      </w:r>
      <w:r>
        <w:rPr>
          <w:spacing w:val="2"/>
        </w:rPr>
        <w:t>boost</w:t>
      </w:r>
      <w:r>
        <w:rPr>
          <w:spacing w:val="-22"/>
        </w:rPr>
        <w:t xml:space="preserve"> </w:t>
      </w:r>
      <w:r>
        <w:t>to</w:t>
      </w:r>
      <w:r>
        <w:rPr>
          <w:spacing w:val="-23"/>
        </w:rPr>
        <w:t xml:space="preserve"> </w:t>
      </w:r>
      <w:r>
        <w:rPr>
          <w:spacing w:val="-2"/>
        </w:rPr>
        <w:t>approximate</w:t>
      </w:r>
      <w:r>
        <w:rPr>
          <w:spacing w:val="54"/>
          <w:w w:val="96"/>
        </w:rPr>
        <w:t xml:space="preserve"> </w:t>
      </w:r>
      <w:r>
        <w:rPr>
          <w:spacing w:val="-2"/>
        </w:rPr>
        <w:t>search</w:t>
      </w:r>
      <w:r>
        <w:rPr>
          <w:spacing w:val="10"/>
        </w:rPr>
        <w:t xml:space="preserve"> </w:t>
      </w:r>
      <w:r>
        <w:t>when</w:t>
      </w:r>
      <w:r>
        <w:rPr>
          <w:spacing w:val="12"/>
        </w:rPr>
        <w:t xml:space="preserve"> </w:t>
      </w:r>
      <w:r>
        <w:t>fractal</w:t>
      </w:r>
      <w:r>
        <w:rPr>
          <w:spacing w:val="12"/>
        </w:rPr>
        <w:t xml:space="preserve"> </w:t>
      </w:r>
      <w:r>
        <w:t>dimension</w:t>
      </w:r>
      <w:ins w:id="790" w:author="Noah Daniels" w:date="2015-08-01T14:58:00Z">
        <w:r w:rsidR="005F2656">
          <w:t xml:space="preserve"> </w:t>
        </w:r>
        <w:r w:rsidR="005F2656">
          <w:rPr>
            <w:i/>
          </w:rPr>
          <w:t>d</w:t>
        </w:r>
      </w:ins>
      <w:r>
        <w:rPr>
          <w:spacing w:val="11"/>
        </w:rPr>
        <w:t xml:space="preserve"> </w:t>
      </w:r>
      <w:ins w:id="791" w:author="Noah Daniels" w:date="2015-08-01T14:58:00Z">
        <w:r w:rsidR="005F2656">
          <w:rPr>
            <w:spacing w:val="11"/>
          </w:rPr>
          <w:t xml:space="preserve">of a dataset </w:t>
        </w:r>
        <w:r w:rsidR="005F2656">
          <w:rPr>
            <w:i/>
            <w:spacing w:val="11"/>
          </w:rPr>
          <w:t xml:space="preserve">D </w:t>
        </w:r>
      </w:ins>
      <w:r>
        <w:t>is</w:t>
      </w:r>
      <w:r>
        <w:rPr>
          <w:spacing w:val="11"/>
        </w:rPr>
        <w:t xml:space="preserve"> </w:t>
      </w:r>
      <w:r>
        <w:rPr>
          <w:spacing w:val="-3"/>
        </w:rPr>
        <w:t>low</w:t>
      </w:r>
      <w:r>
        <w:rPr>
          <w:spacing w:val="11"/>
        </w:rPr>
        <w:t xml:space="preserve"> </w:t>
      </w:r>
      <w:r>
        <w:t>(i.e.,</w:t>
      </w:r>
      <w:r>
        <w:rPr>
          <w:spacing w:val="15"/>
        </w:rPr>
        <w:t xml:space="preserve"> </w:t>
      </w:r>
      <w:r>
        <w:t>close</w:t>
      </w:r>
      <w:r>
        <w:rPr>
          <w:spacing w:val="12"/>
        </w:rPr>
        <w:t xml:space="preserve"> </w:t>
      </w:r>
      <w:r>
        <w:t>to</w:t>
      </w:r>
      <w:r>
        <w:rPr>
          <w:spacing w:val="11"/>
        </w:rPr>
        <w:t xml:space="preserve"> </w:t>
      </w:r>
      <w:r>
        <w:t>1)</w:t>
      </w:r>
      <w:r>
        <w:rPr>
          <w:spacing w:val="11"/>
        </w:rPr>
        <w:t xml:space="preserve"> </w:t>
      </w:r>
      <w:r>
        <w:t>and</w:t>
      </w:r>
      <w:r>
        <w:rPr>
          <w:spacing w:val="12"/>
        </w:rPr>
        <w:t xml:space="preserve"> </w:t>
      </w:r>
      <w:r>
        <w:t>metric</w:t>
      </w:r>
      <w:r>
        <w:rPr>
          <w:spacing w:val="11"/>
        </w:rPr>
        <w:t xml:space="preserve"> </w:t>
      </w:r>
      <w:r>
        <w:rPr>
          <w:spacing w:val="-3"/>
        </w:rPr>
        <w:t>entrop</w:t>
      </w:r>
      <w:r w:rsidR="00B965AC">
        <w:rPr>
          <w:spacing w:val="-2"/>
        </w:rPr>
        <w:t>y</w:t>
      </w:r>
    </w:p>
    <w:p w14:paraId="55EB4E7B" w14:textId="624BEFE9" w:rsidR="00283DE0" w:rsidRPr="008C1AF4" w:rsidRDefault="00B965AC" w:rsidP="003B0178">
      <w:pPr>
        <w:pStyle w:val="BodyText"/>
        <w:keepLines/>
        <w:spacing w:line="379" w:lineRule="auto"/>
        <w:ind w:left="490" w:right="533"/>
        <w:rPr>
          <w:spacing w:val="47"/>
        </w:rPr>
      </w:pPr>
      <w:proofErr w:type="gramStart"/>
      <w:r>
        <w:rPr>
          <w:i/>
        </w:rPr>
        <w:lastRenderedPageBreak/>
        <w:t>k</w:t>
      </w:r>
      <w:proofErr w:type="gramEnd"/>
      <w:r>
        <w:t xml:space="preserve"> </w:t>
      </w:r>
      <w:r w:rsidR="00641826">
        <w:t>is</w:t>
      </w:r>
      <w:r w:rsidR="00641826">
        <w:rPr>
          <w:spacing w:val="5"/>
        </w:rPr>
        <w:t xml:space="preserve"> </w:t>
      </w:r>
      <w:r w:rsidR="00641826">
        <w:rPr>
          <w:spacing w:val="-3"/>
        </w:rPr>
        <w:t>low.</w:t>
      </w:r>
      <w:r w:rsidR="00641826">
        <w:rPr>
          <w:spacing w:val="47"/>
        </w:rPr>
        <w:t xml:space="preserve"> </w:t>
      </w:r>
      <w:r w:rsidR="00641826">
        <w:rPr>
          <w:spacing w:val="-2"/>
        </w:rPr>
        <w:t>Specifically</w:t>
      </w:r>
      <w:r w:rsidR="00641826">
        <w:rPr>
          <w:spacing w:val="-1"/>
        </w:rPr>
        <w:t>,</w:t>
      </w:r>
      <w:r w:rsidR="008C1AF4">
        <w:rPr>
          <w:spacing w:val="8"/>
        </w:rPr>
        <w:t xml:space="preserve"> </w:t>
      </w:r>
      <w:r w:rsidR="008C1AF4">
        <w:t>the</w:t>
      </w:r>
      <w:r w:rsidR="008C1AF4">
        <w:rPr>
          <w:spacing w:val="5"/>
        </w:rPr>
        <w:t xml:space="preserve"> </w:t>
      </w:r>
      <w:r w:rsidR="002B56E2">
        <w:rPr>
          <w:spacing w:val="5"/>
        </w:rPr>
        <w:t xml:space="preserve">ratio </w:t>
      </w:r>
      <w:r w:rsidR="00236F72" w:rsidRPr="002E4816">
        <w:rPr>
          <w:rPrChange w:id="792" w:author="Noah Daniels" w:date="2015-08-01T14:58:00Z">
            <w:rPr/>
          </w:rPrChange>
        </w:rPr>
        <w:t>|</w:t>
      </w:r>
      <w:r w:rsidR="00236F72" w:rsidRPr="002E4816">
        <w:rPr>
          <w:i/>
          <w:rPrChange w:id="793" w:author="Noah Daniels" w:date="2015-08-01T14:58:00Z">
            <w:rPr>
              <w:i/>
            </w:rPr>
          </w:rPrChange>
        </w:rPr>
        <w:t>D|</w:t>
      </w:r>
      <w:r w:rsidR="004911AD" w:rsidRPr="002E4816">
        <w:rPr>
          <w:rPrChange w:id="794" w:author="Noah Daniels" w:date="2015-08-01T14:58:00Z">
            <w:rPr/>
          </w:rPrChange>
        </w:rPr>
        <w:t>/</w:t>
      </w:r>
      <w:r w:rsidR="004911AD" w:rsidRPr="002E4816">
        <w:rPr>
          <w:i/>
          <w:rPrChange w:id="795" w:author="Noah Daniels" w:date="2015-08-01T14:58:00Z">
            <w:rPr>
              <w:i/>
            </w:rPr>
          </w:rPrChange>
        </w:rPr>
        <w:t>k</w:t>
      </w:r>
      <w:r>
        <w:rPr>
          <w:i/>
        </w:rPr>
        <w:t xml:space="preserve"> </w:t>
      </w:r>
      <w:ins w:id="796" w:author="Craig Mak" w:date="2015-07-27T11:14:00Z">
        <w:del w:id="797" w:author="Noah Daniels" w:date="2015-08-01T14:58:00Z">
          <w:r w:rsidR="0050281E" w:rsidRPr="0050281E" w:rsidDel="002E4816">
            <w:rPr>
              <w:b/>
              <w:u w:val="single"/>
              <w:rPrChange w:id="798" w:author="Craig Mak" w:date="2015-07-27T11:15:00Z">
                <w:rPr>
                  <w:i/>
                </w:rPr>
              </w:rPrChange>
            </w:rPr>
            <w:delText xml:space="preserve">[AU: These variables not defined yet. Please fix, or perhaps move this sentence to </w:delText>
          </w:r>
        </w:del>
      </w:ins>
      <w:ins w:id="799" w:author="Craig Mak" w:date="2015-07-27T11:15:00Z">
        <w:del w:id="800" w:author="Noah Daniels" w:date="2015-08-01T14:58:00Z">
          <w:r w:rsidR="0050281E" w:rsidDel="002E4816">
            <w:rPr>
              <w:b/>
              <w:u w:val="single"/>
            </w:rPr>
            <w:delText>after D and k are defined</w:delText>
          </w:r>
        </w:del>
      </w:ins>
      <w:ins w:id="801" w:author="Craig Mak" w:date="2015-07-27T11:14:00Z">
        <w:del w:id="802" w:author="Noah Daniels" w:date="2015-08-01T14:58:00Z">
          <w:r w:rsidR="0050281E" w:rsidRPr="0050281E" w:rsidDel="002E4816">
            <w:rPr>
              <w:b/>
              <w:u w:val="single"/>
              <w:rPrChange w:id="803" w:author="Craig Mak" w:date="2015-07-27T11:15:00Z">
                <w:rPr>
                  <w:i/>
                </w:rPr>
              </w:rPrChange>
            </w:rPr>
            <w:delText>]</w:delText>
          </w:r>
          <w:r w:rsidR="0050281E" w:rsidDel="002E4816">
            <w:rPr>
              <w:i/>
            </w:rPr>
            <w:delText xml:space="preserve"> </w:delText>
          </w:r>
        </w:del>
      </w:ins>
      <w:r w:rsidR="00236F72">
        <w:rPr>
          <w:spacing w:val="-2"/>
        </w:rPr>
        <w:t>pr</w:t>
      </w:r>
      <w:r w:rsidR="00641826">
        <w:rPr>
          <w:spacing w:val="-2"/>
        </w:rPr>
        <w:t>ovides</w:t>
      </w:r>
      <w:r w:rsidR="00641826">
        <w:rPr>
          <w:spacing w:val="-9"/>
        </w:rPr>
        <w:t xml:space="preserve"> </w:t>
      </w:r>
      <w:r w:rsidR="00641826">
        <w:t>an</w:t>
      </w:r>
      <w:r w:rsidR="008C1AF4">
        <w:t xml:space="preserve"> </w:t>
      </w:r>
      <w:r w:rsidR="00641826">
        <w:t>estimate</w:t>
      </w:r>
      <w:r w:rsidR="00641826">
        <w:rPr>
          <w:spacing w:val="-8"/>
        </w:rPr>
        <w:t xml:space="preserve"> </w:t>
      </w:r>
      <w:r w:rsidR="00641826">
        <w:t>of</w:t>
      </w:r>
      <w:r w:rsidR="00641826">
        <w:rPr>
          <w:spacing w:val="-8"/>
        </w:rPr>
        <w:t xml:space="preserve"> </w:t>
      </w:r>
      <w:r w:rsidR="008C1AF4">
        <w:t xml:space="preserve">the </w:t>
      </w:r>
    </w:p>
    <w:p w14:paraId="64DFE58F" w14:textId="77777777" w:rsidR="008C1AF4" w:rsidRDefault="008C1AF4" w:rsidP="003B0178">
      <w:pPr>
        <w:keepLines/>
        <w:spacing w:line="379" w:lineRule="auto"/>
        <w:ind w:left="490" w:right="533"/>
        <w:sectPr w:rsidR="008C1AF4" w:rsidSect="008C1AF4">
          <w:type w:val="continuous"/>
          <w:pgSz w:w="12240" w:h="15840"/>
          <w:pgMar w:top="700" w:right="1720" w:bottom="0" w:left="1720" w:header="720" w:footer="720" w:gutter="0"/>
          <w:cols w:space="40"/>
        </w:sectPr>
      </w:pPr>
    </w:p>
    <w:p w14:paraId="19E5AC86" w14:textId="7E85C232" w:rsidR="00283DE0" w:rsidRDefault="005957E1" w:rsidP="003B0178">
      <w:pPr>
        <w:pStyle w:val="BodyText"/>
        <w:keepLines/>
        <w:spacing w:before="59" w:line="381" w:lineRule="auto"/>
        <w:ind w:right="528"/>
      </w:pPr>
      <w:proofErr w:type="gramStart"/>
      <w:r>
        <w:lastRenderedPageBreak/>
        <w:t>acceleration</w:t>
      </w:r>
      <w:proofErr w:type="gramEnd"/>
      <w:r>
        <w:t xml:space="preserve"> </w:t>
      </w:r>
      <w:r w:rsidR="00641826">
        <w:t>factor</w:t>
      </w:r>
      <w:r w:rsidR="00641826">
        <w:rPr>
          <w:spacing w:val="-22"/>
        </w:rPr>
        <w:t xml:space="preserve"> </w:t>
      </w:r>
      <w:r w:rsidR="00641826">
        <w:t>for</w:t>
      </w:r>
      <w:r w:rsidR="00641826">
        <w:rPr>
          <w:spacing w:val="-21"/>
        </w:rPr>
        <w:t xml:space="preserve"> </w:t>
      </w:r>
      <w:r w:rsidR="00641826">
        <w:t>just</w:t>
      </w:r>
      <w:r w:rsidR="00641826">
        <w:rPr>
          <w:spacing w:val="-22"/>
        </w:rPr>
        <w:t xml:space="preserve"> </w:t>
      </w:r>
      <w:r w:rsidR="00641826">
        <w:t>the</w:t>
      </w:r>
      <w:r w:rsidR="00641826">
        <w:rPr>
          <w:spacing w:val="-21"/>
        </w:rPr>
        <w:t xml:space="preserve"> </w:t>
      </w:r>
      <w:r w:rsidR="00641826">
        <w:t>coarse</w:t>
      </w:r>
      <w:r w:rsidR="00641826">
        <w:rPr>
          <w:spacing w:val="-22"/>
        </w:rPr>
        <w:t xml:space="preserve"> </w:t>
      </w:r>
      <w:r w:rsidR="00641826">
        <w:rPr>
          <w:spacing w:val="-2"/>
        </w:rPr>
        <w:t>search</w:t>
      </w:r>
      <w:r w:rsidR="00641826">
        <w:rPr>
          <w:spacing w:val="-21"/>
        </w:rPr>
        <w:t xml:space="preserve"> </w:t>
      </w:r>
      <w:r w:rsidR="00641826">
        <w:t>component</w:t>
      </w:r>
      <w:r w:rsidR="00641826">
        <w:rPr>
          <w:spacing w:val="-21"/>
        </w:rPr>
        <w:t xml:space="preserve"> </w:t>
      </w:r>
      <w:r w:rsidR="00641826">
        <w:t>compared</w:t>
      </w:r>
      <w:r w:rsidR="00641826">
        <w:rPr>
          <w:spacing w:val="-21"/>
        </w:rPr>
        <w:t xml:space="preserve"> </w:t>
      </w:r>
      <w:r w:rsidR="00641826">
        <w:t>to</w:t>
      </w:r>
      <w:r w:rsidR="00641826">
        <w:rPr>
          <w:spacing w:val="-22"/>
        </w:rPr>
        <w:t xml:space="preserve"> </w:t>
      </w:r>
      <w:r w:rsidR="00641826">
        <w:t>a</w:t>
      </w:r>
      <w:r w:rsidR="00641826">
        <w:rPr>
          <w:spacing w:val="-21"/>
        </w:rPr>
        <w:t xml:space="preserve"> </w:t>
      </w:r>
      <w:r w:rsidR="00641826">
        <w:t>full</w:t>
      </w:r>
      <w:r w:rsidR="00641826">
        <w:rPr>
          <w:spacing w:val="-22"/>
        </w:rPr>
        <w:t xml:space="preserve"> </w:t>
      </w:r>
      <w:r w:rsidR="00641826">
        <w:t>linear</w:t>
      </w:r>
      <w:r w:rsidR="00641826">
        <w:rPr>
          <w:spacing w:val="-21"/>
        </w:rPr>
        <w:t xml:space="preserve"> </w:t>
      </w:r>
      <w:r w:rsidR="00641826">
        <w:rPr>
          <w:spacing w:val="-2"/>
        </w:rPr>
        <w:t>search</w:t>
      </w:r>
      <w:r w:rsidR="002B56E2">
        <w:rPr>
          <w:spacing w:val="-2"/>
        </w:rPr>
        <w:t xml:space="preserve"> of a database </w:t>
      </w:r>
      <w:r w:rsidR="00B965AC">
        <w:rPr>
          <w:i/>
          <w:spacing w:val="-2"/>
        </w:rPr>
        <w:t>D</w:t>
      </w:r>
      <w:r w:rsidR="00641826">
        <w:rPr>
          <w:spacing w:val="-2"/>
        </w:rPr>
        <w:t>.</w:t>
      </w:r>
      <w:r w:rsidR="00641826">
        <w:rPr>
          <w:spacing w:val="21"/>
          <w:w w:val="95"/>
        </w:rPr>
        <w:t xml:space="preserve"> </w:t>
      </w:r>
      <w:r w:rsidR="00641826">
        <w:rPr>
          <w:spacing w:val="1"/>
        </w:rPr>
        <w:t>Local</w:t>
      </w:r>
      <w:r w:rsidR="00641826">
        <w:rPr>
          <w:spacing w:val="-38"/>
        </w:rPr>
        <w:t xml:space="preserve"> </w:t>
      </w:r>
      <w:r w:rsidR="00641826">
        <w:t>fractal</w:t>
      </w:r>
      <w:r w:rsidR="00641826">
        <w:rPr>
          <w:spacing w:val="-37"/>
        </w:rPr>
        <w:t xml:space="preserve"> </w:t>
      </w:r>
      <w:r w:rsidR="00641826">
        <w:t>dimension</w:t>
      </w:r>
      <w:r w:rsidR="00641826">
        <w:rPr>
          <w:spacing w:val="-38"/>
        </w:rPr>
        <w:t xml:space="preserve"> </w:t>
      </w:r>
      <w:r w:rsidR="00641826">
        <w:t>around</w:t>
      </w:r>
      <w:r w:rsidR="00641826">
        <w:rPr>
          <w:spacing w:val="-38"/>
        </w:rPr>
        <w:t xml:space="preserve"> </w:t>
      </w:r>
      <w:r w:rsidR="00641826">
        <w:t>a</w:t>
      </w:r>
      <w:r w:rsidR="00641826">
        <w:rPr>
          <w:spacing w:val="-37"/>
        </w:rPr>
        <w:t xml:space="preserve"> </w:t>
      </w:r>
      <w:r w:rsidR="00641826">
        <w:t>data</w:t>
      </w:r>
      <w:r w:rsidR="00641826">
        <w:rPr>
          <w:spacing w:val="-38"/>
        </w:rPr>
        <w:t xml:space="preserve"> </w:t>
      </w:r>
      <w:r w:rsidR="00641826">
        <w:t>point</w:t>
      </w:r>
      <w:r w:rsidR="00641826">
        <w:rPr>
          <w:spacing w:val="-38"/>
        </w:rPr>
        <w:t xml:space="preserve"> </w:t>
      </w:r>
      <w:r w:rsidR="00641826">
        <w:t>can</w:t>
      </w:r>
      <w:r w:rsidR="00641826">
        <w:rPr>
          <w:spacing w:val="-37"/>
        </w:rPr>
        <w:t xml:space="preserve"> </w:t>
      </w:r>
      <w:r w:rsidR="00641826">
        <w:rPr>
          <w:spacing w:val="3"/>
        </w:rPr>
        <w:t>be</w:t>
      </w:r>
      <w:r w:rsidR="00641826">
        <w:rPr>
          <w:spacing w:val="-38"/>
        </w:rPr>
        <w:t xml:space="preserve"> </w:t>
      </w:r>
      <w:r w:rsidR="00641826">
        <w:t>computed</w:t>
      </w:r>
      <w:r w:rsidR="00641826">
        <w:rPr>
          <w:spacing w:val="-37"/>
        </w:rPr>
        <w:t xml:space="preserve"> </w:t>
      </w:r>
      <w:r w:rsidR="00641826">
        <w:rPr>
          <w:spacing w:val="-4"/>
        </w:rPr>
        <w:t>b</w:t>
      </w:r>
      <w:r w:rsidR="00641826">
        <w:rPr>
          <w:spacing w:val="-3"/>
        </w:rPr>
        <w:t>y</w:t>
      </w:r>
      <w:r w:rsidR="00641826">
        <w:rPr>
          <w:spacing w:val="-38"/>
        </w:rPr>
        <w:t xml:space="preserve"> </w:t>
      </w:r>
      <w:r w:rsidR="00641826">
        <w:t>determining</w:t>
      </w:r>
      <w:r w:rsidR="00641826">
        <w:rPr>
          <w:spacing w:val="21"/>
          <w:w w:val="93"/>
        </w:rPr>
        <w:t xml:space="preserve"> </w:t>
      </w:r>
      <w:r w:rsidR="00641826">
        <w:t>the</w:t>
      </w:r>
      <w:r w:rsidR="00641826">
        <w:rPr>
          <w:spacing w:val="14"/>
        </w:rPr>
        <w:t xml:space="preserve"> </w:t>
      </w:r>
      <w:r w:rsidR="00641826">
        <w:rPr>
          <w:spacing w:val="-3"/>
        </w:rPr>
        <w:t>number</w:t>
      </w:r>
      <w:r w:rsidR="00641826">
        <w:rPr>
          <w:spacing w:val="16"/>
        </w:rPr>
        <w:t xml:space="preserve"> </w:t>
      </w:r>
      <w:r w:rsidR="00641826">
        <w:t>of</w:t>
      </w:r>
      <w:r w:rsidR="00641826">
        <w:rPr>
          <w:spacing w:val="15"/>
        </w:rPr>
        <w:t xml:space="preserve"> </w:t>
      </w:r>
      <w:r w:rsidR="00641826">
        <w:t>other</w:t>
      </w:r>
      <w:r w:rsidR="00641826">
        <w:rPr>
          <w:spacing w:val="14"/>
        </w:rPr>
        <w:t xml:space="preserve"> </w:t>
      </w:r>
      <w:r w:rsidR="00641826">
        <w:t>data</w:t>
      </w:r>
      <w:r w:rsidR="00641826">
        <w:rPr>
          <w:spacing w:val="16"/>
        </w:rPr>
        <w:t xml:space="preserve"> </w:t>
      </w:r>
      <w:r w:rsidR="00641826">
        <w:t>points</w:t>
      </w:r>
      <w:r w:rsidR="00641826">
        <w:rPr>
          <w:spacing w:val="15"/>
        </w:rPr>
        <w:t xml:space="preserve"> </w:t>
      </w:r>
      <w:r w:rsidR="00641826">
        <w:t>within</w:t>
      </w:r>
      <w:r w:rsidR="00641826">
        <w:rPr>
          <w:spacing w:val="16"/>
        </w:rPr>
        <w:t xml:space="preserve"> </w:t>
      </w:r>
      <w:r w:rsidR="00641826">
        <w:rPr>
          <w:spacing w:val="-5"/>
        </w:rPr>
        <w:t>t</w:t>
      </w:r>
      <w:r w:rsidR="00641826">
        <w:rPr>
          <w:spacing w:val="-6"/>
        </w:rPr>
        <w:t>wo</w:t>
      </w:r>
      <w:r w:rsidR="00641826">
        <w:rPr>
          <w:spacing w:val="15"/>
        </w:rPr>
        <w:t xml:space="preserve"> </w:t>
      </w:r>
      <w:r w:rsidR="00641826">
        <w:t>radii</w:t>
      </w:r>
      <w:r w:rsidR="00641826">
        <w:rPr>
          <w:spacing w:val="15"/>
        </w:rPr>
        <w:t xml:space="preserve"> </w:t>
      </w:r>
      <w:r w:rsidR="00641826">
        <w:rPr>
          <w:i/>
          <w:spacing w:val="-2"/>
        </w:rPr>
        <w:t>r</w:t>
      </w:r>
      <w:r w:rsidR="00641826">
        <w:rPr>
          <w:rFonts w:ascii="Century"/>
          <w:spacing w:val="-2"/>
          <w:position w:val="-3"/>
          <w:sz w:val="16"/>
        </w:rPr>
        <w:t>1</w:t>
      </w:r>
      <w:r w:rsidR="00641826">
        <w:rPr>
          <w:rFonts w:ascii="Century"/>
          <w:spacing w:val="35"/>
          <w:position w:val="-3"/>
          <w:sz w:val="16"/>
        </w:rPr>
        <w:t xml:space="preserve"> </w:t>
      </w:r>
      <w:r w:rsidR="00641826">
        <w:t>and</w:t>
      </w:r>
      <w:r w:rsidR="00641826">
        <w:rPr>
          <w:spacing w:val="15"/>
        </w:rPr>
        <w:t xml:space="preserve"> </w:t>
      </w:r>
      <w:r w:rsidR="00641826">
        <w:rPr>
          <w:i/>
        </w:rPr>
        <w:t>r</w:t>
      </w:r>
      <w:r w:rsidR="00641826">
        <w:rPr>
          <w:rFonts w:ascii="Century"/>
          <w:position w:val="-3"/>
          <w:sz w:val="16"/>
        </w:rPr>
        <w:t>2</w:t>
      </w:r>
      <w:r w:rsidR="00641826">
        <w:rPr>
          <w:rFonts w:ascii="Century"/>
          <w:spacing w:val="36"/>
          <w:position w:val="-3"/>
          <w:sz w:val="16"/>
        </w:rPr>
        <w:t xml:space="preserve"> </w:t>
      </w:r>
      <w:r w:rsidR="00641826">
        <w:t>of</w:t>
      </w:r>
      <w:r w:rsidR="00641826">
        <w:rPr>
          <w:spacing w:val="15"/>
        </w:rPr>
        <w:t xml:space="preserve"> </w:t>
      </w:r>
      <w:r w:rsidR="00641826">
        <w:t>that</w:t>
      </w:r>
      <w:r w:rsidR="00641826">
        <w:rPr>
          <w:spacing w:val="15"/>
        </w:rPr>
        <w:t xml:space="preserve"> </w:t>
      </w:r>
      <w:r w:rsidR="00641826">
        <w:t>point;</w:t>
      </w:r>
      <w:r w:rsidR="00236F72">
        <w:t xml:space="preserve"> </w:t>
      </w:r>
      <w:r w:rsidR="00641826">
        <w:rPr>
          <w:spacing w:val="-3"/>
        </w:rPr>
        <w:t>given</w:t>
      </w:r>
      <w:r w:rsidR="00641826">
        <w:rPr>
          <w:spacing w:val="12"/>
        </w:rPr>
        <w:t xml:space="preserve"> </w:t>
      </w:r>
      <w:r w:rsidR="00641826">
        <w:t>those</w:t>
      </w:r>
      <w:r w:rsidR="00641826">
        <w:rPr>
          <w:spacing w:val="11"/>
        </w:rPr>
        <w:t xml:space="preserve"> </w:t>
      </w:r>
      <w:r w:rsidR="00641826">
        <w:t>point</w:t>
      </w:r>
      <w:r w:rsidR="00641826">
        <w:rPr>
          <w:spacing w:val="12"/>
        </w:rPr>
        <w:t xml:space="preserve"> </w:t>
      </w:r>
      <w:r w:rsidR="00641826">
        <w:rPr>
          <w:spacing w:val="-2"/>
        </w:rPr>
        <w:t>coun</w:t>
      </w:r>
      <w:r w:rsidR="00641826">
        <w:rPr>
          <w:spacing w:val="-1"/>
        </w:rPr>
        <w:t>ts</w:t>
      </w:r>
      <w:r w:rsidR="00641826">
        <w:rPr>
          <w:spacing w:val="12"/>
        </w:rPr>
        <w:t xml:space="preserve"> </w:t>
      </w:r>
      <w:r w:rsidR="00641826">
        <w:rPr>
          <w:spacing w:val="-1"/>
        </w:rPr>
        <w:t>(</w:t>
      </w:r>
      <w:r w:rsidR="00641826">
        <w:rPr>
          <w:i/>
          <w:spacing w:val="-1"/>
        </w:rPr>
        <w:t>n</w:t>
      </w:r>
      <w:r w:rsidR="00641826">
        <w:rPr>
          <w:rFonts w:ascii="Century"/>
          <w:spacing w:val="-2"/>
          <w:position w:val="-3"/>
          <w:sz w:val="16"/>
        </w:rPr>
        <w:t>1</w:t>
      </w:r>
      <w:r w:rsidR="00641826">
        <w:rPr>
          <w:rFonts w:ascii="Century"/>
          <w:spacing w:val="32"/>
          <w:position w:val="-3"/>
          <w:sz w:val="16"/>
        </w:rPr>
        <w:t xml:space="preserve"> </w:t>
      </w:r>
      <w:r w:rsidR="00641826">
        <w:t>and</w:t>
      </w:r>
      <w:r w:rsidR="00641826">
        <w:rPr>
          <w:spacing w:val="12"/>
        </w:rPr>
        <w:t xml:space="preserve"> </w:t>
      </w:r>
      <w:r w:rsidR="00641826">
        <w:rPr>
          <w:i/>
          <w:spacing w:val="3"/>
        </w:rPr>
        <w:t>n</w:t>
      </w:r>
      <w:r w:rsidR="00641826">
        <w:rPr>
          <w:rFonts w:ascii="Century"/>
          <w:spacing w:val="3"/>
          <w:position w:val="-3"/>
          <w:sz w:val="16"/>
        </w:rPr>
        <w:t>2</w:t>
      </w:r>
      <w:r w:rsidR="00641826">
        <w:rPr>
          <w:spacing w:val="3"/>
        </w:rPr>
        <w:t>,</w:t>
      </w:r>
      <w:r w:rsidR="00641826">
        <w:rPr>
          <w:spacing w:val="17"/>
        </w:rPr>
        <w:t xml:space="preserve"> </w:t>
      </w:r>
      <w:r w:rsidR="00641826">
        <w:t>respectively),</w:t>
      </w:r>
      <w:r w:rsidR="00641826">
        <w:rPr>
          <w:spacing w:val="17"/>
        </w:rPr>
        <w:t xml:space="preserve"> </w:t>
      </w:r>
      <w:r w:rsidR="00641826">
        <w:t>fractal</w:t>
      </w:r>
      <w:r w:rsidR="00641826">
        <w:rPr>
          <w:spacing w:val="13"/>
        </w:rPr>
        <w:t xml:space="preserve"> </w:t>
      </w:r>
      <w:r w:rsidR="00641826">
        <w:t>dimension</w:t>
      </w:r>
      <w:r w:rsidR="00641826">
        <w:rPr>
          <w:spacing w:val="11"/>
        </w:rPr>
        <w:t xml:space="preserve"> </w:t>
      </w:r>
      <w:r w:rsidR="00641826">
        <w:rPr>
          <w:i/>
        </w:rPr>
        <w:t>d</w:t>
      </w:r>
      <w:r w:rsidR="00641826">
        <w:rPr>
          <w:i/>
          <w:spacing w:val="12"/>
        </w:rPr>
        <w:t xml:space="preserve"> </w:t>
      </w:r>
      <w:r w:rsidR="00641826">
        <w:t>is</w:t>
      </w:r>
      <w:r w:rsidR="00236F72">
        <w:t xml:space="preserve"> simply</w:t>
      </w:r>
    </w:p>
    <w:p w14:paraId="1B184369" w14:textId="77777777" w:rsidR="00283DE0" w:rsidRDefault="00B965AC" w:rsidP="003B0178">
      <w:pPr>
        <w:keepLines/>
        <w:spacing w:line="191" w:lineRule="exact"/>
        <w:ind w:left="3194" w:firstLine="406"/>
        <w:rPr>
          <w:rFonts w:ascii="Georgia" w:eastAsia="Georgia" w:hAnsi="Georgia" w:cs="Georgia"/>
          <w:sz w:val="24"/>
          <w:szCs w:val="24"/>
        </w:rPr>
      </w:pPr>
      <w:proofErr w:type="gramStart"/>
      <w:r>
        <w:rPr>
          <w:rFonts w:ascii="Georgia"/>
          <w:spacing w:val="2"/>
          <w:sz w:val="24"/>
        </w:rPr>
        <w:t>log</w:t>
      </w:r>
      <w:proofErr w:type="gramEnd"/>
      <w:r w:rsidR="00641826">
        <w:rPr>
          <w:rFonts w:ascii="Georgia"/>
          <w:spacing w:val="2"/>
          <w:sz w:val="24"/>
        </w:rPr>
        <w:t>(</w:t>
      </w:r>
      <w:r w:rsidR="00641826">
        <w:rPr>
          <w:rFonts w:ascii="Georgia"/>
          <w:i/>
          <w:spacing w:val="2"/>
          <w:sz w:val="24"/>
        </w:rPr>
        <w:t>n</w:t>
      </w:r>
      <w:r w:rsidR="00641826">
        <w:rPr>
          <w:rFonts w:ascii="Century"/>
          <w:spacing w:val="2"/>
          <w:position w:val="-3"/>
          <w:sz w:val="16"/>
        </w:rPr>
        <w:t>2</w:t>
      </w:r>
      <w:r w:rsidR="00641826">
        <w:rPr>
          <w:rFonts w:ascii="Georgia"/>
          <w:i/>
          <w:spacing w:val="2"/>
          <w:sz w:val="24"/>
        </w:rPr>
        <w:t>/n</w:t>
      </w:r>
      <w:r w:rsidR="00641826">
        <w:rPr>
          <w:rFonts w:ascii="Century"/>
          <w:spacing w:val="2"/>
          <w:position w:val="-3"/>
          <w:sz w:val="16"/>
        </w:rPr>
        <w:t>1</w:t>
      </w:r>
      <w:r w:rsidR="00641826">
        <w:rPr>
          <w:rFonts w:ascii="Georgia"/>
          <w:spacing w:val="2"/>
          <w:sz w:val="24"/>
        </w:rPr>
        <w:t>)</w:t>
      </w:r>
    </w:p>
    <w:p w14:paraId="0CDEC580" w14:textId="77777777" w:rsidR="00283DE0" w:rsidRDefault="00283DE0" w:rsidP="003B0178">
      <w:pPr>
        <w:keepLines/>
        <w:spacing w:line="191" w:lineRule="exact"/>
        <w:rPr>
          <w:rFonts w:ascii="Georgia" w:eastAsia="Georgia" w:hAnsi="Georgia" w:cs="Georgia"/>
          <w:sz w:val="24"/>
          <w:szCs w:val="24"/>
        </w:rPr>
        <w:sectPr w:rsidR="00283DE0">
          <w:pgSz w:w="12240" w:h="15840"/>
          <w:pgMar w:top="1500" w:right="1720" w:bottom="1960" w:left="1720" w:header="0" w:footer="1776" w:gutter="0"/>
          <w:cols w:space="720"/>
        </w:sectPr>
      </w:pPr>
    </w:p>
    <w:p w14:paraId="594B755F" w14:textId="77777777" w:rsidR="00283DE0" w:rsidRDefault="0042282B" w:rsidP="003B0178">
      <w:pPr>
        <w:pStyle w:val="BodyText"/>
        <w:keepLines/>
        <w:spacing w:line="232" w:lineRule="exact"/>
      </w:pPr>
      <w:r>
        <w:rPr>
          <w:noProof/>
        </w:rPr>
        <w:lastRenderedPageBreak/>
        <mc:AlternateContent>
          <mc:Choice Requires="wpg">
            <w:drawing>
              <wp:anchor distT="0" distB="0" distL="114300" distR="114300" simplePos="0" relativeHeight="251656192" behindDoc="0" locked="0" layoutInCell="1" allowOverlap="1" wp14:anchorId="6442F749" wp14:editId="7815AAD2">
                <wp:simplePos x="0" y="0"/>
                <wp:positionH relativeFrom="page">
                  <wp:posOffset>2206625</wp:posOffset>
                </wp:positionH>
                <wp:positionV relativeFrom="paragraph">
                  <wp:posOffset>76200</wp:posOffset>
                </wp:positionV>
                <wp:extent cx="680085" cy="1270"/>
                <wp:effectExtent l="6350" t="5715" r="8890" b="12065"/>
                <wp:wrapNone/>
                <wp:docPr id="29"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085" cy="1270"/>
                          <a:chOff x="3475" y="120"/>
                          <a:chExt cx="1071" cy="2"/>
                        </a:xfrm>
                      </wpg:grpSpPr>
                      <wps:wsp>
                        <wps:cNvPr id="30" name="Freeform 107"/>
                        <wps:cNvSpPr>
                          <a:spLocks/>
                        </wps:cNvSpPr>
                        <wps:spPr bwMode="auto">
                          <a:xfrm>
                            <a:off x="3475" y="120"/>
                            <a:ext cx="1071" cy="2"/>
                          </a:xfrm>
                          <a:custGeom>
                            <a:avLst/>
                            <a:gdLst>
                              <a:gd name="T0" fmla="+- 0 3475 3475"/>
                              <a:gd name="T1" fmla="*/ T0 w 1071"/>
                              <a:gd name="T2" fmla="+- 0 4545 3475"/>
                              <a:gd name="T3" fmla="*/ T2 w 1071"/>
                            </a:gdLst>
                            <a:ahLst/>
                            <a:cxnLst>
                              <a:cxn ang="0">
                                <a:pos x="T1" y="0"/>
                              </a:cxn>
                              <a:cxn ang="0">
                                <a:pos x="T3" y="0"/>
                              </a:cxn>
                            </a:cxnLst>
                            <a:rect l="0" t="0" r="r" b="b"/>
                            <a:pathLst>
                              <a:path w="1071">
                                <a:moveTo>
                                  <a:pt x="0" y="0"/>
                                </a:moveTo>
                                <a:lnTo>
                                  <a:pt x="1070" y="0"/>
                                </a:lnTo>
                              </a:path>
                            </a:pathLst>
                          </a:custGeom>
                          <a:noFill/>
                          <a:ln w="607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7827D31E" id="Group 106" o:spid="_x0000_s1026" style="position:absolute;margin-left:173.75pt;margin-top:6pt;width:53.55pt;height:.1pt;z-index:251654144;mso-position-horizontal-relative:page" coordorigin="3475,120" coordsize="10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">
                <v:shape id="Freeform 107" o:spid="_x0000_s1027" style="position:absolute;left:3475;top:120;width:1071;height:2;visibility:visible;mso-wrap-style:square;v-text-anchor:top" coordsize="107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YNJ8QA&#10;AADbAAAADwAAAGRycy9kb3ducmV2LnhtbERPTWvCQBC9F/wPywheim7aipY0G5EWRdFDa0X0NmSn&#10;STQ7G7Krxv5691Do8fG+k0lrKnGhxpWWFTwNIhDEmdUl5wq237P+KwjnkTVWlknBjRxM0s5DgrG2&#10;V/6iy8bnIoSwi1FB4X0dS+myggy6ga2JA/djG4M+wCaXusFrCDeVfI6ikTRYcmgosKb3grLT5mwU&#10;RFn5WPvP3XE9XP0Oj4el/RjP90r1uu30DYSn1v+L/9wLreAlrA9fwg+Q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2DSfEAAAA2wAAAA8AAAAAAAAAAAAAAAAAmAIAAGRycy9k&#10;b3ducmV2LnhtbFBLBQYAAAAABAAEAPUAAACJAwAAAAA=&#10;" path="m,l1070,e" filled="f" strokeweight=".16864mm">
                  <v:path arrowok="t" o:connecttype="custom" o:connectlocs="0,0;1070,0" o:connectangles="0,0"/>
                </v:shape>
                <w10:wrap anchorx="page"/>
              </v:group>
            </w:pict>
          </mc:Fallback>
        </mc:AlternateContent>
      </w:r>
      <w:proofErr w:type="gramStart"/>
      <w:r w:rsidR="00641826">
        <w:rPr>
          <w:i/>
        </w:rPr>
        <w:t>d</w:t>
      </w:r>
      <w:proofErr w:type="gramEnd"/>
      <w:r w:rsidR="00641826">
        <w:rPr>
          <w:i/>
          <w:spacing w:val="11"/>
        </w:rPr>
        <w:t xml:space="preserve"> </w:t>
      </w:r>
      <w:r w:rsidR="00641826">
        <w:t>=</w:t>
      </w:r>
    </w:p>
    <w:p w14:paraId="3EE2AE5B" w14:textId="77777777" w:rsidR="00283DE0" w:rsidRDefault="00641826" w:rsidP="003B0178">
      <w:pPr>
        <w:keepLines/>
        <w:spacing w:before="123"/>
        <w:ind w:left="2983" w:firstLine="617"/>
        <w:rPr>
          <w:rFonts w:ascii="Georgia" w:eastAsia="Georgia" w:hAnsi="Georgia" w:cs="Georgia"/>
          <w:sz w:val="24"/>
          <w:szCs w:val="24"/>
        </w:rPr>
      </w:pPr>
      <w:r>
        <w:rPr>
          <w:w w:val="95"/>
        </w:rPr>
        <w:br w:type="column"/>
      </w:r>
      <w:proofErr w:type="gramStart"/>
      <w:r>
        <w:rPr>
          <w:rFonts w:ascii="Georgia"/>
          <w:spacing w:val="1"/>
          <w:w w:val="95"/>
          <w:sz w:val="24"/>
        </w:rPr>
        <w:lastRenderedPageBreak/>
        <w:t>log</w:t>
      </w:r>
      <w:proofErr w:type="gramEnd"/>
      <w:r>
        <w:rPr>
          <w:rFonts w:ascii="Georgia"/>
          <w:w w:val="95"/>
          <w:sz w:val="24"/>
        </w:rPr>
        <w:t>(</w:t>
      </w:r>
      <w:r>
        <w:rPr>
          <w:rFonts w:ascii="Georgia"/>
          <w:i/>
          <w:spacing w:val="1"/>
          <w:w w:val="95"/>
          <w:sz w:val="24"/>
        </w:rPr>
        <w:t>r</w:t>
      </w:r>
      <w:r>
        <w:rPr>
          <w:rFonts w:ascii="Century"/>
          <w:spacing w:val="1"/>
          <w:w w:val="95"/>
          <w:position w:val="-3"/>
          <w:sz w:val="16"/>
        </w:rPr>
        <w:t>2</w:t>
      </w:r>
      <w:r>
        <w:rPr>
          <w:rFonts w:ascii="Georgia"/>
          <w:i/>
          <w:w w:val="95"/>
          <w:sz w:val="24"/>
        </w:rPr>
        <w:t>/r</w:t>
      </w:r>
      <w:r>
        <w:rPr>
          <w:rFonts w:ascii="Century"/>
          <w:spacing w:val="1"/>
          <w:w w:val="95"/>
          <w:position w:val="-3"/>
          <w:sz w:val="16"/>
        </w:rPr>
        <w:t>1</w:t>
      </w:r>
      <w:r>
        <w:rPr>
          <w:rFonts w:ascii="Georgia"/>
          <w:w w:val="95"/>
          <w:sz w:val="24"/>
        </w:rPr>
        <w:t>)</w:t>
      </w:r>
    </w:p>
    <w:p w14:paraId="1947A1AB" w14:textId="77777777" w:rsidR="00283DE0" w:rsidRPr="00236F72" w:rsidRDefault="00641826" w:rsidP="003B0178">
      <w:pPr>
        <w:pStyle w:val="BodyText"/>
        <w:keepLines/>
        <w:spacing w:line="232" w:lineRule="exact"/>
        <w:ind w:left="18"/>
        <w:rPr>
          <w:spacing w:val="33"/>
        </w:rPr>
        <w:sectPr w:rsidR="00283DE0" w:rsidRPr="00236F72">
          <w:type w:val="continuous"/>
          <w:pgSz w:w="12240" w:h="15840"/>
          <w:pgMar w:top="700" w:right="1720" w:bottom="0" w:left="1720" w:header="720" w:footer="720" w:gutter="0"/>
          <w:cols w:num="3" w:space="720" w:equalWidth="0">
            <w:col w:w="1646" w:space="40"/>
            <w:col w:w="1105" w:space="40"/>
            <w:col w:w="5969"/>
          </w:cols>
        </w:sectPr>
      </w:pPr>
      <w:r>
        <w:br w:type="column"/>
      </w:r>
      <w:r>
        <w:lastRenderedPageBreak/>
        <w:t>.</w:t>
      </w:r>
      <w:r>
        <w:rPr>
          <w:spacing w:val="33"/>
        </w:rPr>
        <w:t xml:space="preserve"> </w:t>
      </w:r>
      <w:r>
        <w:t>Sampling</w:t>
      </w:r>
      <w:r>
        <w:rPr>
          <w:spacing w:val="1"/>
        </w:rPr>
        <w:t xml:space="preserve"> </w:t>
      </w:r>
      <w:r>
        <w:t>this</w:t>
      </w:r>
      <w:r>
        <w:rPr>
          <w:spacing w:val="1"/>
        </w:rPr>
        <w:t xml:space="preserve"> </w:t>
      </w:r>
      <w:r>
        <w:t>property</w:t>
      </w:r>
      <w:r>
        <w:rPr>
          <w:spacing w:val="1"/>
        </w:rPr>
        <w:t xml:space="preserve"> </w:t>
      </w:r>
      <w:r>
        <w:rPr>
          <w:spacing w:val="-5"/>
        </w:rPr>
        <w:t>o</w:t>
      </w:r>
      <w:r>
        <w:rPr>
          <w:spacing w:val="-4"/>
        </w:rPr>
        <w:t>v</w:t>
      </w:r>
      <w:r>
        <w:rPr>
          <w:spacing w:val="-5"/>
        </w:rPr>
        <w:t>er</w:t>
      </w:r>
      <w:r>
        <w:rPr>
          <w:spacing w:val="2"/>
        </w:rPr>
        <w:t xml:space="preserve"> </w:t>
      </w:r>
      <w:r>
        <w:t>a</w:t>
      </w:r>
      <w:r>
        <w:rPr>
          <w:spacing w:val="1"/>
        </w:rPr>
        <w:t xml:space="preserve"> </w:t>
      </w:r>
      <w:r>
        <w:t>dataset</w:t>
      </w:r>
      <w:r>
        <w:rPr>
          <w:spacing w:val="1"/>
        </w:rPr>
        <w:t xml:space="preserve"> </w:t>
      </w:r>
      <w:r>
        <w:t>can</w:t>
      </w:r>
      <w:r>
        <w:rPr>
          <w:spacing w:val="1"/>
        </w:rPr>
        <w:t xml:space="preserve"> </w:t>
      </w:r>
      <w:r w:rsidR="00236F72">
        <w:rPr>
          <w:spacing w:val="-2"/>
        </w:rPr>
        <w:t xml:space="preserve">provide </w:t>
      </w:r>
    </w:p>
    <w:p w14:paraId="6C11D0F8" w14:textId="2F855822" w:rsidR="00283DE0" w:rsidRDefault="00641826" w:rsidP="003B0178">
      <w:pPr>
        <w:pStyle w:val="BodyText"/>
        <w:keepLines/>
        <w:spacing w:line="247" w:lineRule="exact"/>
      </w:pPr>
      <w:proofErr w:type="gramStart"/>
      <w:r>
        <w:lastRenderedPageBreak/>
        <w:t>a</w:t>
      </w:r>
      <w:proofErr w:type="gramEnd"/>
      <w:r>
        <w:rPr>
          <w:spacing w:val="-13"/>
        </w:rPr>
        <w:t xml:space="preserve"> </w:t>
      </w:r>
      <w:r>
        <w:t>global</w:t>
      </w:r>
      <w:r>
        <w:rPr>
          <w:spacing w:val="-13"/>
        </w:rPr>
        <w:t xml:space="preserve"> </w:t>
      </w:r>
      <w:r>
        <w:rPr>
          <w:spacing w:val="-3"/>
        </w:rPr>
        <w:t>a</w:t>
      </w:r>
      <w:r>
        <w:rPr>
          <w:spacing w:val="-2"/>
        </w:rPr>
        <w:t>v</w:t>
      </w:r>
      <w:r>
        <w:rPr>
          <w:spacing w:val="-3"/>
        </w:rPr>
        <w:t>erage</w:t>
      </w:r>
      <w:r>
        <w:rPr>
          <w:spacing w:val="-13"/>
        </w:rPr>
        <w:t xml:space="preserve"> </w:t>
      </w:r>
      <w:r>
        <w:t>fractal</w:t>
      </w:r>
      <w:r>
        <w:rPr>
          <w:spacing w:val="-12"/>
        </w:rPr>
        <w:t xml:space="preserve"> </w:t>
      </w:r>
      <w:r>
        <w:t>dimension</w:t>
      </w:r>
      <w:ins w:id="804" w:author="Craig Mak" w:date="2015-07-27T11:15:00Z">
        <w:r w:rsidR="0050281E" w:rsidRPr="0050281E">
          <w:rPr>
            <w:b/>
            <w:u w:val="single"/>
            <w:rPrChange w:id="805" w:author="Craig Mak" w:date="2015-07-27T11:16:00Z">
              <w:rPr/>
            </w:rPrChange>
          </w:rPr>
          <w:t xml:space="preserve">[AU: This is a sophisticated concept. Perhaps indicate d for a few example spheres on Figure 2 to illustrate the </w:t>
        </w:r>
      </w:ins>
      <w:ins w:id="806" w:author="Craig Mak" w:date="2015-07-27T11:47:00Z">
        <w:r w:rsidR="000B698E">
          <w:rPr>
            <w:b/>
            <w:u w:val="single"/>
          </w:rPr>
          <w:t xml:space="preserve">idea (this may not even need to be an exact computation. Simply </w:t>
        </w:r>
      </w:ins>
      <w:ins w:id="807" w:author="Craig Mak" w:date="2015-07-27T11:48:00Z">
        <w:r w:rsidR="000B698E">
          <w:rPr>
            <w:b/>
            <w:u w:val="single"/>
          </w:rPr>
          <w:t>labeling a few circles with</w:t>
        </w:r>
      </w:ins>
      <w:ins w:id="808" w:author="Craig Mak" w:date="2015-07-27T11:47:00Z">
        <w:r w:rsidR="000B698E">
          <w:rPr>
            <w:b/>
            <w:u w:val="single"/>
          </w:rPr>
          <w:t xml:space="preserve"> “large d”</w:t>
        </w:r>
      </w:ins>
      <w:ins w:id="809" w:author="Craig Mak" w:date="2015-07-27T11:48:00Z">
        <w:r w:rsidR="000B698E">
          <w:rPr>
            <w:b/>
            <w:u w:val="single"/>
          </w:rPr>
          <w:t xml:space="preserve"> and “small d” might be sufficient. </w:t>
        </w:r>
      </w:ins>
      <w:ins w:id="810" w:author="Craig Mak" w:date="2015-07-27T11:15:00Z">
        <w:r w:rsidR="0050281E" w:rsidRPr="0050281E">
          <w:rPr>
            <w:b/>
            <w:u w:val="single"/>
            <w:rPrChange w:id="811" w:author="Craig Mak" w:date="2015-07-27T11:16:00Z">
              <w:rPr/>
            </w:rPrChange>
          </w:rPr>
          <w:t>]</w:t>
        </w:r>
      </w:ins>
      <w:r>
        <w:t>.</w:t>
      </w:r>
      <w:r>
        <w:rPr>
          <w:spacing w:val="8"/>
        </w:rPr>
        <w:t xml:space="preserve"> </w:t>
      </w:r>
      <w:r>
        <w:t>When</w:t>
      </w:r>
      <w:r>
        <w:rPr>
          <w:spacing w:val="-13"/>
        </w:rPr>
        <w:t xml:space="preserve"> </w:t>
      </w:r>
      <w:r>
        <w:rPr>
          <w:spacing w:val="-5"/>
        </w:rPr>
        <w:t>we</w:t>
      </w:r>
      <w:r>
        <w:rPr>
          <w:spacing w:val="-13"/>
        </w:rPr>
        <w:t xml:space="preserve"> </w:t>
      </w:r>
      <w:r>
        <w:rPr>
          <w:spacing w:val="-2"/>
        </w:rPr>
        <w:t>search</w:t>
      </w:r>
      <w:r>
        <w:rPr>
          <w:spacing w:val="-14"/>
        </w:rPr>
        <w:t xml:space="preserve"> </w:t>
      </w:r>
      <w:r>
        <w:t>a</w:t>
      </w:r>
      <w:r>
        <w:rPr>
          <w:spacing w:val="-12"/>
        </w:rPr>
        <w:t xml:space="preserve"> </w:t>
      </w:r>
      <w:r>
        <w:t>larger</w:t>
      </w:r>
      <w:r>
        <w:rPr>
          <w:spacing w:val="-14"/>
        </w:rPr>
        <w:t xml:space="preserve"> </w:t>
      </w:r>
      <w:r>
        <w:t>radius</w:t>
      </w:r>
      <w:r>
        <w:rPr>
          <w:spacing w:val="-13"/>
        </w:rPr>
        <w:t xml:space="preserve"> </w:t>
      </w:r>
      <w:r>
        <w:t>around</w:t>
      </w:r>
    </w:p>
    <w:p w14:paraId="028AAE9C" w14:textId="77777777" w:rsidR="00283DE0" w:rsidRDefault="00641826" w:rsidP="003B0178">
      <w:pPr>
        <w:pStyle w:val="BodyText"/>
        <w:keepLines/>
        <w:spacing w:before="160" w:line="382" w:lineRule="auto"/>
        <w:ind w:left="490" w:right="533"/>
      </w:pPr>
      <w:proofErr w:type="gramStart"/>
      <w:r>
        <w:t>a</w:t>
      </w:r>
      <w:proofErr w:type="gramEnd"/>
      <w:r>
        <w:rPr>
          <w:spacing w:val="10"/>
        </w:rPr>
        <w:t xml:space="preserve"> </w:t>
      </w:r>
      <w:r>
        <w:rPr>
          <w:spacing w:val="-5"/>
        </w:rPr>
        <w:t>query,</w:t>
      </w:r>
      <w:r>
        <w:rPr>
          <w:spacing w:val="14"/>
        </w:rPr>
        <w:t xml:space="preserve"> </w:t>
      </w:r>
      <w:r>
        <w:t>the</w:t>
      </w:r>
      <w:r>
        <w:rPr>
          <w:spacing w:val="9"/>
        </w:rPr>
        <w:t xml:space="preserve"> </w:t>
      </w:r>
      <w:r>
        <w:rPr>
          <w:spacing w:val="-3"/>
        </w:rPr>
        <w:t>number</w:t>
      </w:r>
      <w:r>
        <w:rPr>
          <w:spacing w:val="10"/>
        </w:rPr>
        <w:t xml:space="preserve"> </w:t>
      </w:r>
      <w:r>
        <w:t>of</w:t>
      </w:r>
      <w:r>
        <w:rPr>
          <w:spacing w:val="11"/>
        </w:rPr>
        <w:t xml:space="preserve"> </w:t>
      </w:r>
      <w:r>
        <w:t>points</w:t>
      </w:r>
      <w:r>
        <w:rPr>
          <w:spacing w:val="9"/>
        </w:rPr>
        <w:t xml:space="preserve"> </w:t>
      </w:r>
      <w:r>
        <w:rPr>
          <w:spacing w:val="-5"/>
        </w:rPr>
        <w:t>we</w:t>
      </w:r>
      <w:r>
        <w:rPr>
          <w:spacing w:val="10"/>
        </w:rPr>
        <w:t xml:space="preserve"> </w:t>
      </w:r>
      <w:r>
        <w:rPr>
          <w:spacing w:val="-2"/>
        </w:rPr>
        <w:t>encounter</w:t>
      </w:r>
      <w:r>
        <w:rPr>
          <w:spacing w:val="9"/>
        </w:rPr>
        <w:t xml:space="preserve"> </w:t>
      </w:r>
      <w:r>
        <w:rPr>
          <w:spacing w:val="-3"/>
        </w:rPr>
        <w:t>grows</w:t>
      </w:r>
      <w:r>
        <w:rPr>
          <w:spacing w:val="10"/>
        </w:rPr>
        <w:t xml:space="preserve"> </w:t>
      </w:r>
      <w:r>
        <w:rPr>
          <w:spacing w:val="-2"/>
        </w:rPr>
        <w:t>exponen</w:t>
      </w:r>
      <w:r>
        <w:rPr>
          <w:spacing w:val="-1"/>
        </w:rPr>
        <w:t>tially</w:t>
      </w:r>
      <w:r>
        <w:rPr>
          <w:spacing w:val="9"/>
        </w:rPr>
        <w:t xml:space="preserve"> </w:t>
      </w:r>
      <w:r>
        <w:t>with</w:t>
      </w:r>
      <w:r>
        <w:rPr>
          <w:spacing w:val="10"/>
        </w:rPr>
        <w:t xml:space="preserve"> </w:t>
      </w:r>
      <w:r>
        <w:t>the</w:t>
      </w:r>
      <w:r>
        <w:rPr>
          <w:spacing w:val="57"/>
          <w:w w:val="95"/>
        </w:rPr>
        <w:t xml:space="preserve"> </w:t>
      </w:r>
      <w:r>
        <w:t>fractal</w:t>
      </w:r>
      <w:r>
        <w:rPr>
          <w:spacing w:val="4"/>
        </w:rPr>
        <w:t xml:space="preserve"> </w:t>
      </w:r>
      <w:r>
        <w:t>dimension;</w:t>
      </w:r>
      <w:r>
        <w:rPr>
          <w:spacing w:val="12"/>
        </w:rPr>
        <w:t xml:space="preserve"> </w:t>
      </w:r>
      <w:r>
        <w:rPr>
          <w:spacing w:val="-3"/>
        </w:rPr>
        <w:t>low</w:t>
      </w:r>
      <w:r>
        <w:rPr>
          <w:spacing w:val="4"/>
        </w:rPr>
        <w:t xml:space="preserve"> </w:t>
      </w:r>
      <w:r>
        <w:t>fractal</w:t>
      </w:r>
      <w:r>
        <w:rPr>
          <w:spacing w:val="4"/>
        </w:rPr>
        <w:t xml:space="preserve"> </w:t>
      </w:r>
      <w:r>
        <w:t>dimension</w:t>
      </w:r>
      <w:r>
        <w:rPr>
          <w:spacing w:val="4"/>
        </w:rPr>
        <w:t xml:space="preserve"> </w:t>
      </w:r>
      <w:r>
        <w:t>implies</w:t>
      </w:r>
      <w:r>
        <w:rPr>
          <w:spacing w:val="4"/>
        </w:rPr>
        <w:t xml:space="preserve"> </w:t>
      </w:r>
      <w:r>
        <w:t>that</w:t>
      </w:r>
      <w:r>
        <w:rPr>
          <w:spacing w:val="4"/>
        </w:rPr>
        <w:t xml:space="preserve"> </w:t>
      </w:r>
      <w:r>
        <w:t>this</w:t>
      </w:r>
      <w:r>
        <w:rPr>
          <w:spacing w:val="4"/>
        </w:rPr>
        <w:t xml:space="preserve"> </w:t>
      </w:r>
      <w:r>
        <w:rPr>
          <w:spacing w:val="-2"/>
        </w:rPr>
        <w:t>growth</w:t>
      </w:r>
      <w:r>
        <w:rPr>
          <w:spacing w:val="3"/>
        </w:rPr>
        <w:t xml:space="preserve"> </w:t>
      </w:r>
      <w:r>
        <w:t>will</w:t>
      </w:r>
      <w:r>
        <w:rPr>
          <w:spacing w:val="5"/>
        </w:rPr>
        <w:t xml:space="preserve"> </w:t>
      </w:r>
      <w:r>
        <w:t>not</w:t>
      </w:r>
      <w:r>
        <w:rPr>
          <w:spacing w:val="20"/>
          <w:w w:val="95"/>
        </w:rPr>
        <w:t xml:space="preserve"> </w:t>
      </w:r>
      <w:r>
        <w:rPr>
          <w:spacing w:val="-2"/>
        </w:rPr>
        <w:t>ob</w:t>
      </w:r>
      <w:r>
        <w:rPr>
          <w:spacing w:val="-1"/>
        </w:rPr>
        <w:t>viate</w:t>
      </w:r>
      <w:r>
        <w:rPr>
          <w:spacing w:val="-20"/>
        </w:rPr>
        <w:t xml:space="preserve"> </w:t>
      </w:r>
      <w:r>
        <w:t>the</w:t>
      </w:r>
      <w:r>
        <w:rPr>
          <w:spacing w:val="-18"/>
        </w:rPr>
        <w:t xml:space="preserve"> </w:t>
      </w:r>
      <w:r>
        <w:t>gains</w:t>
      </w:r>
      <w:r>
        <w:rPr>
          <w:spacing w:val="-19"/>
        </w:rPr>
        <w:t xml:space="preserve"> </w:t>
      </w:r>
      <w:r>
        <w:rPr>
          <w:spacing w:val="-2"/>
        </w:rPr>
        <w:t>provided</w:t>
      </w:r>
      <w:r>
        <w:rPr>
          <w:spacing w:val="-19"/>
        </w:rPr>
        <w:t xml:space="preserve"> </w:t>
      </w:r>
      <w:r>
        <w:rPr>
          <w:spacing w:val="-4"/>
        </w:rPr>
        <w:t>b</w:t>
      </w:r>
      <w:r>
        <w:rPr>
          <w:spacing w:val="-3"/>
        </w:rPr>
        <w:t>y</w:t>
      </w:r>
      <w:r>
        <w:rPr>
          <w:spacing w:val="-19"/>
        </w:rPr>
        <w:t xml:space="preserve"> </w:t>
      </w:r>
      <w:r>
        <w:t>an</w:t>
      </w:r>
      <w:r>
        <w:rPr>
          <w:spacing w:val="-18"/>
        </w:rPr>
        <w:t xml:space="preserve"> </w:t>
      </w:r>
      <w:r>
        <w:rPr>
          <w:spacing w:val="-2"/>
        </w:rPr>
        <w:t>entropy-scaling</w:t>
      </w:r>
      <w:r>
        <w:rPr>
          <w:spacing w:val="-19"/>
        </w:rPr>
        <w:t xml:space="preserve"> </w:t>
      </w:r>
      <w:r>
        <w:t>data</w:t>
      </w:r>
      <w:r>
        <w:rPr>
          <w:spacing w:val="-19"/>
        </w:rPr>
        <w:t xml:space="preserve"> </w:t>
      </w:r>
      <w:r>
        <w:t>structure.</w:t>
      </w:r>
    </w:p>
    <w:p w14:paraId="1D595B89" w14:textId="4FA311B6" w:rsidR="00283DE0" w:rsidRDefault="00641826" w:rsidP="003B0178">
      <w:pPr>
        <w:pStyle w:val="BodyText"/>
        <w:keepLines/>
        <w:spacing w:line="359" w:lineRule="auto"/>
        <w:ind w:left="497" w:right="529" w:firstLine="351"/>
      </w:pPr>
      <w:r>
        <w:t>More</w:t>
      </w:r>
      <w:r>
        <w:rPr>
          <w:spacing w:val="19"/>
        </w:rPr>
        <w:t xml:space="preserve"> </w:t>
      </w:r>
      <w:r>
        <w:rPr>
          <w:spacing w:val="-3"/>
        </w:rPr>
        <w:t>formally</w:t>
      </w:r>
      <w:r>
        <w:rPr>
          <w:spacing w:val="-2"/>
        </w:rPr>
        <w:t>,</w:t>
      </w:r>
      <w:r>
        <w:rPr>
          <w:spacing w:val="25"/>
        </w:rPr>
        <w:t xml:space="preserve"> </w:t>
      </w:r>
      <w:r>
        <w:rPr>
          <w:spacing w:val="-3"/>
        </w:rPr>
        <w:t>given</w:t>
      </w:r>
      <w:r>
        <w:rPr>
          <w:spacing w:val="19"/>
        </w:rPr>
        <w:t xml:space="preserve"> </w:t>
      </w:r>
      <w:r>
        <w:t>a</w:t>
      </w:r>
      <w:r>
        <w:rPr>
          <w:spacing w:val="19"/>
        </w:rPr>
        <w:t xml:space="preserve"> </w:t>
      </w:r>
      <w:r>
        <w:t>database</w:t>
      </w:r>
      <w:r>
        <w:rPr>
          <w:spacing w:val="19"/>
        </w:rPr>
        <w:t xml:space="preserve"> </w:t>
      </w:r>
      <w:r>
        <w:t>with</w:t>
      </w:r>
      <w:r>
        <w:rPr>
          <w:spacing w:val="20"/>
        </w:rPr>
        <w:t xml:space="preserve"> </w:t>
      </w:r>
      <w:r>
        <w:t>fractal</w:t>
      </w:r>
      <w:r>
        <w:rPr>
          <w:spacing w:val="19"/>
        </w:rPr>
        <w:t xml:space="preserve"> </w:t>
      </w:r>
      <w:r>
        <w:t>dimension</w:t>
      </w:r>
      <w:r>
        <w:rPr>
          <w:spacing w:val="18"/>
        </w:rPr>
        <w:t xml:space="preserve"> </w:t>
      </w:r>
      <w:proofErr w:type="gramStart"/>
      <w:r>
        <w:rPr>
          <w:i/>
        </w:rPr>
        <w:t>d</w:t>
      </w:r>
      <w:ins w:id="812" w:author="Craig Mak" w:date="2015-07-27T11:16:00Z">
        <w:r w:rsidR="0050281E" w:rsidRPr="0050281E">
          <w:rPr>
            <w:b/>
            <w:u w:val="single"/>
            <w:rPrChange w:id="813" w:author="Craig Mak" w:date="2015-07-27T11:17:00Z">
              <w:rPr>
                <w:i/>
              </w:rPr>
            </w:rPrChange>
          </w:rPr>
          <w:t>[</w:t>
        </w:r>
        <w:proofErr w:type="gramEnd"/>
        <w:r w:rsidR="0050281E" w:rsidRPr="0050281E">
          <w:rPr>
            <w:b/>
            <w:spacing w:val="19"/>
            <w:u w:val="single"/>
            <w:rPrChange w:id="814" w:author="Craig Mak" w:date="2015-07-27T11:17:00Z">
              <w:rPr>
                <w:i/>
                <w:spacing w:val="19"/>
              </w:rPr>
            </w:rPrChange>
          </w:rPr>
          <w:t>AU:</w:t>
        </w:r>
        <w:r w:rsidR="0050281E" w:rsidRPr="0050281E">
          <w:rPr>
            <w:b/>
            <w:i/>
            <w:spacing w:val="19"/>
            <w:u w:val="single"/>
            <w:rPrChange w:id="815" w:author="Craig Mak" w:date="2015-07-27T11:17:00Z">
              <w:rPr>
                <w:i/>
                <w:spacing w:val="19"/>
              </w:rPr>
            </w:rPrChange>
          </w:rPr>
          <w:t xml:space="preserve"> </w:t>
        </w:r>
        <w:r w:rsidR="0050281E" w:rsidRPr="0050281E">
          <w:rPr>
            <w:b/>
            <w:spacing w:val="19"/>
            <w:u w:val="single"/>
            <w:rPrChange w:id="816" w:author="Craig Mak" w:date="2015-07-27T11:17:00Z">
              <w:rPr>
                <w:spacing w:val="19"/>
              </w:rPr>
            </w:rPrChange>
          </w:rPr>
          <w:t>Although d is defined here, I think that the big O formula below would be clearer if you also indicated it there</w:t>
        </w:r>
      </w:ins>
      <w:ins w:id="817" w:author="Craig Mak" w:date="2015-07-27T11:17:00Z">
        <w:r w:rsidR="0050281E" w:rsidRPr="0050281E">
          <w:rPr>
            <w:b/>
            <w:spacing w:val="19"/>
            <w:u w:val="single"/>
            <w:rPrChange w:id="818" w:author="Craig Mak" w:date="2015-07-27T11:17:00Z">
              <w:rPr>
                <w:spacing w:val="19"/>
              </w:rPr>
            </w:rPrChange>
          </w:rPr>
          <w:t>,</w:t>
        </w:r>
        <w:r w:rsidR="00812285">
          <w:rPr>
            <w:b/>
            <w:spacing w:val="19"/>
            <w:u w:val="single"/>
          </w:rPr>
          <w:t xml:space="preserve"> in the same way that you label</w:t>
        </w:r>
        <w:r w:rsidR="0050281E" w:rsidRPr="0050281E">
          <w:rPr>
            <w:b/>
            <w:spacing w:val="19"/>
            <w:u w:val="single"/>
            <w:rPrChange w:id="819" w:author="Craig Mak" w:date="2015-07-27T11:17:00Z">
              <w:rPr>
                <w:spacing w:val="19"/>
              </w:rPr>
            </w:rPrChange>
          </w:rPr>
          <w:t xml:space="preserve"> metric entropy]</w:t>
        </w:r>
      </w:ins>
      <w:r>
        <w:rPr>
          <w:i/>
          <w:spacing w:val="19"/>
        </w:rPr>
        <w:t xml:space="preserve"> </w:t>
      </w:r>
      <w:r>
        <w:t>and</w:t>
      </w:r>
      <w:r>
        <w:rPr>
          <w:spacing w:val="19"/>
        </w:rPr>
        <w:t xml:space="preserve"> </w:t>
      </w:r>
      <w:r>
        <w:t>metric</w:t>
      </w:r>
      <w:r>
        <w:rPr>
          <w:spacing w:val="24"/>
          <w:w w:val="94"/>
        </w:rPr>
        <w:t xml:space="preserve"> </w:t>
      </w:r>
      <w:r>
        <w:rPr>
          <w:spacing w:val="-3"/>
        </w:rPr>
        <w:t>entrop</w:t>
      </w:r>
      <w:r>
        <w:rPr>
          <w:spacing w:val="-2"/>
        </w:rPr>
        <w:t>y</w:t>
      </w:r>
      <w:r>
        <w:rPr>
          <w:spacing w:val="15"/>
        </w:rPr>
        <w:t xml:space="preserve"> </w:t>
      </w:r>
      <w:r>
        <w:rPr>
          <w:i/>
        </w:rPr>
        <w:t>k</w:t>
      </w:r>
      <w:r>
        <w:rPr>
          <w:i/>
          <w:spacing w:val="21"/>
        </w:rPr>
        <w:t xml:space="preserve"> </w:t>
      </w:r>
      <w:r>
        <w:t>at</w:t>
      </w:r>
      <w:r>
        <w:rPr>
          <w:spacing w:val="16"/>
        </w:rPr>
        <w:t xml:space="preserve"> </w:t>
      </w:r>
      <w:r>
        <w:t>the</w:t>
      </w:r>
      <w:r>
        <w:rPr>
          <w:spacing w:val="15"/>
        </w:rPr>
        <w:t xml:space="preserve"> </w:t>
      </w:r>
      <w:r>
        <w:t>scale</w:t>
      </w:r>
      <w:r>
        <w:rPr>
          <w:spacing w:val="16"/>
        </w:rPr>
        <w:t xml:space="preserve"> </w:t>
      </w:r>
      <w:r>
        <w:rPr>
          <w:i/>
          <w:spacing w:val="3"/>
        </w:rPr>
        <w:t>r</w:t>
      </w:r>
      <w:r>
        <w:rPr>
          <w:rFonts w:ascii="Palatino Linotype"/>
          <w:i/>
          <w:spacing w:val="2"/>
          <w:position w:val="-3"/>
          <w:sz w:val="16"/>
        </w:rPr>
        <w:t>c</w:t>
      </w:r>
      <w:r>
        <w:rPr>
          <w:spacing w:val="3"/>
        </w:rPr>
        <w:t>,</w:t>
      </w:r>
      <w:r>
        <w:rPr>
          <w:spacing w:val="19"/>
        </w:rPr>
        <w:t xml:space="preserve"> </w:t>
      </w:r>
      <w:r>
        <w:rPr>
          <w:spacing w:val="-5"/>
        </w:rPr>
        <w:t>we</w:t>
      </w:r>
      <w:r>
        <w:rPr>
          <w:spacing w:val="15"/>
        </w:rPr>
        <w:t xml:space="preserve"> </w:t>
      </w:r>
      <w:r>
        <w:rPr>
          <w:spacing w:val="-3"/>
        </w:rPr>
        <w:t>show</w:t>
      </w:r>
      <w:r>
        <w:rPr>
          <w:spacing w:val="16"/>
        </w:rPr>
        <w:t xml:space="preserve"> </w:t>
      </w:r>
      <w:r>
        <w:t>in</w:t>
      </w:r>
      <w:r>
        <w:rPr>
          <w:spacing w:val="15"/>
        </w:rPr>
        <w:t xml:space="preserve"> </w:t>
      </w:r>
      <w:r>
        <w:t>the</w:t>
      </w:r>
      <w:r>
        <w:rPr>
          <w:spacing w:val="15"/>
        </w:rPr>
        <w:t xml:space="preserve"> </w:t>
      </w:r>
      <w:r>
        <w:rPr>
          <w:spacing w:val="-2"/>
        </w:rPr>
        <w:t>Supplemen</w:t>
      </w:r>
      <w:r>
        <w:rPr>
          <w:spacing w:val="-1"/>
        </w:rPr>
        <w:t>tal</w:t>
      </w:r>
      <w:r>
        <w:rPr>
          <w:spacing w:val="16"/>
        </w:rPr>
        <w:t xml:space="preserve"> </w:t>
      </w:r>
      <w:r>
        <w:rPr>
          <w:spacing w:val="1"/>
        </w:rPr>
        <w:t>Methods</w:t>
      </w:r>
      <w:r>
        <w:rPr>
          <w:spacing w:val="15"/>
        </w:rPr>
        <w:t xml:space="preserve"> </w:t>
      </w:r>
      <w:r>
        <w:t>that</w:t>
      </w:r>
      <w:r>
        <w:rPr>
          <w:spacing w:val="16"/>
        </w:rPr>
        <w:t xml:space="preserve"> </w:t>
      </w:r>
      <w:r>
        <w:t>the</w:t>
      </w:r>
      <w:r>
        <w:rPr>
          <w:spacing w:val="29"/>
          <w:w w:val="95"/>
        </w:rPr>
        <w:t xml:space="preserve"> </w:t>
      </w:r>
      <w:r>
        <w:rPr>
          <w:spacing w:val="-2"/>
        </w:rPr>
        <w:t>time-complexit</w:t>
      </w:r>
      <w:r>
        <w:rPr>
          <w:spacing w:val="-1"/>
        </w:rPr>
        <w:t>y</w:t>
      </w:r>
      <w:r>
        <w:rPr>
          <w:spacing w:val="-9"/>
        </w:rPr>
        <w:t xml:space="preserve"> </w:t>
      </w:r>
      <w:r>
        <w:t>of</w:t>
      </w:r>
      <w:r>
        <w:rPr>
          <w:spacing w:val="-8"/>
        </w:rPr>
        <w:t xml:space="preserve"> </w:t>
      </w:r>
      <w:r>
        <w:rPr>
          <w:spacing w:val="-2"/>
        </w:rPr>
        <w:t>similarit</w:t>
      </w:r>
      <w:r>
        <w:rPr>
          <w:spacing w:val="-1"/>
        </w:rPr>
        <w:t>y</w:t>
      </w:r>
      <w:r>
        <w:rPr>
          <w:spacing w:val="-9"/>
        </w:rPr>
        <w:t xml:space="preserve"> </w:t>
      </w:r>
      <w:r>
        <w:rPr>
          <w:spacing w:val="-2"/>
        </w:rPr>
        <w:t>search</w:t>
      </w:r>
      <w:r>
        <w:rPr>
          <w:spacing w:val="-8"/>
        </w:rPr>
        <w:t xml:space="preserve"> </w:t>
      </w:r>
      <w:r>
        <w:t>on</w:t>
      </w:r>
      <w:r>
        <w:rPr>
          <w:spacing w:val="-9"/>
        </w:rPr>
        <w:t xml:space="preserve"> </w:t>
      </w:r>
      <w:r>
        <w:t>database</w:t>
      </w:r>
      <w:r>
        <w:rPr>
          <w:spacing w:val="-9"/>
        </w:rPr>
        <w:t xml:space="preserve"> </w:t>
      </w:r>
      <w:r>
        <w:rPr>
          <w:i/>
        </w:rPr>
        <w:t>D</w:t>
      </w:r>
      <w:r>
        <w:rPr>
          <w:i/>
          <w:spacing w:val="-4"/>
        </w:rPr>
        <w:t xml:space="preserve"> </w:t>
      </w:r>
      <w:r>
        <w:t>for</w:t>
      </w:r>
      <w:r>
        <w:rPr>
          <w:spacing w:val="-8"/>
        </w:rPr>
        <w:t xml:space="preserve"> </w:t>
      </w:r>
      <w:r>
        <w:t>query</w:t>
      </w:r>
      <w:r>
        <w:rPr>
          <w:spacing w:val="-9"/>
        </w:rPr>
        <w:t xml:space="preserve"> </w:t>
      </w:r>
      <w:r>
        <w:rPr>
          <w:i/>
        </w:rPr>
        <w:t>q</w:t>
      </w:r>
      <w:r>
        <w:rPr>
          <w:i/>
          <w:spacing w:val="-3"/>
        </w:rPr>
        <w:t xml:space="preserve"> </w:t>
      </w:r>
      <w:r>
        <w:t>with</w:t>
      </w:r>
      <w:r>
        <w:rPr>
          <w:spacing w:val="-8"/>
        </w:rPr>
        <w:t xml:space="preserve"> </w:t>
      </w:r>
      <w:r>
        <w:t>radius</w:t>
      </w:r>
    </w:p>
    <w:p w14:paraId="0819477B" w14:textId="527454D4" w:rsidR="00283DE0" w:rsidRDefault="00641826" w:rsidP="003B0178">
      <w:pPr>
        <w:keepLines/>
        <w:spacing w:before="25"/>
        <w:ind w:left="497"/>
        <w:rPr>
          <w:rFonts w:ascii="Georgia" w:eastAsia="Georgia" w:hAnsi="Georgia" w:cs="Georgia"/>
          <w:sz w:val="24"/>
          <w:szCs w:val="24"/>
        </w:rPr>
      </w:pPr>
      <w:proofErr w:type="gramStart"/>
      <w:r>
        <w:rPr>
          <w:rFonts w:ascii="Georgia"/>
          <w:i/>
          <w:sz w:val="24"/>
        </w:rPr>
        <w:t>r</w:t>
      </w:r>
      <w:proofErr w:type="gramEnd"/>
      <w:r>
        <w:rPr>
          <w:rFonts w:ascii="Georgia"/>
          <w:i/>
          <w:spacing w:val="3"/>
          <w:sz w:val="24"/>
        </w:rPr>
        <w:t xml:space="preserve"> </w:t>
      </w:r>
      <w:r>
        <w:rPr>
          <w:rFonts w:ascii="Georgia"/>
          <w:sz w:val="24"/>
        </w:rPr>
        <w:t>is</w:t>
      </w:r>
      <w:r w:rsidR="005957E1">
        <w:rPr>
          <w:rFonts w:ascii="Georgia"/>
          <w:sz w:val="24"/>
        </w:rPr>
        <w:t>:</w:t>
      </w:r>
    </w:p>
    <w:p w14:paraId="4CD7E059" w14:textId="77777777" w:rsidR="00441A02" w:rsidRDefault="00441A02" w:rsidP="003B0178">
      <w:pPr>
        <w:pStyle w:val="BodyText"/>
        <w:keepLines/>
        <w:spacing w:before="129" w:line="381" w:lineRule="auto"/>
        <w:ind w:right="528"/>
        <w:rPr>
          <w:spacing w:val="-2"/>
        </w:rPr>
      </w:pPr>
      <w:r>
        <w:rPr>
          <w:noProof/>
          <w:spacing w:val="-2"/>
        </w:rPr>
        <w:lastRenderedPageBreak/>
        <w:drawing>
          <wp:inline distT="0" distB="0" distL="0" distR="0" wp14:anchorId="72472B6E" wp14:editId="2F59FF97">
            <wp:extent cx="5058539" cy="1301195"/>
            <wp:effectExtent l="0" t="0" r="0" b="0"/>
            <wp:docPr id="1" name="Picture 1" descr="Macintosh HD:Users:noah:Desktop: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oah:Desktop:equ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8539" cy="1301195"/>
                    </a:xfrm>
                    <a:prstGeom prst="rect">
                      <a:avLst/>
                    </a:prstGeom>
                    <a:noFill/>
                    <a:ln>
                      <a:noFill/>
                    </a:ln>
                  </pic:spPr>
                </pic:pic>
              </a:graphicData>
            </a:graphic>
          </wp:inline>
        </w:drawing>
      </w:r>
    </w:p>
    <w:p w14:paraId="2B034BC3" w14:textId="1F8E2EB9" w:rsidR="00283DE0" w:rsidRDefault="00641826" w:rsidP="003B0178">
      <w:pPr>
        <w:pStyle w:val="BodyText"/>
        <w:keepLines/>
        <w:spacing w:before="129" w:line="379" w:lineRule="auto"/>
        <w:ind w:left="490" w:right="533"/>
        <w:rPr>
          <w:ins w:id="820" w:author="Craig Mak" w:date="2015-07-27T10:40:00Z"/>
          <w:w w:val="95"/>
        </w:rPr>
      </w:pPr>
      <w:r>
        <w:rPr>
          <w:spacing w:val="-2"/>
        </w:rPr>
        <w:t>Th</w:t>
      </w:r>
      <w:r>
        <w:rPr>
          <w:spacing w:val="-3"/>
        </w:rPr>
        <w:t>us,</w:t>
      </w:r>
      <w:r>
        <w:rPr>
          <w:spacing w:val="-31"/>
        </w:rPr>
        <w:t xml:space="preserve"> </w:t>
      </w:r>
      <w:r>
        <w:t>for</w:t>
      </w:r>
      <w:r>
        <w:rPr>
          <w:spacing w:val="-31"/>
        </w:rPr>
        <w:t xml:space="preserve"> </w:t>
      </w:r>
      <w:r>
        <w:t>small</w:t>
      </w:r>
      <w:r>
        <w:rPr>
          <w:spacing w:val="-31"/>
        </w:rPr>
        <w:t xml:space="preserve"> </w:t>
      </w:r>
      <w:r>
        <w:t>fractal</w:t>
      </w:r>
      <w:r>
        <w:rPr>
          <w:spacing w:val="-31"/>
        </w:rPr>
        <w:t xml:space="preserve"> </w:t>
      </w:r>
      <w:r>
        <w:t>dimension</w:t>
      </w:r>
      <w:r>
        <w:rPr>
          <w:spacing w:val="-32"/>
        </w:rPr>
        <w:t xml:space="preserve"> </w:t>
      </w:r>
      <w:r>
        <w:t>and</w:t>
      </w:r>
      <w:r>
        <w:rPr>
          <w:spacing w:val="-31"/>
        </w:rPr>
        <w:t xml:space="preserve"> </w:t>
      </w:r>
      <w:r>
        <w:t>output</w:t>
      </w:r>
      <w:r>
        <w:rPr>
          <w:spacing w:val="-31"/>
        </w:rPr>
        <w:t xml:space="preserve"> </w:t>
      </w:r>
      <w:r>
        <w:t>size,</w:t>
      </w:r>
      <w:r>
        <w:rPr>
          <w:spacing w:val="-30"/>
        </w:rPr>
        <w:t xml:space="preserve"> </w:t>
      </w:r>
      <w:r>
        <w:rPr>
          <w:spacing w:val="-2"/>
        </w:rPr>
        <w:t>similarit</w:t>
      </w:r>
      <w:r>
        <w:rPr>
          <w:spacing w:val="-1"/>
        </w:rPr>
        <w:t>y</w:t>
      </w:r>
      <w:r>
        <w:rPr>
          <w:spacing w:val="-32"/>
        </w:rPr>
        <w:t xml:space="preserve"> </w:t>
      </w:r>
      <w:r>
        <w:rPr>
          <w:spacing w:val="-2"/>
        </w:rPr>
        <w:t>search</w:t>
      </w:r>
      <w:r>
        <w:rPr>
          <w:spacing w:val="-31"/>
        </w:rPr>
        <w:t xml:space="preserve"> </w:t>
      </w:r>
      <w:r>
        <w:t>is</w:t>
      </w:r>
      <w:r>
        <w:rPr>
          <w:spacing w:val="-32"/>
        </w:rPr>
        <w:t xml:space="preserve"> </w:t>
      </w:r>
      <w:r w:rsidR="00B965AC">
        <w:t>asymp</w:t>
      </w:r>
      <w:r>
        <w:t>totically</w:t>
      </w:r>
      <w:r>
        <w:rPr>
          <w:spacing w:val="-33"/>
        </w:rPr>
        <w:t xml:space="preserve"> </w:t>
      </w:r>
      <w:r>
        <w:t>linear</w:t>
      </w:r>
      <w:r>
        <w:rPr>
          <w:spacing w:val="-32"/>
        </w:rPr>
        <w:t xml:space="preserve"> </w:t>
      </w:r>
      <w:r>
        <w:t>in</w:t>
      </w:r>
      <w:r>
        <w:rPr>
          <w:spacing w:val="-32"/>
        </w:rPr>
        <w:t xml:space="preserve"> </w:t>
      </w:r>
      <w:r>
        <w:t>metric</w:t>
      </w:r>
      <w:r>
        <w:rPr>
          <w:spacing w:val="-32"/>
        </w:rPr>
        <w:t xml:space="preserve"> </w:t>
      </w:r>
      <w:r>
        <w:rPr>
          <w:spacing w:val="-6"/>
        </w:rPr>
        <w:t>entrop</w:t>
      </w:r>
      <w:r>
        <w:rPr>
          <w:spacing w:val="-5"/>
        </w:rPr>
        <w:t>y</w:t>
      </w:r>
      <w:r>
        <w:rPr>
          <w:spacing w:val="-6"/>
        </w:rPr>
        <w:t>.</w:t>
      </w:r>
      <w:r>
        <w:rPr>
          <w:spacing w:val="-13"/>
        </w:rPr>
        <w:t xml:space="preserve"> </w:t>
      </w:r>
      <w:r>
        <w:rPr>
          <w:spacing w:val="-3"/>
        </w:rPr>
        <w:t>Additionally</w:t>
      </w:r>
      <w:r>
        <w:rPr>
          <w:spacing w:val="-2"/>
        </w:rPr>
        <w:t>,</w:t>
      </w:r>
      <w:r>
        <w:rPr>
          <w:spacing w:val="-30"/>
        </w:rPr>
        <w:t xml:space="preserve"> </w:t>
      </w:r>
      <w:r>
        <w:t>because</w:t>
      </w:r>
      <w:r>
        <w:rPr>
          <w:spacing w:val="-33"/>
        </w:rPr>
        <w:t xml:space="preserve"> </w:t>
      </w:r>
      <w:r>
        <w:t>the</w:t>
      </w:r>
      <w:r>
        <w:rPr>
          <w:spacing w:val="-32"/>
        </w:rPr>
        <w:t xml:space="preserve"> </w:t>
      </w:r>
      <w:r>
        <w:rPr>
          <w:spacing w:val="-2"/>
        </w:rPr>
        <w:t>search</w:t>
      </w:r>
      <w:r>
        <w:rPr>
          <w:spacing w:val="-32"/>
        </w:rPr>
        <w:t xml:space="preserve"> </w:t>
      </w:r>
      <w:r>
        <w:t>has</w:t>
      </w:r>
      <w:r>
        <w:rPr>
          <w:spacing w:val="-32"/>
        </w:rPr>
        <w:t xml:space="preserve"> </w:t>
      </w:r>
      <w:r>
        <w:t>to</w:t>
      </w:r>
      <w:r>
        <w:rPr>
          <w:spacing w:val="-32"/>
        </w:rPr>
        <w:t xml:space="preserve"> </w:t>
      </w:r>
      <w:r>
        <w:rPr>
          <w:spacing w:val="1"/>
        </w:rPr>
        <w:t>look</w:t>
      </w:r>
      <w:r w:rsidR="00B965AC">
        <w:rPr>
          <w:spacing w:val="49"/>
          <w:w w:val="93"/>
        </w:rPr>
        <w:t xml:space="preserve"> </w:t>
      </w:r>
      <w:r>
        <w:t>at</w:t>
      </w:r>
      <w:r>
        <w:rPr>
          <w:spacing w:val="-33"/>
        </w:rPr>
        <w:t xml:space="preserve"> </w:t>
      </w:r>
      <w:r>
        <w:t>only</w:t>
      </w:r>
      <w:r>
        <w:rPr>
          <w:spacing w:val="-33"/>
        </w:rPr>
        <w:t xml:space="preserve"> </w:t>
      </w:r>
      <w:r>
        <w:t>a</w:t>
      </w:r>
      <w:r>
        <w:rPr>
          <w:spacing w:val="-33"/>
        </w:rPr>
        <w:t xml:space="preserve"> </w:t>
      </w:r>
      <w:r>
        <w:t>small</w:t>
      </w:r>
      <w:r>
        <w:rPr>
          <w:spacing w:val="-32"/>
        </w:rPr>
        <w:t xml:space="preserve"> </w:t>
      </w:r>
      <w:r>
        <w:t>subset</w:t>
      </w:r>
      <w:r>
        <w:rPr>
          <w:spacing w:val="-33"/>
        </w:rPr>
        <w:t xml:space="preserve"> </w:t>
      </w:r>
      <w:r>
        <w:t>of</w:t>
      </w:r>
      <w:r>
        <w:rPr>
          <w:spacing w:val="-33"/>
        </w:rPr>
        <w:t xml:space="preserve"> </w:t>
      </w:r>
      <w:r>
        <w:t>the</w:t>
      </w:r>
      <w:r>
        <w:rPr>
          <w:spacing w:val="-33"/>
        </w:rPr>
        <w:t xml:space="preserve"> </w:t>
      </w:r>
      <w:r>
        <w:t>clusters,</w:t>
      </w:r>
      <w:r>
        <w:rPr>
          <w:spacing w:val="-30"/>
        </w:rPr>
        <w:t xml:space="preserve"> </w:t>
      </w:r>
      <w:r>
        <w:t>the</w:t>
      </w:r>
      <w:r>
        <w:rPr>
          <w:spacing w:val="-33"/>
        </w:rPr>
        <w:t xml:space="preserve"> </w:t>
      </w:r>
      <w:r>
        <w:t>clusters</w:t>
      </w:r>
      <w:r>
        <w:rPr>
          <w:spacing w:val="-32"/>
        </w:rPr>
        <w:t xml:space="preserve"> </w:t>
      </w:r>
      <w:r>
        <w:t>can</w:t>
      </w:r>
      <w:r>
        <w:rPr>
          <w:spacing w:val="-33"/>
        </w:rPr>
        <w:t xml:space="preserve"> </w:t>
      </w:r>
      <w:r>
        <w:rPr>
          <w:spacing w:val="6"/>
        </w:rPr>
        <w:t>b</w:t>
      </w:r>
      <w:r>
        <w:t>e</w:t>
      </w:r>
      <w:r>
        <w:rPr>
          <w:spacing w:val="-33"/>
        </w:rPr>
        <w:t xml:space="preserve"> </w:t>
      </w:r>
      <w:r>
        <w:t>stored</w:t>
      </w:r>
      <w:r>
        <w:rPr>
          <w:spacing w:val="-32"/>
        </w:rPr>
        <w:t xml:space="preserve"> </w:t>
      </w:r>
      <w:r>
        <w:t>in</w:t>
      </w:r>
      <w:r>
        <w:rPr>
          <w:spacing w:val="-33"/>
        </w:rPr>
        <w:t xml:space="preserve"> </w:t>
      </w:r>
      <w:r>
        <w:t>compressed</w:t>
      </w:r>
      <w:r>
        <w:rPr>
          <w:w w:val="91"/>
        </w:rPr>
        <w:t xml:space="preserve"> </w:t>
      </w:r>
      <w:r>
        <w:t>form,</w:t>
      </w:r>
      <w:r>
        <w:rPr>
          <w:spacing w:val="-24"/>
        </w:rPr>
        <w:t xml:space="preserve"> </w:t>
      </w:r>
      <w:r>
        <w:t>and</w:t>
      </w:r>
      <w:r>
        <w:rPr>
          <w:spacing w:val="-24"/>
        </w:rPr>
        <w:t xml:space="preserve"> </w:t>
      </w:r>
      <w:r>
        <w:t>only</w:t>
      </w:r>
      <w:r>
        <w:rPr>
          <w:spacing w:val="-24"/>
        </w:rPr>
        <w:t xml:space="preserve"> </w:t>
      </w:r>
      <w:r>
        <w:t>decompressed</w:t>
      </w:r>
      <w:r>
        <w:rPr>
          <w:spacing w:val="-25"/>
        </w:rPr>
        <w:t xml:space="preserve"> </w:t>
      </w:r>
      <w:r>
        <w:t>as</w:t>
      </w:r>
      <w:r>
        <w:rPr>
          <w:spacing w:val="-24"/>
        </w:rPr>
        <w:t xml:space="preserve"> </w:t>
      </w:r>
      <w:r>
        <w:t>needed,</w:t>
      </w:r>
      <w:r>
        <w:rPr>
          <w:spacing w:val="-25"/>
        </w:rPr>
        <w:t xml:space="preserve"> </w:t>
      </w:r>
      <w:r>
        <w:t>giving</w:t>
      </w:r>
      <w:r>
        <w:rPr>
          <w:spacing w:val="-24"/>
        </w:rPr>
        <w:t xml:space="preserve"> </w:t>
      </w:r>
      <w:r>
        <w:t>space</w:t>
      </w:r>
      <w:r>
        <w:rPr>
          <w:spacing w:val="-24"/>
        </w:rPr>
        <w:t xml:space="preserve"> </w:t>
      </w:r>
      <w:r>
        <w:rPr>
          <w:spacing w:val="-2"/>
        </w:rPr>
        <w:t>savings</w:t>
      </w:r>
      <w:r>
        <w:rPr>
          <w:spacing w:val="-24"/>
        </w:rPr>
        <w:t xml:space="preserve"> </w:t>
      </w:r>
      <w:r>
        <w:t>that</w:t>
      </w:r>
      <w:r>
        <w:rPr>
          <w:spacing w:val="-24"/>
        </w:rPr>
        <w:t xml:space="preserve"> </w:t>
      </w:r>
      <w:r>
        <w:t>also</w:t>
      </w:r>
      <w:r>
        <w:rPr>
          <w:spacing w:val="-24"/>
        </w:rPr>
        <w:t xml:space="preserve"> </w:t>
      </w:r>
      <w:r>
        <w:t>scale</w:t>
      </w:r>
      <w:r>
        <w:rPr>
          <w:spacing w:val="21"/>
          <w:w w:val="93"/>
        </w:rPr>
        <w:t xml:space="preserve"> </w:t>
      </w:r>
      <w:r>
        <w:t>with</w:t>
      </w:r>
      <w:r>
        <w:rPr>
          <w:spacing w:val="14"/>
        </w:rPr>
        <w:t xml:space="preserve"> </w:t>
      </w:r>
      <w:r>
        <w:rPr>
          <w:spacing w:val="-6"/>
        </w:rPr>
        <w:t>entrop</w:t>
      </w:r>
      <w:r>
        <w:rPr>
          <w:spacing w:val="-5"/>
        </w:rPr>
        <w:t>y</w:t>
      </w:r>
      <w:r>
        <w:rPr>
          <w:spacing w:val="-6"/>
        </w:rPr>
        <w:t>.</w:t>
      </w:r>
      <w:r>
        <w:rPr>
          <w:spacing w:val="6"/>
        </w:rPr>
        <w:t xml:space="preserve"> </w:t>
      </w:r>
      <w:r>
        <w:t>As</w:t>
      </w:r>
      <w:r>
        <w:rPr>
          <w:spacing w:val="14"/>
        </w:rPr>
        <w:t xml:space="preserve"> </w:t>
      </w:r>
      <w:r>
        <w:t>an</w:t>
      </w:r>
      <w:r>
        <w:rPr>
          <w:spacing w:val="15"/>
        </w:rPr>
        <w:t xml:space="preserve"> </w:t>
      </w:r>
      <w:proofErr w:type="gramStart"/>
      <w:r w:rsidRPr="004F2F6F">
        <w:rPr>
          <w:highlight w:val="yellow"/>
          <w:rPrChange w:id="821" w:author="Craig Mak" w:date="2015-07-27T12:21:00Z">
            <w:rPr/>
          </w:rPrChange>
        </w:rPr>
        <w:t>aside</w:t>
      </w:r>
      <w:ins w:id="822" w:author="Craig Mak" w:date="2015-07-27T11:17:00Z">
        <w:r w:rsidR="0050281E" w:rsidRPr="0050281E">
          <w:rPr>
            <w:b/>
            <w:u w:val="single"/>
            <w:rPrChange w:id="823" w:author="Craig Mak" w:date="2015-07-27T11:18:00Z">
              <w:rPr/>
            </w:rPrChange>
          </w:rPr>
          <w:t>[</w:t>
        </w:r>
        <w:proofErr w:type="gramEnd"/>
        <w:r w:rsidR="0050281E" w:rsidRPr="0050281E">
          <w:rPr>
            <w:b/>
            <w:u w:val="single"/>
            <w:rPrChange w:id="824" w:author="Craig Mak" w:date="2015-07-27T11:18:00Z">
              <w:rPr/>
            </w:rPrChange>
          </w:rPr>
          <w:t>AU: Is this really an “aside”? Bounding the space complexity seems like a major result</w:t>
        </w:r>
      </w:ins>
      <w:ins w:id="825" w:author="Craig Mak" w:date="2015-07-27T11:18:00Z">
        <w:r w:rsidR="0050281E" w:rsidRPr="0050281E">
          <w:rPr>
            <w:b/>
            <w:u w:val="single"/>
            <w:rPrChange w:id="826" w:author="Craig Mak" w:date="2015-07-27T11:18:00Z">
              <w:rPr/>
            </w:rPrChange>
          </w:rPr>
          <w:t>, and is stated as such in the first sentence of the Discussion</w:t>
        </w:r>
        <w:r w:rsidR="0050281E">
          <w:rPr>
            <w:b/>
            <w:u w:val="single"/>
          </w:rPr>
          <w:t>. Rephrase?</w:t>
        </w:r>
        <w:r w:rsidR="0050281E" w:rsidRPr="0050281E">
          <w:rPr>
            <w:b/>
            <w:u w:val="single"/>
            <w:rPrChange w:id="827" w:author="Craig Mak" w:date="2015-07-27T11:18:00Z">
              <w:rPr/>
            </w:rPrChange>
          </w:rPr>
          <w:t>]</w:t>
        </w:r>
      </w:ins>
      <w:r>
        <w:t>,</w:t>
      </w:r>
      <w:r>
        <w:rPr>
          <w:spacing w:val="17"/>
        </w:rPr>
        <w:t xml:space="preserve"> </w:t>
      </w:r>
      <w:r>
        <w:t>note</w:t>
      </w:r>
      <w:r>
        <w:rPr>
          <w:spacing w:val="14"/>
        </w:rPr>
        <w:t xml:space="preserve"> </w:t>
      </w:r>
      <w:r>
        <w:t>that</w:t>
      </w:r>
      <w:r>
        <w:rPr>
          <w:spacing w:val="14"/>
        </w:rPr>
        <w:t xml:space="preserve"> </w:t>
      </w:r>
      <w:r>
        <w:t>the</w:t>
      </w:r>
      <w:r>
        <w:rPr>
          <w:spacing w:val="14"/>
        </w:rPr>
        <w:t xml:space="preserve"> </w:t>
      </w:r>
      <w:r>
        <w:rPr>
          <w:spacing w:val="-2"/>
        </w:rPr>
        <w:t>space-complexit</w:t>
      </w:r>
      <w:r>
        <w:rPr>
          <w:spacing w:val="-1"/>
        </w:rPr>
        <w:t>y</w:t>
      </w:r>
      <w:r>
        <w:rPr>
          <w:spacing w:val="14"/>
        </w:rPr>
        <w:t xml:space="preserve"> </w:t>
      </w:r>
      <w:r>
        <w:t>actually</w:t>
      </w:r>
      <w:r>
        <w:rPr>
          <w:spacing w:val="15"/>
        </w:rPr>
        <w:t xml:space="preserve"> </w:t>
      </w:r>
      <w:r>
        <w:t>scales</w:t>
      </w:r>
      <w:r>
        <w:rPr>
          <w:spacing w:val="35"/>
          <w:w w:val="92"/>
        </w:rPr>
        <w:t xml:space="preserve"> </w:t>
      </w:r>
      <w:r>
        <w:t>with</w:t>
      </w:r>
      <w:r>
        <w:rPr>
          <w:spacing w:val="-9"/>
        </w:rPr>
        <w:t xml:space="preserve"> </w:t>
      </w:r>
      <w:r>
        <w:t>the</w:t>
      </w:r>
      <w:r>
        <w:rPr>
          <w:spacing w:val="-8"/>
        </w:rPr>
        <w:t xml:space="preserve"> </w:t>
      </w:r>
      <w:r>
        <w:t>sum</w:t>
      </w:r>
      <w:r>
        <w:rPr>
          <w:spacing w:val="-9"/>
        </w:rPr>
        <w:t xml:space="preserve"> </w:t>
      </w:r>
      <w:r>
        <w:t>of</w:t>
      </w:r>
      <w:r>
        <w:rPr>
          <w:spacing w:val="-9"/>
        </w:rPr>
        <w:t xml:space="preserve"> </w:t>
      </w:r>
      <w:r>
        <w:t>metric</w:t>
      </w:r>
      <w:r>
        <w:rPr>
          <w:spacing w:val="-9"/>
        </w:rPr>
        <w:t xml:space="preserve"> </w:t>
      </w:r>
      <w:r>
        <w:t>and</w:t>
      </w:r>
      <w:r>
        <w:rPr>
          <w:spacing w:val="-8"/>
        </w:rPr>
        <w:t xml:space="preserve"> </w:t>
      </w:r>
      <w:r>
        <w:t>information-theoretic</w:t>
      </w:r>
      <w:r>
        <w:rPr>
          <w:spacing w:val="-10"/>
        </w:rPr>
        <w:t xml:space="preserve"> </w:t>
      </w:r>
      <w:r>
        <w:rPr>
          <w:spacing w:val="-6"/>
        </w:rPr>
        <w:t>entrop</w:t>
      </w:r>
      <w:r>
        <w:rPr>
          <w:spacing w:val="-5"/>
        </w:rPr>
        <w:t>y</w:t>
      </w:r>
      <w:r>
        <w:rPr>
          <w:spacing w:val="-6"/>
        </w:rPr>
        <w:t>,</w:t>
      </w:r>
      <w:r>
        <w:rPr>
          <w:spacing w:val="-7"/>
        </w:rPr>
        <w:t xml:space="preserve"> </w:t>
      </w:r>
      <w:r>
        <w:t>rather</w:t>
      </w:r>
      <w:r>
        <w:rPr>
          <w:spacing w:val="-8"/>
        </w:rPr>
        <w:t xml:space="preserve"> </w:t>
      </w:r>
      <w:r>
        <w:t>than</w:t>
      </w:r>
      <w:r>
        <w:rPr>
          <w:spacing w:val="-9"/>
        </w:rPr>
        <w:t xml:space="preserve"> </w:t>
      </w:r>
      <w:r>
        <w:t>just</w:t>
      </w:r>
      <w:r>
        <w:rPr>
          <w:spacing w:val="27"/>
          <w:w w:val="97"/>
        </w:rPr>
        <w:t xml:space="preserve"> </w:t>
      </w:r>
      <w:r>
        <w:rPr>
          <w:w w:val="95"/>
        </w:rPr>
        <w:t>metric</w:t>
      </w:r>
      <w:r>
        <w:rPr>
          <w:spacing w:val="20"/>
          <w:w w:val="95"/>
        </w:rPr>
        <w:t xml:space="preserve"> </w:t>
      </w:r>
      <w:r>
        <w:rPr>
          <w:spacing w:val="-3"/>
          <w:w w:val="95"/>
        </w:rPr>
        <w:t>en</w:t>
      </w:r>
      <w:r>
        <w:rPr>
          <w:spacing w:val="-2"/>
          <w:w w:val="95"/>
        </w:rPr>
        <w:t>tropy</w:t>
      </w:r>
      <w:r>
        <w:rPr>
          <w:spacing w:val="21"/>
          <w:w w:val="95"/>
        </w:rPr>
        <w:t xml:space="preserve"> </w:t>
      </w:r>
      <w:r>
        <w:rPr>
          <w:spacing w:val="-1"/>
          <w:w w:val="95"/>
        </w:rPr>
        <w:t>(Supplemental</w:t>
      </w:r>
      <w:r>
        <w:rPr>
          <w:spacing w:val="21"/>
          <w:w w:val="95"/>
        </w:rPr>
        <w:t xml:space="preserve"> </w:t>
      </w:r>
      <w:r>
        <w:rPr>
          <w:w w:val="95"/>
        </w:rPr>
        <w:t>Methods:</w:t>
      </w:r>
      <w:r>
        <w:rPr>
          <w:spacing w:val="46"/>
          <w:w w:val="95"/>
        </w:rPr>
        <w:t xml:space="preserve"> </w:t>
      </w:r>
      <w:r>
        <w:rPr>
          <w:w w:val="95"/>
        </w:rPr>
        <w:t>Theory).</w:t>
      </w:r>
    </w:p>
    <w:p w14:paraId="703DFCF5" w14:textId="77777777" w:rsidR="00A15929" w:rsidRDefault="00A15929" w:rsidP="003B0178">
      <w:pPr>
        <w:pStyle w:val="BodyText"/>
        <w:keepLines/>
        <w:spacing w:before="129" w:line="379" w:lineRule="auto"/>
        <w:ind w:left="490" w:right="533"/>
        <w:rPr>
          <w:ins w:id="828" w:author="Craig Mak" w:date="2015-07-27T10:40:00Z"/>
          <w:w w:val="95"/>
        </w:rPr>
      </w:pPr>
    </w:p>
    <w:p w14:paraId="41D4BEBB" w14:textId="31D5C5B3" w:rsidR="00A15929" w:rsidRDefault="000D7624" w:rsidP="00A15929">
      <w:pPr>
        <w:pStyle w:val="Heading2"/>
        <w:keepLines/>
        <w:rPr>
          <w:ins w:id="829" w:author="Craig Mak" w:date="2015-07-27T10:40:00Z"/>
          <w:b w:val="0"/>
          <w:bCs w:val="0"/>
        </w:rPr>
      </w:pPr>
      <w:ins w:id="830" w:author="Craig Mak" w:date="2015-07-27T12:30:00Z">
        <w:r>
          <w:rPr>
            <w:spacing w:val="-2"/>
            <w:w w:val="95"/>
          </w:rPr>
          <w:t xml:space="preserve">Practical </w:t>
        </w:r>
      </w:ins>
      <w:ins w:id="831" w:author="Craig Mak" w:date="2015-07-27T11:50:00Z">
        <w:r>
          <w:rPr>
            <w:spacing w:val="-2"/>
            <w:w w:val="95"/>
          </w:rPr>
          <w:t>a</w:t>
        </w:r>
      </w:ins>
      <w:ins w:id="832" w:author="Craig Mak" w:date="2015-07-27T10:40:00Z">
        <w:r w:rsidR="00A15929">
          <w:rPr>
            <w:spacing w:val="-2"/>
            <w:w w:val="95"/>
          </w:rPr>
          <w:t>ppl</w:t>
        </w:r>
        <w:r>
          <w:rPr>
            <w:spacing w:val="-2"/>
            <w:w w:val="95"/>
          </w:rPr>
          <w:t>ication of</w:t>
        </w:r>
        <w:r w:rsidR="000B698E">
          <w:rPr>
            <w:spacing w:val="-2"/>
            <w:w w:val="95"/>
          </w:rPr>
          <w:t xml:space="preserve"> </w:t>
        </w:r>
      </w:ins>
      <w:ins w:id="833" w:author="Craig Mak" w:date="2015-07-27T12:31:00Z">
        <w:r>
          <w:rPr>
            <w:spacing w:val="-2"/>
            <w:w w:val="95"/>
          </w:rPr>
          <w:t>entropy-scaling search</w:t>
        </w:r>
      </w:ins>
    </w:p>
    <w:p w14:paraId="151E2DEE" w14:textId="70E30BBC" w:rsidR="00A15929" w:rsidDel="000B698E" w:rsidRDefault="00A15929" w:rsidP="003B0178">
      <w:pPr>
        <w:pStyle w:val="BodyText"/>
        <w:keepLines/>
        <w:spacing w:line="379" w:lineRule="auto"/>
        <w:ind w:left="490" w:right="533" w:firstLine="230"/>
        <w:rPr>
          <w:del w:id="834" w:author="Craig Mak" w:date="2015-07-27T11:48:00Z"/>
          <w:spacing w:val="-10"/>
        </w:rPr>
      </w:pPr>
    </w:p>
    <w:p w14:paraId="51460E5A" w14:textId="77777777" w:rsidR="000B698E" w:rsidRDefault="000B698E" w:rsidP="003B0178">
      <w:pPr>
        <w:pStyle w:val="BodyText"/>
        <w:keepLines/>
        <w:spacing w:before="129" w:line="379" w:lineRule="auto"/>
        <w:ind w:left="490" w:right="533"/>
        <w:rPr>
          <w:ins w:id="835" w:author="Craig Mak" w:date="2015-07-27T11:48:00Z"/>
        </w:rPr>
      </w:pPr>
    </w:p>
    <w:p w14:paraId="44D360A0" w14:textId="4E449C8F" w:rsidR="005957E1" w:rsidRDefault="00641826">
      <w:pPr>
        <w:pStyle w:val="BodyText"/>
        <w:keepLines/>
        <w:spacing w:line="379" w:lineRule="auto"/>
        <w:ind w:left="490" w:right="533"/>
        <w:sectPr w:rsidR="005957E1" w:rsidSect="005957E1">
          <w:type w:val="continuous"/>
          <w:pgSz w:w="12240" w:h="15840"/>
          <w:pgMar w:top="706" w:right="1714" w:bottom="0" w:left="1714" w:header="720" w:footer="720" w:gutter="0"/>
          <w:cols w:space="720"/>
        </w:sectPr>
        <w:pPrChange w:id="836" w:author="Craig Mak" w:date="2015-07-28T01:06:00Z">
          <w:pPr>
            <w:pStyle w:val="BodyText"/>
            <w:keepLines/>
            <w:spacing w:line="379" w:lineRule="auto"/>
            <w:ind w:left="490" w:right="533" w:firstLine="230"/>
          </w:pPr>
        </w:pPrChange>
      </w:pPr>
      <w:r>
        <w:rPr>
          <w:spacing w:val="-10"/>
        </w:rPr>
        <w:t>W</w:t>
      </w:r>
      <w:r>
        <w:rPr>
          <w:spacing w:val="-12"/>
        </w:rPr>
        <w:t>e</w:t>
      </w:r>
      <w:r>
        <w:rPr>
          <w:spacing w:val="14"/>
        </w:rPr>
        <w:t xml:space="preserve"> </w:t>
      </w:r>
      <w:r>
        <w:rPr>
          <w:spacing w:val="-5"/>
        </w:rPr>
        <w:t>ha</w:t>
      </w:r>
      <w:r>
        <w:rPr>
          <w:spacing w:val="-4"/>
        </w:rPr>
        <w:t>v</w:t>
      </w:r>
      <w:r>
        <w:rPr>
          <w:spacing w:val="-5"/>
        </w:rPr>
        <w:t>e</w:t>
      </w:r>
      <w:r>
        <w:rPr>
          <w:spacing w:val="14"/>
        </w:rPr>
        <w:t xml:space="preserve"> </w:t>
      </w:r>
      <w:r>
        <w:rPr>
          <w:spacing w:val="-2"/>
        </w:rPr>
        <w:t>presented</w:t>
      </w:r>
      <w:r>
        <w:rPr>
          <w:spacing w:val="15"/>
        </w:rPr>
        <w:t xml:space="preserve"> </w:t>
      </w:r>
      <w:r>
        <w:t>the</w:t>
      </w:r>
      <w:r>
        <w:rPr>
          <w:spacing w:val="14"/>
        </w:rPr>
        <w:t xml:space="preserve"> </w:t>
      </w:r>
      <w:r>
        <w:t>simplest</w:t>
      </w:r>
      <w:r>
        <w:rPr>
          <w:spacing w:val="16"/>
        </w:rPr>
        <w:t xml:space="preserve"> </w:t>
      </w:r>
      <w:r>
        <w:rPr>
          <w:spacing w:val="-3"/>
        </w:rPr>
        <w:t>such</w:t>
      </w:r>
      <w:r>
        <w:rPr>
          <w:spacing w:val="14"/>
        </w:rPr>
        <w:t xml:space="preserve"> </w:t>
      </w:r>
      <w:r>
        <w:t>data</w:t>
      </w:r>
      <w:r>
        <w:rPr>
          <w:spacing w:val="15"/>
        </w:rPr>
        <w:t xml:space="preserve"> </w:t>
      </w:r>
      <w:r>
        <w:t>to</w:t>
      </w:r>
      <w:r>
        <w:rPr>
          <w:spacing w:val="15"/>
        </w:rPr>
        <w:t xml:space="preserve"> </w:t>
      </w:r>
      <w:r>
        <w:t>analyze</w:t>
      </w:r>
      <w:r>
        <w:rPr>
          <w:spacing w:val="14"/>
        </w:rPr>
        <w:t xml:space="preserve"> </w:t>
      </w:r>
      <w:r>
        <w:t>for</w:t>
      </w:r>
      <w:r>
        <w:rPr>
          <w:spacing w:val="15"/>
        </w:rPr>
        <w:t xml:space="preserve"> </w:t>
      </w:r>
      <w:r>
        <w:rPr>
          <w:spacing w:val="-2"/>
        </w:rPr>
        <w:t>clarit</w:t>
      </w:r>
      <w:r>
        <w:rPr>
          <w:spacing w:val="-1"/>
        </w:rPr>
        <w:t>y</w:t>
      </w:r>
      <w:r>
        <w:rPr>
          <w:spacing w:val="15"/>
        </w:rPr>
        <w:t xml:space="preserve"> </w:t>
      </w:r>
      <w:r>
        <w:t>of</w:t>
      </w:r>
      <w:r>
        <w:rPr>
          <w:spacing w:val="14"/>
        </w:rPr>
        <w:t xml:space="preserve"> </w:t>
      </w:r>
      <w:r w:rsidR="005957E1">
        <w:t>ex</w:t>
      </w:r>
      <w:r>
        <w:t>position.</w:t>
      </w:r>
      <w:r>
        <w:rPr>
          <w:spacing w:val="27"/>
        </w:rPr>
        <w:t xml:space="preserve"> </w:t>
      </w:r>
      <w:r>
        <w:rPr>
          <w:spacing w:val="-4"/>
        </w:rPr>
        <w:t xml:space="preserve">However, </w:t>
      </w:r>
      <w:r>
        <w:t>real</w:t>
      </w:r>
      <w:r>
        <w:rPr>
          <w:spacing w:val="-6"/>
        </w:rPr>
        <w:t xml:space="preserve"> </w:t>
      </w:r>
      <w:r>
        <w:t>data</w:t>
      </w:r>
      <w:r>
        <w:rPr>
          <w:spacing w:val="-7"/>
        </w:rPr>
        <w:t xml:space="preserve"> </w:t>
      </w:r>
      <w:r>
        <w:t>is</w:t>
      </w:r>
      <w:r>
        <w:rPr>
          <w:spacing w:val="-6"/>
        </w:rPr>
        <w:t xml:space="preserve"> </w:t>
      </w:r>
      <w:r>
        <w:t>generally</w:t>
      </w:r>
      <w:r>
        <w:rPr>
          <w:spacing w:val="-7"/>
        </w:rPr>
        <w:t xml:space="preserve"> </w:t>
      </w:r>
      <w:r>
        <w:t>messier.</w:t>
      </w:r>
      <w:r>
        <w:rPr>
          <w:spacing w:val="27"/>
        </w:rPr>
        <w:t xml:space="preserve"> </w:t>
      </w:r>
      <w:r>
        <w:t>Sometimes</w:t>
      </w:r>
      <w:r>
        <w:rPr>
          <w:spacing w:val="-6"/>
        </w:rPr>
        <w:t xml:space="preserve"> </w:t>
      </w:r>
      <w:r>
        <w:t>the</w:t>
      </w:r>
      <w:r>
        <w:rPr>
          <w:spacing w:val="-7"/>
        </w:rPr>
        <w:t xml:space="preserve"> </w:t>
      </w:r>
      <w:r>
        <w:t>distance</w:t>
      </w:r>
      <w:r>
        <w:rPr>
          <w:spacing w:val="21"/>
          <w:w w:val="94"/>
        </w:rPr>
        <w:t xml:space="preserve"> </w:t>
      </w:r>
      <w:r>
        <w:t>function</w:t>
      </w:r>
      <w:r>
        <w:rPr>
          <w:spacing w:val="-25"/>
        </w:rPr>
        <w:t xml:space="preserve"> </w:t>
      </w:r>
      <w:r>
        <w:t>is</w:t>
      </w:r>
      <w:r>
        <w:rPr>
          <w:spacing w:val="-25"/>
        </w:rPr>
        <w:t xml:space="preserve"> </w:t>
      </w:r>
      <w:r>
        <w:t>not</w:t>
      </w:r>
      <w:r>
        <w:rPr>
          <w:spacing w:val="-25"/>
        </w:rPr>
        <w:t xml:space="preserve"> </w:t>
      </w:r>
      <w:r>
        <w:t>a</w:t>
      </w:r>
      <w:r>
        <w:rPr>
          <w:spacing w:val="-25"/>
        </w:rPr>
        <w:t xml:space="preserve"> </w:t>
      </w:r>
      <w:r>
        <w:t>metric,</w:t>
      </w:r>
      <w:r>
        <w:rPr>
          <w:spacing w:val="-24"/>
        </w:rPr>
        <w:t xml:space="preserve"> </w:t>
      </w:r>
      <w:r>
        <w:t>so</w:t>
      </w:r>
      <w:r>
        <w:rPr>
          <w:spacing w:val="-26"/>
        </w:rPr>
        <w:t xml:space="preserve"> </w:t>
      </w:r>
      <w:r>
        <w:rPr>
          <w:spacing w:val="-5"/>
        </w:rPr>
        <w:t>we</w:t>
      </w:r>
      <w:r>
        <w:rPr>
          <w:spacing w:val="-25"/>
        </w:rPr>
        <w:t xml:space="preserve"> </w:t>
      </w:r>
      <w:r>
        <w:t>lose</w:t>
      </w:r>
      <w:r>
        <w:rPr>
          <w:spacing w:val="-25"/>
        </w:rPr>
        <w:t xml:space="preserve"> </w:t>
      </w:r>
      <w:r>
        <w:t>the</w:t>
      </w:r>
      <w:r>
        <w:rPr>
          <w:spacing w:val="-25"/>
        </w:rPr>
        <w:t xml:space="preserve"> </w:t>
      </w:r>
      <w:r>
        <w:t>triangle</w:t>
      </w:r>
      <w:r>
        <w:rPr>
          <w:spacing w:val="-25"/>
        </w:rPr>
        <w:t xml:space="preserve"> </w:t>
      </w:r>
      <w:r>
        <w:rPr>
          <w:spacing w:val="-2"/>
        </w:rPr>
        <w:t>inequalit</w:t>
      </w:r>
      <w:r>
        <w:rPr>
          <w:spacing w:val="-1"/>
        </w:rPr>
        <w:t>y</w:t>
      </w:r>
      <w:r>
        <w:rPr>
          <w:spacing w:val="-25"/>
        </w:rPr>
        <w:t xml:space="preserve"> </w:t>
      </w:r>
      <w:r>
        <w:rPr>
          <w:spacing w:val="-2"/>
        </w:rPr>
        <w:t>guarantee</w:t>
      </w:r>
      <w:r w:rsidR="00EB1EE4">
        <w:rPr>
          <w:spacing w:val="-2"/>
        </w:rPr>
        <w:t xml:space="preserve"> of</w:t>
      </w:r>
      <w:r>
        <w:rPr>
          <w:spacing w:val="-25"/>
        </w:rPr>
        <w:t xml:space="preserve"> </w:t>
      </w:r>
      <w:r w:rsidR="005957E1">
        <w:t>100%</w:t>
      </w:r>
      <w:r w:rsidR="00EB1EE4">
        <w:t xml:space="preserve"> sensitivity; </w:t>
      </w:r>
      <w:proofErr w:type="gramStart"/>
      <w:r w:rsidR="00EB1EE4">
        <w:t>sometimes different</w:t>
      </w:r>
      <w:proofErr w:type="gramEnd"/>
      <w:r w:rsidR="00EB1EE4">
        <w:t xml:space="preserve"> distance functions can be used </w:t>
      </w:r>
    </w:p>
    <w:p w14:paraId="1B22E7A7" w14:textId="3936E660" w:rsidR="005957E1" w:rsidRDefault="005957E1" w:rsidP="003B0178">
      <w:pPr>
        <w:pStyle w:val="BodyText"/>
        <w:keepLines/>
        <w:spacing w:line="379" w:lineRule="auto"/>
        <w:ind w:left="490" w:right="533"/>
      </w:pPr>
      <w:proofErr w:type="gramStart"/>
      <w:r>
        <w:lastRenderedPageBreak/>
        <w:t>for</w:t>
      </w:r>
      <w:proofErr w:type="gramEnd"/>
      <w:r>
        <w:rPr>
          <w:spacing w:val="-25"/>
        </w:rPr>
        <w:t xml:space="preserve"> </w:t>
      </w:r>
      <w:r>
        <w:t>the</w:t>
      </w:r>
      <w:r>
        <w:rPr>
          <w:spacing w:val="-25"/>
        </w:rPr>
        <w:t xml:space="preserve"> </w:t>
      </w:r>
      <w:r>
        <w:t>clustering</w:t>
      </w:r>
      <w:r>
        <w:rPr>
          <w:spacing w:val="-9"/>
        </w:rPr>
        <w:t xml:space="preserve"> </w:t>
      </w:r>
      <w:r>
        <w:rPr>
          <w:spacing w:val="-1"/>
        </w:rPr>
        <w:t>v</w:t>
      </w:r>
      <w:r>
        <w:rPr>
          <w:spacing w:val="-2"/>
        </w:rPr>
        <w:t>ersus</w:t>
      </w:r>
      <w:r>
        <w:rPr>
          <w:spacing w:val="-9"/>
        </w:rPr>
        <w:t xml:space="preserve"> </w:t>
      </w:r>
      <w:r>
        <w:rPr>
          <w:spacing w:val="-2"/>
        </w:rPr>
        <w:t>search;</w:t>
      </w:r>
      <w:r>
        <w:rPr>
          <w:spacing w:val="-8"/>
        </w:rPr>
        <w:t xml:space="preserve"> </w:t>
      </w:r>
      <w:r>
        <w:t>and</w:t>
      </w:r>
      <w:r>
        <w:rPr>
          <w:spacing w:val="-9"/>
        </w:rPr>
        <w:t xml:space="preserve"> </w:t>
      </w:r>
      <w:r>
        <w:t>sometimes</w:t>
      </w:r>
      <w:r>
        <w:rPr>
          <w:spacing w:val="-9"/>
        </w:rPr>
        <w:t xml:space="preserve"> </w:t>
      </w:r>
      <w:r>
        <w:rPr>
          <w:spacing w:val="-3"/>
        </w:rPr>
        <w:t>even</w:t>
      </w:r>
      <w:r>
        <w:rPr>
          <w:spacing w:val="-9"/>
        </w:rPr>
        <w:t xml:space="preserve"> </w:t>
      </w:r>
      <w:r>
        <w:t>what</w:t>
      </w:r>
      <w:r>
        <w:rPr>
          <w:spacing w:val="-9"/>
        </w:rPr>
        <w:t xml:space="preserve"> </w:t>
      </w:r>
      <w:r>
        <w:rPr>
          <w:spacing w:val="-2"/>
        </w:rPr>
        <w:t>coun</w:t>
      </w:r>
      <w:r>
        <w:rPr>
          <w:spacing w:val="-1"/>
        </w:rPr>
        <w:t>ts</w:t>
      </w:r>
      <w:r>
        <w:rPr>
          <w:spacing w:val="-10"/>
        </w:rPr>
        <w:t xml:space="preserve"> </w:t>
      </w:r>
      <w:r>
        <w:t>as</w:t>
      </w:r>
      <w:r>
        <w:rPr>
          <w:spacing w:val="-9"/>
        </w:rPr>
        <w:t xml:space="preserve"> </w:t>
      </w:r>
      <w:r>
        <w:t>a</w:t>
      </w:r>
      <w:r>
        <w:rPr>
          <w:spacing w:val="-9"/>
        </w:rPr>
        <w:t xml:space="preserve"> </w:t>
      </w:r>
      <w:r>
        <w:t>distinct</w:t>
      </w:r>
      <w:r>
        <w:rPr>
          <w:spacing w:val="-9"/>
        </w:rPr>
        <w:t xml:space="preserve"> </w:t>
      </w:r>
      <w:r>
        <w:t>data</w:t>
      </w:r>
      <w:r>
        <w:rPr>
          <w:spacing w:val="-9"/>
        </w:rPr>
        <w:t xml:space="preserve"> </w:t>
      </w:r>
      <w:r>
        <w:t>point</w:t>
      </w:r>
      <w:r>
        <w:rPr>
          <w:spacing w:val="23"/>
          <w:w w:val="109"/>
        </w:rPr>
        <w:t xml:space="preserve"> </w:t>
      </w:r>
      <w:r>
        <w:t>is</w:t>
      </w:r>
      <w:r>
        <w:rPr>
          <w:spacing w:val="-14"/>
        </w:rPr>
        <w:t xml:space="preserve"> </w:t>
      </w:r>
      <w:r>
        <w:t>not</w:t>
      </w:r>
      <w:r>
        <w:rPr>
          <w:spacing w:val="-13"/>
        </w:rPr>
        <w:t xml:space="preserve"> </w:t>
      </w:r>
      <w:r>
        <w:rPr>
          <w:spacing w:val="-2"/>
        </w:rPr>
        <w:t>entirely</w:t>
      </w:r>
      <w:r>
        <w:rPr>
          <w:spacing w:val="-14"/>
        </w:rPr>
        <w:t xml:space="preserve"> </w:t>
      </w:r>
      <w:r>
        <w:t>clear</w:t>
      </w:r>
      <w:r>
        <w:rPr>
          <w:spacing w:val="-14"/>
        </w:rPr>
        <w:t xml:space="preserve"> </w:t>
      </w:r>
      <w:r>
        <w:t>without</w:t>
      </w:r>
      <w:r>
        <w:rPr>
          <w:spacing w:val="-13"/>
        </w:rPr>
        <w:t xml:space="preserve"> </w:t>
      </w:r>
      <w:r>
        <w:t>domain</w:t>
      </w:r>
      <w:r>
        <w:rPr>
          <w:spacing w:val="-13"/>
        </w:rPr>
        <w:t xml:space="preserve"> </w:t>
      </w:r>
      <w:r>
        <w:rPr>
          <w:spacing w:val="-2"/>
        </w:rPr>
        <w:t>knowledge</w:t>
      </w:r>
      <w:r>
        <w:rPr>
          <w:spacing w:val="-14"/>
        </w:rPr>
        <w:t xml:space="preserve"> </w:t>
      </w:r>
      <w:r>
        <w:t>(for</w:t>
      </w:r>
      <w:r>
        <w:rPr>
          <w:spacing w:val="-13"/>
        </w:rPr>
        <w:t xml:space="preserve"> </w:t>
      </w:r>
      <w:r>
        <w:t>example,</w:t>
      </w:r>
      <w:r>
        <w:rPr>
          <w:spacing w:val="-12"/>
        </w:rPr>
        <w:t xml:space="preserve"> </w:t>
      </w:r>
      <w:r>
        <w:t>long</w:t>
      </w:r>
      <w:r>
        <w:rPr>
          <w:spacing w:val="-13"/>
        </w:rPr>
        <w:t xml:space="preserve"> </w:t>
      </w:r>
      <w:r>
        <w:t>genomic</w:t>
      </w:r>
      <w:r>
        <w:rPr>
          <w:spacing w:val="25"/>
          <w:w w:val="92"/>
        </w:rPr>
        <w:t xml:space="preserve"> </w:t>
      </w:r>
      <w:r>
        <w:rPr>
          <w:w w:val="95"/>
        </w:rPr>
        <w:t>sequences</w:t>
      </w:r>
      <w:r>
        <w:rPr>
          <w:spacing w:val="5"/>
          <w:w w:val="95"/>
        </w:rPr>
        <w:t xml:space="preserve"> </w:t>
      </w:r>
      <w:r>
        <w:rPr>
          <w:spacing w:val="-3"/>
          <w:w w:val="95"/>
        </w:rPr>
        <w:t>migh</w:t>
      </w:r>
      <w:r>
        <w:rPr>
          <w:spacing w:val="-2"/>
          <w:w w:val="95"/>
        </w:rPr>
        <w:t>t</w:t>
      </w:r>
      <w:r>
        <w:rPr>
          <w:spacing w:val="6"/>
          <w:w w:val="95"/>
        </w:rPr>
        <w:t xml:space="preserve"> </w:t>
      </w:r>
      <w:r>
        <w:rPr>
          <w:spacing w:val="2"/>
          <w:w w:val="95"/>
        </w:rPr>
        <w:t>b</w:t>
      </w:r>
      <w:r>
        <w:rPr>
          <w:spacing w:val="3"/>
          <w:w w:val="95"/>
        </w:rPr>
        <w:t>e</w:t>
      </w:r>
      <w:r>
        <w:rPr>
          <w:spacing w:val="6"/>
          <w:w w:val="95"/>
        </w:rPr>
        <w:t xml:space="preserve"> </w:t>
      </w:r>
      <w:r>
        <w:rPr>
          <w:spacing w:val="1"/>
          <w:w w:val="95"/>
        </w:rPr>
        <w:t>better</w:t>
      </w:r>
      <w:r>
        <w:rPr>
          <w:spacing w:val="7"/>
          <w:w w:val="95"/>
        </w:rPr>
        <w:t xml:space="preserve"> </w:t>
      </w:r>
      <w:r>
        <w:rPr>
          <w:spacing w:val="-3"/>
          <w:w w:val="95"/>
        </w:rPr>
        <w:t>broken</w:t>
      </w:r>
      <w:r>
        <w:rPr>
          <w:spacing w:val="6"/>
          <w:w w:val="95"/>
        </w:rPr>
        <w:t xml:space="preserve"> </w:t>
      </w:r>
      <w:r>
        <w:rPr>
          <w:spacing w:val="-3"/>
          <w:w w:val="95"/>
        </w:rPr>
        <w:t>in</w:t>
      </w:r>
      <w:r>
        <w:rPr>
          <w:spacing w:val="-2"/>
          <w:w w:val="95"/>
        </w:rPr>
        <w:t>to</w:t>
      </w:r>
      <w:r>
        <w:rPr>
          <w:spacing w:val="6"/>
          <w:w w:val="95"/>
        </w:rPr>
        <w:t xml:space="preserve"> </w:t>
      </w:r>
      <w:r>
        <w:rPr>
          <w:w w:val="95"/>
        </w:rPr>
        <w:t>shorter</w:t>
      </w:r>
      <w:r>
        <w:rPr>
          <w:spacing w:val="6"/>
          <w:w w:val="95"/>
        </w:rPr>
        <w:t xml:space="preserve"> </w:t>
      </w:r>
      <w:r>
        <w:rPr>
          <w:w w:val="95"/>
        </w:rPr>
        <w:t>subsequences).</w:t>
      </w:r>
    </w:p>
    <w:p w14:paraId="251DBD1F" w14:textId="06A9DE34" w:rsidR="005957E1" w:rsidDel="00D9243A" w:rsidRDefault="004F2F6F" w:rsidP="000D7624">
      <w:pPr>
        <w:pStyle w:val="BodyText"/>
        <w:keepLines/>
        <w:spacing w:line="381" w:lineRule="auto"/>
        <w:ind w:right="528" w:firstLine="351"/>
        <w:rPr>
          <w:del w:id="837" w:author="Craig Mak" w:date="2015-07-27T12:24:00Z"/>
          <w:w w:val="95"/>
        </w:rPr>
      </w:pPr>
      <w:ins w:id="838" w:author="Craig Mak" w:date="2015-07-27T12:22:00Z">
        <w:r>
          <w:rPr>
            <w:spacing w:val="-12"/>
          </w:rPr>
          <w:t>To</w:t>
        </w:r>
      </w:ins>
      <w:del w:id="839" w:author="Craig Mak" w:date="2015-07-27T12:22:00Z">
        <w:r w:rsidR="005957E1" w:rsidDel="004F2F6F">
          <w:rPr>
            <w:spacing w:val="-10"/>
          </w:rPr>
          <w:delText>W</w:delText>
        </w:r>
        <w:r w:rsidR="005957E1" w:rsidDel="004F2F6F">
          <w:rPr>
            <w:spacing w:val="-12"/>
          </w:rPr>
          <w:delText>e</w:delText>
        </w:r>
      </w:del>
      <w:r w:rsidR="005957E1">
        <w:rPr>
          <w:spacing w:val="-10"/>
        </w:rPr>
        <w:t xml:space="preserve"> </w:t>
      </w:r>
      <w:r w:rsidR="005957E1">
        <w:rPr>
          <w:spacing w:val="-3"/>
        </w:rPr>
        <w:t>show</w:t>
      </w:r>
      <w:r w:rsidR="005957E1">
        <w:rPr>
          <w:spacing w:val="-10"/>
        </w:rPr>
        <w:t xml:space="preserve"> </w:t>
      </w:r>
      <w:del w:id="840" w:author="Craig Mak" w:date="2015-07-27T12:22:00Z">
        <w:r w:rsidR="005957E1" w:rsidDel="004F2F6F">
          <w:delText>in</w:delText>
        </w:r>
        <w:r w:rsidR="005957E1" w:rsidDel="004F2F6F">
          <w:rPr>
            <w:spacing w:val="-10"/>
          </w:rPr>
          <w:delText xml:space="preserve"> </w:delText>
        </w:r>
        <w:r w:rsidR="005957E1" w:rsidDel="004F2F6F">
          <w:delText>the</w:delText>
        </w:r>
        <w:r w:rsidR="005957E1" w:rsidDel="004F2F6F">
          <w:rPr>
            <w:spacing w:val="-10"/>
          </w:rPr>
          <w:delText xml:space="preserve"> </w:delText>
        </w:r>
        <w:r w:rsidR="005957E1" w:rsidDel="004F2F6F">
          <w:rPr>
            <w:spacing w:val="-2"/>
          </w:rPr>
          <w:delText>following</w:delText>
        </w:r>
        <w:r w:rsidR="005957E1" w:rsidDel="004F2F6F">
          <w:rPr>
            <w:spacing w:val="-9"/>
          </w:rPr>
          <w:delText xml:space="preserve"> </w:delText>
        </w:r>
      </w:del>
      <w:r w:rsidR="005957E1">
        <w:t>that</w:t>
      </w:r>
      <w:r w:rsidR="005957E1">
        <w:rPr>
          <w:spacing w:val="-10"/>
        </w:rPr>
        <w:t xml:space="preserve"> </w:t>
      </w:r>
      <w:r w:rsidR="005957E1">
        <w:rPr>
          <w:spacing w:val="-2"/>
        </w:rPr>
        <w:t>entropy-scaling</w:t>
      </w:r>
      <w:r w:rsidR="005957E1">
        <w:rPr>
          <w:spacing w:val="-10"/>
        </w:rPr>
        <w:t xml:space="preserve"> </w:t>
      </w:r>
      <w:r w:rsidR="005957E1">
        <w:rPr>
          <w:spacing w:val="-2"/>
        </w:rPr>
        <w:t>frameworks</w:t>
      </w:r>
      <w:r w:rsidR="005957E1">
        <w:rPr>
          <w:spacing w:val="-10"/>
        </w:rPr>
        <w:t xml:space="preserve"> </w:t>
      </w:r>
      <w:r w:rsidR="005957E1">
        <w:t>are</w:t>
      </w:r>
      <w:r w:rsidR="005957E1">
        <w:rPr>
          <w:spacing w:val="-10"/>
        </w:rPr>
        <w:t xml:space="preserve"> </w:t>
      </w:r>
      <w:r w:rsidR="005957E1">
        <w:t>robust</w:t>
      </w:r>
      <w:r w:rsidR="005957E1">
        <w:rPr>
          <w:spacing w:val="-9"/>
        </w:rPr>
        <w:t xml:space="preserve"> </w:t>
      </w:r>
      <w:r w:rsidR="005957E1">
        <w:t>to</w:t>
      </w:r>
      <w:r w:rsidR="005957E1">
        <w:rPr>
          <w:spacing w:val="21"/>
          <w:w w:val="97"/>
        </w:rPr>
        <w:t xml:space="preserve"> </w:t>
      </w:r>
      <w:r w:rsidR="005957E1">
        <w:t>the</w:t>
      </w:r>
      <w:r w:rsidR="005957E1">
        <w:rPr>
          <w:spacing w:val="13"/>
        </w:rPr>
        <w:t xml:space="preserve"> </w:t>
      </w:r>
      <w:r w:rsidR="005957E1">
        <w:rPr>
          <w:spacing w:val="-2"/>
        </w:rPr>
        <w:t>v</w:t>
      </w:r>
      <w:r w:rsidR="005957E1">
        <w:rPr>
          <w:spacing w:val="-3"/>
        </w:rPr>
        <w:t>ariations</w:t>
      </w:r>
      <w:r w:rsidR="005957E1">
        <w:rPr>
          <w:spacing w:val="14"/>
        </w:rPr>
        <w:t xml:space="preserve"> </w:t>
      </w:r>
      <w:r w:rsidR="005957E1">
        <w:rPr>
          <w:spacing w:val="-2"/>
        </w:rPr>
        <w:t>presented</w:t>
      </w:r>
      <w:r w:rsidR="005957E1">
        <w:rPr>
          <w:spacing w:val="13"/>
        </w:rPr>
        <w:t xml:space="preserve"> </w:t>
      </w:r>
      <w:r w:rsidR="005957E1">
        <w:rPr>
          <w:spacing w:val="-5"/>
        </w:rPr>
        <w:t>b</w:t>
      </w:r>
      <w:r w:rsidR="005957E1">
        <w:rPr>
          <w:spacing w:val="-4"/>
        </w:rPr>
        <w:t>y</w:t>
      </w:r>
      <w:r w:rsidR="005957E1">
        <w:rPr>
          <w:spacing w:val="14"/>
        </w:rPr>
        <w:t xml:space="preserve"> </w:t>
      </w:r>
      <w:r w:rsidR="005957E1">
        <w:t>real</w:t>
      </w:r>
      <w:r w:rsidR="005957E1">
        <w:rPr>
          <w:spacing w:val="14"/>
        </w:rPr>
        <w:t xml:space="preserve"> </w:t>
      </w:r>
      <w:r w:rsidR="005957E1">
        <w:t>data</w:t>
      </w:r>
      <w:ins w:id="841" w:author="Craig Mak" w:date="2015-07-27T12:22:00Z">
        <w:r>
          <w:t>, we explore</w:t>
        </w:r>
      </w:ins>
      <w:ins w:id="842" w:author="Craig Mak" w:date="2015-07-27T12:31:00Z">
        <w:r w:rsidR="000D7624">
          <w:t>d</w:t>
        </w:r>
      </w:ins>
      <w:ins w:id="843" w:author="Craig Mak" w:date="2015-07-27T12:22:00Z">
        <w:r>
          <w:t xml:space="preserve"> </w:t>
        </w:r>
      </w:ins>
      <w:del w:id="844" w:author="Craig Mak" w:date="2015-07-27T12:23:00Z">
        <w:r w:rsidR="005957E1" w:rsidDel="004F2F6F">
          <w:delText>.</w:delText>
        </w:r>
        <w:r w:rsidR="005957E1" w:rsidDel="004F2F6F">
          <w:rPr>
            <w:spacing w:val="4"/>
          </w:rPr>
          <w:delText xml:space="preserve"> </w:delText>
        </w:r>
        <w:r w:rsidR="005957E1" w:rsidDel="004F2F6F">
          <w:delText>Through</w:delText>
        </w:r>
        <w:r w:rsidR="005957E1" w:rsidDel="004F2F6F">
          <w:rPr>
            <w:spacing w:val="15"/>
          </w:rPr>
          <w:delText xml:space="preserve"> </w:delText>
        </w:r>
        <w:r w:rsidR="005957E1" w:rsidDel="004F2F6F">
          <w:delText>the</w:delText>
        </w:r>
        <w:r w:rsidR="005957E1" w:rsidDel="004F2F6F">
          <w:rPr>
            <w:spacing w:val="14"/>
          </w:rPr>
          <w:delText xml:space="preserve"> </w:delText>
        </w:r>
      </w:del>
      <w:ins w:id="845" w:author="Craig Mak" w:date="2015-07-27T12:23:00Z">
        <w:r>
          <w:t xml:space="preserve">a </w:t>
        </w:r>
      </w:ins>
      <w:r w:rsidR="005957E1">
        <w:rPr>
          <w:spacing w:val="-3"/>
        </w:rPr>
        <w:t>diversit</w:t>
      </w:r>
      <w:r w:rsidR="005957E1">
        <w:rPr>
          <w:spacing w:val="-2"/>
        </w:rPr>
        <w:t>y</w:t>
      </w:r>
      <w:r w:rsidR="005957E1">
        <w:rPr>
          <w:spacing w:val="14"/>
        </w:rPr>
        <w:t xml:space="preserve"> </w:t>
      </w:r>
      <w:r w:rsidR="005957E1">
        <w:t>of</w:t>
      </w:r>
      <w:r w:rsidR="005957E1">
        <w:rPr>
          <w:spacing w:val="13"/>
        </w:rPr>
        <w:t xml:space="preserve"> </w:t>
      </w:r>
      <w:del w:id="846" w:author="Craig Mak" w:date="2015-07-27T12:23:00Z">
        <w:r w:rsidR="005957E1" w:rsidDel="004F2F6F">
          <w:delText>the</w:delText>
        </w:r>
        <w:r w:rsidR="005957E1" w:rsidDel="004F2F6F">
          <w:rPr>
            <w:spacing w:val="14"/>
          </w:rPr>
          <w:delText xml:space="preserve"> </w:delText>
        </w:r>
      </w:del>
      <w:r w:rsidR="005957E1">
        <w:t>applications</w:t>
      </w:r>
      <w:r w:rsidR="005957E1">
        <w:rPr>
          <w:spacing w:val="4"/>
        </w:rPr>
        <w:t xml:space="preserve"> </w:t>
      </w:r>
      <w:ins w:id="847" w:author="Craig Mak" w:date="2015-07-27T12:25:00Z">
        <w:r w:rsidR="000D7624">
          <w:t>from</w:t>
        </w:r>
        <w:r w:rsidR="000D7624">
          <w:rPr>
            <w:spacing w:val="-16"/>
          </w:rPr>
          <w:t xml:space="preserve"> </w:t>
        </w:r>
        <w:r w:rsidR="000D7624">
          <w:t>three</w:t>
        </w:r>
        <w:r w:rsidR="000D7624">
          <w:rPr>
            <w:spacing w:val="-16"/>
          </w:rPr>
          <w:t xml:space="preserve"> </w:t>
        </w:r>
        <w:r w:rsidR="000D7624">
          <w:rPr>
            <w:spacing w:val="2"/>
          </w:rPr>
          <w:t>major</w:t>
        </w:r>
        <w:r w:rsidR="000D7624">
          <w:rPr>
            <w:spacing w:val="-16"/>
          </w:rPr>
          <w:t xml:space="preserve"> </w:t>
        </w:r>
        <w:r w:rsidR="000D7624">
          <w:t>biological</w:t>
        </w:r>
        <w:r w:rsidR="000D7624">
          <w:rPr>
            <w:spacing w:val="7"/>
          </w:rPr>
          <w:t xml:space="preserve"> </w:t>
        </w:r>
        <w:r w:rsidR="000D7624">
          <w:t>“big</w:t>
        </w:r>
        <w:r w:rsidR="000D7624">
          <w:rPr>
            <w:spacing w:val="8"/>
          </w:rPr>
          <w:t xml:space="preserve"> </w:t>
        </w:r>
        <w:r w:rsidR="000D7624">
          <w:rPr>
            <w:spacing w:val="-2"/>
          </w:rPr>
          <w:t>challenges</w:t>
        </w:r>
        <w:r w:rsidR="000D7624">
          <w:rPr>
            <w:spacing w:val="7"/>
          </w:rPr>
          <w:t xml:space="preserve"> </w:t>
        </w:r>
        <w:r w:rsidR="000D7624">
          <w:t>of</w:t>
        </w:r>
        <w:r w:rsidR="000D7624">
          <w:rPr>
            <w:spacing w:val="8"/>
          </w:rPr>
          <w:t xml:space="preserve"> </w:t>
        </w:r>
        <w:r w:rsidR="000D7624">
          <w:t>big</w:t>
        </w:r>
        <w:r w:rsidR="000D7624">
          <w:rPr>
            <w:spacing w:val="8"/>
          </w:rPr>
          <w:t xml:space="preserve"> </w:t>
        </w:r>
        <w:r w:rsidR="000D7624">
          <w:t>data”</w:t>
        </w:r>
        <w:r w:rsidR="000D7624">
          <w:rPr>
            <w:spacing w:val="40"/>
          </w:rPr>
          <w:t>—</w:t>
        </w:r>
        <w:r w:rsidR="000D7624">
          <w:t>pharmaceuticals,</w:t>
        </w:r>
        <w:r w:rsidR="000D7624">
          <w:rPr>
            <w:spacing w:val="12"/>
          </w:rPr>
          <w:t xml:space="preserve"> </w:t>
        </w:r>
        <w:r w:rsidR="000D7624">
          <w:t>genomics,</w:t>
        </w:r>
        <w:r w:rsidR="000D7624">
          <w:rPr>
            <w:spacing w:val="11"/>
          </w:rPr>
          <w:t xml:space="preserve"> </w:t>
        </w:r>
        <w:r w:rsidR="000D7624">
          <w:t>and</w:t>
        </w:r>
        <w:r w:rsidR="000D7624">
          <w:rPr>
            <w:spacing w:val="8"/>
          </w:rPr>
          <w:t xml:space="preserve"> </w:t>
        </w:r>
        <w:r w:rsidR="000D7624">
          <w:t>protein</w:t>
        </w:r>
        <w:r w:rsidR="000D7624">
          <w:rPr>
            <w:spacing w:val="23"/>
            <w:w w:val="93"/>
          </w:rPr>
          <w:t xml:space="preserve"> </w:t>
        </w:r>
        <w:r w:rsidR="000D7624">
          <w:rPr>
            <w:w w:val="95"/>
          </w:rPr>
          <w:t>structure</w:t>
        </w:r>
        <w:r w:rsidR="000D7624">
          <w:rPr>
            <w:spacing w:val="-1"/>
            <w:w w:val="95"/>
          </w:rPr>
          <w:t xml:space="preserve"> </w:t>
        </w:r>
        <w:r w:rsidR="000D7624">
          <w:rPr>
            <w:w w:val="95"/>
          </w:rPr>
          <w:t xml:space="preserve">(Marx, </w:t>
        </w:r>
        <w:r w:rsidR="000D7624">
          <w:rPr>
            <w:spacing w:val="-2"/>
            <w:w w:val="95"/>
          </w:rPr>
          <w:t>2013</w:t>
        </w:r>
        <w:r w:rsidR="000D7624">
          <w:rPr>
            <w:spacing w:val="-1"/>
            <w:w w:val="95"/>
          </w:rPr>
          <w:t>)</w:t>
        </w:r>
      </w:ins>
      <w:ins w:id="848" w:author="Craig Mak" w:date="2015-07-27T12:26:00Z">
        <w:r w:rsidR="000D7624">
          <w:rPr>
            <w:spacing w:val="-1"/>
            <w:w w:val="95"/>
          </w:rPr>
          <w:t>. We</w:t>
        </w:r>
      </w:ins>
      <w:del w:id="849" w:author="Craig Mak" w:date="2015-07-27T12:23:00Z">
        <w:r w:rsidR="005957E1" w:rsidDel="004F2F6F">
          <w:rPr>
            <w:spacing w:val="-5"/>
          </w:rPr>
          <w:delText>we</w:delText>
        </w:r>
        <w:r w:rsidR="005957E1" w:rsidDel="004F2F6F">
          <w:rPr>
            <w:spacing w:val="3"/>
          </w:rPr>
          <w:delText xml:space="preserve"> </w:delText>
        </w:r>
        <w:r w:rsidR="005957E1" w:rsidDel="004F2F6F">
          <w:delText>explore</w:delText>
        </w:r>
        <w:r w:rsidR="005957E1" w:rsidDel="004F2F6F">
          <w:rPr>
            <w:spacing w:val="4"/>
          </w:rPr>
          <w:delText xml:space="preserve"> </w:delText>
        </w:r>
        <w:r w:rsidR="005957E1" w:rsidDel="004F2F6F">
          <w:delText>in</w:delText>
        </w:r>
        <w:r w:rsidR="005957E1" w:rsidDel="004F2F6F">
          <w:rPr>
            <w:spacing w:val="3"/>
          </w:rPr>
          <w:delText xml:space="preserve"> </w:delText>
        </w:r>
        <w:r w:rsidR="005957E1" w:rsidDel="004F2F6F">
          <w:delText>this</w:delText>
        </w:r>
        <w:r w:rsidR="005957E1" w:rsidDel="004F2F6F">
          <w:rPr>
            <w:spacing w:val="3"/>
          </w:rPr>
          <w:delText xml:space="preserve"> </w:delText>
        </w:r>
        <w:r w:rsidR="005957E1" w:rsidDel="004F2F6F">
          <w:rPr>
            <w:spacing w:val="1"/>
          </w:rPr>
          <w:delText>paper,</w:delText>
        </w:r>
        <w:r w:rsidR="005957E1" w:rsidDel="004F2F6F">
          <w:rPr>
            <w:spacing w:val="7"/>
          </w:rPr>
          <w:delText xml:space="preserve"> </w:delText>
        </w:r>
        <w:r w:rsidR="005957E1" w:rsidDel="004F2F6F">
          <w:rPr>
            <w:spacing w:val="-5"/>
          </w:rPr>
          <w:delText>we</w:delText>
        </w:r>
      </w:del>
      <w:r w:rsidR="005957E1">
        <w:rPr>
          <w:spacing w:val="3"/>
        </w:rPr>
        <w:t xml:space="preserve"> </w:t>
      </w:r>
      <w:r w:rsidR="005957E1">
        <w:t>demonstrate</w:t>
      </w:r>
      <w:r w:rsidR="005957E1">
        <w:rPr>
          <w:spacing w:val="3"/>
        </w:rPr>
        <w:t xml:space="preserve"> </w:t>
      </w:r>
      <w:r w:rsidR="005957E1">
        <w:t>that</w:t>
      </w:r>
      <w:r w:rsidR="005957E1">
        <w:rPr>
          <w:spacing w:val="3"/>
        </w:rPr>
        <w:t xml:space="preserve"> </w:t>
      </w:r>
      <w:r w:rsidR="005957E1">
        <w:t>the</w:t>
      </w:r>
      <w:r w:rsidR="005957E1">
        <w:rPr>
          <w:spacing w:val="3"/>
        </w:rPr>
        <w:t xml:space="preserve"> </w:t>
      </w:r>
      <w:r w:rsidR="005957E1">
        <w:t>general</w:t>
      </w:r>
      <w:r w:rsidR="005957E1">
        <w:rPr>
          <w:spacing w:val="3"/>
        </w:rPr>
        <w:t xml:space="preserve"> </w:t>
      </w:r>
      <w:r w:rsidR="005957E1">
        <w:rPr>
          <w:spacing w:val="-3"/>
        </w:rPr>
        <w:t>scheme</w:t>
      </w:r>
      <w:r w:rsidR="005957E1">
        <w:rPr>
          <w:spacing w:val="27"/>
          <w:w w:val="91"/>
        </w:rPr>
        <w:t xml:space="preserve"> </w:t>
      </w:r>
      <w:ins w:id="850" w:author="Craig Mak" w:date="2015-07-27T12:27:00Z">
        <w:r w:rsidR="000D7624">
          <w:rPr>
            <w:spacing w:val="27"/>
            <w:w w:val="91"/>
          </w:rPr>
          <w:t xml:space="preserve">results in </w:t>
        </w:r>
        <w:r w:rsidR="000D7624">
          <w:rPr>
            <w:w w:val="95"/>
          </w:rPr>
          <w:t>order-of-magnitude</w:t>
        </w:r>
        <w:r w:rsidR="000D7624">
          <w:rPr>
            <w:spacing w:val="-2"/>
            <w:w w:val="95"/>
          </w:rPr>
          <w:t xml:space="preserve"> </w:t>
        </w:r>
        <w:r w:rsidR="000D7624">
          <w:rPr>
            <w:spacing w:val="-3"/>
            <w:w w:val="95"/>
          </w:rPr>
          <w:t>impro</w:t>
        </w:r>
        <w:r w:rsidR="000D7624">
          <w:rPr>
            <w:spacing w:val="-2"/>
            <w:w w:val="95"/>
          </w:rPr>
          <w:t>v</w:t>
        </w:r>
        <w:r w:rsidR="000D7624">
          <w:rPr>
            <w:spacing w:val="-3"/>
            <w:w w:val="95"/>
          </w:rPr>
          <w:t>emen</w:t>
        </w:r>
        <w:r w:rsidR="000D7624">
          <w:rPr>
            <w:spacing w:val="-2"/>
            <w:w w:val="95"/>
          </w:rPr>
          <w:t>ts</w:t>
        </w:r>
        <w:r w:rsidR="000D7624">
          <w:rPr>
            <w:spacing w:val="30"/>
            <w:w w:val="98"/>
          </w:rPr>
          <w:t xml:space="preserve"> </w:t>
        </w:r>
        <w:r w:rsidR="000D7624">
          <w:t>in</w:t>
        </w:r>
        <w:r w:rsidR="000D7624">
          <w:rPr>
            <w:spacing w:val="-16"/>
          </w:rPr>
          <w:t xml:space="preserve"> </w:t>
        </w:r>
        <w:r w:rsidR="000D7624">
          <w:t>running</w:t>
        </w:r>
        <w:r w:rsidR="000D7624">
          <w:rPr>
            <w:spacing w:val="-17"/>
          </w:rPr>
          <w:t xml:space="preserve"> </w:t>
        </w:r>
        <w:r w:rsidR="000D7624">
          <w:t>time</w:t>
        </w:r>
        <w:r w:rsidR="000D7624">
          <w:rPr>
            <w:spacing w:val="-16"/>
          </w:rPr>
          <w:t xml:space="preserve"> </w:t>
        </w:r>
      </w:ins>
      <w:del w:id="851" w:author="Craig Mak" w:date="2015-07-27T12:27:00Z">
        <w:r w:rsidR="005957E1" w:rsidDel="000D7624">
          <w:rPr>
            <w:spacing w:val="-3"/>
          </w:rPr>
          <w:delText>works</w:delText>
        </w:r>
        <w:r w:rsidR="005957E1" w:rsidDel="000D7624">
          <w:rPr>
            <w:spacing w:val="-26"/>
          </w:rPr>
          <w:delText xml:space="preserve"> </w:delText>
        </w:r>
        <w:r w:rsidR="005957E1" w:rsidDel="000D7624">
          <w:delText>for</w:delText>
        </w:r>
        <w:r w:rsidR="005957E1" w:rsidDel="000D7624">
          <w:rPr>
            <w:spacing w:val="-26"/>
          </w:rPr>
          <w:delText xml:space="preserve"> </w:delText>
        </w:r>
        <w:r w:rsidR="005957E1" w:rsidDel="000D7624">
          <w:rPr>
            <w:spacing w:val="-2"/>
          </w:rPr>
          <w:delText>massively</w:delText>
        </w:r>
        <w:r w:rsidR="005957E1" w:rsidDel="000D7624">
          <w:rPr>
            <w:spacing w:val="-25"/>
          </w:rPr>
          <w:delText xml:space="preserve"> </w:delText>
        </w:r>
        <w:r w:rsidR="005957E1" w:rsidDel="000D7624">
          <w:delText>accelerating</w:delText>
        </w:r>
        <w:r w:rsidR="005957E1" w:rsidDel="000D7624">
          <w:rPr>
            <w:spacing w:val="-26"/>
          </w:rPr>
          <w:delText xml:space="preserve"> </w:delText>
        </w:r>
        <w:r w:rsidR="005957E1" w:rsidDel="000D7624">
          <w:rPr>
            <w:spacing w:val="-2"/>
          </w:rPr>
          <w:delText>similarit</w:delText>
        </w:r>
        <w:r w:rsidR="005957E1" w:rsidDel="000D7624">
          <w:rPr>
            <w:spacing w:val="-1"/>
          </w:rPr>
          <w:delText>y</w:delText>
        </w:r>
        <w:r w:rsidR="005957E1" w:rsidDel="000D7624">
          <w:rPr>
            <w:spacing w:val="-26"/>
          </w:rPr>
          <w:delText xml:space="preserve"> </w:delText>
        </w:r>
        <w:r w:rsidR="005957E1" w:rsidDel="000D7624">
          <w:rPr>
            <w:spacing w:val="-2"/>
          </w:rPr>
          <w:delText>search</w:delText>
        </w:r>
        <w:r w:rsidR="005957E1" w:rsidDel="000D7624">
          <w:rPr>
            <w:spacing w:val="-25"/>
          </w:rPr>
          <w:delText xml:space="preserve"> </w:delText>
        </w:r>
      </w:del>
      <w:r w:rsidR="005957E1">
        <w:t>in</w:t>
      </w:r>
      <w:r w:rsidR="005957E1">
        <w:rPr>
          <w:spacing w:val="-25"/>
        </w:rPr>
        <w:t xml:space="preserve"> </w:t>
      </w:r>
      <w:del w:id="852" w:author="Craig Mak" w:date="2015-07-27T12:26:00Z">
        <w:r w:rsidR="005957E1" w:rsidDel="000D7624">
          <w:delText>a</w:delText>
        </w:r>
        <w:r w:rsidR="005957E1" w:rsidDel="000D7624">
          <w:rPr>
            <w:spacing w:val="-26"/>
          </w:rPr>
          <w:delText xml:space="preserve"> </w:delText>
        </w:r>
        <w:r w:rsidR="005957E1" w:rsidDel="000D7624">
          <w:delText>set</w:delText>
        </w:r>
        <w:r w:rsidR="005957E1" w:rsidDel="000D7624">
          <w:rPr>
            <w:spacing w:val="-25"/>
          </w:rPr>
          <w:delText xml:space="preserve"> </w:delText>
        </w:r>
        <w:r w:rsidR="005957E1" w:rsidDel="000D7624">
          <w:delText>of</w:delText>
        </w:r>
      </w:del>
      <w:ins w:id="853" w:author="Craig Mak" w:date="2015-07-27T12:26:00Z">
        <w:r w:rsidR="000D7624">
          <w:t>these</w:t>
        </w:r>
      </w:ins>
      <w:r w:rsidR="005957E1">
        <w:rPr>
          <w:spacing w:val="-26"/>
        </w:rPr>
        <w:t xml:space="preserve"> </w:t>
      </w:r>
      <w:r w:rsidR="005957E1">
        <w:t>different</w:t>
      </w:r>
      <w:r w:rsidR="005957E1">
        <w:rPr>
          <w:spacing w:val="-25"/>
        </w:rPr>
        <w:t xml:space="preserve"> </w:t>
      </w:r>
      <w:r w:rsidR="005957E1">
        <w:rPr>
          <w:spacing w:val="-2"/>
        </w:rPr>
        <w:t>con</w:t>
      </w:r>
      <w:r w:rsidR="005957E1">
        <w:rPr>
          <w:spacing w:val="-1"/>
        </w:rPr>
        <w:t>texts</w:t>
      </w:r>
      <w:ins w:id="854" w:author="Craig Mak" w:date="2015-07-27T12:27:00Z">
        <w:r w:rsidR="000D7624">
          <w:rPr>
            <w:spacing w:val="-1"/>
          </w:rPr>
          <w:t>,</w:t>
        </w:r>
        <w:r w:rsidR="000D7624" w:rsidRPr="000D7624">
          <w:t xml:space="preserve"> </w:t>
        </w:r>
        <w:r w:rsidR="000D7624">
          <w:t>promising</w:t>
        </w:r>
        <w:r w:rsidR="000D7624">
          <w:rPr>
            <w:spacing w:val="-17"/>
          </w:rPr>
          <w:t xml:space="preserve"> </w:t>
        </w:r>
        <w:r w:rsidR="000D7624">
          <w:t>to</w:t>
        </w:r>
        <w:r w:rsidR="000D7624">
          <w:rPr>
            <w:spacing w:val="-16"/>
          </w:rPr>
          <w:t xml:space="preserve"> </w:t>
        </w:r>
        <w:r w:rsidR="000D7624">
          <w:t>enable</w:t>
        </w:r>
        <w:r w:rsidR="000D7624">
          <w:rPr>
            <w:spacing w:val="-16"/>
          </w:rPr>
          <w:t xml:space="preserve"> </w:t>
        </w:r>
        <w:r w:rsidR="000D7624">
          <w:t>new</w:t>
        </w:r>
        <w:r w:rsidR="000D7624">
          <w:rPr>
            <w:spacing w:val="-16"/>
          </w:rPr>
          <w:t xml:space="preserve"> </w:t>
        </w:r>
        <w:r w:rsidR="000D7624">
          <w:rPr>
            <w:spacing w:val="-3"/>
          </w:rPr>
          <w:t>workfl</w:t>
        </w:r>
        <w:r w:rsidR="000D7624">
          <w:t>ows</w:t>
        </w:r>
        <w:r w:rsidR="000D7624">
          <w:rPr>
            <w:spacing w:val="-16"/>
          </w:rPr>
          <w:t xml:space="preserve"> </w:t>
        </w:r>
        <w:r w:rsidR="000D7624">
          <w:t>for</w:t>
        </w:r>
        <w:r w:rsidR="000D7624">
          <w:rPr>
            <w:spacing w:val="-16"/>
          </w:rPr>
          <w:t xml:space="preserve"> </w:t>
        </w:r>
        <w:r w:rsidR="000D7624">
          <w:t>practitioners</w:t>
        </w:r>
        <w:r w:rsidR="000D7624">
          <w:rPr>
            <w:spacing w:val="-17"/>
          </w:rPr>
          <w:t xml:space="preserve"> </w:t>
        </w:r>
        <w:r w:rsidR="000D7624">
          <w:t>(e.g.</w:t>
        </w:r>
        <w:r w:rsidR="000D7624">
          <w:rPr>
            <w:spacing w:val="-1"/>
          </w:rPr>
          <w:t xml:space="preserve"> </w:t>
        </w:r>
        <w:r w:rsidR="000D7624">
          <w:t>fast</w:t>
        </w:r>
        <w:r w:rsidR="000D7624">
          <w:rPr>
            <w:spacing w:val="25"/>
            <w:w w:val="96"/>
          </w:rPr>
          <w:t xml:space="preserve"> </w:t>
        </w:r>
        <w:r w:rsidR="000D7624">
          <w:rPr>
            <w:w w:val="85"/>
          </w:rPr>
          <w:t xml:space="preserve">first-pass </w:t>
        </w:r>
        <w:r w:rsidR="000D7624">
          <w:rPr>
            <w:w w:val="95"/>
          </w:rPr>
          <w:t>computational</w:t>
        </w:r>
        <w:r w:rsidR="000D7624">
          <w:rPr>
            <w:spacing w:val="-8"/>
            <w:w w:val="95"/>
          </w:rPr>
          <w:t xml:space="preserve"> </w:t>
        </w:r>
        <w:r w:rsidR="000D7624">
          <w:rPr>
            <w:w w:val="95"/>
          </w:rPr>
          <w:t>drug</w:t>
        </w:r>
        <w:r w:rsidR="000D7624">
          <w:rPr>
            <w:spacing w:val="-9"/>
            <w:w w:val="95"/>
          </w:rPr>
          <w:t xml:space="preserve"> </w:t>
        </w:r>
        <w:r w:rsidR="000D7624">
          <w:rPr>
            <w:w w:val="95"/>
          </w:rPr>
          <w:t>screens</w:t>
        </w:r>
        <w:r w:rsidR="000D7624">
          <w:rPr>
            <w:spacing w:val="-9"/>
            <w:w w:val="95"/>
          </w:rPr>
          <w:t xml:space="preserve"> </w:t>
        </w:r>
        <w:r w:rsidR="000D7624">
          <w:rPr>
            <w:w w:val="95"/>
          </w:rPr>
          <w:t>and</w:t>
        </w:r>
        <w:r w:rsidR="000D7624">
          <w:rPr>
            <w:spacing w:val="-10"/>
            <w:w w:val="95"/>
          </w:rPr>
          <w:t xml:space="preserve"> </w:t>
        </w:r>
        <w:r w:rsidR="000D7624">
          <w:rPr>
            <w:spacing w:val="1"/>
            <w:w w:val="95"/>
          </w:rPr>
          <w:t>local</w:t>
        </w:r>
        <w:r w:rsidR="000D7624">
          <w:rPr>
            <w:spacing w:val="-9"/>
            <w:w w:val="95"/>
          </w:rPr>
          <w:t xml:space="preserve"> </w:t>
        </w:r>
        <w:r w:rsidR="000D7624">
          <w:rPr>
            <w:w w:val="95"/>
          </w:rPr>
          <w:t>analyses</w:t>
        </w:r>
        <w:r w:rsidR="000D7624">
          <w:rPr>
            <w:spacing w:val="-10"/>
            <w:w w:val="95"/>
          </w:rPr>
          <w:t xml:space="preserve"> </w:t>
        </w:r>
        <w:r w:rsidR="000D7624">
          <w:rPr>
            <w:w w:val="95"/>
          </w:rPr>
          <w:t>of</w:t>
        </w:r>
        <w:r w:rsidR="000D7624">
          <w:rPr>
            <w:spacing w:val="-9"/>
            <w:w w:val="95"/>
          </w:rPr>
          <w:t xml:space="preserve"> </w:t>
        </w:r>
        <w:r w:rsidR="000D7624">
          <w:rPr>
            <w:w w:val="95"/>
          </w:rPr>
          <w:t>sequencing</w:t>
        </w:r>
        <w:r w:rsidR="000D7624">
          <w:rPr>
            <w:spacing w:val="-8"/>
            <w:w w:val="95"/>
          </w:rPr>
          <w:t xml:space="preserve"> </w:t>
        </w:r>
        <w:r w:rsidR="000D7624">
          <w:rPr>
            <w:w w:val="95"/>
          </w:rPr>
          <w:t>data</w:t>
        </w:r>
        <w:r w:rsidR="000D7624">
          <w:rPr>
            <w:spacing w:val="-9"/>
            <w:w w:val="95"/>
          </w:rPr>
          <w:t xml:space="preserve"> </w:t>
        </w:r>
        <w:r w:rsidR="000D7624">
          <w:rPr>
            <w:w w:val="95"/>
          </w:rPr>
          <w:t>in</w:t>
        </w:r>
        <w:r w:rsidR="000D7624">
          <w:rPr>
            <w:spacing w:val="21"/>
            <w:w w:val="91"/>
          </w:rPr>
          <w:t xml:space="preserve"> </w:t>
        </w:r>
        <w:r w:rsidR="000D7624">
          <w:t>remote</w:t>
        </w:r>
        <w:r w:rsidR="000D7624">
          <w:rPr>
            <w:spacing w:val="-15"/>
          </w:rPr>
          <w:t xml:space="preserve"> </w:t>
        </w:r>
        <w:r w:rsidR="000D7624">
          <w:t>field</w:t>
        </w:r>
        <w:r w:rsidR="000D7624">
          <w:rPr>
            <w:spacing w:val="40"/>
          </w:rPr>
          <w:t xml:space="preserve"> </w:t>
        </w:r>
        <w:r w:rsidR="000D7624">
          <w:t>sites</w:t>
        </w:r>
        <w:r w:rsidR="000D7624">
          <w:rPr>
            <w:spacing w:val="-14"/>
          </w:rPr>
          <w:t xml:space="preserve"> </w:t>
        </w:r>
        <w:r w:rsidR="000D7624">
          <w:t>for</w:t>
        </w:r>
        <w:r w:rsidR="000D7624">
          <w:rPr>
            <w:spacing w:val="-15"/>
          </w:rPr>
          <w:t xml:space="preserve"> </w:t>
        </w:r>
        <w:r w:rsidR="000D7624">
          <w:t>real-time</w:t>
        </w:r>
        <w:r w:rsidR="000D7624">
          <w:rPr>
            <w:spacing w:val="-14"/>
          </w:rPr>
          <w:t xml:space="preserve"> </w:t>
        </w:r>
        <w:r w:rsidR="000D7624">
          <w:t>epidemic</w:t>
        </w:r>
        <w:r w:rsidR="000D7624">
          <w:rPr>
            <w:spacing w:val="-14"/>
          </w:rPr>
          <w:t xml:space="preserve"> </w:t>
        </w:r>
        <w:r w:rsidR="000D7624">
          <w:t>monitoring)</w:t>
        </w:r>
      </w:ins>
      <w:r w:rsidR="005957E1">
        <w:rPr>
          <w:spacing w:val="-1"/>
        </w:rPr>
        <w:t>.</w:t>
      </w:r>
      <w:r w:rsidR="005957E1">
        <w:rPr>
          <w:spacing w:val="27"/>
          <w:w w:val="99"/>
        </w:rPr>
        <w:t xml:space="preserve"> </w:t>
      </w:r>
      <w:r w:rsidR="005957E1">
        <w:t>These</w:t>
      </w:r>
      <w:r w:rsidR="005957E1">
        <w:rPr>
          <w:spacing w:val="-23"/>
        </w:rPr>
        <w:t xml:space="preserve"> </w:t>
      </w:r>
      <w:r w:rsidR="005957E1">
        <w:t>applications</w:t>
      </w:r>
      <w:r w:rsidR="005957E1">
        <w:rPr>
          <w:spacing w:val="-22"/>
        </w:rPr>
        <w:t xml:space="preserve"> </w:t>
      </w:r>
      <w:r w:rsidR="005957E1">
        <w:t>are</w:t>
      </w:r>
      <w:r w:rsidR="005957E1">
        <w:rPr>
          <w:spacing w:val="-22"/>
        </w:rPr>
        <w:t xml:space="preserve"> </w:t>
      </w:r>
      <w:r w:rsidR="005957E1">
        <w:t>enabled</w:t>
      </w:r>
      <w:r w:rsidR="005957E1">
        <w:rPr>
          <w:spacing w:val="-22"/>
        </w:rPr>
        <w:t xml:space="preserve"> </w:t>
      </w:r>
      <w:r w:rsidR="005957E1">
        <w:rPr>
          <w:spacing w:val="-4"/>
        </w:rPr>
        <w:t>b</w:t>
      </w:r>
      <w:r w:rsidR="005957E1">
        <w:rPr>
          <w:spacing w:val="-3"/>
        </w:rPr>
        <w:t>y</w:t>
      </w:r>
      <w:r w:rsidR="005957E1">
        <w:rPr>
          <w:spacing w:val="-22"/>
        </w:rPr>
        <w:t xml:space="preserve"> </w:t>
      </w:r>
      <w:r w:rsidR="005957E1">
        <w:rPr>
          <w:spacing w:val="-2"/>
        </w:rPr>
        <w:t>augmenting</w:t>
      </w:r>
      <w:r w:rsidR="005957E1">
        <w:rPr>
          <w:spacing w:val="-22"/>
        </w:rPr>
        <w:t xml:space="preserve"> </w:t>
      </w:r>
      <w:r w:rsidR="005957E1">
        <w:t>the</w:t>
      </w:r>
      <w:r w:rsidR="005957E1">
        <w:rPr>
          <w:spacing w:val="-23"/>
        </w:rPr>
        <w:t xml:space="preserve"> </w:t>
      </w:r>
      <w:r w:rsidR="005957E1">
        <w:rPr>
          <w:spacing w:val="-2"/>
        </w:rPr>
        <w:t>framework</w:t>
      </w:r>
      <w:r w:rsidR="005957E1">
        <w:rPr>
          <w:spacing w:val="-22"/>
        </w:rPr>
        <w:t xml:space="preserve"> </w:t>
      </w:r>
      <w:r w:rsidR="005957E1">
        <w:t>with</w:t>
      </w:r>
      <w:r w:rsidR="005957E1">
        <w:rPr>
          <w:spacing w:val="-22"/>
        </w:rPr>
        <w:t xml:space="preserve"> </w:t>
      </w:r>
      <w:r w:rsidR="005957E1">
        <w:t>domain-specific</w:t>
      </w:r>
      <w:r w:rsidR="005957E1">
        <w:rPr>
          <w:spacing w:val="-15"/>
        </w:rPr>
        <w:t xml:space="preserve"> </w:t>
      </w:r>
      <w:r w:rsidR="005957E1">
        <w:t>distance</w:t>
      </w:r>
      <w:r w:rsidR="005957E1">
        <w:rPr>
          <w:spacing w:val="-14"/>
        </w:rPr>
        <w:t xml:space="preserve"> </w:t>
      </w:r>
      <w:r w:rsidR="005957E1">
        <w:t>functions</w:t>
      </w:r>
      <w:r w:rsidR="005957E1">
        <w:rPr>
          <w:spacing w:val="-14"/>
        </w:rPr>
        <w:t xml:space="preserve"> </w:t>
      </w:r>
      <w:r w:rsidR="005957E1">
        <w:t>in</w:t>
      </w:r>
      <w:r w:rsidR="005957E1">
        <w:rPr>
          <w:spacing w:val="-14"/>
        </w:rPr>
        <w:t xml:space="preserve"> </w:t>
      </w:r>
      <w:r w:rsidR="005957E1">
        <w:t>different</w:t>
      </w:r>
      <w:r w:rsidR="005957E1">
        <w:rPr>
          <w:spacing w:val="37"/>
        </w:rPr>
        <w:t xml:space="preserve"> </w:t>
      </w:r>
      <w:r w:rsidR="00F5062D" w:rsidRPr="003805B6">
        <w:t>stages</w:t>
      </w:r>
      <w:r w:rsidR="00F5062D">
        <w:rPr>
          <w:spacing w:val="37"/>
        </w:rPr>
        <w:t xml:space="preserve"> </w:t>
      </w:r>
      <w:r w:rsidR="005957E1">
        <w:t>of</w:t>
      </w:r>
      <w:r w:rsidR="005957E1">
        <w:rPr>
          <w:spacing w:val="-15"/>
        </w:rPr>
        <w:t xml:space="preserve"> </w:t>
      </w:r>
      <w:r w:rsidR="005957E1">
        <w:t>the</w:t>
      </w:r>
      <w:r w:rsidR="005957E1">
        <w:rPr>
          <w:spacing w:val="-14"/>
        </w:rPr>
        <w:t xml:space="preserve"> </w:t>
      </w:r>
      <w:del w:id="855" w:author="Craig Mak" w:date="2015-07-27T12:28:00Z">
        <w:r w:rsidR="005957E1" w:rsidDel="000D7624">
          <w:delText>algorithm</w:delText>
        </w:r>
      </w:del>
      <w:ins w:id="856" w:author="Craig Mak" w:date="2015-07-27T12:28:00Z">
        <w:r w:rsidR="000D7624">
          <w:t>process</w:t>
        </w:r>
      </w:ins>
      <w:r w:rsidR="005957E1">
        <w:t>,</w:t>
      </w:r>
      <w:r w:rsidR="005957E1">
        <w:rPr>
          <w:spacing w:val="-12"/>
        </w:rPr>
        <w:t xml:space="preserve"> </w:t>
      </w:r>
      <w:r w:rsidR="005957E1">
        <w:t>as</w:t>
      </w:r>
      <w:r w:rsidR="005957E1">
        <w:rPr>
          <w:spacing w:val="-15"/>
        </w:rPr>
        <w:t xml:space="preserve"> </w:t>
      </w:r>
      <w:r w:rsidR="005957E1">
        <w:rPr>
          <w:spacing w:val="-3"/>
        </w:rPr>
        <w:t>well</w:t>
      </w:r>
      <w:r w:rsidR="005957E1">
        <w:rPr>
          <w:spacing w:val="-14"/>
        </w:rPr>
        <w:t xml:space="preserve"> </w:t>
      </w:r>
      <w:r w:rsidR="005957E1">
        <w:t>as</w:t>
      </w:r>
      <w:r w:rsidR="005957E1">
        <w:rPr>
          <w:spacing w:val="-14"/>
        </w:rPr>
        <w:t xml:space="preserve"> </w:t>
      </w:r>
      <w:r w:rsidR="005957E1">
        <w:t>preprocessing</w:t>
      </w:r>
      <w:r w:rsidR="005957E1">
        <w:rPr>
          <w:spacing w:val="-18"/>
        </w:rPr>
        <w:t xml:space="preserve"> </w:t>
      </w:r>
      <w:r w:rsidR="005957E1">
        <w:t>to</w:t>
      </w:r>
      <w:r w:rsidR="005957E1">
        <w:rPr>
          <w:spacing w:val="-18"/>
        </w:rPr>
        <w:t xml:space="preserve"> </w:t>
      </w:r>
      <w:r w:rsidR="005957E1">
        <w:rPr>
          <w:spacing w:val="-2"/>
        </w:rPr>
        <w:t>tak</w:t>
      </w:r>
      <w:r w:rsidR="005957E1">
        <w:rPr>
          <w:spacing w:val="-3"/>
        </w:rPr>
        <w:t>e</w:t>
      </w:r>
      <w:r w:rsidR="005957E1">
        <w:rPr>
          <w:spacing w:val="-18"/>
        </w:rPr>
        <w:t xml:space="preserve"> </w:t>
      </w:r>
      <w:r w:rsidR="005957E1">
        <w:rPr>
          <w:spacing w:val="-4"/>
        </w:rPr>
        <w:t>advantage</w:t>
      </w:r>
      <w:r w:rsidR="005957E1">
        <w:rPr>
          <w:spacing w:val="-19"/>
        </w:rPr>
        <w:t xml:space="preserve"> </w:t>
      </w:r>
      <w:r w:rsidR="005957E1">
        <w:t>of</w:t>
      </w:r>
      <w:r w:rsidR="005957E1">
        <w:rPr>
          <w:spacing w:val="-18"/>
        </w:rPr>
        <w:t xml:space="preserve"> </w:t>
      </w:r>
      <w:r w:rsidR="005957E1">
        <w:t>domain-specific</w:t>
      </w:r>
      <w:r w:rsidR="005957E1">
        <w:rPr>
          <w:spacing w:val="-17"/>
        </w:rPr>
        <w:t xml:space="preserve"> </w:t>
      </w:r>
      <w:r w:rsidR="005957E1">
        <w:rPr>
          <w:spacing w:val="-2"/>
        </w:rPr>
        <w:t xml:space="preserve">knowledge. </w:t>
      </w:r>
      <w:r w:rsidR="005957E1">
        <w:rPr>
          <w:spacing w:val="-10"/>
        </w:rPr>
        <w:t>W</w:t>
      </w:r>
      <w:r w:rsidR="005957E1">
        <w:rPr>
          <w:spacing w:val="-12"/>
        </w:rPr>
        <w:t>e</w:t>
      </w:r>
      <w:r w:rsidR="005957E1">
        <w:rPr>
          <w:spacing w:val="-19"/>
        </w:rPr>
        <w:t xml:space="preserve"> </w:t>
      </w:r>
      <w:r w:rsidR="005957E1">
        <w:rPr>
          <w:spacing w:val="1"/>
        </w:rPr>
        <w:t>expect</w:t>
      </w:r>
      <w:r w:rsidR="005957E1">
        <w:rPr>
          <w:spacing w:val="-17"/>
        </w:rPr>
        <w:t xml:space="preserve"> </w:t>
      </w:r>
      <w:r w:rsidR="005957E1">
        <w:t>that</w:t>
      </w:r>
      <w:r w:rsidR="005957E1">
        <w:rPr>
          <w:spacing w:val="49"/>
        </w:rPr>
        <w:t xml:space="preserve"> </w:t>
      </w:r>
      <w:del w:id="857" w:author="Craig Mak" w:date="2015-07-28T01:07:00Z">
        <w:r w:rsidR="005957E1" w:rsidDel="00812285">
          <w:delText>so</w:delText>
        </w:r>
        <w:r w:rsidR="005957E1" w:rsidDel="00812285">
          <w:rPr>
            <w:spacing w:val="-22"/>
          </w:rPr>
          <w:delText xml:space="preserve"> </w:delText>
        </w:r>
      </w:del>
      <w:ins w:id="858" w:author="Craig Mak" w:date="2015-07-28T01:07:00Z">
        <w:r w:rsidR="00812285">
          <w:t>as</w:t>
        </w:r>
        <w:r w:rsidR="00812285">
          <w:rPr>
            <w:spacing w:val="-22"/>
          </w:rPr>
          <w:t xml:space="preserve"> </w:t>
        </w:r>
      </w:ins>
      <w:r w:rsidR="005957E1">
        <w:t>long</w:t>
      </w:r>
      <w:r w:rsidR="005957E1">
        <w:rPr>
          <w:spacing w:val="-21"/>
        </w:rPr>
        <w:t xml:space="preserve"> </w:t>
      </w:r>
      <w:r w:rsidR="005957E1">
        <w:t>as</w:t>
      </w:r>
      <w:r w:rsidR="005957E1">
        <w:rPr>
          <w:spacing w:val="-21"/>
        </w:rPr>
        <w:t xml:space="preserve"> </w:t>
      </w:r>
      <w:r w:rsidR="005957E1">
        <w:t>the</w:t>
      </w:r>
      <w:r w:rsidR="005957E1">
        <w:rPr>
          <w:spacing w:val="-21"/>
        </w:rPr>
        <w:t xml:space="preserve"> </w:t>
      </w:r>
      <w:r w:rsidR="005957E1">
        <w:t>dataset</w:t>
      </w:r>
      <w:r w:rsidR="005957E1">
        <w:rPr>
          <w:spacing w:val="-21"/>
        </w:rPr>
        <w:t xml:space="preserve"> </w:t>
      </w:r>
      <w:r w:rsidR="005957E1">
        <w:t>exhibits</w:t>
      </w:r>
      <w:r w:rsidR="005957E1">
        <w:rPr>
          <w:spacing w:val="-20"/>
        </w:rPr>
        <w:t xml:space="preserve"> </w:t>
      </w:r>
      <w:r w:rsidR="005957E1">
        <w:rPr>
          <w:spacing w:val="1"/>
        </w:rPr>
        <w:t>both</w:t>
      </w:r>
      <w:r w:rsidR="005957E1">
        <w:rPr>
          <w:spacing w:val="-21"/>
        </w:rPr>
        <w:t xml:space="preserve"> </w:t>
      </w:r>
      <w:r w:rsidR="005957E1">
        <w:rPr>
          <w:spacing w:val="-4"/>
        </w:rPr>
        <w:t>low</w:t>
      </w:r>
      <w:r w:rsidR="005957E1">
        <w:rPr>
          <w:spacing w:val="-21"/>
        </w:rPr>
        <w:t xml:space="preserve"> </w:t>
      </w:r>
      <w:r w:rsidR="005957E1">
        <w:rPr>
          <w:spacing w:val="-3"/>
        </w:rPr>
        <w:t>entrop</w:t>
      </w:r>
      <w:r w:rsidR="005957E1">
        <w:rPr>
          <w:spacing w:val="-2"/>
        </w:rPr>
        <w:t>y</w:t>
      </w:r>
      <w:r w:rsidR="005957E1">
        <w:rPr>
          <w:spacing w:val="-21"/>
        </w:rPr>
        <w:t xml:space="preserve"> </w:t>
      </w:r>
      <w:r w:rsidR="005957E1">
        <w:t>and</w:t>
      </w:r>
      <w:r w:rsidR="005957E1">
        <w:rPr>
          <w:spacing w:val="-21"/>
        </w:rPr>
        <w:t xml:space="preserve"> </w:t>
      </w:r>
      <w:r w:rsidR="005957E1">
        <w:rPr>
          <w:spacing w:val="-3"/>
        </w:rPr>
        <w:t>low</w:t>
      </w:r>
      <w:r w:rsidR="005957E1">
        <w:rPr>
          <w:spacing w:val="-21"/>
        </w:rPr>
        <w:t xml:space="preserve"> </w:t>
      </w:r>
      <w:r w:rsidR="005957E1">
        <w:t>fractal</w:t>
      </w:r>
      <w:r w:rsidR="005957E1">
        <w:rPr>
          <w:spacing w:val="-21"/>
        </w:rPr>
        <w:t xml:space="preserve"> </w:t>
      </w:r>
      <w:r w:rsidR="005957E1">
        <w:t>dimension—</w:t>
      </w:r>
      <w:r w:rsidR="005957E1">
        <w:rPr>
          <w:w w:val="95"/>
        </w:rPr>
        <w:t>and</w:t>
      </w:r>
      <w:r w:rsidR="005957E1">
        <w:rPr>
          <w:spacing w:val="2"/>
          <w:w w:val="95"/>
        </w:rPr>
        <w:t xml:space="preserve"> </w:t>
      </w:r>
      <w:r w:rsidR="005957E1">
        <w:rPr>
          <w:w w:val="95"/>
        </w:rPr>
        <w:t>this</w:t>
      </w:r>
      <w:r w:rsidR="005957E1">
        <w:rPr>
          <w:spacing w:val="2"/>
          <w:w w:val="95"/>
        </w:rPr>
        <w:t xml:space="preserve"> </w:t>
      </w:r>
      <w:r w:rsidR="005957E1">
        <w:rPr>
          <w:w w:val="95"/>
        </w:rPr>
        <w:t>is</w:t>
      </w:r>
      <w:r w:rsidR="005957E1">
        <w:rPr>
          <w:spacing w:val="1"/>
          <w:w w:val="95"/>
        </w:rPr>
        <w:t xml:space="preserve"> </w:t>
      </w:r>
      <w:r w:rsidR="005957E1">
        <w:rPr>
          <w:w w:val="95"/>
        </w:rPr>
        <w:t>empirically</w:t>
      </w:r>
      <w:r w:rsidR="005957E1">
        <w:rPr>
          <w:spacing w:val="4"/>
          <w:w w:val="95"/>
        </w:rPr>
        <w:t xml:space="preserve"> </w:t>
      </w:r>
      <w:r w:rsidR="005957E1">
        <w:rPr>
          <w:w w:val="95"/>
        </w:rPr>
        <w:t>true</w:t>
      </w:r>
      <w:r w:rsidR="005957E1">
        <w:rPr>
          <w:spacing w:val="2"/>
          <w:w w:val="95"/>
        </w:rPr>
        <w:t xml:space="preserve"> </w:t>
      </w:r>
      <w:r w:rsidR="005957E1">
        <w:rPr>
          <w:w w:val="95"/>
        </w:rPr>
        <w:t>in</w:t>
      </w:r>
      <w:r w:rsidR="005957E1">
        <w:rPr>
          <w:spacing w:val="2"/>
          <w:w w:val="95"/>
        </w:rPr>
        <w:t xml:space="preserve"> </w:t>
      </w:r>
      <w:r w:rsidR="005957E1">
        <w:rPr>
          <w:w w:val="95"/>
        </w:rPr>
        <w:t>biological</w:t>
      </w:r>
      <w:r w:rsidR="005957E1">
        <w:rPr>
          <w:spacing w:val="2"/>
          <w:w w:val="95"/>
        </w:rPr>
        <w:t xml:space="preserve"> </w:t>
      </w:r>
      <w:r w:rsidR="005957E1">
        <w:rPr>
          <w:w w:val="95"/>
        </w:rPr>
        <w:t>systems—</w:t>
      </w:r>
      <w:r w:rsidR="005957E1" w:rsidRPr="00956361">
        <w:t>our entropy-scaling framework</w:t>
      </w:r>
      <w:r w:rsidR="005957E1">
        <w:rPr>
          <w:spacing w:val="-26"/>
        </w:rPr>
        <w:t xml:space="preserve"> </w:t>
      </w:r>
      <w:proofErr w:type="gramStart"/>
      <w:r w:rsidR="005957E1">
        <w:t>has</w:t>
      </w:r>
      <w:proofErr w:type="gramEnd"/>
      <w:r w:rsidR="005957E1">
        <w:rPr>
          <w:spacing w:val="-25"/>
        </w:rPr>
        <w:t xml:space="preserve"> </w:t>
      </w:r>
      <w:r w:rsidR="005957E1">
        <w:t>the</w:t>
      </w:r>
      <w:r w:rsidR="005957E1">
        <w:rPr>
          <w:spacing w:val="-25"/>
        </w:rPr>
        <w:t xml:space="preserve"> </w:t>
      </w:r>
      <w:r w:rsidR="005957E1">
        <w:rPr>
          <w:spacing w:val="6"/>
        </w:rPr>
        <w:t>p</w:t>
      </w:r>
      <w:r w:rsidR="005957E1">
        <w:t>ote</w:t>
      </w:r>
      <w:r w:rsidR="005957E1">
        <w:rPr>
          <w:spacing w:val="-8"/>
        </w:rPr>
        <w:t>n</w:t>
      </w:r>
      <w:r w:rsidR="005957E1">
        <w:t>tial</w:t>
      </w:r>
      <w:r w:rsidR="005957E1">
        <w:rPr>
          <w:spacing w:val="-25"/>
        </w:rPr>
        <w:t xml:space="preserve"> </w:t>
      </w:r>
      <w:r w:rsidR="005957E1">
        <w:t>to</w:t>
      </w:r>
      <w:r w:rsidR="005957E1">
        <w:rPr>
          <w:spacing w:val="-25"/>
        </w:rPr>
        <w:t xml:space="preserve"> </w:t>
      </w:r>
      <w:r w:rsidR="005957E1">
        <w:t>a</w:t>
      </w:r>
      <w:r w:rsidR="005957E1">
        <w:rPr>
          <w:spacing w:val="-8"/>
        </w:rPr>
        <w:t>c</w:t>
      </w:r>
      <w:r w:rsidR="005957E1">
        <w:t>hie</w:t>
      </w:r>
      <w:r w:rsidR="005957E1">
        <w:rPr>
          <w:spacing w:val="-8"/>
        </w:rPr>
        <w:t>v</w:t>
      </w:r>
      <w:r w:rsidR="005957E1">
        <w:t>e</w:t>
      </w:r>
      <w:r w:rsidR="005957E1">
        <w:rPr>
          <w:spacing w:val="-25"/>
        </w:rPr>
        <w:t xml:space="preserve"> </w:t>
      </w:r>
      <w:r w:rsidR="005957E1">
        <w:t>massi</w:t>
      </w:r>
      <w:r w:rsidR="005957E1">
        <w:rPr>
          <w:spacing w:val="-8"/>
        </w:rPr>
        <w:t>v</w:t>
      </w:r>
      <w:r w:rsidR="005957E1">
        <w:t>e</w:t>
      </w:r>
      <w:r w:rsidR="005957E1">
        <w:rPr>
          <w:spacing w:val="-25"/>
        </w:rPr>
        <w:t xml:space="preserve"> </w:t>
      </w:r>
      <w:r w:rsidR="005957E1">
        <w:t>s</w:t>
      </w:r>
      <w:r w:rsidR="005957E1">
        <w:rPr>
          <w:spacing w:val="6"/>
        </w:rPr>
        <w:t>p</w:t>
      </w:r>
      <w:r w:rsidR="005957E1">
        <w:t>eedup</w:t>
      </w:r>
      <w:r w:rsidR="005957E1">
        <w:rPr>
          <w:spacing w:val="-24"/>
        </w:rPr>
        <w:t xml:space="preserve"> </w:t>
      </w:r>
      <w:r w:rsidR="005957E1">
        <w:rPr>
          <w:spacing w:val="-7"/>
        </w:rPr>
        <w:t>ov</w:t>
      </w:r>
      <w:r w:rsidR="005957E1">
        <w:t>er</w:t>
      </w:r>
      <w:r w:rsidR="005957E1">
        <w:rPr>
          <w:spacing w:val="-25"/>
        </w:rPr>
        <w:t xml:space="preserve"> </w:t>
      </w:r>
      <w:r w:rsidR="005957E1">
        <w:t>more</w:t>
      </w:r>
      <w:r w:rsidR="005957E1">
        <w:rPr>
          <w:spacing w:val="-26"/>
        </w:rPr>
        <w:t xml:space="preserve"> </w:t>
      </w:r>
      <w:r w:rsidR="005957E1">
        <w:t>n</w:t>
      </w:r>
      <w:r w:rsidR="005957E1">
        <w:rPr>
          <w:spacing w:val="-28"/>
        </w:rPr>
        <w:t>a</w:t>
      </w:r>
      <w:r w:rsidR="005957E1">
        <w:rPr>
          <w:spacing w:val="-94"/>
        </w:rPr>
        <w:t>¨</w:t>
      </w:r>
      <w:r w:rsidR="005957E1">
        <w:t>ı</w:t>
      </w:r>
      <w:r w:rsidR="005957E1">
        <w:rPr>
          <w:spacing w:val="-8"/>
        </w:rPr>
        <w:t>v</w:t>
      </w:r>
      <w:r w:rsidR="005957E1">
        <w:t>e</w:t>
      </w:r>
      <w:r w:rsidR="005957E1">
        <w:rPr>
          <w:spacing w:val="-25"/>
        </w:rPr>
        <w:t xml:space="preserve"> </w:t>
      </w:r>
      <w:r w:rsidR="005957E1">
        <w:t>meth</w:t>
      </w:r>
      <w:r w:rsidR="005957E1">
        <w:rPr>
          <w:spacing w:val="6"/>
        </w:rPr>
        <w:t>o</w:t>
      </w:r>
      <w:r w:rsidR="005957E1">
        <w:t>ds</w:t>
      </w:r>
      <w:r w:rsidR="005957E1">
        <w:rPr>
          <w:w w:val="91"/>
        </w:rPr>
        <w:t xml:space="preserve"> </w:t>
      </w:r>
      <w:r w:rsidR="005957E1">
        <w:rPr>
          <w:w w:val="95"/>
        </w:rPr>
        <w:t>and</w:t>
      </w:r>
      <w:r w:rsidR="005957E1">
        <w:rPr>
          <w:spacing w:val="11"/>
          <w:w w:val="95"/>
        </w:rPr>
        <w:t xml:space="preserve"> </w:t>
      </w:r>
      <w:r w:rsidR="005957E1">
        <w:rPr>
          <w:spacing w:val="-2"/>
          <w:w w:val="95"/>
        </w:rPr>
        <w:t>significan</w:t>
      </w:r>
      <w:r w:rsidR="005957E1">
        <w:rPr>
          <w:spacing w:val="-1"/>
          <w:w w:val="95"/>
        </w:rPr>
        <w:t>t</w:t>
      </w:r>
      <w:r w:rsidR="005957E1">
        <w:rPr>
          <w:spacing w:val="12"/>
          <w:w w:val="95"/>
        </w:rPr>
        <w:t xml:space="preserve"> </w:t>
      </w:r>
      <w:r w:rsidR="005957E1">
        <w:rPr>
          <w:w w:val="95"/>
        </w:rPr>
        <w:t>speedup</w:t>
      </w:r>
      <w:r w:rsidR="005957E1">
        <w:rPr>
          <w:spacing w:val="12"/>
          <w:w w:val="95"/>
        </w:rPr>
        <w:t xml:space="preserve"> </w:t>
      </w:r>
      <w:ins w:id="859" w:author="Craig Mak" w:date="2015-07-28T01:08:00Z">
        <w:r w:rsidR="00812285">
          <w:rPr>
            <w:spacing w:val="-2"/>
            <w:w w:val="95"/>
          </w:rPr>
          <w:t>ev</w:t>
        </w:r>
        <w:r w:rsidR="00812285">
          <w:rPr>
            <w:spacing w:val="-3"/>
            <w:w w:val="95"/>
          </w:rPr>
          <w:t>en</w:t>
        </w:r>
        <w:r w:rsidR="00812285">
          <w:rPr>
            <w:spacing w:val="11"/>
            <w:w w:val="95"/>
          </w:rPr>
          <w:t xml:space="preserve"> </w:t>
        </w:r>
      </w:ins>
      <w:r w:rsidR="005957E1">
        <w:rPr>
          <w:spacing w:val="-5"/>
          <w:w w:val="95"/>
        </w:rPr>
        <w:t>o</w:t>
      </w:r>
      <w:r w:rsidR="005957E1">
        <w:rPr>
          <w:spacing w:val="-4"/>
          <w:w w:val="95"/>
        </w:rPr>
        <w:t>v</w:t>
      </w:r>
      <w:r w:rsidR="005957E1">
        <w:rPr>
          <w:spacing w:val="-5"/>
          <w:w w:val="95"/>
        </w:rPr>
        <w:t>er</w:t>
      </w:r>
      <w:r w:rsidR="005957E1">
        <w:rPr>
          <w:spacing w:val="12"/>
          <w:w w:val="95"/>
        </w:rPr>
        <w:t xml:space="preserve"> </w:t>
      </w:r>
      <w:del w:id="860" w:author="Craig Mak" w:date="2015-07-28T01:08:00Z">
        <w:r w:rsidR="005957E1" w:rsidDel="00812285">
          <w:rPr>
            <w:spacing w:val="-2"/>
            <w:w w:val="95"/>
          </w:rPr>
          <w:delText>ev</w:delText>
        </w:r>
        <w:r w:rsidR="005957E1" w:rsidDel="00812285">
          <w:rPr>
            <w:spacing w:val="-3"/>
            <w:w w:val="95"/>
          </w:rPr>
          <w:delText>en</w:delText>
        </w:r>
        <w:r w:rsidR="005957E1" w:rsidDel="00812285">
          <w:rPr>
            <w:spacing w:val="11"/>
            <w:w w:val="95"/>
          </w:rPr>
          <w:delText xml:space="preserve"> </w:delText>
        </w:r>
      </w:del>
      <w:r w:rsidR="005957E1">
        <w:rPr>
          <w:w w:val="95"/>
        </w:rPr>
        <w:t>other</w:t>
      </w:r>
      <w:r w:rsidR="005957E1">
        <w:rPr>
          <w:spacing w:val="12"/>
          <w:w w:val="95"/>
        </w:rPr>
        <w:t xml:space="preserve"> </w:t>
      </w:r>
      <w:r w:rsidR="005957E1">
        <w:rPr>
          <w:w w:val="95"/>
        </w:rPr>
        <w:t>highly</w:t>
      </w:r>
      <w:r w:rsidR="005957E1">
        <w:rPr>
          <w:spacing w:val="12"/>
          <w:w w:val="95"/>
        </w:rPr>
        <w:t xml:space="preserve"> </w:t>
      </w:r>
      <w:r w:rsidR="005957E1">
        <w:rPr>
          <w:w w:val="95"/>
        </w:rPr>
        <w:t>optimized</w:t>
      </w:r>
      <w:r w:rsidR="005957E1">
        <w:rPr>
          <w:spacing w:val="11"/>
          <w:w w:val="95"/>
        </w:rPr>
        <w:t xml:space="preserve"> </w:t>
      </w:r>
      <w:r w:rsidR="005957E1">
        <w:rPr>
          <w:w w:val="95"/>
        </w:rPr>
        <w:t>methods.</w:t>
      </w:r>
    </w:p>
    <w:p w14:paraId="0F122399" w14:textId="77777777" w:rsidR="00D9243A" w:rsidRDefault="00D9243A" w:rsidP="003B0178">
      <w:pPr>
        <w:pStyle w:val="BodyText"/>
        <w:keepLines/>
        <w:spacing w:line="381" w:lineRule="auto"/>
        <w:ind w:right="528" w:firstLine="351"/>
        <w:rPr>
          <w:ins w:id="861" w:author="Noah Daniels" w:date="2015-07-30T19:50:00Z"/>
          <w:w w:val="95"/>
        </w:rPr>
      </w:pPr>
    </w:p>
    <w:p w14:paraId="45EC647F" w14:textId="0B61E333" w:rsidR="00D9243A" w:rsidRDefault="00D9243A" w:rsidP="003B0178">
      <w:pPr>
        <w:pStyle w:val="BodyText"/>
        <w:keepLines/>
        <w:spacing w:line="381" w:lineRule="auto"/>
        <w:ind w:right="528" w:firstLine="351"/>
        <w:rPr>
          <w:ins w:id="862" w:author="Noah Daniels" w:date="2015-07-30T19:50:00Z"/>
        </w:rPr>
      </w:pPr>
      <w:ins w:id="863" w:author="Noah Daniels" w:date="2015-07-30T19:50:00Z">
        <w:r>
          <w:rPr>
            <w:w w:val="95"/>
          </w:rPr>
          <w:t xml:space="preserve">Source code for the applications discussed here is available at </w:t>
        </w:r>
        <w:r w:rsidRPr="00CB6A92">
          <w:rPr>
            <w:rFonts w:asciiTheme="minorHAnsi"/>
            <w:sz w:val="22"/>
            <w:highlight w:val="yellow"/>
          </w:rPr>
          <w:fldChar w:fldCharType="begin"/>
        </w:r>
        <w:r w:rsidRPr="00CB6A92">
          <w:rPr>
            <w:highlight w:val="yellow"/>
          </w:rPr>
          <w:instrText xml:space="preserve"> HYPERLINK "http://gems.csail.mit.edu/" \h </w:instrText>
        </w:r>
        <w:r w:rsidRPr="00CB6A92">
          <w:rPr>
            <w:rFonts w:asciiTheme="minorHAnsi"/>
            <w:sz w:val="22"/>
            <w:highlight w:val="yellow"/>
          </w:rPr>
          <w:fldChar w:fldCharType="separate"/>
        </w:r>
        <w:r w:rsidRPr="00CB6A92">
          <w:rPr>
            <w:rFonts w:ascii="PMingLiU"/>
            <w:w w:val="120"/>
            <w:highlight w:val="yellow"/>
          </w:rPr>
          <w:t>http://gems.csail.mit.edu</w:t>
        </w:r>
        <w:r w:rsidRPr="00CB6A92">
          <w:rPr>
            <w:rFonts w:ascii="PMingLiU"/>
            <w:w w:val="120"/>
            <w:highlight w:val="yellow"/>
          </w:rPr>
          <w:fldChar w:fldCharType="end"/>
        </w:r>
        <w:r>
          <w:rPr>
            <w:rFonts w:ascii="PMingLiU"/>
            <w:w w:val="120"/>
          </w:rPr>
          <w:t xml:space="preserve"> and in the Supplementary Data.</w:t>
        </w:r>
      </w:ins>
    </w:p>
    <w:p w14:paraId="3B428036" w14:textId="77777777" w:rsidR="0050281E" w:rsidRDefault="0050281E" w:rsidP="000D7624">
      <w:pPr>
        <w:pStyle w:val="BodyText"/>
        <w:keepLines/>
        <w:spacing w:line="381" w:lineRule="auto"/>
        <w:ind w:right="528" w:firstLine="351"/>
        <w:rPr>
          <w:ins w:id="864" w:author="Craig Mak" w:date="2015-07-27T12:07:00Z"/>
        </w:rPr>
      </w:pPr>
    </w:p>
    <w:p w14:paraId="1DD02966" w14:textId="74F2DC1E" w:rsidR="009B30AD" w:rsidDel="000D7624" w:rsidRDefault="009B30AD" w:rsidP="003B0178">
      <w:pPr>
        <w:pStyle w:val="BodyText"/>
        <w:keepLines/>
        <w:spacing w:line="381" w:lineRule="auto"/>
        <w:ind w:right="528" w:firstLine="351"/>
        <w:rPr>
          <w:del w:id="865" w:author="Craig Mak" w:date="2015-07-27T12:27:00Z"/>
        </w:rPr>
        <w:sectPr w:rsidR="009B30AD" w:rsidDel="000D7624" w:rsidSect="005957E1">
          <w:type w:val="continuous"/>
          <w:pgSz w:w="12240" w:h="15840"/>
          <w:pgMar w:top="706" w:right="1714" w:bottom="0" w:left="1714" w:header="720" w:footer="720" w:gutter="0"/>
          <w:cols w:space="720"/>
        </w:sectPr>
      </w:pPr>
    </w:p>
    <w:p w14:paraId="56F98406" w14:textId="77777777" w:rsidR="00283DE0" w:rsidRDefault="00283DE0" w:rsidP="003B0178">
      <w:pPr>
        <w:keepLines/>
        <w:spacing w:before="11"/>
        <w:rPr>
          <w:rFonts w:ascii="Georgia" w:eastAsia="Georgia" w:hAnsi="Georgia" w:cs="Georgia"/>
          <w:sz w:val="21"/>
          <w:szCs w:val="21"/>
        </w:rPr>
      </w:pPr>
    </w:p>
    <w:p w14:paraId="3D4AB54B" w14:textId="77777777" w:rsidR="00283DE0" w:rsidRDefault="00641826" w:rsidP="003B0178">
      <w:pPr>
        <w:pStyle w:val="Heading2"/>
        <w:keepLines/>
        <w:rPr>
          <w:b w:val="0"/>
          <w:bCs w:val="0"/>
        </w:rPr>
      </w:pPr>
      <w:r>
        <w:rPr>
          <w:w w:val="95"/>
        </w:rPr>
        <w:t>Application</w:t>
      </w:r>
      <w:r>
        <w:rPr>
          <w:spacing w:val="45"/>
          <w:w w:val="95"/>
        </w:rPr>
        <w:t xml:space="preserve"> </w:t>
      </w:r>
      <w:r>
        <w:rPr>
          <w:w w:val="95"/>
        </w:rPr>
        <w:t>to</w:t>
      </w:r>
      <w:r>
        <w:rPr>
          <w:spacing w:val="46"/>
          <w:w w:val="95"/>
        </w:rPr>
        <w:t xml:space="preserve"> </w:t>
      </w:r>
      <w:r>
        <w:rPr>
          <w:w w:val="95"/>
        </w:rPr>
        <w:t>high-throughput</w:t>
      </w:r>
      <w:r>
        <w:rPr>
          <w:spacing w:val="49"/>
          <w:w w:val="95"/>
        </w:rPr>
        <w:t xml:space="preserve"> </w:t>
      </w:r>
      <w:r>
        <w:rPr>
          <w:w w:val="95"/>
        </w:rPr>
        <w:t>drug</w:t>
      </w:r>
      <w:r>
        <w:rPr>
          <w:spacing w:val="46"/>
          <w:w w:val="95"/>
        </w:rPr>
        <w:t xml:space="preserve"> </w:t>
      </w:r>
      <w:r>
        <w:rPr>
          <w:w w:val="95"/>
        </w:rPr>
        <w:t>screening</w:t>
      </w:r>
    </w:p>
    <w:p w14:paraId="7619D349" w14:textId="565BB494" w:rsidR="00AB1958" w:rsidRDefault="00641826">
      <w:pPr>
        <w:pStyle w:val="BodyText"/>
        <w:keepLines/>
        <w:spacing w:before="154" w:line="381" w:lineRule="auto"/>
        <w:ind w:right="528"/>
        <w:pPrChange w:id="866" w:author="Craig Mak" w:date="2015-07-27T12:32:00Z">
          <w:pPr>
            <w:pStyle w:val="BodyText"/>
            <w:keepLines/>
            <w:spacing w:before="154" w:line="381" w:lineRule="auto"/>
            <w:ind w:right="528" w:firstLine="351"/>
          </w:pPr>
        </w:pPrChange>
      </w:pPr>
      <w:r>
        <w:lastRenderedPageBreak/>
        <w:t>Chemogenomics</w:t>
      </w:r>
      <w:r>
        <w:rPr>
          <w:spacing w:val="-24"/>
        </w:rPr>
        <w:t xml:space="preserve"> </w:t>
      </w:r>
      <w:r>
        <w:t>is</w:t>
      </w:r>
      <w:r>
        <w:rPr>
          <w:spacing w:val="-24"/>
        </w:rPr>
        <w:t xml:space="preserve"> </w:t>
      </w:r>
      <w:r>
        <w:t>the</w:t>
      </w:r>
      <w:r>
        <w:rPr>
          <w:spacing w:val="-24"/>
        </w:rPr>
        <w:t xml:space="preserve"> </w:t>
      </w:r>
      <w:r>
        <w:t>study</w:t>
      </w:r>
      <w:r>
        <w:rPr>
          <w:spacing w:val="-24"/>
        </w:rPr>
        <w:t xml:space="preserve"> </w:t>
      </w:r>
      <w:r>
        <w:t>of</w:t>
      </w:r>
      <w:r>
        <w:rPr>
          <w:spacing w:val="-24"/>
        </w:rPr>
        <w:t xml:space="preserve"> </w:t>
      </w:r>
      <w:r>
        <w:t>drug</w:t>
      </w:r>
      <w:r>
        <w:rPr>
          <w:spacing w:val="-24"/>
        </w:rPr>
        <w:t xml:space="preserve"> </w:t>
      </w:r>
      <w:r>
        <w:t>and</w:t>
      </w:r>
      <w:r>
        <w:rPr>
          <w:spacing w:val="-24"/>
        </w:rPr>
        <w:t xml:space="preserve"> </w:t>
      </w:r>
      <w:r>
        <w:t>target</w:t>
      </w:r>
      <w:r>
        <w:rPr>
          <w:spacing w:val="-25"/>
        </w:rPr>
        <w:t xml:space="preserve"> </w:t>
      </w:r>
      <w:r>
        <w:rPr>
          <w:spacing w:val="-3"/>
        </w:rPr>
        <w:t>disco</w:t>
      </w:r>
      <w:r>
        <w:rPr>
          <w:spacing w:val="-2"/>
        </w:rPr>
        <w:t>v</w:t>
      </w:r>
      <w:r>
        <w:rPr>
          <w:spacing w:val="-3"/>
        </w:rPr>
        <w:t>ery</w:t>
      </w:r>
      <w:r>
        <w:rPr>
          <w:spacing w:val="-24"/>
        </w:rPr>
        <w:t xml:space="preserve"> </w:t>
      </w:r>
      <w:r>
        <w:rPr>
          <w:spacing w:val="-4"/>
        </w:rPr>
        <w:t>b</w:t>
      </w:r>
      <w:r>
        <w:rPr>
          <w:spacing w:val="-3"/>
        </w:rPr>
        <w:t>y</w:t>
      </w:r>
      <w:r>
        <w:rPr>
          <w:spacing w:val="-24"/>
        </w:rPr>
        <w:t xml:space="preserve"> </w:t>
      </w:r>
      <w:r>
        <w:t>using</w:t>
      </w:r>
      <w:r>
        <w:rPr>
          <w:spacing w:val="-24"/>
        </w:rPr>
        <w:t xml:space="preserve"> </w:t>
      </w:r>
      <w:r w:rsidR="00291262">
        <w:rPr>
          <w:spacing w:val="-3"/>
        </w:rPr>
        <w:t>chem</w:t>
      </w:r>
      <w:r>
        <w:t>ical</w:t>
      </w:r>
      <w:r>
        <w:rPr>
          <w:spacing w:val="9"/>
        </w:rPr>
        <w:t xml:space="preserve"> </w:t>
      </w:r>
      <w:r>
        <w:t>compounds</w:t>
      </w:r>
      <w:r>
        <w:rPr>
          <w:spacing w:val="10"/>
        </w:rPr>
        <w:t xml:space="preserve"> </w:t>
      </w:r>
      <w:r>
        <w:t>to</w:t>
      </w:r>
      <w:r>
        <w:rPr>
          <w:spacing w:val="10"/>
        </w:rPr>
        <w:t xml:space="preserve"> </w:t>
      </w:r>
      <w:r>
        <w:rPr>
          <w:spacing w:val="1"/>
        </w:rPr>
        <w:t>probe</w:t>
      </w:r>
      <w:r>
        <w:rPr>
          <w:spacing w:val="10"/>
        </w:rPr>
        <w:t xml:space="preserve"> </w:t>
      </w:r>
      <w:r>
        <w:t>and</w:t>
      </w:r>
      <w:r>
        <w:rPr>
          <w:spacing w:val="10"/>
        </w:rPr>
        <w:t xml:space="preserve"> </w:t>
      </w:r>
      <w:r>
        <w:rPr>
          <w:spacing w:val="-2"/>
        </w:rPr>
        <w:t>characterize</w:t>
      </w:r>
      <w:r>
        <w:rPr>
          <w:spacing w:val="9"/>
        </w:rPr>
        <w:t xml:space="preserve"> </w:t>
      </w:r>
      <w:r>
        <w:t>proteomic</w:t>
      </w:r>
      <w:r>
        <w:rPr>
          <w:spacing w:val="9"/>
        </w:rPr>
        <w:t xml:space="preserve"> </w:t>
      </w:r>
      <w:r>
        <w:t>functions</w:t>
      </w:r>
      <w:r>
        <w:rPr>
          <w:spacing w:val="10"/>
        </w:rPr>
        <w:t xml:space="preserve"> </w:t>
      </w:r>
      <w:r>
        <w:rPr>
          <w:spacing w:val="-1"/>
        </w:rPr>
        <w:t>(</w:t>
      </w:r>
      <w:r>
        <w:rPr>
          <w:spacing w:val="-2"/>
        </w:rPr>
        <w:t>Bredel</w:t>
      </w:r>
      <w:r>
        <w:rPr>
          <w:spacing w:val="10"/>
        </w:rPr>
        <w:t xml:space="preserve"> </w:t>
      </w:r>
      <w:r>
        <w:t>&amp;</w:t>
      </w:r>
      <w:r>
        <w:rPr>
          <w:spacing w:val="38"/>
          <w:w w:val="106"/>
        </w:rPr>
        <w:t xml:space="preserve"> </w:t>
      </w:r>
      <w:r>
        <w:rPr>
          <w:spacing w:val="-2"/>
        </w:rPr>
        <w:t>Jacob</w:t>
      </w:r>
      <w:r>
        <w:rPr>
          <w:spacing w:val="-1"/>
        </w:rPr>
        <w:t>y,</w:t>
      </w:r>
      <w:r>
        <w:rPr>
          <w:spacing w:val="8"/>
        </w:rPr>
        <w:t xml:space="preserve"> </w:t>
      </w:r>
      <w:r>
        <w:rPr>
          <w:spacing w:val="-2"/>
        </w:rPr>
        <w:t>2004</w:t>
      </w:r>
      <w:r>
        <w:rPr>
          <w:spacing w:val="-1"/>
        </w:rPr>
        <w:t>).</w:t>
      </w:r>
      <w:r>
        <w:rPr>
          <w:spacing w:val="48"/>
        </w:rPr>
        <w:t xml:space="preserve"> </w:t>
      </w:r>
      <w:r>
        <w:rPr>
          <w:spacing w:val="-1"/>
        </w:rPr>
        <w:t>P</w:t>
      </w:r>
      <w:r>
        <w:rPr>
          <w:spacing w:val="-2"/>
        </w:rPr>
        <w:t>articularly</w:t>
      </w:r>
      <w:r>
        <w:rPr>
          <w:spacing w:val="8"/>
        </w:rPr>
        <w:t xml:space="preserve"> </w:t>
      </w:r>
      <w:r>
        <w:t>in</w:t>
      </w:r>
      <w:r>
        <w:rPr>
          <w:spacing w:val="9"/>
        </w:rPr>
        <w:t xml:space="preserve"> </w:t>
      </w:r>
      <w:r>
        <w:t>the</w:t>
      </w:r>
      <w:r>
        <w:rPr>
          <w:spacing w:val="8"/>
        </w:rPr>
        <w:t xml:space="preserve"> </w:t>
      </w:r>
      <w:r>
        <w:t>fi</w:t>
      </w:r>
      <w:r w:rsidR="00BC3044">
        <w:rPr>
          <w:spacing w:val="7"/>
        </w:rPr>
        <w:t xml:space="preserve">eld </w:t>
      </w:r>
      <w:r>
        <w:t>of</w:t>
      </w:r>
      <w:r>
        <w:rPr>
          <w:spacing w:val="8"/>
        </w:rPr>
        <w:t xml:space="preserve"> </w:t>
      </w:r>
      <w:r>
        <w:t>drug</w:t>
      </w:r>
      <w:r>
        <w:rPr>
          <w:spacing w:val="9"/>
        </w:rPr>
        <w:t xml:space="preserve"> </w:t>
      </w:r>
      <w:r>
        <w:rPr>
          <w:spacing w:val="-3"/>
        </w:rPr>
        <w:t>disco</w:t>
      </w:r>
      <w:r>
        <w:rPr>
          <w:spacing w:val="-2"/>
        </w:rPr>
        <w:t>v</w:t>
      </w:r>
      <w:r>
        <w:rPr>
          <w:spacing w:val="-3"/>
        </w:rPr>
        <w:t>ery</w:t>
      </w:r>
      <w:r>
        <w:rPr>
          <w:spacing w:val="9"/>
        </w:rPr>
        <w:t xml:space="preserve"> </w:t>
      </w:r>
      <w:r>
        <w:t>and</w:t>
      </w:r>
      <w:r>
        <w:rPr>
          <w:spacing w:val="8"/>
        </w:rPr>
        <w:t xml:space="preserve"> </w:t>
      </w:r>
      <w:r>
        <w:t>drug</w:t>
      </w:r>
      <w:r>
        <w:rPr>
          <w:spacing w:val="9"/>
        </w:rPr>
        <w:t xml:space="preserve"> </w:t>
      </w:r>
      <w:r w:rsidR="00291262">
        <w:t>repur</w:t>
      </w:r>
      <w:r>
        <w:t>posing,</w:t>
      </w:r>
      <w:r>
        <w:rPr>
          <w:spacing w:val="-10"/>
        </w:rPr>
        <w:t xml:space="preserve"> </w:t>
      </w:r>
      <w:r>
        <w:t>prediction</w:t>
      </w:r>
      <w:r>
        <w:rPr>
          <w:spacing w:val="-10"/>
        </w:rPr>
        <w:t xml:space="preserve"> </w:t>
      </w:r>
      <w:r>
        <w:t>of</w:t>
      </w:r>
      <w:r>
        <w:rPr>
          <w:spacing w:val="-11"/>
        </w:rPr>
        <w:t xml:space="preserve"> </w:t>
      </w:r>
      <w:r>
        <w:t>biologically</w:t>
      </w:r>
      <w:r>
        <w:rPr>
          <w:spacing w:val="-10"/>
        </w:rPr>
        <w:t xml:space="preserve"> </w:t>
      </w:r>
      <w:r>
        <w:rPr>
          <w:spacing w:val="-2"/>
        </w:rPr>
        <w:t>activ</w:t>
      </w:r>
      <w:r>
        <w:rPr>
          <w:spacing w:val="-3"/>
        </w:rPr>
        <w:t>e</w:t>
      </w:r>
      <w:r>
        <w:rPr>
          <w:spacing w:val="-11"/>
        </w:rPr>
        <w:t xml:space="preserve"> </w:t>
      </w:r>
      <w:r>
        <w:t>compounds</w:t>
      </w:r>
      <w:r>
        <w:rPr>
          <w:spacing w:val="-10"/>
        </w:rPr>
        <w:t xml:space="preserve"> </w:t>
      </w:r>
      <w:r>
        <w:t>is</w:t>
      </w:r>
      <w:r>
        <w:rPr>
          <w:spacing w:val="-11"/>
        </w:rPr>
        <w:t xml:space="preserve"> </w:t>
      </w:r>
      <w:r>
        <w:t>a</w:t>
      </w:r>
      <w:r>
        <w:rPr>
          <w:spacing w:val="-10"/>
        </w:rPr>
        <w:t xml:space="preserve"> </w:t>
      </w:r>
      <w:r>
        <w:t>critical</w:t>
      </w:r>
      <w:r>
        <w:rPr>
          <w:spacing w:val="-10"/>
        </w:rPr>
        <w:t xml:space="preserve"> </w:t>
      </w:r>
      <w:r>
        <w:t>task.</w:t>
      </w:r>
      <w:r>
        <w:rPr>
          <w:spacing w:val="12"/>
        </w:rPr>
        <w:t xml:space="preserve"> </w:t>
      </w:r>
      <w:r w:rsidR="00291262">
        <w:t>Com</w:t>
      </w:r>
      <w:r>
        <w:rPr>
          <w:w w:val="95"/>
        </w:rPr>
        <w:t>putational</w:t>
      </w:r>
      <w:r>
        <w:rPr>
          <w:spacing w:val="18"/>
          <w:w w:val="95"/>
        </w:rPr>
        <w:t xml:space="preserve"> </w:t>
      </w:r>
      <w:r>
        <w:rPr>
          <w:w w:val="95"/>
        </w:rPr>
        <w:t>high-throughput</w:t>
      </w:r>
      <w:r>
        <w:rPr>
          <w:spacing w:val="19"/>
          <w:w w:val="95"/>
        </w:rPr>
        <w:t xml:space="preserve"> </w:t>
      </w:r>
      <w:r>
        <w:rPr>
          <w:w w:val="95"/>
        </w:rPr>
        <w:t>screening</w:t>
      </w:r>
      <w:r>
        <w:rPr>
          <w:spacing w:val="19"/>
          <w:w w:val="95"/>
        </w:rPr>
        <w:t xml:space="preserve"> </w:t>
      </w:r>
      <w:r>
        <w:rPr>
          <w:w w:val="95"/>
        </w:rPr>
        <w:t>can</w:t>
      </w:r>
      <w:r>
        <w:rPr>
          <w:spacing w:val="18"/>
          <w:w w:val="95"/>
        </w:rPr>
        <w:t xml:space="preserve"> </w:t>
      </w:r>
      <w:r>
        <w:rPr>
          <w:w w:val="95"/>
        </w:rPr>
        <w:t>eliminate</w:t>
      </w:r>
      <w:r>
        <w:rPr>
          <w:spacing w:val="20"/>
          <w:w w:val="95"/>
        </w:rPr>
        <w:t xml:space="preserve"> </w:t>
      </w:r>
      <w:r>
        <w:rPr>
          <w:spacing w:val="-3"/>
          <w:w w:val="95"/>
        </w:rPr>
        <w:t>man</w:t>
      </w:r>
      <w:r>
        <w:rPr>
          <w:spacing w:val="-2"/>
          <w:w w:val="95"/>
        </w:rPr>
        <w:t>y</w:t>
      </w:r>
      <w:r>
        <w:rPr>
          <w:spacing w:val="18"/>
          <w:w w:val="95"/>
        </w:rPr>
        <w:t xml:space="preserve"> </w:t>
      </w:r>
      <w:r>
        <w:rPr>
          <w:w w:val="95"/>
        </w:rPr>
        <w:t>compounds</w:t>
      </w:r>
      <w:r>
        <w:rPr>
          <w:spacing w:val="19"/>
          <w:w w:val="95"/>
        </w:rPr>
        <w:t xml:space="preserve"> </w:t>
      </w:r>
      <w:r>
        <w:rPr>
          <w:w w:val="95"/>
        </w:rPr>
        <w:t>from</w:t>
      </w:r>
      <w:r>
        <w:rPr>
          <w:spacing w:val="29"/>
          <w:w w:val="91"/>
        </w:rPr>
        <w:t xml:space="preserve"> </w:t>
      </w:r>
      <w:r>
        <w:rPr>
          <w:spacing w:val="-2"/>
        </w:rPr>
        <w:t>wet-lab</w:t>
      </w:r>
      <w:r>
        <w:rPr>
          <w:spacing w:val="-29"/>
        </w:rPr>
        <w:t xml:space="preserve"> </w:t>
      </w:r>
      <w:r>
        <w:t>consideration,</w:t>
      </w:r>
      <w:r>
        <w:rPr>
          <w:spacing w:val="-28"/>
        </w:rPr>
        <w:t xml:space="preserve"> </w:t>
      </w:r>
      <w:r>
        <w:t>but</w:t>
      </w:r>
      <w:r>
        <w:rPr>
          <w:spacing w:val="-29"/>
        </w:rPr>
        <w:t xml:space="preserve"> </w:t>
      </w:r>
      <w:r>
        <w:rPr>
          <w:spacing w:val="-3"/>
        </w:rPr>
        <w:t>even</w:t>
      </w:r>
      <w:r>
        <w:rPr>
          <w:spacing w:val="-29"/>
        </w:rPr>
        <w:t xml:space="preserve"> </w:t>
      </w:r>
      <w:r>
        <w:t>this</w:t>
      </w:r>
      <w:r>
        <w:rPr>
          <w:spacing w:val="-29"/>
        </w:rPr>
        <w:t xml:space="preserve"> </w:t>
      </w:r>
      <w:r>
        <w:t>screening</w:t>
      </w:r>
      <w:r>
        <w:rPr>
          <w:spacing w:val="-28"/>
        </w:rPr>
        <w:t xml:space="preserve"> </w:t>
      </w:r>
      <w:r>
        <w:t>can</w:t>
      </w:r>
      <w:r>
        <w:rPr>
          <w:spacing w:val="-29"/>
        </w:rPr>
        <w:t xml:space="preserve"> </w:t>
      </w:r>
      <w:r>
        <w:rPr>
          <w:spacing w:val="3"/>
        </w:rPr>
        <w:t>be</w:t>
      </w:r>
      <w:r>
        <w:rPr>
          <w:spacing w:val="-29"/>
        </w:rPr>
        <w:t xml:space="preserve"> </w:t>
      </w:r>
      <w:r>
        <w:t>time-consuming.</w:t>
      </w:r>
      <w:r>
        <w:rPr>
          <w:spacing w:val="-19"/>
        </w:rPr>
        <w:t xml:space="preserve"> </w:t>
      </w:r>
      <w:r w:rsidR="002B56E2">
        <w:t>Pub</w:t>
      </w:r>
      <w:r>
        <w:rPr>
          <w:w w:val="95"/>
        </w:rPr>
        <w:t>Chem</w:t>
      </w:r>
      <w:r>
        <w:rPr>
          <w:spacing w:val="1"/>
          <w:w w:val="95"/>
        </w:rPr>
        <w:t xml:space="preserve"> </w:t>
      </w:r>
      <w:r>
        <w:rPr>
          <w:w w:val="95"/>
        </w:rPr>
        <w:t>(Bolton</w:t>
      </w:r>
      <w:r>
        <w:rPr>
          <w:spacing w:val="1"/>
          <w:w w:val="95"/>
        </w:rPr>
        <w:t xml:space="preserve"> </w:t>
      </w:r>
      <w:r>
        <w:rPr>
          <w:w w:val="95"/>
        </w:rPr>
        <w:t>et</w:t>
      </w:r>
      <w:r>
        <w:rPr>
          <w:spacing w:val="1"/>
          <w:w w:val="95"/>
        </w:rPr>
        <w:t xml:space="preserve"> </w:t>
      </w:r>
      <w:r>
        <w:rPr>
          <w:w w:val="95"/>
        </w:rPr>
        <w:t>al.,</w:t>
      </w:r>
      <w:r>
        <w:rPr>
          <w:spacing w:val="1"/>
          <w:w w:val="95"/>
        </w:rPr>
        <w:t xml:space="preserve"> </w:t>
      </w:r>
      <w:r>
        <w:rPr>
          <w:spacing w:val="-2"/>
          <w:w w:val="95"/>
        </w:rPr>
        <w:t>2008</w:t>
      </w:r>
      <w:r>
        <w:rPr>
          <w:spacing w:val="-1"/>
          <w:w w:val="95"/>
        </w:rPr>
        <w:t>),</w:t>
      </w:r>
      <w:r>
        <w:rPr>
          <w:spacing w:val="2"/>
          <w:w w:val="95"/>
        </w:rPr>
        <w:t xml:space="preserve"> </w:t>
      </w:r>
      <w:r>
        <w:rPr>
          <w:w w:val="95"/>
        </w:rPr>
        <w:t>a</w:t>
      </w:r>
      <w:r>
        <w:rPr>
          <w:spacing w:val="1"/>
          <w:w w:val="95"/>
        </w:rPr>
        <w:t xml:space="preserve"> </w:t>
      </w:r>
      <w:proofErr w:type="gramStart"/>
      <w:r>
        <w:rPr>
          <w:w w:val="95"/>
        </w:rPr>
        <w:t>widely-used</w:t>
      </w:r>
      <w:proofErr w:type="gramEnd"/>
      <w:r>
        <w:rPr>
          <w:spacing w:val="2"/>
          <w:w w:val="95"/>
        </w:rPr>
        <w:t xml:space="preserve"> </w:t>
      </w:r>
      <w:r>
        <w:rPr>
          <w:w w:val="95"/>
        </w:rPr>
        <w:t>repository</w:t>
      </w:r>
      <w:r>
        <w:rPr>
          <w:spacing w:val="2"/>
          <w:w w:val="95"/>
        </w:rPr>
        <w:t xml:space="preserve"> </w:t>
      </w:r>
      <w:r>
        <w:rPr>
          <w:w w:val="95"/>
        </w:rPr>
        <w:t>of molecular compound</w:t>
      </w:r>
      <w:r>
        <w:rPr>
          <w:spacing w:val="36"/>
          <w:w w:val="92"/>
        </w:rPr>
        <w:t xml:space="preserve"> </w:t>
      </w:r>
      <w:r>
        <w:t>structures,</w:t>
      </w:r>
      <w:r>
        <w:rPr>
          <w:spacing w:val="-29"/>
        </w:rPr>
        <w:t xml:space="preserve"> </w:t>
      </w:r>
      <w:r>
        <w:t>has</w:t>
      </w:r>
      <w:r>
        <w:rPr>
          <w:spacing w:val="-30"/>
        </w:rPr>
        <w:t xml:space="preserve"> </w:t>
      </w:r>
      <w:r>
        <w:rPr>
          <w:spacing w:val="-3"/>
        </w:rPr>
        <w:t>grown</w:t>
      </w:r>
      <w:r>
        <w:rPr>
          <w:spacing w:val="-30"/>
        </w:rPr>
        <w:t xml:space="preserve"> </w:t>
      </w:r>
      <w:r>
        <w:t>greatly</w:t>
      </w:r>
      <w:r>
        <w:rPr>
          <w:spacing w:val="-30"/>
        </w:rPr>
        <w:t xml:space="preserve"> </w:t>
      </w:r>
      <w:r>
        <w:t>since</w:t>
      </w:r>
      <w:r>
        <w:rPr>
          <w:spacing w:val="-29"/>
        </w:rPr>
        <w:t xml:space="preserve"> </w:t>
      </w:r>
      <w:r>
        <w:t>2008.</w:t>
      </w:r>
      <w:r>
        <w:rPr>
          <w:spacing w:val="-21"/>
        </w:rPr>
        <w:t xml:space="preserve"> </w:t>
      </w:r>
      <w:r>
        <w:t>In</w:t>
      </w:r>
      <w:r>
        <w:rPr>
          <w:spacing w:val="-29"/>
        </w:rPr>
        <w:t xml:space="preserve"> </w:t>
      </w:r>
      <w:r>
        <w:t>July</w:t>
      </w:r>
      <w:r>
        <w:rPr>
          <w:spacing w:val="-30"/>
        </w:rPr>
        <w:t xml:space="preserve"> </w:t>
      </w:r>
      <w:r>
        <w:t>2007,</w:t>
      </w:r>
      <w:r>
        <w:rPr>
          <w:spacing w:val="-30"/>
        </w:rPr>
        <w:t xml:space="preserve"> </w:t>
      </w:r>
      <w:r w:rsidR="00AB1958">
        <w:t>PubChem</w:t>
      </w:r>
      <w:r w:rsidR="00883EC8">
        <w:t xml:space="preserve"> </w:t>
      </w:r>
      <w:r w:rsidR="00883EC8" w:rsidRPr="00AB1958">
        <w:t>c</w:t>
      </w:r>
      <w:r w:rsidR="00883EC8" w:rsidRPr="00AB1958">
        <w:rPr>
          <w:spacing w:val="-2"/>
        </w:rPr>
        <w:t>ontained</w:t>
      </w:r>
      <w:r w:rsidR="00883EC8" w:rsidRPr="00AB1958">
        <w:t xml:space="preserve"> 10.3</w:t>
      </w:r>
      <w:r w:rsidR="00883EC8" w:rsidRPr="00AB1958">
        <w:rPr>
          <w:spacing w:val="-19"/>
        </w:rPr>
        <w:t xml:space="preserve"> </w:t>
      </w:r>
      <w:r w:rsidR="00883EC8" w:rsidRPr="00AB1958">
        <w:t>million</w:t>
      </w:r>
      <w:r w:rsidR="00883EC8" w:rsidRPr="00AB1958">
        <w:rPr>
          <w:spacing w:val="-18"/>
        </w:rPr>
        <w:t xml:space="preserve"> </w:t>
      </w:r>
      <w:r w:rsidR="00883EC8" w:rsidRPr="00AB1958">
        <w:t>compounds.</w:t>
      </w:r>
      <w:r w:rsidR="00883EC8" w:rsidRPr="00AB1958">
        <w:rPr>
          <w:spacing w:val="4"/>
        </w:rPr>
        <w:t xml:space="preserve"> </w:t>
      </w:r>
      <w:r w:rsidR="00883EC8" w:rsidRPr="00AB1958">
        <w:t>In</w:t>
      </w:r>
      <w:r w:rsidR="00883EC8" w:rsidRPr="00AB1958">
        <w:rPr>
          <w:spacing w:val="-18"/>
        </w:rPr>
        <w:t xml:space="preserve"> </w:t>
      </w:r>
      <w:r w:rsidR="00883EC8" w:rsidRPr="00AB1958">
        <w:t>October</w:t>
      </w:r>
      <w:r w:rsidR="00883EC8" w:rsidRPr="00AB1958">
        <w:rPr>
          <w:spacing w:val="-18"/>
        </w:rPr>
        <w:t xml:space="preserve"> </w:t>
      </w:r>
      <w:r w:rsidR="00883EC8" w:rsidRPr="00AB1958">
        <w:t>2013,</w:t>
      </w:r>
      <w:r w:rsidR="00883EC8" w:rsidRPr="00AB1958">
        <w:rPr>
          <w:spacing w:val="-17"/>
        </w:rPr>
        <w:t xml:space="preserve"> </w:t>
      </w:r>
      <w:r w:rsidR="00883EC8" w:rsidRPr="00AB1958">
        <w:t>PubChem</w:t>
      </w:r>
      <w:r w:rsidR="00883EC8" w:rsidRPr="00AB1958">
        <w:rPr>
          <w:spacing w:val="-18"/>
        </w:rPr>
        <w:t xml:space="preserve"> </w:t>
      </w:r>
      <w:r w:rsidR="00883EC8" w:rsidRPr="00AB1958">
        <w:rPr>
          <w:spacing w:val="-2"/>
        </w:rPr>
        <w:t>contained</w:t>
      </w:r>
      <w:r w:rsidR="00883EC8" w:rsidRPr="00AB1958">
        <w:rPr>
          <w:spacing w:val="-18"/>
        </w:rPr>
        <w:t xml:space="preserve"> </w:t>
      </w:r>
      <w:r w:rsidR="00883EC8" w:rsidRPr="00AB1958">
        <w:t>roughly</w:t>
      </w:r>
      <w:r w:rsidR="00883EC8" w:rsidRPr="00AB1958">
        <w:rPr>
          <w:spacing w:val="-18"/>
        </w:rPr>
        <w:t xml:space="preserve"> </w:t>
      </w:r>
      <w:r w:rsidR="00883EC8" w:rsidRPr="00AB1958">
        <w:t>47</w:t>
      </w:r>
      <w:r w:rsidR="00883EC8">
        <w:t xml:space="preserve"> </w:t>
      </w:r>
      <w:r w:rsidR="00883EC8" w:rsidRPr="00AB1958">
        <w:t>million</w:t>
      </w:r>
      <w:r w:rsidR="00883EC8" w:rsidRPr="00AB1958">
        <w:rPr>
          <w:spacing w:val="-23"/>
        </w:rPr>
        <w:t xml:space="preserve"> </w:t>
      </w:r>
      <w:r w:rsidR="00883EC8" w:rsidRPr="00AB1958">
        <w:t>compounds,</w:t>
      </w:r>
      <w:r w:rsidR="00883EC8" w:rsidRPr="00AB1958">
        <w:rPr>
          <w:spacing w:val="-21"/>
        </w:rPr>
        <w:t xml:space="preserve"> </w:t>
      </w:r>
      <w:r w:rsidR="00883EC8" w:rsidRPr="00AB1958">
        <w:t>while</w:t>
      </w:r>
      <w:r w:rsidR="00883EC8" w:rsidRPr="00AB1958">
        <w:rPr>
          <w:spacing w:val="-22"/>
        </w:rPr>
        <w:t xml:space="preserve"> </w:t>
      </w:r>
      <w:r w:rsidR="00883EC8" w:rsidRPr="00AB1958">
        <w:t>in</w:t>
      </w:r>
      <w:r w:rsidR="00883EC8" w:rsidRPr="00AB1958">
        <w:rPr>
          <w:spacing w:val="-23"/>
        </w:rPr>
        <w:t xml:space="preserve"> </w:t>
      </w:r>
      <w:r w:rsidR="00883EC8" w:rsidRPr="00AB1958">
        <w:rPr>
          <w:spacing w:val="-2"/>
        </w:rPr>
        <w:t>December</w:t>
      </w:r>
      <w:r w:rsidR="00883EC8" w:rsidRPr="00AB1958">
        <w:rPr>
          <w:spacing w:val="-22"/>
        </w:rPr>
        <w:t xml:space="preserve"> </w:t>
      </w:r>
      <w:r w:rsidR="00883EC8" w:rsidRPr="00AB1958">
        <w:t>2014</w:t>
      </w:r>
      <w:r w:rsidR="00883EC8" w:rsidRPr="00AB1958">
        <w:rPr>
          <w:spacing w:val="-23"/>
        </w:rPr>
        <w:t xml:space="preserve"> </w:t>
      </w:r>
      <w:r w:rsidR="00883EC8" w:rsidRPr="00AB1958">
        <w:t>it</w:t>
      </w:r>
      <w:r w:rsidR="00883EC8" w:rsidRPr="00AB1958">
        <w:rPr>
          <w:spacing w:val="-23"/>
        </w:rPr>
        <w:t xml:space="preserve"> </w:t>
      </w:r>
      <w:r w:rsidR="00883EC8" w:rsidRPr="00AB1958">
        <w:rPr>
          <w:spacing w:val="-2"/>
        </w:rPr>
        <w:t>contained</w:t>
      </w:r>
      <w:r w:rsidR="00883EC8" w:rsidRPr="00AB1958">
        <w:rPr>
          <w:spacing w:val="-22"/>
        </w:rPr>
        <w:t xml:space="preserve"> </w:t>
      </w:r>
      <w:r w:rsidR="00883EC8" w:rsidRPr="00AB1958">
        <w:t>61.3</w:t>
      </w:r>
      <w:r w:rsidR="00883EC8" w:rsidRPr="00AB1958">
        <w:rPr>
          <w:spacing w:val="-23"/>
        </w:rPr>
        <w:t xml:space="preserve"> </w:t>
      </w:r>
      <w:r w:rsidR="00883EC8" w:rsidRPr="00AB1958">
        <w:t>million</w:t>
      </w:r>
      <w:r w:rsidR="00883EC8" w:rsidRPr="00AB1958">
        <w:rPr>
          <w:spacing w:val="-22"/>
        </w:rPr>
        <w:t xml:space="preserve"> </w:t>
      </w:r>
      <w:r w:rsidR="00883EC8" w:rsidRPr="00AB1958">
        <w:t>compounds.</w:t>
      </w:r>
    </w:p>
    <w:p w14:paraId="24A1244D" w14:textId="52BBA1FE" w:rsidR="00883EC8" w:rsidRDefault="00883EC8" w:rsidP="003B0178">
      <w:pPr>
        <w:pStyle w:val="BodyText"/>
        <w:keepLines/>
        <w:spacing w:line="381" w:lineRule="auto"/>
        <w:ind w:right="529" w:firstLine="351"/>
      </w:pPr>
      <w:r w:rsidRPr="00AB1958">
        <w:rPr>
          <w:spacing w:val="-10"/>
        </w:rPr>
        <w:t>W</w:t>
      </w:r>
      <w:r w:rsidRPr="00AB1958">
        <w:rPr>
          <w:spacing w:val="-12"/>
        </w:rPr>
        <w:t xml:space="preserve">e </w:t>
      </w:r>
      <w:r w:rsidRPr="00AB1958">
        <w:t>designed</w:t>
      </w:r>
      <w:r w:rsidRPr="00AB1958">
        <w:rPr>
          <w:spacing w:val="-12"/>
        </w:rPr>
        <w:t xml:space="preserve"> </w:t>
      </w:r>
      <w:del w:id="867" w:author="Craig Mak" w:date="2015-07-27T12:32:00Z">
        <w:r w:rsidRPr="00AB1958" w:rsidDel="000D7624">
          <w:delText>this</w:delText>
        </w:r>
        <w:r w:rsidRPr="00AB1958" w:rsidDel="000D7624">
          <w:rPr>
            <w:spacing w:val="-12"/>
          </w:rPr>
          <w:delText xml:space="preserve"> </w:delText>
        </w:r>
      </w:del>
      <w:ins w:id="868" w:author="Craig Mak" w:date="2015-07-27T12:32:00Z">
        <w:r w:rsidR="000D7624">
          <w:t>a</w:t>
        </w:r>
        <w:r w:rsidR="000D7624" w:rsidRPr="00AB1958">
          <w:rPr>
            <w:spacing w:val="-12"/>
          </w:rPr>
          <w:t xml:space="preserve"> </w:t>
        </w:r>
      </w:ins>
      <w:r w:rsidRPr="00AB1958">
        <w:t>compression</w:t>
      </w:r>
      <w:r w:rsidRPr="00AB1958">
        <w:rPr>
          <w:spacing w:val="-11"/>
        </w:rPr>
        <w:t xml:space="preserve"> </w:t>
      </w:r>
      <w:r w:rsidRPr="00AB1958">
        <w:t>and</w:t>
      </w:r>
      <w:r w:rsidRPr="00AB1958">
        <w:rPr>
          <w:spacing w:val="-11"/>
        </w:rPr>
        <w:t xml:space="preserve"> </w:t>
      </w:r>
      <w:r w:rsidRPr="00AB1958">
        <w:rPr>
          <w:spacing w:val="-2"/>
        </w:rPr>
        <w:t>search</w:t>
      </w:r>
      <w:r w:rsidRPr="00AB1958">
        <w:rPr>
          <w:spacing w:val="-12"/>
        </w:rPr>
        <w:t xml:space="preserve"> </w:t>
      </w:r>
      <w:r w:rsidRPr="00AB1958">
        <w:rPr>
          <w:spacing w:val="-2"/>
        </w:rPr>
        <w:t>framework</w:t>
      </w:r>
      <w:r w:rsidRPr="00AB1958">
        <w:rPr>
          <w:spacing w:val="-12"/>
        </w:rPr>
        <w:t xml:space="preserve"> </w:t>
      </w:r>
      <w:r w:rsidRPr="00AB1958">
        <w:t>around</w:t>
      </w:r>
      <w:r>
        <w:rPr>
          <w:spacing w:val="-12"/>
        </w:rPr>
        <w:t xml:space="preserve"> </w:t>
      </w:r>
      <w:r>
        <w:t>one</w:t>
      </w:r>
      <w:r>
        <w:rPr>
          <w:spacing w:val="-11"/>
        </w:rPr>
        <w:t xml:space="preserve"> </w:t>
      </w:r>
      <w:r>
        <w:t>of</w:t>
      </w:r>
      <w:r>
        <w:rPr>
          <w:spacing w:val="-12"/>
        </w:rPr>
        <w:t xml:space="preserve"> </w:t>
      </w:r>
      <w:r>
        <w:t>the</w:t>
      </w:r>
      <w:r>
        <w:rPr>
          <w:spacing w:val="23"/>
          <w:w w:val="95"/>
        </w:rPr>
        <w:t xml:space="preserve"> </w:t>
      </w:r>
      <w:r>
        <w:t>standard</w:t>
      </w:r>
      <w:r>
        <w:rPr>
          <w:spacing w:val="-9"/>
        </w:rPr>
        <w:t xml:space="preserve"> </w:t>
      </w:r>
      <w:r>
        <w:rPr>
          <w:spacing w:val="-2"/>
        </w:rPr>
        <w:t>techniques</w:t>
      </w:r>
      <w:r>
        <w:rPr>
          <w:spacing w:val="-9"/>
        </w:rPr>
        <w:t xml:space="preserve"> </w:t>
      </w:r>
      <w:r>
        <w:t>for</w:t>
      </w:r>
      <w:r>
        <w:rPr>
          <w:spacing w:val="-9"/>
        </w:rPr>
        <w:t xml:space="preserve"> </w:t>
      </w:r>
      <w:r>
        <w:t>high-throughput</w:t>
      </w:r>
      <w:r>
        <w:rPr>
          <w:spacing w:val="-9"/>
        </w:rPr>
        <w:t xml:space="preserve"> </w:t>
      </w:r>
      <w:r>
        <w:t>screening</w:t>
      </w:r>
      <w:r>
        <w:rPr>
          <w:spacing w:val="-8"/>
        </w:rPr>
        <w:t xml:space="preserve"> </w:t>
      </w:r>
      <w:r>
        <w:t>of</w:t>
      </w:r>
      <w:r>
        <w:rPr>
          <w:spacing w:val="-9"/>
        </w:rPr>
        <w:t xml:space="preserve"> </w:t>
      </w:r>
      <w:r>
        <w:rPr>
          <w:spacing w:val="-2"/>
        </w:rPr>
        <w:t>poten</w:t>
      </w:r>
      <w:r>
        <w:rPr>
          <w:spacing w:val="-1"/>
        </w:rPr>
        <w:t>tial</w:t>
      </w:r>
      <w:r>
        <w:rPr>
          <w:spacing w:val="-9"/>
        </w:rPr>
        <w:t xml:space="preserve"> </w:t>
      </w:r>
      <w:r>
        <w:t>drug</w:t>
      </w:r>
      <w:r>
        <w:rPr>
          <w:spacing w:val="-9"/>
        </w:rPr>
        <w:t xml:space="preserve"> </w:t>
      </w:r>
      <w:r>
        <w:t>com-</w:t>
      </w:r>
      <w:r>
        <w:rPr>
          <w:spacing w:val="23"/>
          <w:w w:val="91"/>
        </w:rPr>
        <w:t xml:space="preserve"> </w:t>
      </w:r>
      <w:r>
        <w:t>pounds,</w:t>
      </w:r>
      <w:r>
        <w:rPr>
          <w:spacing w:val="19"/>
        </w:rPr>
        <w:t xml:space="preserve"> </w:t>
      </w:r>
      <w:r>
        <w:t>the</w:t>
      </w:r>
      <w:r>
        <w:rPr>
          <w:spacing w:val="13"/>
        </w:rPr>
        <w:t xml:space="preserve"> </w:t>
      </w:r>
      <w:r>
        <w:t>use</w:t>
      </w:r>
      <w:r>
        <w:rPr>
          <w:spacing w:val="14"/>
        </w:rPr>
        <w:t xml:space="preserve"> </w:t>
      </w:r>
      <w:r>
        <w:t>of</w:t>
      </w:r>
      <w:r>
        <w:rPr>
          <w:spacing w:val="14"/>
        </w:rPr>
        <w:t xml:space="preserve"> </w:t>
      </w:r>
      <w:r>
        <w:rPr>
          <w:spacing w:val="-2"/>
        </w:rPr>
        <w:t>maximum</w:t>
      </w:r>
      <w:r>
        <w:rPr>
          <w:spacing w:val="14"/>
        </w:rPr>
        <w:t xml:space="preserve"> </w:t>
      </w:r>
      <w:r>
        <w:t>common</w:t>
      </w:r>
      <w:r>
        <w:rPr>
          <w:spacing w:val="15"/>
        </w:rPr>
        <w:t xml:space="preserve"> </w:t>
      </w:r>
      <w:r>
        <w:t>subgraph</w:t>
      </w:r>
      <w:r>
        <w:rPr>
          <w:spacing w:val="15"/>
        </w:rPr>
        <w:t xml:space="preserve"> </w:t>
      </w:r>
      <w:r>
        <w:t>(MCS)</w:t>
      </w:r>
      <w:r>
        <w:rPr>
          <w:spacing w:val="14"/>
        </w:rPr>
        <w:t xml:space="preserve"> </w:t>
      </w:r>
      <w:r>
        <w:t>to</w:t>
      </w:r>
      <w:r>
        <w:rPr>
          <w:spacing w:val="14"/>
        </w:rPr>
        <w:t xml:space="preserve"> </w:t>
      </w:r>
      <w:r>
        <w:rPr>
          <w:spacing w:val="-2"/>
        </w:rPr>
        <w:t>iden</w:t>
      </w:r>
      <w:r>
        <w:rPr>
          <w:spacing w:val="-1"/>
        </w:rPr>
        <w:t>tify</w:t>
      </w:r>
      <w:r>
        <w:rPr>
          <w:spacing w:val="14"/>
        </w:rPr>
        <w:t xml:space="preserve"> </w:t>
      </w:r>
      <w:r>
        <w:t>simi-</w:t>
      </w:r>
      <w:r>
        <w:rPr>
          <w:spacing w:val="27"/>
          <w:w w:val="90"/>
        </w:rPr>
        <w:t xml:space="preserve"> </w:t>
      </w:r>
      <w:r>
        <w:t>lar</w:t>
      </w:r>
      <w:r>
        <w:rPr>
          <w:spacing w:val="10"/>
        </w:rPr>
        <w:t xml:space="preserve"> </w:t>
      </w:r>
      <w:r>
        <w:t>motifs</w:t>
      </w:r>
      <w:r>
        <w:rPr>
          <w:spacing w:val="11"/>
        </w:rPr>
        <w:t xml:space="preserve"> </w:t>
      </w:r>
      <w:r>
        <w:t>among</w:t>
      </w:r>
      <w:r>
        <w:rPr>
          <w:spacing w:val="10"/>
        </w:rPr>
        <w:t xml:space="preserve"> </w:t>
      </w:r>
      <w:r>
        <w:t>molecules</w:t>
      </w:r>
      <w:r>
        <w:rPr>
          <w:spacing w:val="11"/>
        </w:rPr>
        <w:t xml:space="preserve"> </w:t>
      </w:r>
      <w:r>
        <w:rPr>
          <w:spacing w:val="-1"/>
        </w:rPr>
        <w:t>(Cao</w:t>
      </w:r>
      <w:r>
        <w:rPr>
          <w:spacing w:val="11"/>
        </w:rPr>
        <w:t xml:space="preserve"> </w:t>
      </w:r>
      <w:r>
        <w:t>et</w:t>
      </w:r>
      <w:r>
        <w:rPr>
          <w:spacing w:val="10"/>
        </w:rPr>
        <w:t xml:space="preserve"> </w:t>
      </w:r>
      <w:r>
        <w:rPr>
          <w:spacing w:val="-2"/>
        </w:rPr>
        <w:t>al.</w:t>
      </w:r>
      <w:r>
        <w:rPr>
          <w:spacing w:val="-1"/>
        </w:rPr>
        <w:t>,</w:t>
      </w:r>
      <w:r>
        <w:rPr>
          <w:spacing w:val="12"/>
        </w:rPr>
        <w:t xml:space="preserve"> </w:t>
      </w:r>
      <w:r>
        <w:rPr>
          <w:spacing w:val="-2"/>
        </w:rPr>
        <w:t>2008;</w:t>
      </w:r>
      <w:r>
        <w:rPr>
          <w:spacing w:val="10"/>
        </w:rPr>
        <w:t xml:space="preserve"> </w:t>
      </w:r>
      <w:r>
        <w:t>Rahman</w:t>
      </w:r>
      <w:r>
        <w:rPr>
          <w:spacing w:val="11"/>
        </w:rPr>
        <w:t xml:space="preserve"> </w:t>
      </w:r>
      <w:r>
        <w:t>et</w:t>
      </w:r>
      <w:r>
        <w:rPr>
          <w:spacing w:val="10"/>
        </w:rPr>
        <w:t xml:space="preserve"> </w:t>
      </w:r>
      <w:r>
        <w:t>al.,</w:t>
      </w:r>
      <w:r>
        <w:rPr>
          <w:spacing w:val="11"/>
        </w:rPr>
        <w:t xml:space="preserve"> </w:t>
      </w:r>
      <w:r>
        <w:rPr>
          <w:spacing w:val="-2"/>
        </w:rPr>
        <w:t>2009</w:t>
      </w:r>
      <w:r>
        <w:rPr>
          <w:spacing w:val="-1"/>
        </w:rPr>
        <w:t>).</w:t>
      </w:r>
      <w:r>
        <w:rPr>
          <w:spacing w:val="6"/>
        </w:rPr>
        <w:t xml:space="preserve"> </w:t>
      </w:r>
      <w:r>
        <w:rPr>
          <w:spacing w:val="-10"/>
        </w:rPr>
        <w:t>W</w:t>
      </w:r>
      <w:r>
        <w:rPr>
          <w:spacing w:val="-12"/>
        </w:rPr>
        <w:t>e</w:t>
      </w:r>
      <w:r>
        <w:rPr>
          <w:spacing w:val="31"/>
          <w:w w:val="89"/>
        </w:rPr>
        <w:t xml:space="preserve"> </w:t>
      </w:r>
      <w:r>
        <w:t>introduce</w:t>
      </w:r>
      <w:r>
        <w:rPr>
          <w:spacing w:val="-2"/>
        </w:rPr>
        <w:t xml:space="preserve"> </w:t>
      </w:r>
      <w:r>
        <w:t>Ammolite,</w:t>
      </w:r>
      <w:r>
        <w:rPr>
          <w:spacing w:val="3"/>
        </w:rPr>
        <w:t xml:space="preserve"> </w:t>
      </w:r>
      <w:r>
        <w:t>a</w:t>
      </w:r>
      <w:r>
        <w:rPr>
          <w:spacing w:val="-2"/>
        </w:rPr>
        <w:t xml:space="preserve"> </w:t>
      </w:r>
      <w:r>
        <w:rPr>
          <w:spacing w:val="1"/>
        </w:rPr>
        <w:t>method</w:t>
      </w:r>
      <w:r>
        <w:rPr>
          <w:spacing w:val="-2"/>
        </w:rPr>
        <w:t xml:space="preserve"> </w:t>
      </w:r>
      <w:r>
        <w:t>for</w:t>
      </w:r>
      <w:r>
        <w:rPr>
          <w:spacing w:val="-1"/>
        </w:rPr>
        <w:t xml:space="preserve"> </w:t>
      </w:r>
      <w:r>
        <w:t>clustering molecular</w:t>
      </w:r>
      <w:r>
        <w:rPr>
          <w:spacing w:val="-2"/>
        </w:rPr>
        <w:t xml:space="preserve"> </w:t>
      </w:r>
      <w:r>
        <w:t>databases</w:t>
      </w:r>
      <w:r>
        <w:rPr>
          <w:spacing w:val="-1"/>
        </w:rPr>
        <w:t xml:space="preserve"> </w:t>
      </w:r>
      <w:r>
        <w:rPr>
          <w:spacing w:val="-3"/>
        </w:rPr>
        <w:t>such</w:t>
      </w:r>
      <w:r>
        <w:rPr>
          <w:spacing w:val="-2"/>
        </w:rPr>
        <w:t xml:space="preserve"> </w:t>
      </w:r>
      <w:r>
        <w:t>as</w:t>
      </w:r>
      <w:r>
        <w:rPr>
          <w:spacing w:val="22"/>
          <w:w w:val="93"/>
        </w:rPr>
        <w:t xml:space="preserve"> </w:t>
      </w:r>
      <w:r>
        <w:t>PubChem,</w:t>
      </w:r>
      <w:r>
        <w:rPr>
          <w:spacing w:val="-33"/>
        </w:rPr>
        <w:t xml:space="preserve"> </w:t>
      </w:r>
      <w:r>
        <w:t>and</w:t>
      </w:r>
      <w:r>
        <w:rPr>
          <w:spacing w:val="-33"/>
        </w:rPr>
        <w:t xml:space="preserve"> </w:t>
      </w:r>
      <w:r>
        <w:t>for</w:t>
      </w:r>
      <w:r>
        <w:rPr>
          <w:spacing w:val="-33"/>
        </w:rPr>
        <w:t xml:space="preserve"> </w:t>
      </w:r>
      <w:r>
        <w:rPr>
          <w:spacing w:val="-2"/>
        </w:rPr>
        <w:t>quic</w:t>
      </w:r>
      <w:r>
        <w:rPr>
          <w:spacing w:val="-1"/>
        </w:rPr>
        <w:t>kly</w:t>
      </w:r>
      <w:r>
        <w:rPr>
          <w:spacing w:val="-33"/>
        </w:rPr>
        <w:t xml:space="preserve"> </w:t>
      </w:r>
      <w:r>
        <w:rPr>
          <w:spacing w:val="-2"/>
        </w:rPr>
        <w:t>searching</w:t>
      </w:r>
      <w:r>
        <w:rPr>
          <w:spacing w:val="-33"/>
        </w:rPr>
        <w:t xml:space="preserve"> </w:t>
      </w:r>
      <w:r>
        <w:t>for</w:t>
      </w:r>
      <w:r>
        <w:rPr>
          <w:spacing w:val="-33"/>
        </w:rPr>
        <w:t xml:space="preserve"> </w:t>
      </w:r>
      <w:r>
        <w:t>similar</w:t>
      </w:r>
      <w:r>
        <w:rPr>
          <w:spacing w:val="-33"/>
        </w:rPr>
        <w:t xml:space="preserve"> </w:t>
      </w:r>
      <w:r>
        <w:t>molecular</w:t>
      </w:r>
      <w:r>
        <w:rPr>
          <w:spacing w:val="-33"/>
        </w:rPr>
        <w:t xml:space="preserve"> </w:t>
      </w:r>
      <w:r>
        <w:t>structures</w:t>
      </w:r>
      <w:r>
        <w:rPr>
          <w:spacing w:val="-33"/>
        </w:rPr>
        <w:t xml:space="preserve"> </w:t>
      </w:r>
      <w:r>
        <w:t>in</w:t>
      </w:r>
      <w:r>
        <w:rPr>
          <w:spacing w:val="-33"/>
        </w:rPr>
        <w:t xml:space="preserve"> </w:t>
      </w:r>
      <w:r w:rsidR="00974D7B">
        <w:t>com</w:t>
      </w:r>
      <w:r>
        <w:rPr>
          <w:w w:val="95"/>
        </w:rPr>
        <w:t>pressed</w:t>
      </w:r>
      <w:r>
        <w:rPr>
          <w:spacing w:val="6"/>
          <w:w w:val="95"/>
        </w:rPr>
        <w:t xml:space="preserve"> </w:t>
      </w:r>
      <w:r>
        <w:rPr>
          <w:w w:val="95"/>
        </w:rPr>
        <w:t>space.</w:t>
      </w:r>
      <w:r>
        <w:rPr>
          <w:spacing w:val="32"/>
          <w:w w:val="95"/>
        </w:rPr>
        <w:t xml:space="preserve"> </w:t>
      </w:r>
      <w:r>
        <w:rPr>
          <w:w w:val="95"/>
        </w:rPr>
        <w:t>Ammolite</w:t>
      </w:r>
      <w:r>
        <w:rPr>
          <w:spacing w:val="9"/>
          <w:w w:val="95"/>
        </w:rPr>
        <w:t xml:space="preserve"> </w:t>
      </w:r>
      <w:r>
        <w:rPr>
          <w:w w:val="95"/>
        </w:rPr>
        <w:t>demonstrates</w:t>
      </w:r>
      <w:r>
        <w:rPr>
          <w:spacing w:val="7"/>
          <w:w w:val="95"/>
        </w:rPr>
        <w:t xml:space="preserve"> </w:t>
      </w:r>
      <w:r>
        <w:rPr>
          <w:w w:val="95"/>
        </w:rPr>
        <w:t>that</w:t>
      </w:r>
      <w:r>
        <w:rPr>
          <w:spacing w:val="7"/>
          <w:w w:val="95"/>
        </w:rPr>
        <w:t xml:space="preserve"> </w:t>
      </w:r>
      <w:r>
        <w:rPr>
          <w:spacing w:val="-2"/>
          <w:w w:val="95"/>
        </w:rPr>
        <w:t>en</w:t>
      </w:r>
      <w:r>
        <w:rPr>
          <w:spacing w:val="-1"/>
          <w:w w:val="95"/>
        </w:rPr>
        <w:t>tropy-scaling</w:t>
      </w:r>
      <w:r>
        <w:rPr>
          <w:spacing w:val="7"/>
          <w:w w:val="95"/>
        </w:rPr>
        <w:t xml:space="preserve"> </w:t>
      </w:r>
      <w:r>
        <w:rPr>
          <w:w w:val="95"/>
        </w:rPr>
        <w:t>methods</w:t>
      </w:r>
      <w:r>
        <w:rPr>
          <w:spacing w:val="8"/>
          <w:w w:val="95"/>
        </w:rPr>
        <w:t xml:space="preserve"> </w:t>
      </w:r>
      <w:r>
        <w:rPr>
          <w:w w:val="95"/>
        </w:rPr>
        <w:t>can</w:t>
      </w:r>
      <w:r>
        <w:rPr>
          <w:spacing w:val="8"/>
          <w:w w:val="95"/>
        </w:rPr>
        <w:t xml:space="preserve"> </w:t>
      </w:r>
      <w:r>
        <w:rPr>
          <w:spacing w:val="2"/>
          <w:w w:val="95"/>
        </w:rPr>
        <w:t>b</w:t>
      </w:r>
      <w:r>
        <w:rPr>
          <w:spacing w:val="3"/>
          <w:w w:val="95"/>
        </w:rPr>
        <w:t>e</w:t>
      </w:r>
      <w:r>
        <w:rPr>
          <w:spacing w:val="27"/>
          <w:w w:val="89"/>
        </w:rPr>
        <w:t xml:space="preserve"> </w:t>
      </w:r>
      <w:r>
        <w:t>extended</w:t>
      </w:r>
      <w:r>
        <w:rPr>
          <w:spacing w:val="-16"/>
        </w:rPr>
        <w:t xml:space="preserve"> </w:t>
      </w:r>
      <w:r>
        <w:t>to</w:t>
      </w:r>
      <w:r>
        <w:rPr>
          <w:spacing w:val="-16"/>
        </w:rPr>
        <w:t xml:space="preserve"> </w:t>
      </w:r>
      <w:r>
        <w:t>data</w:t>
      </w:r>
      <w:r>
        <w:rPr>
          <w:spacing w:val="-16"/>
        </w:rPr>
        <w:t xml:space="preserve"> </w:t>
      </w:r>
      <w:r>
        <w:rPr>
          <w:spacing w:val="-1"/>
        </w:rPr>
        <w:t>typ</w:t>
      </w:r>
      <w:r>
        <w:rPr>
          <w:spacing w:val="-2"/>
        </w:rPr>
        <w:t>es</w:t>
      </w:r>
      <w:r>
        <w:rPr>
          <w:spacing w:val="-17"/>
        </w:rPr>
        <w:t xml:space="preserve"> </w:t>
      </w:r>
      <w:r>
        <w:t>that</w:t>
      </w:r>
      <w:r>
        <w:rPr>
          <w:spacing w:val="-16"/>
        </w:rPr>
        <w:t xml:space="preserve"> </w:t>
      </w:r>
      <w:r>
        <w:t>are</w:t>
      </w:r>
      <w:r>
        <w:rPr>
          <w:spacing w:val="-16"/>
        </w:rPr>
        <w:t xml:space="preserve"> </w:t>
      </w:r>
      <w:r>
        <w:t>not</w:t>
      </w:r>
      <w:r>
        <w:rPr>
          <w:spacing w:val="-16"/>
        </w:rPr>
        <w:t xml:space="preserve"> </w:t>
      </w:r>
      <w:r>
        <w:rPr>
          <w:spacing w:val="-2"/>
        </w:rPr>
        <w:t>inheren</w:t>
      </w:r>
      <w:r>
        <w:rPr>
          <w:spacing w:val="-1"/>
        </w:rPr>
        <w:t>tly</w:t>
      </w:r>
      <w:r>
        <w:rPr>
          <w:spacing w:val="-16"/>
        </w:rPr>
        <w:t xml:space="preserve"> </w:t>
      </w:r>
      <w:r>
        <w:t>sequence</w:t>
      </w:r>
      <w:r>
        <w:rPr>
          <w:spacing w:val="-16"/>
        </w:rPr>
        <w:t xml:space="preserve"> </w:t>
      </w:r>
      <w:r>
        <w:t>based. Ammolite</w:t>
      </w:r>
      <w:r>
        <w:rPr>
          <w:spacing w:val="-16"/>
        </w:rPr>
        <w:t xml:space="preserve"> </w:t>
      </w:r>
      <w:r>
        <w:t>is</w:t>
      </w:r>
      <w:r>
        <w:rPr>
          <w:spacing w:val="27"/>
          <w:w w:val="90"/>
        </w:rPr>
        <w:t xml:space="preserve"> </w:t>
      </w:r>
      <w:r>
        <w:t>a</w:t>
      </w:r>
      <w:r>
        <w:rPr>
          <w:spacing w:val="3"/>
        </w:rPr>
        <w:t xml:space="preserve"> </w:t>
      </w:r>
      <w:r>
        <w:t>practical</w:t>
      </w:r>
      <w:r>
        <w:rPr>
          <w:spacing w:val="4"/>
        </w:rPr>
        <w:t xml:space="preserve"> </w:t>
      </w:r>
      <w:r>
        <w:rPr>
          <w:spacing w:val="1"/>
        </w:rPr>
        <w:t>tool</w:t>
      </w:r>
      <w:r>
        <w:rPr>
          <w:spacing w:val="3"/>
        </w:rPr>
        <w:t xml:space="preserve"> </w:t>
      </w:r>
      <w:r>
        <w:t>that</w:t>
      </w:r>
      <w:r>
        <w:rPr>
          <w:spacing w:val="4"/>
        </w:rPr>
        <w:t xml:space="preserve"> </w:t>
      </w:r>
      <w:r>
        <w:rPr>
          <w:spacing w:val="-2"/>
        </w:rPr>
        <w:t>provides</w:t>
      </w:r>
      <w:r>
        <w:rPr>
          <w:spacing w:val="3"/>
        </w:rPr>
        <w:t xml:space="preserve"> </w:t>
      </w:r>
      <w:r>
        <w:rPr>
          <w:spacing w:val="-2"/>
        </w:rPr>
        <w:t>approximately</w:t>
      </w:r>
      <w:r>
        <w:rPr>
          <w:spacing w:val="3"/>
        </w:rPr>
        <w:t xml:space="preserve"> </w:t>
      </w:r>
      <w:r>
        <w:t>a</w:t>
      </w:r>
      <w:r>
        <w:rPr>
          <w:spacing w:val="4"/>
        </w:rPr>
        <w:t xml:space="preserve"> </w:t>
      </w:r>
      <w:r>
        <w:t>factor</w:t>
      </w:r>
      <w:r>
        <w:rPr>
          <w:spacing w:val="4"/>
        </w:rPr>
        <w:t xml:space="preserve"> </w:t>
      </w:r>
      <w:r>
        <w:t>of</w:t>
      </w:r>
      <w:r>
        <w:rPr>
          <w:spacing w:val="3"/>
        </w:rPr>
        <w:t xml:space="preserve"> </w:t>
      </w:r>
      <w:r>
        <w:t>150</w:t>
      </w:r>
      <w:r>
        <w:rPr>
          <w:spacing w:val="4"/>
        </w:rPr>
        <w:t xml:space="preserve"> </w:t>
      </w:r>
      <w:r>
        <w:t>speed-up</w:t>
      </w:r>
      <w:r>
        <w:rPr>
          <w:spacing w:val="4"/>
        </w:rPr>
        <w:t xml:space="preserve"> </w:t>
      </w:r>
      <w:r>
        <w:t>with</w:t>
      </w:r>
      <w:r>
        <w:rPr>
          <w:spacing w:val="34"/>
          <w:w w:val="96"/>
        </w:rPr>
        <w:t xml:space="preserve"> </w:t>
      </w:r>
      <w:r>
        <w:t>greater</w:t>
      </w:r>
      <w:r>
        <w:rPr>
          <w:spacing w:val="-14"/>
        </w:rPr>
        <w:t xml:space="preserve"> </w:t>
      </w:r>
      <w:r>
        <w:t>than</w:t>
      </w:r>
      <w:r>
        <w:rPr>
          <w:spacing w:val="-12"/>
        </w:rPr>
        <w:t xml:space="preserve"> </w:t>
      </w:r>
      <w:r>
        <w:t>92%</w:t>
      </w:r>
      <w:r>
        <w:rPr>
          <w:spacing w:val="-13"/>
        </w:rPr>
        <w:t xml:space="preserve"> </w:t>
      </w:r>
      <w:r>
        <w:t>accuracy</w:t>
      </w:r>
      <w:r>
        <w:rPr>
          <w:spacing w:val="-13"/>
        </w:rPr>
        <w:t xml:space="preserve"> </w:t>
      </w:r>
      <w:r>
        <w:t>compared</w:t>
      </w:r>
      <w:r>
        <w:rPr>
          <w:spacing w:val="-12"/>
        </w:rPr>
        <w:t xml:space="preserve"> </w:t>
      </w:r>
      <w:r>
        <w:t>to</w:t>
      </w:r>
      <w:r>
        <w:rPr>
          <w:spacing w:val="-12"/>
        </w:rPr>
        <w:t xml:space="preserve"> </w:t>
      </w:r>
      <w:r>
        <w:t>the</w:t>
      </w:r>
      <w:r>
        <w:rPr>
          <w:spacing w:val="-13"/>
        </w:rPr>
        <w:t xml:space="preserve"> </w:t>
      </w:r>
      <w:r>
        <w:t>popular</w:t>
      </w:r>
      <w:r>
        <w:rPr>
          <w:spacing w:val="-13"/>
        </w:rPr>
        <w:t xml:space="preserve"> </w:t>
      </w:r>
      <w:r>
        <w:t>SMSD</w:t>
      </w:r>
      <w:r>
        <w:rPr>
          <w:spacing w:val="-12"/>
        </w:rPr>
        <w:t xml:space="preserve"> </w:t>
      </w:r>
      <w:r>
        <w:rPr>
          <w:spacing w:val="-1"/>
        </w:rPr>
        <w:t>(</w:t>
      </w:r>
      <w:r>
        <w:rPr>
          <w:spacing w:val="-2"/>
        </w:rPr>
        <w:t>Rahman</w:t>
      </w:r>
      <w:r>
        <w:rPr>
          <w:spacing w:val="-13"/>
        </w:rPr>
        <w:t xml:space="preserve"> </w:t>
      </w:r>
      <w:r>
        <w:t>et</w:t>
      </w:r>
      <w:r>
        <w:rPr>
          <w:spacing w:val="-12"/>
        </w:rPr>
        <w:t xml:space="preserve"> </w:t>
      </w:r>
      <w:r>
        <w:t>al.,</w:t>
      </w:r>
      <w:r>
        <w:rPr>
          <w:spacing w:val="22"/>
          <w:w w:val="99"/>
        </w:rPr>
        <w:t xml:space="preserve"> </w:t>
      </w:r>
      <w:r>
        <w:t>2009).</w:t>
      </w:r>
    </w:p>
    <w:p w14:paraId="57CB9DF1" w14:textId="19A45340" w:rsidR="00AB1958" w:rsidRPr="00AB1958" w:rsidRDefault="00883EC8" w:rsidP="003B0178">
      <w:pPr>
        <w:pStyle w:val="BodyText"/>
        <w:keepLines/>
        <w:spacing w:line="379" w:lineRule="auto"/>
        <w:ind w:left="490" w:right="533" w:firstLine="230"/>
      </w:pPr>
      <w:r>
        <w:rPr>
          <w:w w:val="95"/>
        </w:rPr>
        <w:t>MCS-based</w:t>
      </w:r>
      <w:r>
        <w:rPr>
          <w:spacing w:val="-14"/>
          <w:w w:val="95"/>
        </w:rPr>
        <w:t xml:space="preserve"> </w:t>
      </w:r>
      <w:r>
        <w:rPr>
          <w:spacing w:val="-2"/>
          <w:w w:val="95"/>
        </w:rPr>
        <w:t>search</w:t>
      </w:r>
      <w:r>
        <w:rPr>
          <w:spacing w:val="-14"/>
          <w:w w:val="95"/>
        </w:rPr>
        <w:t xml:space="preserve"> </w:t>
      </w:r>
      <w:r>
        <w:rPr>
          <w:w w:val="95"/>
        </w:rPr>
        <w:t>of</w:t>
      </w:r>
      <w:r>
        <w:rPr>
          <w:spacing w:val="-14"/>
          <w:w w:val="95"/>
        </w:rPr>
        <w:t xml:space="preserve"> </w:t>
      </w:r>
      <w:r>
        <w:rPr>
          <w:w w:val="95"/>
        </w:rPr>
        <w:t>molecule</w:t>
      </w:r>
      <w:r>
        <w:rPr>
          <w:spacing w:val="-15"/>
          <w:w w:val="95"/>
        </w:rPr>
        <w:t xml:space="preserve"> </w:t>
      </w:r>
      <w:r>
        <w:rPr>
          <w:w w:val="95"/>
        </w:rPr>
        <w:t>databases</w:t>
      </w:r>
      <w:r>
        <w:rPr>
          <w:spacing w:val="-15"/>
          <w:w w:val="95"/>
        </w:rPr>
        <w:t xml:space="preserve"> </w:t>
      </w:r>
      <w:r>
        <w:rPr>
          <w:spacing w:val="-1"/>
          <w:w w:val="95"/>
        </w:rPr>
        <w:t>typically</w:t>
      </w:r>
      <w:r>
        <w:rPr>
          <w:spacing w:val="-14"/>
          <w:w w:val="95"/>
        </w:rPr>
        <w:t xml:space="preserve"> </w:t>
      </w:r>
      <w:r>
        <w:rPr>
          <w:spacing w:val="-1"/>
          <w:w w:val="95"/>
        </w:rPr>
        <w:t>matc</w:t>
      </w:r>
      <w:r>
        <w:rPr>
          <w:spacing w:val="-2"/>
          <w:w w:val="95"/>
        </w:rPr>
        <w:t>hes</w:t>
      </w:r>
      <w:r>
        <w:rPr>
          <w:spacing w:val="-15"/>
          <w:w w:val="95"/>
        </w:rPr>
        <w:t xml:space="preserve"> </w:t>
      </w:r>
      <w:r>
        <w:rPr>
          <w:w w:val="95"/>
        </w:rPr>
        <w:t>pairs</w:t>
      </w:r>
      <w:r>
        <w:rPr>
          <w:spacing w:val="-14"/>
          <w:w w:val="95"/>
        </w:rPr>
        <w:t xml:space="preserve"> </w:t>
      </w:r>
      <w:r>
        <w:rPr>
          <w:w w:val="95"/>
        </w:rPr>
        <w:t>of</w:t>
      </w:r>
      <w:r>
        <w:rPr>
          <w:spacing w:val="-14"/>
          <w:w w:val="95"/>
        </w:rPr>
        <w:t xml:space="preserve"> </w:t>
      </w:r>
      <w:r>
        <w:rPr>
          <w:w w:val="95"/>
        </w:rPr>
        <w:t>molecules</w:t>
      </w:r>
      <w:r>
        <w:rPr>
          <w:spacing w:val="22"/>
          <w:w w:val="91"/>
        </w:rPr>
        <w:t xml:space="preserve"> </w:t>
      </w:r>
      <w:r>
        <w:rPr>
          <w:spacing w:val="-4"/>
        </w:rPr>
        <w:t>b</w:t>
      </w:r>
      <w:r>
        <w:rPr>
          <w:spacing w:val="-3"/>
        </w:rPr>
        <w:t>y</w:t>
      </w:r>
      <w:r>
        <w:rPr>
          <w:spacing w:val="-9"/>
        </w:rPr>
        <w:t xml:space="preserve"> </w:t>
      </w:r>
      <w:r>
        <w:rPr>
          <w:spacing w:val="-3"/>
        </w:rPr>
        <w:t>T</w:t>
      </w:r>
      <w:r>
        <w:rPr>
          <w:spacing w:val="-4"/>
        </w:rPr>
        <w:t>animoto</w:t>
      </w:r>
      <w:r>
        <w:rPr>
          <w:spacing w:val="-8"/>
        </w:rPr>
        <w:t xml:space="preserve"> </w:t>
      </w:r>
      <w:r>
        <w:t>distance</w:t>
      </w:r>
      <w:r>
        <w:rPr>
          <w:spacing w:val="-8"/>
        </w:rPr>
        <w:t xml:space="preserve"> </w:t>
      </w:r>
      <w:r>
        <w:rPr>
          <w:spacing w:val="-1"/>
        </w:rPr>
        <w:t>(</w:t>
      </w:r>
      <w:r>
        <w:rPr>
          <w:spacing w:val="-2"/>
        </w:rPr>
        <w:t>Rahman</w:t>
      </w:r>
      <w:r>
        <w:rPr>
          <w:spacing w:val="-8"/>
        </w:rPr>
        <w:t xml:space="preserve"> </w:t>
      </w:r>
      <w:r>
        <w:t>et</w:t>
      </w:r>
      <w:r>
        <w:rPr>
          <w:spacing w:val="-8"/>
        </w:rPr>
        <w:t xml:space="preserve"> </w:t>
      </w:r>
      <w:r>
        <w:t>al.,</w:t>
      </w:r>
      <w:r>
        <w:rPr>
          <w:spacing w:val="-8"/>
        </w:rPr>
        <w:t xml:space="preserve"> </w:t>
      </w:r>
      <w:r>
        <w:rPr>
          <w:spacing w:val="-2"/>
        </w:rPr>
        <w:t>2009</w:t>
      </w:r>
      <w:r>
        <w:rPr>
          <w:spacing w:val="-1"/>
        </w:rPr>
        <w:t>).</w:t>
      </w:r>
      <w:r>
        <w:rPr>
          <w:spacing w:val="17"/>
        </w:rPr>
        <w:t xml:space="preserve"> </w:t>
      </w:r>
      <w:r>
        <w:rPr>
          <w:spacing w:val="-3"/>
        </w:rPr>
        <w:t>T</w:t>
      </w:r>
      <w:r>
        <w:rPr>
          <w:spacing w:val="-4"/>
        </w:rPr>
        <w:t>animoto</w:t>
      </w:r>
      <w:r>
        <w:rPr>
          <w:spacing w:val="-8"/>
        </w:rPr>
        <w:t xml:space="preserve"> </w:t>
      </w:r>
      <w:r>
        <w:t>distance</w:t>
      </w:r>
      <w:r>
        <w:rPr>
          <w:spacing w:val="-9"/>
        </w:rPr>
        <w:t xml:space="preserve"> </w:t>
      </w:r>
      <w:r>
        <w:rPr>
          <w:spacing w:val="1"/>
        </w:rPr>
        <w:t>obeys</w:t>
      </w:r>
      <w:r>
        <w:rPr>
          <w:spacing w:val="-8"/>
        </w:rPr>
        <w:t xml:space="preserve"> </w:t>
      </w:r>
      <w:r>
        <w:t>the</w:t>
      </w:r>
      <w:r>
        <w:rPr>
          <w:spacing w:val="40"/>
          <w:w w:val="95"/>
        </w:rPr>
        <w:t xml:space="preserve"> </w:t>
      </w:r>
      <w:r>
        <w:t>triangle</w:t>
      </w:r>
      <w:r>
        <w:rPr>
          <w:spacing w:val="4"/>
        </w:rPr>
        <w:t xml:space="preserve"> </w:t>
      </w:r>
      <w:r>
        <w:rPr>
          <w:spacing w:val="-4"/>
        </w:rPr>
        <w:t>inequalit</w:t>
      </w:r>
      <w:r>
        <w:rPr>
          <w:spacing w:val="-3"/>
        </w:rPr>
        <w:t>y,</w:t>
      </w:r>
      <w:r>
        <w:rPr>
          <w:spacing w:val="8"/>
        </w:rPr>
        <w:t xml:space="preserve"> </w:t>
      </w:r>
      <w:r>
        <w:t>and</w:t>
      </w:r>
      <w:r>
        <w:rPr>
          <w:spacing w:val="4"/>
        </w:rPr>
        <w:t xml:space="preserve"> </w:t>
      </w:r>
      <w:r>
        <w:t>is</w:t>
      </w:r>
      <w:r>
        <w:rPr>
          <w:spacing w:val="5"/>
        </w:rPr>
        <w:t xml:space="preserve"> </w:t>
      </w:r>
      <w:r>
        <w:t>more</w:t>
      </w:r>
      <w:r>
        <w:rPr>
          <w:spacing w:val="4"/>
        </w:rPr>
        <w:t xml:space="preserve"> </w:t>
      </w:r>
      <w:r>
        <w:t>useful</w:t>
      </w:r>
      <w:r>
        <w:rPr>
          <w:spacing w:val="4"/>
        </w:rPr>
        <w:t xml:space="preserve"> </w:t>
      </w:r>
      <w:r>
        <w:t>in</w:t>
      </w:r>
      <w:r>
        <w:rPr>
          <w:spacing w:val="4"/>
        </w:rPr>
        <w:t xml:space="preserve"> </w:t>
      </w:r>
      <w:r>
        <w:t>the</w:t>
      </w:r>
      <w:r>
        <w:rPr>
          <w:spacing w:val="4"/>
        </w:rPr>
        <w:t xml:space="preserve"> </w:t>
      </w:r>
      <w:r>
        <w:t>domain</w:t>
      </w:r>
      <w:r>
        <w:rPr>
          <w:spacing w:val="4"/>
        </w:rPr>
        <w:t xml:space="preserve"> </w:t>
      </w:r>
      <w:r>
        <w:t>of</w:t>
      </w:r>
      <w:r>
        <w:rPr>
          <w:spacing w:val="5"/>
        </w:rPr>
        <w:t xml:space="preserve"> </w:t>
      </w:r>
      <w:r>
        <w:t>molecular</w:t>
      </w:r>
      <w:r>
        <w:rPr>
          <w:spacing w:val="4"/>
        </w:rPr>
        <w:t xml:space="preserve"> </w:t>
      </w:r>
      <w:r>
        <w:t>graphs</w:t>
      </w:r>
      <w:r>
        <w:rPr>
          <w:spacing w:val="26"/>
          <w:w w:val="93"/>
        </w:rPr>
        <w:t xml:space="preserve"> </w:t>
      </w:r>
      <w:r>
        <w:t>than</w:t>
      </w:r>
      <w:r>
        <w:rPr>
          <w:spacing w:val="-29"/>
        </w:rPr>
        <w:t xml:space="preserve"> </w:t>
      </w:r>
      <w:r>
        <w:t>other</w:t>
      </w:r>
      <w:r>
        <w:rPr>
          <w:spacing w:val="-29"/>
        </w:rPr>
        <w:t xml:space="preserve"> </w:t>
      </w:r>
      <w:r>
        <w:t>distance</w:t>
      </w:r>
      <w:r>
        <w:rPr>
          <w:spacing w:val="-29"/>
        </w:rPr>
        <w:t xml:space="preserve"> </w:t>
      </w:r>
      <w:r>
        <w:t>metrics</w:t>
      </w:r>
      <w:r>
        <w:rPr>
          <w:spacing w:val="-29"/>
        </w:rPr>
        <w:t xml:space="preserve"> </w:t>
      </w:r>
      <w:r>
        <w:rPr>
          <w:spacing w:val="-3"/>
        </w:rPr>
        <w:t>such</w:t>
      </w:r>
      <w:r>
        <w:rPr>
          <w:spacing w:val="-29"/>
        </w:rPr>
        <w:t xml:space="preserve"> </w:t>
      </w:r>
      <w:r>
        <w:t>as</w:t>
      </w:r>
      <w:r>
        <w:rPr>
          <w:spacing w:val="-29"/>
        </w:rPr>
        <w:t xml:space="preserve"> </w:t>
      </w:r>
      <w:r>
        <w:t>graph</w:t>
      </w:r>
      <w:r>
        <w:rPr>
          <w:spacing w:val="-28"/>
        </w:rPr>
        <w:t xml:space="preserve"> </w:t>
      </w:r>
      <w:r>
        <w:t>distance</w:t>
      </w:r>
      <w:r>
        <w:rPr>
          <w:spacing w:val="-30"/>
        </w:rPr>
        <w:t xml:space="preserve"> </w:t>
      </w:r>
      <w:r>
        <w:rPr>
          <w:spacing w:val="-2"/>
        </w:rPr>
        <w:t>(</w:t>
      </w:r>
      <w:r>
        <w:rPr>
          <w:spacing w:val="-3"/>
        </w:rPr>
        <w:t>Bunke</w:t>
      </w:r>
      <w:r>
        <w:rPr>
          <w:spacing w:val="-29"/>
        </w:rPr>
        <w:t xml:space="preserve"> </w:t>
      </w:r>
      <w:r>
        <w:t>&amp;</w:t>
      </w:r>
      <w:r>
        <w:rPr>
          <w:spacing w:val="-29"/>
        </w:rPr>
        <w:t xml:space="preserve"> </w:t>
      </w:r>
      <w:r>
        <w:rPr>
          <w:spacing w:val="-2"/>
        </w:rPr>
        <w:t>Shearer</w:t>
      </w:r>
      <w:r>
        <w:rPr>
          <w:spacing w:val="-1"/>
        </w:rPr>
        <w:t>,</w:t>
      </w:r>
      <w:r>
        <w:rPr>
          <w:spacing w:val="-28"/>
        </w:rPr>
        <w:t xml:space="preserve"> </w:t>
      </w:r>
      <w:r>
        <w:rPr>
          <w:spacing w:val="-2"/>
        </w:rPr>
        <w:t>1998</w:t>
      </w:r>
      <w:r>
        <w:rPr>
          <w:spacing w:val="-1"/>
        </w:rPr>
        <w:t>).</w:t>
      </w:r>
    </w:p>
    <w:p w14:paraId="3500F3AC" w14:textId="6A8CB036" w:rsidR="00F70FBE" w:rsidRDefault="00974D7B" w:rsidP="003B0178">
      <w:pPr>
        <w:pStyle w:val="BodyText"/>
        <w:keepLines/>
        <w:tabs>
          <w:tab w:val="left" w:pos="5837"/>
        </w:tabs>
        <w:spacing w:line="381" w:lineRule="auto"/>
        <w:ind w:right="528" w:firstLine="351"/>
        <w:rPr>
          <w:ins w:id="869" w:author="Craig Mak" w:date="2015-07-27T12:42:00Z"/>
          <w:spacing w:val="-1"/>
        </w:rPr>
      </w:pPr>
      <w:r>
        <w:rPr>
          <w:spacing w:val="-9"/>
        </w:rPr>
        <w:lastRenderedPageBreak/>
        <w:t xml:space="preserve">To </w:t>
      </w:r>
      <w:r w:rsidR="00641826">
        <w:t>compress</w:t>
      </w:r>
      <w:r w:rsidR="00641826">
        <w:rPr>
          <w:spacing w:val="-34"/>
        </w:rPr>
        <w:t xml:space="preserve"> </w:t>
      </w:r>
      <w:r w:rsidR="00641826">
        <w:t>a</w:t>
      </w:r>
      <w:r w:rsidR="00641826">
        <w:rPr>
          <w:spacing w:val="-35"/>
        </w:rPr>
        <w:t xml:space="preserve"> </w:t>
      </w:r>
      <w:r w:rsidR="00641826">
        <w:t>molecule</w:t>
      </w:r>
      <w:r w:rsidR="00641826">
        <w:rPr>
          <w:spacing w:val="-35"/>
        </w:rPr>
        <w:t xml:space="preserve"> </w:t>
      </w:r>
      <w:r w:rsidR="00641826">
        <w:t>database,</w:t>
      </w:r>
      <w:r w:rsidR="00641826">
        <w:rPr>
          <w:spacing w:val="-33"/>
        </w:rPr>
        <w:t xml:space="preserve"> </w:t>
      </w:r>
      <w:r w:rsidR="00641826">
        <w:rPr>
          <w:spacing w:val="-5"/>
        </w:rPr>
        <w:t>we</w:t>
      </w:r>
      <w:r w:rsidR="00641826">
        <w:rPr>
          <w:spacing w:val="-35"/>
        </w:rPr>
        <w:t xml:space="preserve"> </w:t>
      </w:r>
      <w:r w:rsidR="00641826">
        <w:rPr>
          <w:spacing w:val="1"/>
        </w:rPr>
        <w:t>project</w:t>
      </w:r>
      <w:r w:rsidR="00641826">
        <w:rPr>
          <w:spacing w:val="-35"/>
        </w:rPr>
        <w:t xml:space="preserve"> </w:t>
      </w:r>
      <w:r w:rsidR="00641826">
        <w:t>the</w:t>
      </w:r>
      <w:r w:rsidR="00641826">
        <w:rPr>
          <w:spacing w:val="-34"/>
        </w:rPr>
        <w:t xml:space="preserve"> </w:t>
      </w:r>
      <w:r w:rsidR="00641826">
        <w:t>space</w:t>
      </w:r>
      <w:r w:rsidR="00641826">
        <w:rPr>
          <w:spacing w:val="-35"/>
        </w:rPr>
        <w:t xml:space="preserve"> </w:t>
      </w:r>
      <w:r w:rsidR="00641826">
        <w:t>of</w:t>
      </w:r>
      <w:r w:rsidR="00641826">
        <w:rPr>
          <w:spacing w:val="-34"/>
        </w:rPr>
        <w:t xml:space="preserve"> </w:t>
      </w:r>
      <w:r w:rsidR="00641826">
        <w:t>small</w:t>
      </w:r>
      <w:r w:rsidR="00641826">
        <w:rPr>
          <w:spacing w:val="-35"/>
        </w:rPr>
        <w:t xml:space="preserve"> </w:t>
      </w:r>
      <w:r w:rsidR="00641826">
        <w:t>molecules</w:t>
      </w:r>
      <w:r w:rsidR="00641826">
        <w:rPr>
          <w:spacing w:val="27"/>
          <w:w w:val="91"/>
        </w:rPr>
        <w:t xml:space="preserve"> </w:t>
      </w:r>
      <w:r w:rsidR="00641826">
        <w:rPr>
          <w:spacing w:val="-3"/>
        </w:rPr>
        <w:t>onto</w:t>
      </w:r>
      <w:r w:rsidR="00641826">
        <w:rPr>
          <w:spacing w:val="17"/>
        </w:rPr>
        <w:t xml:space="preserve"> </w:t>
      </w:r>
      <w:r w:rsidR="00641826">
        <w:t>a</w:t>
      </w:r>
      <w:r w:rsidR="00641826">
        <w:rPr>
          <w:spacing w:val="18"/>
        </w:rPr>
        <w:t xml:space="preserve"> </w:t>
      </w:r>
      <w:r w:rsidR="00641826">
        <w:t>subspace</w:t>
      </w:r>
      <w:r w:rsidR="00641826">
        <w:rPr>
          <w:spacing w:val="18"/>
        </w:rPr>
        <w:t xml:space="preserve"> </w:t>
      </w:r>
      <w:r w:rsidR="00641826">
        <w:rPr>
          <w:spacing w:val="-4"/>
        </w:rPr>
        <w:t>b</w:t>
      </w:r>
      <w:r w:rsidR="00641826">
        <w:rPr>
          <w:spacing w:val="-3"/>
        </w:rPr>
        <w:t>y</w:t>
      </w:r>
      <w:r w:rsidR="00641826">
        <w:rPr>
          <w:spacing w:val="18"/>
        </w:rPr>
        <w:t xml:space="preserve"> </w:t>
      </w:r>
      <w:r w:rsidR="00641826">
        <w:rPr>
          <w:spacing w:val="-2"/>
        </w:rPr>
        <w:t>removing</w:t>
      </w:r>
      <w:r w:rsidR="00641826">
        <w:rPr>
          <w:spacing w:val="17"/>
        </w:rPr>
        <w:t xml:space="preserve"> </w:t>
      </w:r>
      <w:r w:rsidR="00641826">
        <w:rPr>
          <w:spacing w:val="1"/>
        </w:rPr>
        <w:t>nodes</w:t>
      </w:r>
      <w:r w:rsidR="00641826">
        <w:rPr>
          <w:spacing w:val="18"/>
        </w:rPr>
        <w:t xml:space="preserve"> </w:t>
      </w:r>
      <w:r w:rsidR="00641826">
        <w:t>and</w:t>
      </w:r>
      <w:r w:rsidR="00641826">
        <w:rPr>
          <w:spacing w:val="17"/>
        </w:rPr>
        <w:t xml:space="preserve"> </w:t>
      </w:r>
      <w:r w:rsidR="00641826">
        <w:t>edges</w:t>
      </w:r>
      <w:r w:rsidR="00641826">
        <w:rPr>
          <w:spacing w:val="18"/>
        </w:rPr>
        <w:t xml:space="preserve"> </w:t>
      </w:r>
      <w:r w:rsidR="00641826">
        <w:t>that</w:t>
      </w:r>
      <w:r w:rsidR="00641826">
        <w:rPr>
          <w:spacing w:val="18"/>
        </w:rPr>
        <w:t xml:space="preserve"> </w:t>
      </w:r>
      <w:r w:rsidR="00641826">
        <w:t>do</w:t>
      </w:r>
      <w:r w:rsidR="00641826">
        <w:rPr>
          <w:spacing w:val="18"/>
        </w:rPr>
        <w:t xml:space="preserve"> </w:t>
      </w:r>
      <w:r w:rsidR="00641826">
        <w:t>not</w:t>
      </w:r>
      <w:r w:rsidR="00641826">
        <w:rPr>
          <w:spacing w:val="18"/>
        </w:rPr>
        <w:t xml:space="preserve"> </w:t>
      </w:r>
      <w:r w:rsidR="00641826">
        <w:t>participate</w:t>
      </w:r>
      <w:r w:rsidR="00641826">
        <w:rPr>
          <w:spacing w:val="17"/>
        </w:rPr>
        <w:t xml:space="preserve"> </w:t>
      </w:r>
      <w:r w:rsidR="00641826">
        <w:t>in</w:t>
      </w:r>
      <w:r w:rsidR="00641826">
        <w:rPr>
          <w:spacing w:val="24"/>
          <w:w w:val="91"/>
        </w:rPr>
        <w:t xml:space="preserve"> </w:t>
      </w:r>
      <w:r w:rsidR="00641826">
        <w:t>simple</w:t>
      </w:r>
      <w:r w:rsidR="00641826">
        <w:rPr>
          <w:spacing w:val="12"/>
        </w:rPr>
        <w:t xml:space="preserve"> </w:t>
      </w:r>
      <w:r w:rsidR="00641826">
        <w:t>cycles</w:t>
      </w:r>
      <w:ins w:id="870" w:author="Craig Mak" w:date="2015-07-27T12:38:00Z">
        <w:r w:rsidR="00F70FBE">
          <w:t xml:space="preserve"> </w:t>
        </w:r>
        <w:r w:rsidR="00F70FBE" w:rsidRPr="00F70FBE">
          <w:rPr>
            <w:b/>
            <w:rPrChange w:id="871" w:author="Craig Mak" w:date="2015-07-27T12:38:00Z">
              <w:rPr/>
            </w:rPrChange>
          </w:rPr>
          <w:t>[AU: Perhaps clarify what happens to molecules that are not cyclic, such as</w:t>
        </w:r>
      </w:ins>
      <w:ins w:id="872" w:author="Craig Mak" w:date="2015-07-27T12:42:00Z">
        <w:r w:rsidR="00F70FBE">
          <w:rPr>
            <w:b/>
          </w:rPr>
          <w:t xml:space="preserve"> most</w:t>
        </w:r>
      </w:ins>
      <w:ins w:id="873" w:author="Craig Mak" w:date="2015-07-27T12:38:00Z">
        <w:r w:rsidR="00F70FBE" w:rsidRPr="00F70FBE">
          <w:rPr>
            <w:b/>
            <w:rPrChange w:id="874" w:author="Craig Mak" w:date="2015-07-27T12:38:00Z">
              <w:rPr/>
            </w:rPrChange>
          </w:rPr>
          <w:t xml:space="preserve"> lipids]</w:t>
        </w:r>
      </w:ins>
      <w:r w:rsidR="00641826">
        <w:rPr>
          <w:spacing w:val="13"/>
        </w:rPr>
        <w:t xml:space="preserve"> </w:t>
      </w:r>
      <w:r w:rsidR="00641826">
        <w:t>(Figure</w:t>
      </w:r>
      <w:r w:rsidR="00641826">
        <w:rPr>
          <w:spacing w:val="11"/>
        </w:rPr>
        <w:t xml:space="preserve"> </w:t>
      </w:r>
      <w:r w:rsidR="00641826">
        <w:t>S</w:t>
      </w:r>
      <w:ins w:id="875" w:author="Craig Mak" w:date="2015-07-27T12:44:00Z">
        <w:r w:rsidR="00F70FBE">
          <w:t>2</w:t>
        </w:r>
        <w:del w:id="876" w:author="Noah Daniels" w:date="2015-07-30T21:39:00Z">
          <w:r w:rsidR="00F70FBE" w:rsidRPr="00F70FBE" w:rsidDel="00D66257">
            <w:rPr>
              <w:b/>
              <w:u w:val="single"/>
              <w:rPrChange w:id="877" w:author="Craig Mak" w:date="2015-07-27T12:44:00Z">
                <w:rPr/>
              </w:rPrChange>
            </w:rPr>
            <w:delText>[AU: Relabel in supplement]</w:delText>
          </w:r>
        </w:del>
      </w:ins>
      <w:r w:rsidR="00641826">
        <w:t>).</w:t>
      </w:r>
      <w:r w:rsidR="00641826">
        <w:rPr>
          <w:spacing w:val="7"/>
        </w:rPr>
        <w:t xml:space="preserve"> </w:t>
      </w:r>
      <w:r w:rsidR="00641826">
        <w:t>Clusters</w:t>
      </w:r>
      <w:r w:rsidR="00641826">
        <w:rPr>
          <w:spacing w:val="13"/>
        </w:rPr>
        <w:t xml:space="preserve"> </w:t>
      </w:r>
      <w:r w:rsidR="00641826">
        <w:t>are</w:t>
      </w:r>
      <w:r w:rsidR="00641826">
        <w:rPr>
          <w:spacing w:val="13"/>
        </w:rPr>
        <w:t xml:space="preserve"> </w:t>
      </w:r>
      <w:r w:rsidR="00641826">
        <w:t>exactly</w:t>
      </w:r>
      <w:r w:rsidR="00641826">
        <w:rPr>
          <w:spacing w:val="12"/>
        </w:rPr>
        <w:t xml:space="preserve"> </w:t>
      </w:r>
      <w:r w:rsidR="00641826">
        <w:t>pre-images</w:t>
      </w:r>
      <w:r w:rsidR="00641826">
        <w:rPr>
          <w:spacing w:val="12"/>
        </w:rPr>
        <w:t xml:space="preserve"> </w:t>
      </w:r>
      <w:r w:rsidR="00641826">
        <w:t>of</w:t>
      </w:r>
      <w:r w:rsidR="00641826">
        <w:rPr>
          <w:spacing w:val="12"/>
        </w:rPr>
        <w:t xml:space="preserve"> </w:t>
      </w:r>
      <w:r w:rsidR="00641826">
        <w:t>this</w:t>
      </w:r>
      <w:r w:rsidR="00641826">
        <w:rPr>
          <w:spacing w:val="13"/>
        </w:rPr>
        <w:t xml:space="preserve"> </w:t>
      </w:r>
      <w:r w:rsidR="004511F8">
        <w:rPr>
          <w:spacing w:val="1"/>
        </w:rPr>
        <w:t>projec</w:t>
      </w:r>
      <w:r w:rsidR="004511F8">
        <w:rPr>
          <w:w w:val="95"/>
        </w:rPr>
        <w:t>tio</w:t>
      </w:r>
      <w:r w:rsidR="00641826">
        <w:rPr>
          <w:w w:val="95"/>
        </w:rPr>
        <w:t>n</w:t>
      </w:r>
      <w:r w:rsidR="00641826">
        <w:rPr>
          <w:spacing w:val="-2"/>
          <w:w w:val="95"/>
        </w:rPr>
        <w:t xml:space="preserve"> </w:t>
      </w:r>
      <w:r w:rsidR="00641826">
        <w:rPr>
          <w:w w:val="95"/>
        </w:rPr>
        <w:t>operator (i.e.,</w:t>
      </w:r>
      <w:r w:rsidR="00641826">
        <w:rPr>
          <w:spacing w:val="-1"/>
          <w:w w:val="95"/>
        </w:rPr>
        <w:t xml:space="preserve"> </w:t>
      </w:r>
      <w:r w:rsidR="00641826">
        <w:rPr>
          <w:w w:val="95"/>
        </w:rPr>
        <w:t>all</w:t>
      </w:r>
      <w:r w:rsidR="00641826">
        <w:rPr>
          <w:spacing w:val="-1"/>
          <w:w w:val="95"/>
        </w:rPr>
        <w:t xml:space="preserve"> </w:t>
      </w:r>
      <w:r w:rsidR="00641826">
        <w:rPr>
          <w:w w:val="95"/>
        </w:rPr>
        <w:t>molecules</w:t>
      </w:r>
      <w:r w:rsidR="00641826">
        <w:rPr>
          <w:spacing w:val="-2"/>
          <w:w w:val="95"/>
        </w:rPr>
        <w:t xml:space="preserve"> </w:t>
      </w:r>
      <w:r w:rsidR="00641826">
        <w:rPr>
          <w:w w:val="95"/>
        </w:rPr>
        <w:t>that</w:t>
      </w:r>
      <w:r w:rsidR="00641826">
        <w:rPr>
          <w:spacing w:val="-1"/>
          <w:w w:val="95"/>
        </w:rPr>
        <w:t xml:space="preserve"> </w:t>
      </w:r>
      <w:r w:rsidR="00641826">
        <w:rPr>
          <w:w w:val="95"/>
        </w:rPr>
        <w:t>are</w:t>
      </w:r>
      <w:r w:rsidR="00641826">
        <w:rPr>
          <w:spacing w:val="-1"/>
          <w:w w:val="95"/>
        </w:rPr>
        <w:t xml:space="preserve"> </w:t>
      </w:r>
      <w:r w:rsidR="00641826">
        <w:rPr>
          <w:w w:val="95"/>
        </w:rPr>
        <w:t>isomorphic</w:t>
      </w:r>
      <w:r w:rsidR="00641826">
        <w:rPr>
          <w:spacing w:val="-2"/>
          <w:w w:val="95"/>
        </w:rPr>
        <w:t xml:space="preserve"> </w:t>
      </w:r>
      <w:r w:rsidR="00641826">
        <w:rPr>
          <w:w w:val="95"/>
        </w:rPr>
        <w:t>after</w:t>
      </w:r>
      <w:r w:rsidR="00641826">
        <w:rPr>
          <w:spacing w:val="-2"/>
          <w:w w:val="95"/>
        </w:rPr>
        <w:t xml:space="preserve"> </w:t>
      </w:r>
      <w:r w:rsidR="00641826">
        <w:rPr>
          <w:w w:val="95"/>
        </w:rPr>
        <w:t>simplification form</w:t>
      </w:r>
      <w:r w:rsidR="00641826">
        <w:rPr>
          <w:spacing w:val="26"/>
          <w:w w:val="91"/>
        </w:rPr>
        <w:t xml:space="preserve"> </w:t>
      </w:r>
      <w:r w:rsidR="00641826">
        <w:t>a</w:t>
      </w:r>
      <w:r w:rsidR="00641826">
        <w:rPr>
          <w:spacing w:val="12"/>
        </w:rPr>
        <w:t xml:space="preserve"> </w:t>
      </w:r>
      <w:r w:rsidR="00641826">
        <w:t xml:space="preserve">cluster). </w:t>
      </w:r>
      <w:r w:rsidR="00641826">
        <w:rPr>
          <w:spacing w:val="9"/>
        </w:rPr>
        <w:t xml:space="preserve"> </w:t>
      </w:r>
      <w:proofErr w:type="gramStart"/>
      <w:r w:rsidR="00641826">
        <w:t>Coarse</w:t>
      </w:r>
      <w:r w:rsidR="00641826">
        <w:rPr>
          <w:spacing w:val="13"/>
        </w:rPr>
        <w:t xml:space="preserve"> </w:t>
      </w:r>
      <w:r w:rsidR="00641826">
        <w:rPr>
          <w:spacing w:val="-2"/>
        </w:rPr>
        <w:t>search</w:t>
      </w:r>
      <w:r w:rsidR="00641826">
        <w:rPr>
          <w:spacing w:val="12"/>
        </w:rPr>
        <w:t xml:space="preserve"> </w:t>
      </w:r>
      <w:r w:rsidR="00641826">
        <w:t>is</w:t>
      </w:r>
      <w:r w:rsidR="00641826">
        <w:rPr>
          <w:spacing w:val="13"/>
        </w:rPr>
        <w:t xml:space="preserve"> </w:t>
      </w:r>
      <w:r w:rsidR="00641826">
        <w:t>performed</w:t>
      </w:r>
      <w:r w:rsidR="00641826">
        <w:rPr>
          <w:spacing w:val="13"/>
        </w:rPr>
        <w:t xml:space="preserve"> </w:t>
      </w:r>
      <w:r w:rsidR="00641826">
        <w:rPr>
          <w:spacing w:val="-4"/>
        </w:rPr>
        <w:t>b</w:t>
      </w:r>
      <w:r w:rsidR="00641826">
        <w:rPr>
          <w:spacing w:val="-3"/>
        </w:rPr>
        <w:t>y</w:t>
      </w:r>
      <w:r w:rsidR="00641826">
        <w:rPr>
          <w:spacing w:val="13"/>
        </w:rPr>
        <w:t xml:space="preserve"> </w:t>
      </w:r>
      <w:r w:rsidR="00641826">
        <w:t>fi</w:t>
      </w:r>
      <w:r w:rsidR="00291262">
        <w:t>nding</w:t>
      </w:r>
      <w:r w:rsidR="00641826">
        <w:tab/>
        <w:t>the</w:t>
      </w:r>
      <w:r w:rsidR="00641826">
        <w:rPr>
          <w:spacing w:val="22"/>
        </w:rPr>
        <w:t xml:space="preserve"> </w:t>
      </w:r>
      <w:r w:rsidR="00641826">
        <w:t>MCS</w:t>
      </w:r>
      <w:r w:rsidR="00641826">
        <w:rPr>
          <w:spacing w:val="22"/>
        </w:rPr>
        <w:t xml:space="preserve"> </w:t>
      </w:r>
      <w:r w:rsidR="00641826">
        <w:t>on</w:t>
      </w:r>
      <w:r w:rsidR="00641826">
        <w:rPr>
          <w:spacing w:val="23"/>
        </w:rPr>
        <w:t xml:space="preserve"> </w:t>
      </w:r>
      <w:r w:rsidR="00641826">
        <w:t>this</w:t>
      </w:r>
      <w:r w:rsidR="00641826">
        <w:rPr>
          <w:spacing w:val="22"/>
        </w:rPr>
        <w:t xml:space="preserve"> </w:t>
      </w:r>
      <w:r w:rsidR="00641826">
        <w:rPr>
          <w:spacing w:val="-5"/>
        </w:rPr>
        <w:t>much</w:t>
      </w:r>
      <w:r w:rsidR="00641826">
        <w:rPr>
          <w:spacing w:val="29"/>
          <w:w w:val="92"/>
        </w:rPr>
        <w:t xml:space="preserve"> </w:t>
      </w:r>
      <w:r w:rsidR="00641826">
        <w:t>smaller</w:t>
      </w:r>
      <w:r w:rsidR="00641826">
        <w:rPr>
          <w:spacing w:val="-14"/>
        </w:rPr>
        <w:t xml:space="preserve"> </w:t>
      </w:r>
      <w:r w:rsidR="00641826">
        <w:rPr>
          <w:spacing w:val="1"/>
        </w:rPr>
        <w:t>projection</w:t>
      </w:r>
      <w:r w:rsidR="00641826">
        <w:rPr>
          <w:spacing w:val="-14"/>
        </w:rPr>
        <w:t xml:space="preserve"> </w:t>
      </w:r>
      <w:r w:rsidR="00641826">
        <w:t>subspace</w:t>
      </w:r>
      <w:proofErr w:type="gramEnd"/>
      <w:r w:rsidR="00641826">
        <w:t>.</w:t>
      </w:r>
      <w:r w:rsidR="00641826">
        <w:rPr>
          <w:spacing w:val="10"/>
        </w:rPr>
        <w:t xml:space="preserve"> </w:t>
      </w:r>
      <w:r w:rsidR="00641826">
        <w:t>This</w:t>
      </w:r>
      <w:r>
        <w:t xml:space="preserve"> step</w:t>
      </w:r>
      <w:r w:rsidR="00641826">
        <w:rPr>
          <w:spacing w:val="-14"/>
        </w:rPr>
        <w:t xml:space="preserve"> </w:t>
      </w:r>
      <w:r w:rsidR="00641826">
        <w:t>increases</w:t>
      </w:r>
      <w:r w:rsidR="00641826">
        <w:rPr>
          <w:spacing w:val="-15"/>
        </w:rPr>
        <w:t xml:space="preserve"> </w:t>
      </w:r>
      <w:r w:rsidR="00641826">
        <w:rPr>
          <w:spacing w:val="1"/>
        </w:rPr>
        <w:t>speed</w:t>
      </w:r>
      <w:r w:rsidR="00641826">
        <w:rPr>
          <w:spacing w:val="-14"/>
        </w:rPr>
        <w:t xml:space="preserve"> </w:t>
      </w:r>
      <w:r w:rsidR="00641826">
        <w:rPr>
          <w:spacing w:val="-4"/>
        </w:rPr>
        <w:t>b</w:t>
      </w:r>
      <w:r w:rsidR="00641826">
        <w:rPr>
          <w:spacing w:val="-3"/>
        </w:rPr>
        <w:t>y</w:t>
      </w:r>
      <w:r w:rsidR="00641826">
        <w:rPr>
          <w:spacing w:val="-14"/>
        </w:rPr>
        <w:t xml:space="preserve"> </w:t>
      </w:r>
      <w:r w:rsidR="00641826">
        <w:t>reducing</w:t>
      </w:r>
      <w:r w:rsidR="00641826">
        <w:rPr>
          <w:spacing w:val="-14"/>
        </w:rPr>
        <w:t xml:space="preserve"> </w:t>
      </w:r>
      <w:r w:rsidR="00641826">
        <w:rPr>
          <w:spacing w:val="1"/>
        </w:rPr>
        <w:t>both</w:t>
      </w:r>
      <w:r w:rsidR="00641826">
        <w:rPr>
          <w:spacing w:val="-14"/>
        </w:rPr>
        <w:t xml:space="preserve"> </w:t>
      </w:r>
      <w:r w:rsidR="00641826">
        <w:t>the</w:t>
      </w:r>
      <w:r w:rsidR="00641826">
        <w:rPr>
          <w:spacing w:val="-14"/>
        </w:rPr>
        <w:t xml:space="preserve"> </w:t>
      </w:r>
      <w:r w:rsidR="004511F8">
        <w:t>re</w:t>
      </w:r>
      <w:r w:rsidR="00641826">
        <w:t>quired</w:t>
      </w:r>
      <w:r w:rsidR="00641826">
        <w:rPr>
          <w:spacing w:val="-9"/>
        </w:rPr>
        <w:t xml:space="preserve"> </w:t>
      </w:r>
      <w:r w:rsidR="00641826">
        <w:rPr>
          <w:spacing w:val="-3"/>
        </w:rPr>
        <w:t>number</w:t>
      </w:r>
      <w:r w:rsidR="00641826">
        <w:rPr>
          <w:spacing w:val="-8"/>
        </w:rPr>
        <w:t xml:space="preserve"> </w:t>
      </w:r>
      <w:r w:rsidR="00641826">
        <w:t>of</w:t>
      </w:r>
      <w:r w:rsidR="00641826">
        <w:rPr>
          <w:spacing w:val="-8"/>
        </w:rPr>
        <w:t xml:space="preserve"> </w:t>
      </w:r>
      <w:r w:rsidR="00641826">
        <w:t>MCS</w:t>
      </w:r>
      <w:r w:rsidR="00641826">
        <w:rPr>
          <w:spacing w:val="-8"/>
        </w:rPr>
        <w:t xml:space="preserve"> </w:t>
      </w:r>
      <w:r w:rsidR="00641826">
        <w:t>operations</w:t>
      </w:r>
      <w:r w:rsidR="00641826">
        <w:rPr>
          <w:spacing w:val="-7"/>
        </w:rPr>
        <w:t xml:space="preserve"> </w:t>
      </w:r>
      <w:r w:rsidR="00641826">
        <w:t>and</w:t>
      </w:r>
      <w:r w:rsidR="00641826">
        <w:rPr>
          <w:spacing w:val="-8"/>
        </w:rPr>
        <w:t xml:space="preserve"> </w:t>
      </w:r>
      <w:r w:rsidR="00641826">
        <w:t>the</w:t>
      </w:r>
      <w:r w:rsidR="00641826">
        <w:rPr>
          <w:spacing w:val="-8"/>
        </w:rPr>
        <w:t xml:space="preserve"> </w:t>
      </w:r>
      <w:r w:rsidR="00641826">
        <w:t>time</w:t>
      </w:r>
      <w:r w:rsidR="00641826">
        <w:rPr>
          <w:spacing w:val="-9"/>
        </w:rPr>
        <w:t xml:space="preserve"> </w:t>
      </w:r>
      <w:r w:rsidR="00641826">
        <w:t>required</w:t>
      </w:r>
      <w:r w:rsidR="00641826">
        <w:rPr>
          <w:spacing w:val="-8"/>
        </w:rPr>
        <w:t xml:space="preserve"> </w:t>
      </w:r>
      <w:r w:rsidR="00641826">
        <w:t>for</w:t>
      </w:r>
      <w:r w:rsidR="00641826">
        <w:rPr>
          <w:spacing w:val="-8"/>
        </w:rPr>
        <w:t xml:space="preserve"> </w:t>
      </w:r>
      <w:r w:rsidR="00641826">
        <w:rPr>
          <w:spacing w:val="-3"/>
        </w:rPr>
        <w:t>each</w:t>
      </w:r>
      <w:r w:rsidR="00641826">
        <w:rPr>
          <w:spacing w:val="-8"/>
        </w:rPr>
        <w:t xml:space="preserve"> </w:t>
      </w:r>
      <w:r w:rsidR="00641826">
        <w:t>MCS</w:t>
      </w:r>
      <w:r w:rsidR="00641826">
        <w:rPr>
          <w:spacing w:val="-8"/>
        </w:rPr>
        <w:t xml:space="preserve"> </w:t>
      </w:r>
      <w:r w:rsidR="004511F8">
        <w:t>op</w:t>
      </w:r>
      <w:r w:rsidR="00641826">
        <w:t>eration,</w:t>
      </w:r>
      <w:r w:rsidR="00641826">
        <w:rPr>
          <w:spacing w:val="18"/>
        </w:rPr>
        <w:t xml:space="preserve"> </w:t>
      </w:r>
      <w:r w:rsidR="00641826">
        <w:rPr>
          <w:spacing w:val="-3"/>
        </w:rPr>
        <w:t>which</w:t>
      </w:r>
      <w:r w:rsidR="00641826">
        <w:rPr>
          <w:spacing w:val="13"/>
        </w:rPr>
        <w:t xml:space="preserve"> </w:t>
      </w:r>
      <w:r w:rsidR="00641826">
        <w:t>scales</w:t>
      </w:r>
      <w:r w:rsidR="00641826">
        <w:rPr>
          <w:spacing w:val="14"/>
        </w:rPr>
        <w:t xml:space="preserve"> </w:t>
      </w:r>
      <w:r w:rsidR="00641826">
        <w:t>with</w:t>
      </w:r>
      <w:r w:rsidR="00641826">
        <w:rPr>
          <w:spacing w:val="14"/>
        </w:rPr>
        <w:t xml:space="preserve"> </w:t>
      </w:r>
      <w:r w:rsidR="00641826">
        <w:t>the</w:t>
      </w:r>
      <w:r w:rsidR="00641826">
        <w:rPr>
          <w:spacing w:val="13"/>
        </w:rPr>
        <w:t xml:space="preserve"> </w:t>
      </w:r>
      <w:r w:rsidR="00641826">
        <w:t>size</w:t>
      </w:r>
      <w:r w:rsidR="00641826">
        <w:rPr>
          <w:spacing w:val="13"/>
        </w:rPr>
        <w:t xml:space="preserve"> </w:t>
      </w:r>
      <w:r w:rsidR="00641826">
        <w:t>of</w:t>
      </w:r>
      <w:r w:rsidR="00641826">
        <w:rPr>
          <w:spacing w:val="13"/>
        </w:rPr>
        <w:t xml:space="preserve"> </w:t>
      </w:r>
      <w:r w:rsidR="00641826">
        <w:t>the</w:t>
      </w:r>
      <w:r w:rsidR="00641826">
        <w:rPr>
          <w:spacing w:val="13"/>
        </w:rPr>
        <w:t xml:space="preserve"> </w:t>
      </w:r>
      <w:r w:rsidR="00641826">
        <w:t xml:space="preserve">molecule. </w:t>
      </w:r>
      <w:r w:rsidR="00641826">
        <w:rPr>
          <w:spacing w:val="11"/>
        </w:rPr>
        <w:t xml:space="preserve"> </w:t>
      </w:r>
      <w:r w:rsidR="00641826">
        <w:rPr>
          <w:spacing w:val="-3"/>
        </w:rPr>
        <w:t>F</w:t>
      </w:r>
      <w:r w:rsidR="00641826">
        <w:rPr>
          <w:spacing w:val="-4"/>
        </w:rPr>
        <w:t>urther</w:t>
      </w:r>
      <w:r w:rsidR="00641826">
        <w:rPr>
          <w:spacing w:val="13"/>
        </w:rPr>
        <w:t xml:space="preserve"> </w:t>
      </w:r>
      <w:r w:rsidR="00641826">
        <w:t>reduction</w:t>
      </w:r>
      <w:r w:rsidR="00641826">
        <w:rPr>
          <w:spacing w:val="13"/>
        </w:rPr>
        <w:t xml:space="preserve"> </w:t>
      </w:r>
      <w:r w:rsidR="00641826">
        <w:t>in</w:t>
      </w:r>
      <w:r w:rsidR="00883EC8" w:rsidRPr="00883EC8">
        <w:rPr>
          <w:spacing w:val="-2"/>
        </w:rPr>
        <w:t xml:space="preserve"> </w:t>
      </w:r>
      <w:r w:rsidR="00883EC8">
        <w:rPr>
          <w:spacing w:val="-2"/>
        </w:rPr>
        <w:t>search</w:t>
      </w:r>
      <w:r w:rsidR="00883EC8">
        <w:rPr>
          <w:spacing w:val="9"/>
        </w:rPr>
        <w:t xml:space="preserve"> </w:t>
      </w:r>
      <w:r w:rsidR="00883EC8">
        <w:t>time</w:t>
      </w:r>
      <w:r w:rsidR="00883EC8">
        <w:rPr>
          <w:spacing w:val="9"/>
        </w:rPr>
        <w:t xml:space="preserve"> </w:t>
      </w:r>
      <w:r w:rsidR="00883EC8">
        <w:t>is</w:t>
      </w:r>
      <w:r w:rsidR="00883EC8">
        <w:rPr>
          <w:spacing w:val="9"/>
        </w:rPr>
        <w:t xml:space="preserve"> </w:t>
      </w:r>
      <w:r w:rsidR="00883EC8">
        <w:t>accomplished</w:t>
      </w:r>
      <w:r w:rsidR="00883EC8">
        <w:rPr>
          <w:spacing w:val="9"/>
        </w:rPr>
        <w:t xml:space="preserve"> </w:t>
      </w:r>
      <w:r w:rsidR="00883EC8">
        <w:rPr>
          <w:spacing w:val="-5"/>
        </w:rPr>
        <w:t>b</w:t>
      </w:r>
      <w:r w:rsidR="00883EC8">
        <w:rPr>
          <w:spacing w:val="-4"/>
        </w:rPr>
        <w:t>y</w:t>
      </w:r>
      <w:r w:rsidR="00883EC8">
        <w:rPr>
          <w:spacing w:val="10"/>
        </w:rPr>
        <w:t xml:space="preserve"> </w:t>
      </w:r>
      <w:r w:rsidR="00883EC8">
        <w:t>grouping</w:t>
      </w:r>
      <w:r w:rsidR="00883EC8">
        <w:rPr>
          <w:spacing w:val="10"/>
        </w:rPr>
        <w:t xml:space="preserve"> </w:t>
      </w:r>
      <w:r w:rsidR="00883EC8">
        <w:t>clusters</w:t>
      </w:r>
      <w:r w:rsidR="00883EC8">
        <w:rPr>
          <w:spacing w:val="10"/>
        </w:rPr>
        <w:t xml:space="preserve"> </w:t>
      </w:r>
      <w:r w:rsidR="00883EC8">
        <w:t>according</w:t>
      </w:r>
      <w:r w:rsidR="00883EC8">
        <w:rPr>
          <w:spacing w:val="9"/>
        </w:rPr>
        <w:t xml:space="preserve"> </w:t>
      </w:r>
      <w:r w:rsidR="00883EC8">
        <w:t>to</w:t>
      </w:r>
      <w:r w:rsidR="00883EC8">
        <w:rPr>
          <w:spacing w:val="10"/>
        </w:rPr>
        <w:t xml:space="preserve"> </w:t>
      </w:r>
      <w:r w:rsidR="00883EC8">
        <w:t>size</w:t>
      </w:r>
      <w:r w:rsidR="00883EC8">
        <w:rPr>
          <w:spacing w:val="10"/>
        </w:rPr>
        <w:t xml:space="preserve"> </w:t>
      </w:r>
      <w:r w:rsidR="00883EC8">
        <w:t>of</w:t>
      </w:r>
      <w:r w:rsidR="00883EC8">
        <w:rPr>
          <w:spacing w:val="9"/>
        </w:rPr>
        <w:t xml:space="preserve"> </w:t>
      </w:r>
      <w:r w:rsidR="00883EC8">
        <w:t>the</w:t>
      </w:r>
      <w:r w:rsidR="00883EC8">
        <w:rPr>
          <w:spacing w:val="21"/>
          <w:w w:val="95"/>
        </w:rPr>
        <w:t xml:space="preserve"> </w:t>
      </w:r>
      <w:r w:rsidR="00883EC8">
        <w:rPr>
          <w:w w:val="95"/>
        </w:rPr>
        <w:t>molecules</w:t>
      </w:r>
      <w:r w:rsidR="00883EC8">
        <w:rPr>
          <w:spacing w:val="-4"/>
          <w:w w:val="95"/>
        </w:rPr>
        <w:t xml:space="preserve"> </w:t>
      </w:r>
      <w:r w:rsidR="00883EC8">
        <w:rPr>
          <w:w w:val="95"/>
        </w:rPr>
        <w:t>within;</w:t>
      </w:r>
      <w:r w:rsidR="00883EC8">
        <w:rPr>
          <w:spacing w:val="1"/>
          <w:w w:val="95"/>
        </w:rPr>
        <w:t xml:space="preserve"> </w:t>
      </w:r>
      <w:r w:rsidR="00883EC8">
        <w:rPr>
          <w:w w:val="95"/>
        </w:rPr>
        <w:t>because</w:t>
      </w:r>
      <w:r w:rsidR="00883EC8">
        <w:rPr>
          <w:spacing w:val="-2"/>
          <w:w w:val="95"/>
        </w:rPr>
        <w:t xml:space="preserve"> </w:t>
      </w:r>
      <w:r w:rsidR="00883EC8">
        <w:rPr>
          <w:spacing w:val="-3"/>
          <w:w w:val="95"/>
        </w:rPr>
        <w:t>T</w:t>
      </w:r>
      <w:r w:rsidR="00883EC8">
        <w:rPr>
          <w:spacing w:val="-4"/>
          <w:w w:val="95"/>
        </w:rPr>
        <w:t>animoto</w:t>
      </w:r>
      <w:r w:rsidR="00883EC8">
        <w:rPr>
          <w:spacing w:val="-2"/>
          <w:w w:val="95"/>
        </w:rPr>
        <w:t xml:space="preserve"> </w:t>
      </w:r>
      <w:r w:rsidR="00883EC8">
        <w:rPr>
          <w:w w:val="95"/>
        </w:rPr>
        <w:t>distance</w:t>
      </w:r>
      <w:r w:rsidR="00883EC8">
        <w:rPr>
          <w:spacing w:val="-3"/>
          <w:w w:val="95"/>
        </w:rPr>
        <w:t xml:space="preserve"> </w:t>
      </w:r>
      <w:r w:rsidR="00883EC8">
        <w:rPr>
          <w:w w:val="95"/>
        </w:rPr>
        <w:t>relies</w:t>
      </w:r>
      <w:r w:rsidR="00883EC8">
        <w:rPr>
          <w:spacing w:val="-3"/>
          <w:w w:val="95"/>
        </w:rPr>
        <w:t xml:space="preserve"> </w:t>
      </w:r>
      <w:r w:rsidR="00883EC8">
        <w:rPr>
          <w:w w:val="95"/>
        </w:rPr>
        <w:t>on</w:t>
      </w:r>
      <w:r w:rsidR="00883EC8">
        <w:rPr>
          <w:spacing w:val="-2"/>
          <w:w w:val="95"/>
        </w:rPr>
        <w:t xml:space="preserve"> </w:t>
      </w:r>
      <w:r w:rsidR="00883EC8">
        <w:rPr>
          <w:w w:val="95"/>
        </w:rPr>
        <w:t>molecule</w:t>
      </w:r>
      <w:r w:rsidR="00883EC8">
        <w:rPr>
          <w:spacing w:val="-2"/>
          <w:w w:val="95"/>
        </w:rPr>
        <w:t xml:space="preserve"> </w:t>
      </w:r>
      <w:r w:rsidR="00883EC8">
        <w:rPr>
          <w:w w:val="95"/>
        </w:rPr>
        <w:t>size,</w:t>
      </w:r>
      <w:r w:rsidR="00883EC8">
        <w:rPr>
          <w:spacing w:val="-2"/>
          <w:w w:val="95"/>
        </w:rPr>
        <w:t xml:space="preserve"> </w:t>
      </w:r>
      <w:r w:rsidR="00883EC8">
        <w:rPr>
          <w:w w:val="95"/>
        </w:rPr>
        <w:t>clusters</w:t>
      </w:r>
      <w:r w:rsidR="00883EC8">
        <w:rPr>
          <w:spacing w:val="30"/>
          <w:w w:val="93"/>
        </w:rPr>
        <w:t xml:space="preserve"> </w:t>
      </w:r>
      <w:r w:rsidR="00883EC8">
        <w:rPr>
          <w:spacing w:val="-2"/>
        </w:rPr>
        <w:t>containing</w:t>
      </w:r>
      <w:r w:rsidR="00883EC8">
        <w:rPr>
          <w:spacing w:val="-22"/>
        </w:rPr>
        <w:t xml:space="preserve"> </w:t>
      </w:r>
      <w:r w:rsidR="00883EC8">
        <w:t>molecules</w:t>
      </w:r>
      <w:r w:rsidR="00883EC8">
        <w:rPr>
          <w:spacing w:val="-21"/>
        </w:rPr>
        <w:t xml:space="preserve"> </w:t>
      </w:r>
      <w:r w:rsidR="00883EC8">
        <w:rPr>
          <w:spacing w:val="-2"/>
        </w:rPr>
        <w:t>significan</w:t>
      </w:r>
      <w:r w:rsidR="00883EC8">
        <w:rPr>
          <w:spacing w:val="-1"/>
        </w:rPr>
        <w:t>tly</w:t>
      </w:r>
      <w:r w:rsidR="00883EC8">
        <w:rPr>
          <w:spacing w:val="-21"/>
        </w:rPr>
        <w:t xml:space="preserve"> </w:t>
      </w:r>
      <w:r w:rsidR="00883EC8">
        <w:t>larger</w:t>
      </w:r>
      <w:r w:rsidR="00883EC8">
        <w:rPr>
          <w:spacing w:val="-21"/>
        </w:rPr>
        <w:t xml:space="preserve"> </w:t>
      </w:r>
      <w:r w:rsidR="00883EC8">
        <w:t>or</w:t>
      </w:r>
      <w:r w:rsidR="00883EC8">
        <w:rPr>
          <w:spacing w:val="-21"/>
        </w:rPr>
        <w:t xml:space="preserve"> </w:t>
      </w:r>
      <w:r w:rsidR="00883EC8">
        <w:t>smaller</w:t>
      </w:r>
      <w:r w:rsidR="00883EC8">
        <w:rPr>
          <w:spacing w:val="-20"/>
        </w:rPr>
        <w:t xml:space="preserve"> </w:t>
      </w:r>
      <w:r w:rsidR="00883EC8">
        <w:t>than</w:t>
      </w:r>
      <w:r w:rsidR="00883EC8">
        <w:rPr>
          <w:spacing w:val="-21"/>
        </w:rPr>
        <w:t xml:space="preserve"> </w:t>
      </w:r>
      <w:r w:rsidR="00883EC8">
        <w:t>the</w:t>
      </w:r>
      <w:r w:rsidR="00883EC8">
        <w:rPr>
          <w:spacing w:val="-21"/>
        </w:rPr>
        <w:t xml:space="preserve"> </w:t>
      </w:r>
      <w:r w:rsidR="00883EC8">
        <w:t>query</w:t>
      </w:r>
      <w:r w:rsidR="00883EC8">
        <w:rPr>
          <w:spacing w:val="-21"/>
        </w:rPr>
        <w:t xml:space="preserve"> </w:t>
      </w:r>
      <w:r w:rsidR="00883EC8">
        <w:t>need</w:t>
      </w:r>
      <w:r w:rsidR="00883EC8">
        <w:rPr>
          <w:spacing w:val="-21"/>
        </w:rPr>
        <w:t xml:space="preserve"> </w:t>
      </w:r>
      <w:r w:rsidR="00883EC8">
        <w:t>not</w:t>
      </w:r>
      <w:r w:rsidR="00883EC8">
        <w:rPr>
          <w:spacing w:val="24"/>
          <w:w w:val="95"/>
        </w:rPr>
        <w:t xml:space="preserve"> </w:t>
      </w:r>
      <w:r w:rsidR="00883EC8">
        <w:rPr>
          <w:spacing w:val="3"/>
        </w:rPr>
        <w:t>be</w:t>
      </w:r>
      <w:r w:rsidR="00883EC8">
        <w:rPr>
          <w:spacing w:val="-23"/>
        </w:rPr>
        <w:t xml:space="preserve"> </w:t>
      </w:r>
      <w:r w:rsidR="00883EC8">
        <w:rPr>
          <w:spacing w:val="-2"/>
        </w:rPr>
        <w:t>searched</w:t>
      </w:r>
      <w:r w:rsidR="00883EC8">
        <w:rPr>
          <w:spacing w:val="-23"/>
        </w:rPr>
        <w:t xml:space="preserve"> </w:t>
      </w:r>
      <w:r w:rsidR="00883EC8">
        <w:t>at</w:t>
      </w:r>
      <w:r w:rsidR="00883EC8">
        <w:rPr>
          <w:spacing w:val="-23"/>
        </w:rPr>
        <w:t xml:space="preserve"> </w:t>
      </w:r>
      <w:r w:rsidR="00883EC8">
        <w:t>all.</w:t>
      </w:r>
      <w:r w:rsidR="00883EC8">
        <w:rPr>
          <w:spacing w:val="-1"/>
        </w:rPr>
        <w:t xml:space="preserve"> </w:t>
      </w:r>
    </w:p>
    <w:p w14:paraId="43758ED3" w14:textId="0090CEE7" w:rsidR="00283DE0" w:rsidRDefault="00883EC8" w:rsidP="003B0178">
      <w:pPr>
        <w:pStyle w:val="BodyText"/>
        <w:keepLines/>
        <w:tabs>
          <w:tab w:val="left" w:pos="5837"/>
        </w:tabs>
        <w:spacing w:line="381" w:lineRule="auto"/>
        <w:ind w:right="528" w:firstLine="351"/>
        <w:rPr>
          <w:w w:val="95"/>
        </w:rPr>
      </w:pPr>
      <w:r>
        <w:t>The</w:t>
      </w:r>
      <w:r>
        <w:rPr>
          <w:spacing w:val="-23"/>
        </w:rPr>
        <w:t xml:space="preserve"> </w:t>
      </w:r>
      <w:r>
        <w:t>time</w:t>
      </w:r>
      <w:r>
        <w:rPr>
          <w:spacing w:val="-22"/>
        </w:rPr>
        <w:t xml:space="preserve"> </w:t>
      </w:r>
      <w:r>
        <w:t>required</w:t>
      </w:r>
      <w:r>
        <w:rPr>
          <w:spacing w:val="-23"/>
        </w:rPr>
        <w:t xml:space="preserve"> </w:t>
      </w:r>
      <w:r>
        <w:t>to</w:t>
      </w:r>
      <w:r>
        <w:rPr>
          <w:spacing w:val="-23"/>
        </w:rPr>
        <w:t xml:space="preserve"> </w:t>
      </w:r>
      <w:r>
        <w:t>cluster</w:t>
      </w:r>
      <w:r>
        <w:rPr>
          <w:spacing w:val="-22"/>
        </w:rPr>
        <w:t xml:space="preserve"> </w:t>
      </w:r>
      <w:r>
        <w:t>a</w:t>
      </w:r>
      <w:r>
        <w:rPr>
          <w:spacing w:val="-23"/>
        </w:rPr>
        <w:t xml:space="preserve"> </w:t>
      </w:r>
      <w:r>
        <w:t>large</w:t>
      </w:r>
      <w:r>
        <w:rPr>
          <w:spacing w:val="-23"/>
        </w:rPr>
        <w:t xml:space="preserve"> </w:t>
      </w:r>
      <w:r>
        <w:t>database</w:t>
      </w:r>
      <w:r>
        <w:rPr>
          <w:spacing w:val="-22"/>
        </w:rPr>
        <w:t xml:space="preserve"> </w:t>
      </w:r>
      <w:r>
        <w:rPr>
          <w:spacing w:val="-3"/>
        </w:rPr>
        <w:t>such</w:t>
      </w:r>
      <w:r>
        <w:rPr>
          <w:spacing w:val="-23"/>
        </w:rPr>
        <w:t xml:space="preserve"> </w:t>
      </w:r>
      <w:r>
        <w:t>as</w:t>
      </w:r>
      <w:r>
        <w:rPr>
          <w:spacing w:val="-23"/>
        </w:rPr>
        <w:t xml:space="preserve"> </w:t>
      </w:r>
      <w:r w:rsidR="00974D7B">
        <w:t>Pub</w:t>
      </w:r>
      <w:r>
        <w:t>Chem</w:t>
      </w:r>
      <w:r>
        <w:rPr>
          <w:spacing w:val="-19"/>
        </w:rPr>
        <w:t xml:space="preserve"> </w:t>
      </w:r>
      <w:r>
        <w:t>is,</w:t>
      </w:r>
      <w:r>
        <w:rPr>
          <w:spacing w:val="-18"/>
        </w:rPr>
        <w:t xml:space="preserve"> </w:t>
      </w:r>
      <w:r>
        <w:t>nonetheless,</w:t>
      </w:r>
      <w:r>
        <w:rPr>
          <w:spacing w:val="-17"/>
        </w:rPr>
        <w:t xml:space="preserve"> </w:t>
      </w:r>
      <w:r>
        <w:rPr>
          <w:spacing w:val="-2"/>
        </w:rPr>
        <w:t>significan</w:t>
      </w:r>
      <w:r>
        <w:rPr>
          <w:spacing w:val="-1"/>
        </w:rPr>
        <w:t>t;</w:t>
      </w:r>
      <w:r>
        <w:rPr>
          <w:spacing w:val="-16"/>
        </w:rPr>
        <w:t xml:space="preserve"> </w:t>
      </w:r>
      <w:r>
        <w:t>clustering</w:t>
      </w:r>
      <w:r>
        <w:rPr>
          <w:spacing w:val="-18"/>
        </w:rPr>
        <w:t xml:space="preserve"> </w:t>
      </w:r>
      <w:r>
        <w:t>the</w:t>
      </w:r>
      <w:r>
        <w:rPr>
          <w:spacing w:val="-19"/>
        </w:rPr>
        <w:t xml:space="preserve"> </w:t>
      </w:r>
      <w:r>
        <w:t>306GB</w:t>
      </w:r>
      <w:r>
        <w:rPr>
          <w:spacing w:val="-19"/>
        </w:rPr>
        <w:t xml:space="preserve"> </w:t>
      </w:r>
      <w:r>
        <w:t>PubChem</w:t>
      </w:r>
      <w:r>
        <w:rPr>
          <w:spacing w:val="-18"/>
        </w:rPr>
        <w:t xml:space="preserve"> </w:t>
      </w:r>
      <w:r>
        <w:t>required</w:t>
      </w:r>
      <w:r>
        <w:rPr>
          <w:spacing w:val="27"/>
          <w:w w:val="92"/>
        </w:rPr>
        <w:t xml:space="preserve"> </w:t>
      </w:r>
      <w:r>
        <w:rPr>
          <w:spacing w:val="-2"/>
        </w:rPr>
        <w:t>approximately</w:t>
      </w:r>
      <w:r>
        <w:rPr>
          <w:spacing w:val="-31"/>
        </w:rPr>
        <w:t xml:space="preserve"> </w:t>
      </w:r>
      <w:r>
        <w:t>400</w:t>
      </w:r>
      <w:r>
        <w:rPr>
          <w:spacing w:val="-30"/>
        </w:rPr>
        <w:t xml:space="preserve"> </w:t>
      </w:r>
      <w:r>
        <w:t>hours</w:t>
      </w:r>
      <w:r>
        <w:rPr>
          <w:spacing w:val="-30"/>
        </w:rPr>
        <w:t xml:space="preserve"> </w:t>
      </w:r>
      <w:r>
        <w:t>on</w:t>
      </w:r>
      <w:r>
        <w:rPr>
          <w:spacing w:val="-30"/>
        </w:rPr>
        <w:t xml:space="preserve"> </w:t>
      </w:r>
      <w:r>
        <w:t>a</w:t>
      </w:r>
      <w:r>
        <w:rPr>
          <w:spacing w:val="-30"/>
        </w:rPr>
        <w:t xml:space="preserve"> </w:t>
      </w:r>
      <w:r>
        <w:t>12-core</w:t>
      </w:r>
      <w:r>
        <w:rPr>
          <w:spacing w:val="-31"/>
        </w:rPr>
        <w:t xml:space="preserve"> </w:t>
      </w:r>
      <w:r>
        <w:t>Xeon</w:t>
      </w:r>
      <w:r>
        <w:rPr>
          <w:spacing w:val="-30"/>
        </w:rPr>
        <w:t xml:space="preserve"> </w:t>
      </w:r>
      <w:r>
        <w:t>X5690</w:t>
      </w:r>
      <w:r>
        <w:rPr>
          <w:spacing w:val="-30"/>
        </w:rPr>
        <w:t xml:space="preserve"> </w:t>
      </w:r>
      <w:r>
        <w:t>running</w:t>
      </w:r>
      <w:r>
        <w:rPr>
          <w:spacing w:val="-30"/>
        </w:rPr>
        <w:t xml:space="preserve"> </w:t>
      </w:r>
      <w:r>
        <w:t>at</w:t>
      </w:r>
      <w:r>
        <w:rPr>
          <w:spacing w:val="-30"/>
        </w:rPr>
        <w:t xml:space="preserve"> </w:t>
      </w:r>
      <w:r>
        <w:t>3.47GHz,</w:t>
      </w:r>
      <w:r>
        <w:rPr>
          <w:spacing w:val="-30"/>
        </w:rPr>
        <w:t xml:space="preserve"> </w:t>
      </w:r>
      <w:r>
        <w:t>and</w:t>
      </w:r>
      <w:r>
        <w:rPr>
          <w:spacing w:val="27"/>
          <w:w w:val="94"/>
        </w:rPr>
        <w:t xml:space="preserve"> </w:t>
      </w:r>
      <w:r>
        <w:t>required</w:t>
      </w:r>
      <w:r>
        <w:rPr>
          <w:spacing w:val="-16"/>
        </w:rPr>
        <w:t xml:space="preserve"> </w:t>
      </w:r>
      <w:r>
        <w:t>128GB</w:t>
      </w:r>
      <w:r>
        <w:rPr>
          <w:spacing w:val="-14"/>
        </w:rPr>
        <w:t xml:space="preserve"> </w:t>
      </w:r>
      <w:r>
        <w:t>RAM.</w:t>
      </w:r>
      <w:r>
        <w:rPr>
          <w:spacing w:val="-14"/>
        </w:rPr>
        <w:t xml:space="preserve"> </w:t>
      </w:r>
      <w:r>
        <w:rPr>
          <w:spacing w:val="-4"/>
        </w:rPr>
        <w:t>However,</w:t>
      </w:r>
      <w:r>
        <w:rPr>
          <w:spacing w:val="-15"/>
        </w:rPr>
        <w:t xml:space="preserve"> </w:t>
      </w:r>
      <w:r>
        <w:t>this</w:t>
      </w:r>
      <w:r>
        <w:rPr>
          <w:spacing w:val="-14"/>
        </w:rPr>
        <w:t xml:space="preserve"> </w:t>
      </w:r>
      <w:r>
        <w:t>database</w:t>
      </w:r>
      <w:r>
        <w:rPr>
          <w:spacing w:val="-15"/>
        </w:rPr>
        <w:t xml:space="preserve"> </w:t>
      </w:r>
      <w:r>
        <w:t>can</w:t>
      </w:r>
      <w:r>
        <w:rPr>
          <w:spacing w:val="-15"/>
        </w:rPr>
        <w:t xml:space="preserve"> </w:t>
      </w:r>
      <w:r>
        <w:t>easily</w:t>
      </w:r>
      <w:r>
        <w:rPr>
          <w:spacing w:val="-14"/>
        </w:rPr>
        <w:t xml:space="preserve"> </w:t>
      </w:r>
      <w:r>
        <w:rPr>
          <w:spacing w:val="3"/>
        </w:rPr>
        <w:t>be</w:t>
      </w:r>
      <w:r>
        <w:rPr>
          <w:spacing w:val="-14"/>
        </w:rPr>
        <w:t xml:space="preserve"> </w:t>
      </w:r>
      <w:r>
        <w:t>appended</w:t>
      </w:r>
      <w:r>
        <w:rPr>
          <w:spacing w:val="-15"/>
        </w:rPr>
        <w:t xml:space="preserve"> </w:t>
      </w:r>
      <w:r>
        <w:t>to</w:t>
      </w:r>
      <w:r>
        <w:rPr>
          <w:spacing w:val="-14"/>
        </w:rPr>
        <w:t xml:space="preserve"> </w:t>
      </w:r>
      <w:r>
        <w:t>as</w:t>
      </w:r>
      <w:r>
        <w:rPr>
          <w:spacing w:val="29"/>
          <w:w w:val="93"/>
        </w:rPr>
        <w:t xml:space="preserve"> </w:t>
      </w:r>
      <w:r>
        <w:t>new</w:t>
      </w:r>
      <w:r>
        <w:rPr>
          <w:spacing w:val="-10"/>
        </w:rPr>
        <w:t xml:space="preserve"> </w:t>
      </w:r>
      <w:r>
        <w:t>molecules</w:t>
      </w:r>
      <w:r>
        <w:rPr>
          <w:spacing w:val="-11"/>
        </w:rPr>
        <w:t xml:space="preserve"> </w:t>
      </w:r>
      <w:r>
        <w:rPr>
          <w:spacing w:val="1"/>
        </w:rPr>
        <w:t>become</w:t>
      </w:r>
      <w:r>
        <w:rPr>
          <w:spacing w:val="-9"/>
        </w:rPr>
        <w:t xml:space="preserve"> </w:t>
      </w:r>
      <w:r>
        <w:rPr>
          <w:spacing w:val="-3"/>
        </w:rPr>
        <w:t>a</w:t>
      </w:r>
      <w:r>
        <w:rPr>
          <w:spacing w:val="-2"/>
        </w:rPr>
        <w:t>v</w:t>
      </w:r>
      <w:r>
        <w:rPr>
          <w:spacing w:val="-3"/>
        </w:rPr>
        <w:t>ailable,</w:t>
      </w:r>
      <w:r>
        <w:rPr>
          <w:spacing w:val="-9"/>
        </w:rPr>
        <w:t xml:space="preserve"> </w:t>
      </w:r>
      <w:r>
        <w:t>and</w:t>
      </w:r>
      <w:r>
        <w:rPr>
          <w:spacing w:val="-10"/>
        </w:rPr>
        <w:t xml:space="preserve"> </w:t>
      </w:r>
      <w:r>
        <w:t>the</w:t>
      </w:r>
      <w:r>
        <w:rPr>
          <w:spacing w:val="-9"/>
        </w:rPr>
        <w:t xml:space="preserve"> </w:t>
      </w:r>
      <w:r>
        <w:t>clustering</w:t>
      </w:r>
      <w:r>
        <w:rPr>
          <w:spacing w:val="-9"/>
        </w:rPr>
        <w:t xml:space="preserve"> </w:t>
      </w:r>
      <w:r>
        <w:t>time</w:t>
      </w:r>
      <w:r>
        <w:rPr>
          <w:spacing w:val="-10"/>
        </w:rPr>
        <w:t xml:space="preserve"> </w:t>
      </w:r>
      <w:r>
        <w:t>can</w:t>
      </w:r>
      <w:r>
        <w:rPr>
          <w:spacing w:val="-10"/>
        </w:rPr>
        <w:t xml:space="preserve"> </w:t>
      </w:r>
      <w:r>
        <w:rPr>
          <w:spacing w:val="3"/>
        </w:rPr>
        <w:t>be</w:t>
      </w:r>
      <w:r>
        <w:rPr>
          <w:spacing w:val="-10"/>
        </w:rPr>
        <w:t xml:space="preserve"> </w:t>
      </w:r>
      <w:r>
        <w:t>amortized</w:t>
      </w:r>
      <w:r>
        <w:rPr>
          <w:spacing w:val="21"/>
          <w:w w:val="94"/>
        </w:rPr>
        <w:t xml:space="preserve"> </w:t>
      </w:r>
      <w:r>
        <w:rPr>
          <w:spacing w:val="-5"/>
        </w:rPr>
        <w:t>o</w:t>
      </w:r>
      <w:r>
        <w:rPr>
          <w:spacing w:val="-4"/>
        </w:rPr>
        <w:t>v</w:t>
      </w:r>
      <w:r>
        <w:rPr>
          <w:spacing w:val="-5"/>
        </w:rPr>
        <w:t>er</w:t>
      </w:r>
      <w:r>
        <w:rPr>
          <w:spacing w:val="-16"/>
        </w:rPr>
        <w:t xml:space="preserve"> </w:t>
      </w:r>
      <w:r>
        <w:t>future</w:t>
      </w:r>
      <w:r>
        <w:rPr>
          <w:spacing w:val="-15"/>
        </w:rPr>
        <w:t xml:space="preserve"> </w:t>
      </w:r>
      <w:r>
        <w:t>queries.</w:t>
      </w:r>
      <w:r>
        <w:rPr>
          <w:spacing w:val="3"/>
        </w:rPr>
        <w:t xml:space="preserve"> </w:t>
      </w:r>
      <w:r>
        <w:t>It</w:t>
      </w:r>
      <w:r>
        <w:rPr>
          <w:spacing w:val="-15"/>
        </w:rPr>
        <w:t xml:space="preserve"> </w:t>
      </w:r>
      <w:r>
        <w:t>is</w:t>
      </w:r>
      <w:r>
        <w:rPr>
          <w:spacing w:val="-16"/>
        </w:rPr>
        <w:t xml:space="preserve"> </w:t>
      </w:r>
      <w:r>
        <w:rPr>
          <w:spacing w:val="-3"/>
        </w:rPr>
        <w:t>worth</w:t>
      </w:r>
      <w:r>
        <w:rPr>
          <w:spacing w:val="-15"/>
        </w:rPr>
        <w:t xml:space="preserve"> </w:t>
      </w:r>
      <w:r>
        <w:t>noting</w:t>
      </w:r>
      <w:r>
        <w:rPr>
          <w:spacing w:val="-16"/>
        </w:rPr>
        <w:t xml:space="preserve"> </w:t>
      </w:r>
      <w:r>
        <w:t>that</w:t>
      </w:r>
      <w:r>
        <w:rPr>
          <w:spacing w:val="-15"/>
        </w:rPr>
        <w:t xml:space="preserve"> </w:t>
      </w:r>
      <w:r>
        <w:t>this</w:t>
      </w:r>
      <w:r>
        <w:rPr>
          <w:spacing w:val="-15"/>
        </w:rPr>
        <w:t xml:space="preserve"> </w:t>
      </w:r>
      <w:r w:rsidR="00394BF8">
        <w:t>pre</w:t>
      </w:r>
      <w:r>
        <w:t>processing</w:t>
      </w:r>
      <w:r>
        <w:rPr>
          <w:spacing w:val="-15"/>
        </w:rPr>
        <w:t xml:space="preserve"> </w:t>
      </w:r>
      <w:r>
        <w:t>of</w:t>
      </w:r>
      <w:r>
        <w:rPr>
          <w:spacing w:val="-16"/>
        </w:rPr>
        <w:t xml:space="preserve"> </w:t>
      </w:r>
      <w:r>
        <w:t>molecular</w:t>
      </w:r>
      <w:r>
        <w:rPr>
          <w:spacing w:val="25"/>
          <w:w w:val="93"/>
        </w:rPr>
        <w:t xml:space="preserve"> </w:t>
      </w:r>
      <w:r>
        <w:t>graphs</w:t>
      </w:r>
      <w:r>
        <w:rPr>
          <w:spacing w:val="2"/>
        </w:rPr>
        <w:t xml:space="preserve"> </w:t>
      </w:r>
      <w:r>
        <w:t>can</w:t>
      </w:r>
      <w:r>
        <w:rPr>
          <w:spacing w:val="3"/>
        </w:rPr>
        <w:t xml:space="preserve"> </w:t>
      </w:r>
      <w:r>
        <w:t>cause</w:t>
      </w:r>
      <w:r>
        <w:rPr>
          <w:spacing w:val="3"/>
        </w:rPr>
        <w:t xml:space="preserve"> </w:t>
      </w:r>
      <w:r>
        <w:t>the</w:t>
      </w:r>
      <w:r>
        <w:rPr>
          <w:spacing w:val="4"/>
        </w:rPr>
        <w:t xml:space="preserve"> </w:t>
      </w:r>
      <w:r>
        <w:t>triangle</w:t>
      </w:r>
      <w:r>
        <w:rPr>
          <w:spacing w:val="2"/>
        </w:rPr>
        <w:t xml:space="preserve"> </w:t>
      </w:r>
      <w:r>
        <w:rPr>
          <w:spacing w:val="-2"/>
        </w:rPr>
        <w:t>inequalit</w:t>
      </w:r>
      <w:r>
        <w:rPr>
          <w:spacing w:val="-1"/>
        </w:rPr>
        <w:t>y</w:t>
      </w:r>
      <w:r>
        <w:rPr>
          <w:spacing w:val="3"/>
        </w:rPr>
        <w:t xml:space="preserve"> </w:t>
      </w:r>
      <w:r>
        <w:t>to</w:t>
      </w:r>
      <w:r>
        <w:rPr>
          <w:spacing w:val="3"/>
        </w:rPr>
        <w:t xml:space="preserve"> be</w:t>
      </w:r>
      <w:r>
        <w:rPr>
          <w:spacing w:val="2"/>
        </w:rPr>
        <w:t xml:space="preserve"> </w:t>
      </w:r>
      <w:r>
        <w:t>violated</w:t>
      </w:r>
      <w:proofErr w:type="gramStart"/>
      <w:r>
        <w:t>;</w:t>
      </w:r>
      <w:proofErr w:type="gramEnd"/>
      <w:r>
        <w:rPr>
          <w:spacing w:val="9"/>
        </w:rPr>
        <w:t xml:space="preserve"> </w:t>
      </w:r>
      <w:r>
        <w:t>while</w:t>
      </w:r>
      <w:r>
        <w:rPr>
          <w:spacing w:val="4"/>
        </w:rPr>
        <w:t xml:space="preserve"> </w:t>
      </w:r>
      <w:r>
        <w:t>the</w:t>
      </w:r>
      <w:r>
        <w:rPr>
          <w:spacing w:val="3"/>
        </w:rPr>
        <w:t xml:space="preserve"> </w:t>
      </w:r>
      <w:r>
        <w:t>distance</w:t>
      </w:r>
      <w:r>
        <w:rPr>
          <w:spacing w:val="23"/>
          <w:w w:val="94"/>
        </w:rPr>
        <w:t xml:space="preserve"> </w:t>
      </w:r>
      <w:r>
        <w:t>function</w:t>
      </w:r>
      <w:r>
        <w:rPr>
          <w:spacing w:val="-8"/>
        </w:rPr>
        <w:t xml:space="preserve"> </w:t>
      </w:r>
      <w:r>
        <w:t>is</w:t>
      </w:r>
      <w:r>
        <w:rPr>
          <w:spacing w:val="-8"/>
        </w:rPr>
        <w:t xml:space="preserve"> </w:t>
      </w:r>
      <w:r>
        <w:t>a</w:t>
      </w:r>
      <w:r>
        <w:rPr>
          <w:spacing w:val="-9"/>
        </w:rPr>
        <w:t xml:space="preserve"> </w:t>
      </w:r>
      <w:r>
        <w:t>metric,</w:t>
      </w:r>
      <w:r>
        <w:rPr>
          <w:spacing w:val="-7"/>
        </w:rPr>
        <w:t xml:space="preserve"> </w:t>
      </w:r>
      <w:r>
        <w:t>the</w:t>
      </w:r>
      <w:r>
        <w:rPr>
          <w:spacing w:val="-9"/>
        </w:rPr>
        <w:t xml:space="preserve"> </w:t>
      </w:r>
      <w:r>
        <w:t>clustering</w:t>
      </w:r>
      <w:r>
        <w:rPr>
          <w:spacing w:val="-7"/>
        </w:rPr>
        <w:t xml:space="preserve"> </w:t>
      </w:r>
      <w:r>
        <w:rPr>
          <w:spacing w:val="1"/>
        </w:rPr>
        <w:t>does</w:t>
      </w:r>
      <w:r>
        <w:rPr>
          <w:spacing w:val="-8"/>
        </w:rPr>
        <w:t xml:space="preserve"> </w:t>
      </w:r>
      <w:r>
        <w:t>not</w:t>
      </w:r>
      <w:r>
        <w:rPr>
          <w:spacing w:val="-8"/>
        </w:rPr>
        <w:t xml:space="preserve"> </w:t>
      </w:r>
      <w:r>
        <w:t>respect</w:t>
      </w:r>
      <w:r>
        <w:rPr>
          <w:spacing w:val="-9"/>
        </w:rPr>
        <w:t xml:space="preserve"> </w:t>
      </w:r>
      <w:r>
        <w:t>that</w:t>
      </w:r>
      <w:r>
        <w:rPr>
          <w:spacing w:val="-8"/>
        </w:rPr>
        <w:t xml:space="preserve"> </w:t>
      </w:r>
      <w:r>
        <w:t>metric.</w:t>
      </w:r>
      <w:r>
        <w:rPr>
          <w:spacing w:val="14"/>
        </w:rPr>
        <w:t xml:space="preserve"> </w:t>
      </w:r>
      <w:r>
        <w:t>Ammolite</w:t>
      </w:r>
      <w:r>
        <w:rPr>
          <w:spacing w:val="28"/>
          <w:w w:val="95"/>
        </w:rPr>
        <w:t xml:space="preserve"> </w:t>
      </w:r>
      <w:r>
        <w:t>can</w:t>
      </w:r>
      <w:r>
        <w:rPr>
          <w:spacing w:val="-11"/>
        </w:rPr>
        <w:t xml:space="preserve"> </w:t>
      </w:r>
      <w:r>
        <w:rPr>
          <w:spacing w:val="3"/>
        </w:rPr>
        <w:t>be</w:t>
      </w:r>
      <w:r>
        <w:rPr>
          <w:spacing w:val="-11"/>
        </w:rPr>
        <w:t xml:space="preserve"> </w:t>
      </w:r>
      <w:r>
        <w:t>readily</w:t>
      </w:r>
      <w:r>
        <w:rPr>
          <w:spacing w:val="-11"/>
        </w:rPr>
        <w:t xml:space="preserve"> </w:t>
      </w:r>
      <w:r>
        <w:t>plugged</w:t>
      </w:r>
      <w:r>
        <w:rPr>
          <w:spacing w:val="-11"/>
        </w:rPr>
        <w:t xml:space="preserve"> </w:t>
      </w:r>
      <w:r>
        <w:rPr>
          <w:spacing w:val="-3"/>
        </w:rPr>
        <w:t>into</w:t>
      </w:r>
      <w:r>
        <w:rPr>
          <w:spacing w:val="-11"/>
        </w:rPr>
        <w:t xml:space="preserve"> </w:t>
      </w:r>
      <w:r>
        <w:t>existing</w:t>
      </w:r>
      <w:r>
        <w:rPr>
          <w:spacing w:val="-10"/>
        </w:rPr>
        <w:t xml:space="preserve"> </w:t>
      </w:r>
      <w:r>
        <w:t>analysis</w:t>
      </w:r>
      <w:r>
        <w:rPr>
          <w:spacing w:val="-12"/>
        </w:rPr>
        <w:t xml:space="preserve"> </w:t>
      </w:r>
      <w:r>
        <w:t>pipelines</w:t>
      </w:r>
      <w:r>
        <w:rPr>
          <w:spacing w:val="-11"/>
        </w:rPr>
        <w:t xml:space="preserve"> </w:t>
      </w:r>
      <w:r>
        <w:t>for</w:t>
      </w:r>
      <w:r>
        <w:rPr>
          <w:spacing w:val="-11"/>
        </w:rPr>
        <w:t xml:space="preserve"> </w:t>
      </w:r>
      <w:r>
        <w:t>high-throughput</w:t>
      </w:r>
      <w:r>
        <w:rPr>
          <w:spacing w:val="28"/>
          <w:w w:val="94"/>
        </w:rPr>
        <w:t xml:space="preserve"> </w:t>
      </w:r>
      <w:r>
        <w:rPr>
          <w:w w:val="95"/>
        </w:rPr>
        <w:t>drug</w:t>
      </w:r>
      <w:r>
        <w:rPr>
          <w:spacing w:val="-15"/>
          <w:w w:val="95"/>
        </w:rPr>
        <w:t xml:space="preserve"> </w:t>
      </w:r>
      <w:r>
        <w:rPr>
          <w:w w:val="95"/>
        </w:rPr>
        <w:t>screening.</w:t>
      </w:r>
    </w:p>
    <w:p w14:paraId="4F043D1C" w14:textId="0B37320A" w:rsidR="00394BF8" w:rsidRDefault="00394BF8" w:rsidP="003B0178">
      <w:pPr>
        <w:pStyle w:val="BodyText"/>
        <w:spacing w:line="382" w:lineRule="auto"/>
        <w:ind w:left="490" w:right="533" w:firstLine="346"/>
      </w:pPr>
      <w:r>
        <w:t>Our</w:t>
      </w:r>
      <w:r>
        <w:rPr>
          <w:spacing w:val="3"/>
        </w:rPr>
        <w:t xml:space="preserve"> </w:t>
      </w:r>
      <w:r>
        <w:rPr>
          <w:spacing w:val="-2"/>
        </w:rPr>
        <w:t>entropy-scaling</w:t>
      </w:r>
      <w:r>
        <w:rPr>
          <w:spacing w:val="2"/>
        </w:rPr>
        <w:t xml:space="preserve"> </w:t>
      </w:r>
      <w:r>
        <w:rPr>
          <w:spacing w:val="-2"/>
        </w:rPr>
        <w:t>framework</w:t>
      </w:r>
      <w:r>
        <w:rPr>
          <w:spacing w:val="4"/>
        </w:rPr>
        <w:t xml:space="preserve"> </w:t>
      </w:r>
      <w:r>
        <w:t>can</w:t>
      </w:r>
      <w:r>
        <w:rPr>
          <w:spacing w:val="3"/>
        </w:rPr>
        <w:t xml:space="preserve"> be </w:t>
      </w:r>
      <w:r>
        <w:t>applied</w:t>
      </w:r>
      <w:r>
        <w:rPr>
          <w:spacing w:val="4"/>
        </w:rPr>
        <w:t xml:space="preserve"> </w:t>
      </w:r>
      <w:r>
        <w:t>to</w:t>
      </w:r>
      <w:r>
        <w:rPr>
          <w:spacing w:val="3"/>
        </w:rPr>
        <w:t xml:space="preserve"> </w:t>
      </w:r>
      <w:r>
        <w:t>PubChem</w:t>
      </w:r>
      <w:r>
        <w:rPr>
          <w:spacing w:val="4"/>
        </w:rPr>
        <w:t xml:space="preserve"> </w:t>
      </w:r>
      <w:r>
        <w:t>because</w:t>
      </w:r>
      <w:r>
        <w:rPr>
          <w:spacing w:val="3"/>
        </w:rPr>
        <w:t xml:space="preserve"> </w:t>
      </w:r>
      <w:r>
        <w:t>it</w:t>
      </w:r>
      <w:r>
        <w:rPr>
          <w:spacing w:val="22"/>
          <w:w w:val="101"/>
        </w:rPr>
        <w:t xml:space="preserve"> </w:t>
      </w:r>
      <w:r>
        <w:t>has</w:t>
      </w:r>
      <w:r>
        <w:rPr>
          <w:spacing w:val="-22"/>
        </w:rPr>
        <w:t xml:space="preserve"> </w:t>
      </w:r>
      <w:r>
        <w:rPr>
          <w:spacing w:val="1"/>
        </w:rPr>
        <w:t>both</w:t>
      </w:r>
      <w:r>
        <w:rPr>
          <w:spacing w:val="-22"/>
        </w:rPr>
        <w:t xml:space="preserve"> </w:t>
      </w:r>
      <w:r>
        <w:rPr>
          <w:spacing w:val="-3"/>
        </w:rPr>
        <w:t>low</w:t>
      </w:r>
      <w:r>
        <w:rPr>
          <w:spacing w:val="-23"/>
        </w:rPr>
        <w:t xml:space="preserve"> </w:t>
      </w:r>
      <w:r>
        <w:t>fractal</w:t>
      </w:r>
      <w:r>
        <w:rPr>
          <w:spacing w:val="-21"/>
        </w:rPr>
        <w:t xml:space="preserve"> </w:t>
      </w:r>
      <w:r>
        <w:t>dimension</w:t>
      </w:r>
      <w:r>
        <w:rPr>
          <w:spacing w:val="-22"/>
        </w:rPr>
        <w:t xml:space="preserve"> </w:t>
      </w:r>
      <w:r>
        <w:t>and</w:t>
      </w:r>
      <w:r>
        <w:rPr>
          <w:spacing w:val="-22"/>
        </w:rPr>
        <w:t xml:space="preserve"> </w:t>
      </w:r>
      <w:r>
        <w:rPr>
          <w:spacing w:val="-4"/>
        </w:rPr>
        <w:t>low</w:t>
      </w:r>
      <w:r>
        <w:rPr>
          <w:spacing w:val="-22"/>
        </w:rPr>
        <w:t xml:space="preserve"> </w:t>
      </w:r>
      <w:r>
        <w:t>metric</w:t>
      </w:r>
      <w:r>
        <w:rPr>
          <w:spacing w:val="-22"/>
        </w:rPr>
        <w:t xml:space="preserve"> </w:t>
      </w:r>
      <w:r>
        <w:rPr>
          <w:spacing w:val="-6"/>
        </w:rPr>
        <w:t>entrop</w:t>
      </w:r>
      <w:r>
        <w:rPr>
          <w:spacing w:val="-5"/>
        </w:rPr>
        <w:t>y</w:t>
      </w:r>
      <w:r>
        <w:rPr>
          <w:spacing w:val="-6"/>
        </w:rPr>
        <w:t xml:space="preserve">. </w:t>
      </w:r>
      <w:r>
        <w:t>In</w:t>
      </w:r>
      <w:r>
        <w:rPr>
          <w:spacing w:val="-22"/>
        </w:rPr>
        <w:t xml:space="preserve"> </w:t>
      </w:r>
      <w:r>
        <w:t>particular,</w:t>
      </w:r>
      <w:r>
        <w:rPr>
          <w:spacing w:val="-22"/>
        </w:rPr>
        <w:t xml:space="preserve"> </w:t>
      </w:r>
      <w:r>
        <w:rPr>
          <w:spacing w:val="-5"/>
        </w:rPr>
        <w:t>we</w:t>
      </w:r>
      <w:r>
        <w:rPr>
          <w:spacing w:val="-22"/>
        </w:rPr>
        <w:t xml:space="preserve"> </w:t>
      </w:r>
      <w:r>
        <w:t>determined</w:t>
      </w:r>
      <w:r>
        <w:rPr>
          <w:spacing w:val="-31"/>
        </w:rPr>
        <w:t xml:space="preserve"> </w:t>
      </w:r>
      <w:r>
        <w:t>the</w:t>
      </w:r>
      <w:r>
        <w:rPr>
          <w:spacing w:val="-29"/>
        </w:rPr>
        <w:t xml:space="preserve"> </w:t>
      </w:r>
      <w:r>
        <w:t>mean</w:t>
      </w:r>
      <w:r>
        <w:rPr>
          <w:spacing w:val="-30"/>
        </w:rPr>
        <w:t xml:space="preserve"> </w:t>
      </w:r>
      <w:r>
        <w:rPr>
          <w:spacing w:val="1"/>
        </w:rPr>
        <w:t>local</w:t>
      </w:r>
      <w:r>
        <w:rPr>
          <w:spacing w:val="-30"/>
        </w:rPr>
        <w:t xml:space="preserve"> </w:t>
      </w:r>
      <w:r>
        <w:t>fractal</w:t>
      </w:r>
      <w:r>
        <w:rPr>
          <w:spacing w:val="-29"/>
        </w:rPr>
        <w:t xml:space="preserve"> </w:t>
      </w:r>
      <w:r>
        <w:t>dimension</w:t>
      </w:r>
      <w:r>
        <w:rPr>
          <w:spacing w:val="-30"/>
        </w:rPr>
        <w:t xml:space="preserve"> </w:t>
      </w:r>
      <w:r>
        <w:t>of</w:t>
      </w:r>
      <w:r>
        <w:rPr>
          <w:spacing w:val="-30"/>
        </w:rPr>
        <w:t xml:space="preserve"> </w:t>
      </w:r>
      <w:r>
        <w:t>PubChem</w:t>
      </w:r>
      <w:r>
        <w:rPr>
          <w:spacing w:val="-30"/>
        </w:rPr>
        <w:t xml:space="preserve"> </w:t>
      </w:r>
      <w:r>
        <w:t>to</w:t>
      </w:r>
      <w:r>
        <w:rPr>
          <w:spacing w:val="-29"/>
        </w:rPr>
        <w:t xml:space="preserve"> </w:t>
      </w:r>
      <w:r>
        <w:rPr>
          <w:spacing w:val="3"/>
        </w:rPr>
        <w:t>be</w:t>
      </w:r>
      <w:r>
        <w:rPr>
          <w:spacing w:val="-30"/>
        </w:rPr>
        <w:t xml:space="preserve"> </w:t>
      </w:r>
      <w:r>
        <w:rPr>
          <w:spacing w:val="-2"/>
        </w:rPr>
        <w:t>approximately</w:t>
      </w:r>
      <w:r>
        <w:t xml:space="preserve"> </w:t>
      </w:r>
      <w:r>
        <w:rPr>
          <w:w w:val="95"/>
        </w:rPr>
        <w:t>0.2</w:t>
      </w:r>
      <w:r>
        <w:rPr>
          <w:spacing w:val="-5"/>
          <w:w w:val="95"/>
        </w:rPr>
        <w:t xml:space="preserve"> </w:t>
      </w:r>
      <w:r>
        <w:rPr>
          <w:w w:val="95"/>
        </w:rPr>
        <w:t>in</w:t>
      </w:r>
      <w:r>
        <w:rPr>
          <w:spacing w:val="-4"/>
          <w:w w:val="95"/>
        </w:rPr>
        <w:t xml:space="preserve"> </w:t>
      </w:r>
      <w:r>
        <w:rPr>
          <w:w w:val="95"/>
        </w:rPr>
        <w:t>the</w:t>
      </w:r>
      <w:r>
        <w:rPr>
          <w:spacing w:val="-4"/>
          <w:w w:val="95"/>
        </w:rPr>
        <w:t xml:space="preserve"> </w:t>
      </w:r>
      <w:r>
        <w:rPr>
          <w:w w:val="95"/>
        </w:rPr>
        <w:t>neighborhood</w:t>
      </w:r>
      <w:r>
        <w:rPr>
          <w:spacing w:val="-4"/>
          <w:w w:val="95"/>
        </w:rPr>
        <w:t xml:space="preserve"> </w:t>
      </w:r>
      <w:r>
        <w:rPr>
          <w:spacing w:val="-1"/>
          <w:w w:val="95"/>
        </w:rPr>
        <w:t>betw</w:t>
      </w:r>
      <w:r>
        <w:rPr>
          <w:spacing w:val="-2"/>
          <w:w w:val="95"/>
        </w:rPr>
        <w:t>een</w:t>
      </w:r>
      <w:r>
        <w:rPr>
          <w:spacing w:val="-4"/>
          <w:w w:val="95"/>
        </w:rPr>
        <w:t xml:space="preserve"> </w:t>
      </w:r>
      <w:r>
        <w:rPr>
          <w:w w:val="95"/>
        </w:rPr>
        <w:t>0.2</w:t>
      </w:r>
      <w:r>
        <w:rPr>
          <w:spacing w:val="-5"/>
          <w:w w:val="95"/>
        </w:rPr>
        <w:t xml:space="preserve"> </w:t>
      </w:r>
      <w:r>
        <w:rPr>
          <w:w w:val="95"/>
        </w:rPr>
        <w:t>and</w:t>
      </w:r>
      <w:r>
        <w:rPr>
          <w:spacing w:val="-4"/>
          <w:w w:val="95"/>
        </w:rPr>
        <w:t xml:space="preserve"> </w:t>
      </w:r>
      <w:r>
        <w:rPr>
          <w:w w:val="95"/>
        </w:rPr>
        <w:t>0.4</w:t>
      </w:r>
      <w:r>
        <w:rPr>
          <w:spacing w:val="-4"/>
          <w:w w:val="95"/>
        </w:rPr>
        <w:t xml:space="preserve"> </w:t>
      </w:r>
      <w:r>
        <w:rPr>
          <w:spacing w:val="-3"/>
          <w:w w:val="95"/>
        </w:rPr>
        <w:t>T</w:t>
      </w:r>
      <w:r>
        <w:rPr>
          <w:spacing w:val="-4"/>
          <w:w w:val="95"/>
        </w:rPr>
        <w:t xml:space="preserve">animoto </w:t>
      </w:r>
      <w:r>
        <w:rPr>
          <w:w w:val="95"/>
        </w:rPr>
        <w:lastRenderedPageBreak/>
        <w:t>distance,</w:t>
      </w:r>
      <w:r>
        <w:rPr>
          <w:spacing w:val="-3"/>
          <w:w w:val="95"/>
        </w:rPr>
        <w:t xml:space="preserve"> </w:t>
      </w:r>
      <w:r>
        <w:rPr>
          <w:w w:val="95"/>
        </w:rPr>
        <w:t>and</w:t>
      </w:r>
      <w:r>
        <w:rPr>
          <w:spacing w:val="-4"/>
          <w:w w:val="95"/>
        </w:rPr>
        <w:t xml:space="preserve"> </w:t>
      </w:r>
      <w:r>
        <w:rPr>
          <w:spacing w:val="-1"/>
          <w:w w:val="95"/>
        </w:rPr>
        <w:t>approx</w:t>
      </w:r>
      <w:r>
        <w:t>imately</w:t>
      </w:r>
      <w:r>
        <w:rPr>
          <w:spacing w:val="-27"/>
        </w:rPr>
        <w:t xml:space="preserve"> </w:t>
      </w:r>
      <w:r>
        <w:t>1.9</w:t>
      </w:r>
      <w:r>
        <w:rPr>
          <w:spacing w:val="-26"/>
        </w:rPr>
        <w:t xml:space="preserve"> </w:t>
      </w:r>
      <w:r>
        <w:t>in</w:t>
      </w:r>
      <w:r>
        <w:rPr>
          <w:spacing w:val="-26"/>
        </w:rPr>
        <w:t xml:space="preserve"> </w:t>
      </w:r>
      <w:r>
        <w:t>the</w:t>
      </w:r>
      <w:r>
        <w:rPr>
          <w:spacing w:val="-26"/>
        </w:rPr>
        <w:t xml:space="preserve"> </w:t>
      </w:r>
      <w:r>
        <w:t>neighborhood</w:t>
      </w:r>
      <w:r>
        <w:rPr>
          <w:spacing w:val="-26"/>
        </w:rPr>
        <w:t xml:space="preserve"> </w:t>
      </w:r>
      <w:r>
        <w:rPr>
          <w:spacing w:val="-3"/>
        </w:rPr>
        <w:t>between</w:t>
      </w:r>
      <w:r>
        <w:rPr>
          <w:spacing w:val="-26"/>
        </w:rPr>
        <w:t xml:space="preserve"> </w:t>
      </w:r>
      <w:r>
        <w:t>0.4</w:t>
      </w:r>
      <w:r>
        <w:rPr>
          <w:spacing w:val="-27"/>
        </w:rPr>
        <w:t xml:space="preserve"> </w:t>
      </w:r>
      <w:r>
        <w:t>and</w:t>
      </w:r>
      <w:r>
        <w:rPr>
          <w:spacing w:val="-26"/>
        </w:rPr>
        <w:t xml:space="preserve"> </w:t>
      </w:r>
      <w:r>
        <w:t>0.5.</w:t>
      </w:r>
      <w:r>
        <w:rPr>
          <w:spacing w:val="-11"/>
        </w:rPr>
        <w:t xml:space="preserve"> </w:t>
      </w:r>
      <w:r>
        <w:t>The</w:t>
      </w:r>
      <w:r>
        <w:rPr>
          <w:spacing w:val="-27"/>
        </w:rPr>
        <w:t xml:space="preserve"> </w:t>
      </w:r>
      <w:r>
        <w:t>expected</w:t>
      </w:r>
      <w:r>
        <w:rPr>
          <w:spacing w:val="-26"/>
        </w:rPr>
        <w:t xml:space="preserve"> </w:t>
      </w:r>
      <w:r>
        <w:t>speedup</w:t>
      </w:r>
      <w:r>
        <w:rPr>
          <w:spacing w:val="58"/>
          <w:w w:val="92"/>
        </w:rPr>
        <w:t xml:space="preserve"> </w:t>
      </w:r>
      <w:r>
        <w:t>is</w:t>
      </w:r>
      <w:r>
        <w:rPr>
          <w:spacing w:val="-4"/>
        </w:rPr>
        <w:t xml:space="preserve"> </w:t>
      </w:r>
      <w:r>
        <w:t>measured</w:t>
      </w:r>
      <w:r>
        <w:rPr>
          <w:spacing w:val="-4"/>
        </w:rPr>
        <w:t xml:space="preserve"> b</w:t>
      </w:r>
      <w:r>
        <w:rPr>
          <w:spacing w:val="-3"/>
        </w:rPr>
        <w:t xml:space="preserve">y </w:t>
      </w:r>
      <w:r>
        <w:t>the</w:t>
      </w:r>
      <w:r>
        <w:rPr>
          <w:spacing w:val="-3"/>
        </w:rPr>
        <w:t xml:space="preserve"> </w:t>
      </w:r>
      <w:r>
        <w:t>ratio</w:t>
      </w:r>
      <w:r>
        <w:rPr>
          <w:spacing w:val="-4"/>
        </w:rPr>
        <w:t xml:space="preserve"> </w:t>
      </w:r>
      <w:r>
        <w:t>of</w:t>
      </w:r>
      <w:r>
        <w:rPr>
          <w:spacing w:val="-3"/>
        </w:rPr>
        <w:t xml:space="preserve"> </w:t>
      </w:r>
      <w:r>
        <w:t>database</w:t>
      </w:r>
      <w:r>
        <w:rPr>
          <w:spacing w:val="-3"/>
        </w:rPr>
        <w:t xml:space="preserve"> </w:t>
      </w:r>
      <w:r>
        <w:t>size</w:t>
      </w:r>
      <w:r>
        <w:rPr>
          <w:spacing w:val="-4"/>
        </w:rPr>
        <w:t xml:space="preserve"> </w:t>
      </w:r>
      <w:r>
        <w:t>to</w:t>
      </w:r>
      <w:r>
        <w:rPr>
          <w:spacing w:val="-3"/>
        </w:rPr>
        <w:t xml:space="preserve"> </w:t>
      </w:r>
      <w:r>
        <w:t>metric</w:t>
      </w:r>
      <w:r>
        <w:rPr>
          <w:spacing w:val="-3"/>
        </w:rPr>
        <w:t xml:space="preserve"> </w:t>
      </w:r>
      <w:r>
        <w:rPr>
          <w:spacing w:val="-6"/>
        </w:rPr>
        <w:t>entrop</w:t>
      </w:r>
      <w:r>
        <w:rPr>
          <w:spacing w:val="-5"/>
        </w:rPr>
        <w:t>y</w:t>
      </w:r>
      <w:r>
        <w:rPr>
          <w:spacing w:val="-6"/>
        </w:rPr>
        <w:t>,</w:t>
      </w:r>
      <w:r>
        <w:rPr>
          <w:spacing w:val="-2"/>
        </w:rPr>
        <w:t xml:space="preserve"> </w:t>
      </w:r>
      <w:r>
        <w:rPr>
          <w:spacing w:val="-3"/>
        </w:rPr>
        <w:t>which</w:t>
      </w:r>
      <w:r>
        <w:rPr>
          <w:spacing w:val="-4"/>
        </w:rPr>
        <w:t xml:space="preserve"> </w:t>
      </w:r>
      <w:r>
        <w:t>for</w:t>
      </w:r>
      <w:r>
        <w:rPr>
          <w:spacing w:val="-2"/>
        </w:rPr>
        <w:t xml:space="preserve"> </w:t>
      </w:r>
      <w:r>
        <w:t>PubChem</w:t>
      </w:r>
      <w:r>
        <w:rPr>
          <w:spacing w:val="3"/>
        </w:rPr>
        <w:t xml:space="preserve"> </w:t>
      </w:r>
      <w:r>
        <w:t>is</w:t>
      </w:r>
      <w:r>
        <w:rPr>
          <w:spacing w:val="4"/>
        </w:rPr>
        <w:t xml:space="preserve"> </w:t>
      </w:r>
      <w:r>
        <w:rPr>
          <w:spacing w:val="-2"/>
        </w:rPr>
        <w:t>approximately</w:t>
      </w:r>
      <w:r>
        <w:rPr>
          <w:spacing w:val="3"/>
        </w:rPr>
        <w:t xml:space="preserve"> </w:t>
      </w:r>
      <w:r>
        <w:t>11:1.</w:t>
      </w:r>
      <w:r>
        <w:rPr>
          <w:spacing w:val="33"/>
        </w:rPr>
        <w:t xml:space="preserve"> </w:t>
      </w:r>
      <w:r>
        <w:t>This</w:t>
      </w:r>
      <w:r>
        <w:rPr>
          <w:spacing w:val="3"/>
        </w:rPr>
        <w:t xml:space="preserve"> </w:t>
      </w:r>
      <w:r>
        <w:t>is</w:t>
      </w:r>
      <w:r>
        <w:rPr>
          <w:spacing w:val="4"/>
        </w:rPr>
        <w:t xml:space="preserve"> </w:t>
      </w:r>
      <w:r>
        <w:t>not</w:t>
      </w:r>
      <w:r>
        <w:rPr>
          <w:spacing w:val="3"/>
        </w:rPr>
        <w:t xml:space="preserve"> </w:t>
      </w:r>
      <w:r>
        <w:t>taking</w:t>
      </w:r>
      <w:r>
        <w:rPr>
          <w:spacing w:val="4"/>
        </w:rPr>
        <w:t xml:space="preserve"> </w:t>
      </w:r>
      <w:r>
        <w:rPr>
          <w:spacing w:val="-3"/>
        </w:rPr>
        <w:t>into</w:t>
      </w:r>
      <w:r>
        <w:rPr>
          <w:spacing w:val="4"/>
        </w:rPr>
        <w:t xml:space="preserve"> </w:t>
      </w:r>
      <w:r>
        <w:rPr>
          <w:spacing w:val="-2"/>
        </w:rPr>
        <w:t>accoun</w:t>
      </w:r>
      <w:r>
        <w:rPr>
          <w:spacing w:val="-1"/>
        </w:rPr>
        <w:t>t</w:t>
      </w:r>
      <w:r>
        <w:rPr>
          <w:spacing w:val="3"/>
        </w:rPr>
        <w:t xml:space="preserve"> </w:t>
      </w:r>
      <w:r>
        <w:t>the</w:t>
      </w:r>
      <w:r>
        <w:rPr>
          <w:spacing w:val="4"/>
        </w:rPr>
        <w:t xml:space="preserve"> </w:t>
      </w:r>
      <w:r>
        <w:t>clustering</w:t>
      </w:r>
      <w:r>
        <w:rPr>
          <w:spacing w:val="28"/>
          <w:w w:val="94"/>
        </w:rPr>
        <w:t xml:space="preserve"> </w:t>
      </w:r>
      <w:r>
        <w:t>according</w:t>
      </w:r>
      <w:r>
        <w:rPr>
          <w:spacing w:val="-31"/>
        </w:rPr>
        <w:t xml:space="preserve"> </w:t>
      </w:r>
      <w:r>
        <w:t>to</w:t>
      </w:r>
      <w:r>
        <w:rPr>
          <w:spacing w:val="-29"/>
        </w:rPr>
        <w:t xml:space="preserve"> </w:t>
      </w:r>
      <w:r>
        <w:t>molecule</w:t>
      </w:r>
      <w:r>
        <w:rPr>
          <w:spacing w:val="-30"/>
        </w:rPr>
        <w:t xml:space="preserve"> </w:t>
      </w:r>
      <w:r>
        <w:t>size,</w:t>
      </w:r>
      <w:r>
        <w:rPr>
          <w:spacing w:val="-30"/>
        </w:rPr>
        <w:t xml:space="preserve"> </w:t>
      </w:r>
      <w:r>
        <w:rPr>
          <w:spacing w:val="-3"/>
        </w:rPr>
        <w:t>which</w:t>
      </w:r>
      <w:r>
        <w:rPr>
          <w:spacing w:val="-30"/>
        </w:rPr>
        <w:t xml:space="preserve"> </w:t>
      </w:r>
      <w:r>
        <w:t>further</w:t>
      </w:r>
      <w:r>
        <w:rPr>
          <w:spacing w:val="-29"/>
        </w:rPr>
        <w:t xml:space="preserve"> </w:t>
      </w:r>
      <w:r>
        <w:t>reduces</w:t>
      </w:r>
      <w:r>
        <w:rPr>
          <w:spacing w:val="-30"/>
        </w:rPr>
        <w:t xml:space="preserve"> </w:t>
      </w:r>
      <w:r>
        <w:t>the</w:t>
      </w:r>
      <w:r>
        <w:rPr>
          <w:spacing w:val="-30"/>
        </w:rPr>
        <w:t xml:space="preserve"> </w:t>
      </w:r>
      <w:r>
        <w:rPr>
          <w:spacing w:val="-2"/>
        </w:rPr>
        <w:t>search</w:t>
      </w:r>
      <w:r>
        <w:rPr>
          <w:spacing w:val="-29"/>
        </w:rPr>
        <w:t xml:space="preserve"> </w:t>
      </w:r>
      <w:r>
        <w:t>space.</w:t>
      </w:r>
    </w:p>
    <w:p w14:paraId="0F997BAD" w14:textId="67787903" w:rsidR="00394BF8" w:rsidRDefault="00394BF8" w:rsidP="003B0178">
      <w:pPr>
        <w:pStyle w:val="BodyText"/>
        <w:keepLines/>
        <w:spacing w:line="381" w:lineRule="auto"/>
        <w:ind w:right="529" w:firstLine="351"/>
      </w:pPr>
      <w:commentRangeStart w:id="878"/>
      <w:r>
        <w:t>Because</w:t>
      </w:r>
      <w:r>
        <w:rPr>
          <w:spacing w:val="-13"/>
        </w:rPr>
        <w:t xml:space="preserve"> </w:t>
      </w:r>
      <w:r>
        <w:t>SMSD</w:t>
      </w:r>
      <w:r>
        <w:rPr>
          <w:spacing w:val="-13"/>
        </w:rPr>
        <w:t xml:space="preserve"> </w:t>
      </w:r>
      <w:r>
        <w:t>is</w:t>
      </w:r>
      <w:r>
        <w:rPr>
          <w:spacing w:val="-14"/>
        </w:rPr>
        <w:t xml:space="preserve"> </w:t>
      </w:r>
      <w:r>
        <w:t>not</w:t>
      </w:r>
      <w:r>
        <w:rPr>
          <w:spacing w:val="-12"/>
        </w:rPr>
        <w:t xml:space="preserve"> </w:t>
      </w:r>
      <w:r>
        <w:t>computationally</w:t>
      </w:r>
      <w:r>
        <w:rPr>
          <w:spacing w:val="-12"/>
        </w:rPr>
        <w:t xml:space="preserve"> </w:t>
      </w:r>
      <w:r>
        <w:t>tractable</w:t>
      </w:r>
      <w:r>
        <w:rPr>
          <w:spacing w:val="-13"/>
        </w:rPr>
        <w:t xml:space="preserve"> </w:t>
      </w:r>
      <w:r>
        <w:t>on</w:t>
      </w:r>
      <w:r>
        <w:rPr>
          <w:spacing w:val="-13"/>
        </w:rPr>
        <w:t xml:space="preserve"> </w:t>
      </w:r>
      <w:r>
        <w:t>the</w:t>
      </w:r>
      <w:r>
        <w:rPr>
          <w:spacing w:val="-13"/>
        </w:rPr>
        <w:t xml:space="preserve"> </w:t>
      </w:r>
      <w:r>
        <w:rPr>
          <w:spacing w:val="-2"/>
        </w:rPr>
        <w:t>entire</w:t>
      </w:r>
      <w:r>
        <w:rPr>
          <w:spacing w:val="-14"/>
        </w:rPr>
        <w:t xml:space="preserve"> </w:t>
      </w:r>
      <w:r>
        <w:t>PubChem</w:t>
      </w:r>
      <w:r>
        <w:rPr>
          <w:spacing w:val="20"/>
          <w:w w:val="97"/>
        </w:rPr>
        <w:t xml:space="preserve"> </w:t>
      </w:r>
      <w:r>
        <w:t>database,</w:t>
      </w:r>
      <w:r>
        <w:rPr>
          <w:spacing w:val="10"/>
        </w:rPr>
        <w:t xml:space="preserve"> </w:t>
      </w:r>
      <w:r>
        <w:rPr>
          <w:spacing w:val="-5"/>
        </w:rPr>
        <w:t>we</w:t>
      </w:r>
      <w:r>
        <w:rPr>
          <w:spacing w:val="6"/>
        </w:rPr>
        <w:t xml:space="preserve"> </w:t>
      </w:r>
      <w:r>
        <w:rPr>
          <w:spacing w:val="-2"/>
        </w:rPr>
        <w:t>benchmarked</w:t>
      </w:r>
      <w:r>
        <w:rPr>
          <w:spacing w:val="7"/>
        </w:rPr>
        <w:t xml:space="preserve"> </w:t>
      </w:r>
      <w:r>
        <w:t>Ammolite</w:t>
      </w:r>
      <w:r>
        <w:rPr>
          <w:spacing w:val="8"/>
        </w:rPr>
        <w:t xml:space="preserve"> </w:t>
      </w:r>
      <w:r>
        <w:t>against</w:t>
      </w:r>
      <w:r>
        <w:rPr>
          <w:spacing w:val="6"/>
        </w:rPr>
        <w:t xml:space="preserve"> </w:t>
      </w:r>
      <w:r>
        <w:t>SMSD</w:t>
      </w:r>
      <w:r>
        <w:rPr>
          <w:spacing w:val="7"/>
        </w:rPr>
        <w:t xml:space="preserve"> </w:t>
      </w:r>
      <w:r>
        <w:t>on</w:t>
      </w:r>
      <w:r>
        <w:rPr>
          <w:spacing w:val="7"/>
        </w:rPr>
        <w:t xml:space="preserve"> </w:t>
      </w:r>
      <w:r>
        <w:t>a</w:t>
      </w:r>
      <w:r>
        <w:rPr>
          <w:spacing w:val="7"/>
        </w:rPr>
        <w:t xml:space="preserve"> </w:t>
      </w:r>
      <w:r>
        <w:t>subset</w:t>
      </w:r>
      <w:r>
        <w:rPr>
          <w:spacing w:val="7"/>
        </w:rPr>
        <w:t xml:space="preserve"> </w:t>
      </w:r>
      <w:r>
        <w:t>of</w:t>
      </w:r>
      <w:r>
        <w:rPr>
          <w:spacing w:val="7"/>
        </w:rPr>
        <w:t xml:space="preserve"> </w:t>
      </w:r>
      <w:r>
        <w:t>1</w:t>
      </w:r>
      <w:r>
        <w:rPr>
          <w:spacing w:val="7"/>
        </w:rPr>
        <w:t xml:space="preserve"> </w:t>
      </w:r>
      <w:r>
        <w:t>mil-</w:t>
      </w:r>
      <w:r>
        <w:rPr>
          <w:spacing w:val="25"/>
          <w:w w:val="91"/>
        </w:rPr>
        <w:t xml:space="preserve"> </w:t>
      </w:r>
      <w:r>
        <w:t>lion</w:t>
      </w:r>
      <w:r>
        <w:rPr>
          <w:spacing w:val="10"/>
        </w:rPr>
        <w:t xml:space="preserve"> </w:t>
      </w:r>
      <w:r>
        <w:t>molecules</w:t>
      </w:r>
      <w:r>
        <w:rPr>
          <w:spacing w:val="10"/>
        </w:rPr>
        <w:t xml:space="preserve"> </w:t>
      </w:r>
      <w:r>
        <w:t>from</w:t>
      </w:r>
      <w:r>
        <w:rPr>
          <w:spacing w:val="11"/>
        </w:rPr>
        <w:t xml:space="preserve"> </w:t>
      </w:r>
      <w:r>
        <w:t>PubChem.</w:t>
      </w:r>
      <w:commentRangeEnd w:id="878"/>
      <w:r>
        <w:rPr>
          <w:rStyle w:val="CommentReference"/>
          <w:rFonts w:asciiTheme="minorHAnsi" w:eastAsiaTheme="minorHAnsi" w:hAnsiTheme="minorHAnsi"/>
        </w:rPr>
        <w:commentReference w:id="878"/>
      </w:r>
      <w:r>
        <w:rPr>
          <w:spacing w:val="11"/>
        </w:rPr>
        <w:t xml:space="preserve"> </w:t>
      </w:r>
      <w:r>
        <w:t>Since</w:t>
      </w:r>
      <w:r>
        <w:rPr>
          <w:spacing w:val="10"/>
        </w:rPr>
        <w:t xml:space="preserve"> </w:t>
      </w:r>
      <w:r>
        <w:t>SMSD’s</w:t>
      </w:r>
      <w:r>
        <w:rPr>
          <w:spacing w:val="10"/>
        </w:rPr>
        <w:t xml:space="preserve"> </w:t>
      </w:r>
      <w:r>
        <w:t>running</w:t>
      </w:r>
      <w:r>
        <w:rPr>
          <w:spacing w:val="11"/>
        </w:rPr>
        <w:t xml:space="preserve"> </w:t>
      </w:r>
      <w:r>
        <w:t>time</w:t>
      </w:r>
      <w:r>
        <w:rPr>
          <w:spacing w:val="11"/>
        </w:rPr>
        <w:t xml:space="preserve"> </w:t>
      </w:r>
      <w:r>
        <w:t>should</w:t>
      </w:r>
      <w:r>
        <w:rPr>
          <w:spacing w:val="11"/>
        </w:rPr>
        <w:t xml:space="preserve"> </w:t>
      </w:r>
      <w:r>
        <w:t>scale</w:t>
      </w:r>
      <w:r>
        <w:rPr>
          <w:w w:val="93"/>
        </w:rPr>
        <w:t xml:space="preserve"> </w:t>
      </w:r>
      <w:r>
        <w:t>linearly</w:t>
      </w:r>
      <w:r>
        <w:rPr>
          <w:spacing w:val="-4"/>
        </w:rPr>
        <w:t xml:space="preserve"> </w:t>
      </w:r>
      <w:r>
        <w:t>with</w:t>
      </w:r>
      <w:r>
        <w:rPr>
          <w:spacing w:val="-2"/>
        </w:rPr>
        <w:t xml:space="preserve"> </w:t>
      </w:r>
      <w:r>
        <w:t>the</w:t>
      </w:r>
      <w:r>
        <w:rPr>
          <w:spacing w:val="-3"/>
        </w:rPr>
        <w:t xml:space="preserve"> </w:t>
      </w:r>
      <w:r>
        <w:t>size</w:t>
      </w:r>
      <w:r>
        <w:rPr>
          <w:spacing w:val="-3"/>
        </w:rPr>
        <w:t xml:space="preserve"> </w:t>
      </w:r>
      <w:r>
        <w:t>of</w:t>
      </w:r>
      <w:r>
        <w:rPr>
          <w:spacing w:val="-3"/>
        </w:rPr>
        <w:t xml:space="preserve"> </w:t>
      </w:r>
      <w:r>
        <w:t>the</w:t>
      </w:r>
      <w:r>
        <w:rPr>
          <w:spacing w:val="-3"/>
        </w:rPr>
        <w:t xml:space="preserve"> </w:t>
      </w:r>
      <w:r>
        <w:t>database,</w:t>
      </w:r>
      <w:r>
        <w:rPr>
          <w:spacing w:val="-2"/>
        </w:rPr>
        <w:t xml:space="preserve"> </w:t>
      </w:r>
      <w:r>
        <w:rPr>
          <w:spacing w:val="-5"/>
        </w:rPr>
        <w:t>we</w:t>
      </w:r>
      <w:r>
        <w:rPr>
          <w:spacing w:val="-3"/>
        </w:rPr>
        <w:t xml:space="preserve"> </w:t>
      </w:r>
      <w:r>
        <w:t>extrapolated</w:t>
      </w:r>
      <w:r>
        <w:rPr>
          <w:spacing w:val="-3"/>
        </w:rPr>
        <w:t xml:space="preserve"> </w:t>
      </w:r>
      <w:r>
        <w:t>the</w:t>
      </w:r>
      <w:r>
        <w:rPr>
          <w:spacing w:val="-3"/>
        </w:rPr>
        <w:t xml:space="preserve"> </w:t>
      </w:r>
      <w:r>
        <w:t>running</w:t>
      </w:r>
      <w:r>
        <w:rPr>
          <w:spacing w:val="-3"/>
        </w:rPr>
        <w:t xml:space="preserve"> </w:t>
      </w:r>
      <w:r>
        <w:t>time</w:t>
      </w:r>
      <w:r>
        <w:rPr>
          <w:spacing w:val="-3"/>
        </w:rPr>
        <w:t xml:space="preserve"> </w:t>
      </w:r>
      <w:r>
        <w:t>of</w:t>
      </w:r>
    </w:p>
    <w:p w14:paraId="6C832E8A" w14:textId="77777777" w:rsidR="00394BF8" w:rsidRDefault="00394BF8" w:rsidP="003B0178">
      <w:pPr>
        <w:pStyle w:val="BodyText"/>
        <w:keepLines/>
        <w:spacing w:before="59" w:line="381" w:lineRule="auto"/>
        <w:ind w:right="525"/>
      </w:pPr>
      <w:proofErr w:type="gramStart"/>
      <w:r>
        <w:t>SMSD</w:t>
      </w:r>
      <w:r>
        <w:rPr>
          <w:spacing w:val="16"/>
        </w:rPr>
        <w:t xml:space="preserve"> </w:t>
      </w:r>
      <w:r>
        <w:t>to</w:t>
      </w:r>
      <w:r>
        <w:rPr>
          <w:spacing w:val="17"/>
        </w:rPr>
        <w:t xml:space="preserve"> </w:t>
      </w:r>
      <w:r>
        <w:t>the</w:t>
      </w:r>
      <w:r>
        <w:rPr>
          <w:spacing w:val="17"/>
        </w:rPr>
        <w:t xml:space="preserve"> </w:t>
      </w:r>
      <w:r>
        <w:rPr>
          <w:spacing w:val="-2"/>
        </w:rPr>
        <w:t>entire</w:t>
      </w:r>
      <w:r>
        <w:rPr>
          <w:spacing w:val="16"/>
        </w:rPr>
        <w:t xml:space="preserve"> </w:t>
      </w:r>
      <w:r>
        <w:t>PubChem</w:t>
      </w:r>
      <w:r>
        <w:rPr>
          <w:spacing w:val="17"/>
        </w:rPr>
        <w:t xml:space="preserve"> </w:t>
      </w:r>
      <w:r>
        <w:t>database.</w:t>
      </w:r>
      <w:proofErr w:type="gramEnd"/>
      <w:r>
        <w:rPr>
          <w:spacing w:val="17"/>
        </w:rPr>
        <w:t xml:space="preserve"> </w:t>
      </w:r>
      <w:r>
        <w:rPr>
          <w:spacing w:val="-7"/>
        </w:rPr>
        <w:t>F</w:t>
      </w:r>
      <w:r>
        <w:rPr>
          <w:spacing w:val="-8"/>
        </w:rPr>
        <w:t>or</w:t>
      </w:r>
      <w:r>
        <w:rPr>
          <w:spacing w:val="17"/>
        </w:rPr>
        <w:t xml:space="preserve"> </w:t>
      </w:r>
      <w:r>
        <w:t>these</w:t>
      </w:r>
      <w:r>
        <w:rPr>
          <w:spacing w:val="16"/>
        </w:rPr>
        <w:t xml:space="preserve"> </w:t>
      </w:r>
      <w:r>
        <w:t>benchmarks,</w:t>
      </w:r>
      <w:r>
        <w:rPr>
          <w:spacing w:val="22"/>
        </w:rPr>
        <w:t xml:space="preserve"> </w:t>
      </w:r>
      <w:r>
        <w:rPr>
          <w:spacing w:val="-5"/>
        </w:rPr>
        <w:t>we</w:t>
      </w:r>
      <w:r>
        <w:rPr>
          <w:spacing w:val="16"/>
        </w:rPr>
        <w:t xml:space="preserve"> </w:t>
      </w:r>
      <w:r>
        <w:t>used</w:t>
      </w:r>
      <w:r>
        <w:rPr>
          <w:spacing w:val="22"/>
          <w:w w:val="92"/>
        </w:rPr>
        <w:t xml:space="preserve"> </w:t>
      </w:r>
      <w:r>
        <w:t>fi</w:t>
      </w:r>
      <w:r>
        <w:rPr>
          <w:spacing w:val="19"/>
        </w:rPr>
        <w:t>v</w:t>
      </w:r>
      <w:r>
        <w:t>e</w:t>
      </w:r>
      <w:r>
        <w:rPr>
          <w:spacing w:val="19"/>
        </w:rPr>
        <w:t xml:space="preserve"> </w:t>
      </w:r>
      <w:proofErr w:type="gramStart"/>
      <w:r>
        <w:rPr>
          <w:spacing w:val="-2"/>
        </w:rPr>
        <w:t>randomly-chosen</w:t>
      </w:r>
      <w:proofErr w:type="gramEnd"/>
      <w:r>
        <w:rPr>
          <w:spacing w:val="18"/>
        </w:rPr>
        <w:t xml:space="preserve"> </w:t>
      </w:r>
      <w:r>
        <w:t>query</w:t>
      </w:r>
      <w:r>
        <w:rPr>
          <w:spacing w:val="20"/>
        </w:rPr>
        <w:t xml:space="preserve"> </w:t>
      </w:r>
      <w:r>
        <w:t>molecules</w:t>
      </w:r>
      <w:r>
        <w:rPr>
          <w:spacing w:val="19"/>
        </w:rPr>
        <w:t xml:space="preserve"> </w:t>
      </w:r>
      <w:r>
        <w:t>with</w:t>
      </w:r>
      <w:r>
        <w:rPr>
          <w:spacing w:val="19"/>
        </w:rPr>
        <w:t xml:space="preserve"> </w:t>
      </w:r>
      <w:r>
        <w:t>at</w:t>
      </w:r>
      <w:r>
        <w:rPr>
          <w:spacing w:val="19"/>
        </w:rPr>
        <w:t xml:space="preserve"> </w:t>
      </w:r>
      <w:r>
        <w:t>least</w:t>
      </w:r>
      <w:r>
        <w:rPr>
          <w:spacing w:val="19"/>
        </w:rPr>
        <w:t xml:space="preserve"> </w:t>
      </w:r>
      <w:r>
        <w:rPr>
          <w:spacing w:val="-5"/>
        </w:rPr>
        <w:t>t</w:t>
      </w:r>
      <w:r>
        <w:rPr>
          <w:spacing w:val="-6"/>
        </w:rPr>
        <w:t>wo</w:t>
      </w:r>
      <w:r>
        <w:rPr>
          <w:spacing w:val="20"/>
        </w:rPr>
        <w:t xml:space="preserve"> </w:t>
      </w:r>
      <w:r>
        <w:t>rings</w:t>
      </w:r>
      <w:r>
        <w:rPr>
          <w:spacing w:val="19"/>
        </w:rPr>
        <w:t xml:space="preserve"> </w:t>
      </w:r>
      <w:r>
        <w:t>(PubChem</w:t>
      </w:r>
      <w:r>
        <w:rPr>
          <w:spacing w:val="21"/>
          <w:w w:val="98"/>
        </w:rPr>
        <w:t xml:space="preserve"> </w:t>
      </w:r>
      <w:r>
        <w:t>IDs</w:t>
      </w:r>
      <w:r>
        <w:rPr>
          <w:spacing w:val="-21"/>
        </w:rPr>
        <w:t xml:space="preserve"> </w:t>
      </w:r>
      <w:r>
        <w:t>1504670,</w:t>
      </w:r>
      <w:r>
        <w:rPr>
          <w:spacing w:val="-19"/>
        </w:rPr>
        <w:t xml:space="preserve"> </w:t>
      </w:r>
      <w:r>
        <w:t>19170294,</w:t>
      </w:r>
      <w:r>
        <w:rPr>
          <w:spacing w:val="-19"/>
        </w:rPr>
        <w:t xml:space="preserve"> </w:t>
      </w:r>
      <w:r>
        <w:t>28250541,</w:t>
      </w:r>
      <w:r>
        <w:rPr>
          <w:spacing w:val="-19"/>
        </w:rPr>
        <w:t xml:space="preserve"> </w:t>
      </w:r>
      <w:r>
        <w:t>4559889,</w:t>
      </w:r>
      <w:r>
        <w:rPr>
          <w:spacing w:val="-19"/>
        </w:rPr>
        <w:t xml:space="preserve"> </w:t>
      </w:r>
      <w:r>
        <w:t>and</w:t>
      </w:r>
      <w:r>
        <w:rPr>
          <w:spacing w:val="-20"/>
        </w:rPr>
        <w:t xml:space="preserve"> </w:t>
      </w:r>
      <w:r>
        <w:t>55484477),</w:t>
      </w:r>
      <w:r>
        <w:rPr>
          <w:spacing w:val="-19"/>
        </w:rPr>
        <w:t xml:space="preserve"> </w:t>
      </w:r>
      <w:r>
        <w:t>as</w:t>
      </w:r>
      <w:r>
        <w:rPr>
          <w:spacing w:val="-21"/>
        </w:rPr>
        <w:t xml:space="preserve"> </w:t>
      </w:r>
      <w:r>
        <w:rPr>
          <w:spacing w:val="-3"/>
        </w:rPr>
        <w:t>well</w:t>
      </w:r>
      <w:r>
        <w:rPr>
          <w:spacing w:val="-21"/>
        </w:rPr>
        <w:t xml:space="preserve"> </w:t>
      </w:r>
      <w:r>
        <w:t>as</w:t>
      </w:r>
      <w:r>
        <w:rPr>
          <w:spacing w:val="-21"/>
        </w:rPr>
        <w:t xml:space="preserve"> </w:t>
      </w:r>
      <w:r>
        <w:t xml:space="preserve">five </w:t>
      </w:r>
      <w:r>
        <w:rPr>
          <w:spacing w:val="-1"/>
          <w:w w:val="95"/>
        </w:rPr>
        <w:t>medically-interesting</w:t>
      </w:r>
      <w:r>
        <w:rPr>
          <w:spacing w:val="-22"/>
          <w:w w:val="95"/>
        </w:rPr>
        <w:t xml:space="preserve"> </w:t>
      </w:r>
      <w:r>
        <w:rPr>
          <w:w w:val="95"/>
        </w:rPr>
        <w:t>molecules</w:t>
      </w:r>
      <w:r>
        <w:rPr>
          <w:spacing w:val="-21"/>
          <w:w w:val="95"/>
        </w:rPr>
        <w:t xml:space="preserve"> </w:t>
      </w:r>
      <w:r>
        <w:rPr>
          <w:spacing w:val="-2"/>
          <w:w w:val="95"/>
        </w:rPr>
        <w:t>c</w:t>
      </w:r>
      <w:r>
        <w:rPr>
          <w:spacing w:val="-3"/>
          <w:w w:val="95"/>
        </w:rPr>
        <w:t>hosen</w:t>
      </w:r>
      <w:r>
        <w:rPr>
          <w:spacing w:val="-21"/>
          <w:w w:val="95"/>
        </w:rPr>
        <w:t xml:space="preserve"> </w:t>
      </w:r>
      <w:r>
        <w:rPr>
          <w:spacing w:val="-4"/>
          <w:w w:val="95"/>
        </w:rPr>
        <w:t>by</w:t>
      </w:r>
      <w:r>
        <w:rPr>
          <w:spacing w:val="-21"/>
          <w:w w:val="95"/>
        </w:rPr>
        <w:t xml:space="preserve"> </w:t>
      </w:r>
      <w:r>
        <w:rPr>
          <w:w w:val="95"/>
        </w:rPr>
        <w:t>hand</w:t>
      </w:r>
      <w:r>
        <w:rPr>
          <w:spacing w:val="-21"/>
          <w:w w:val="95"/>
        </w:rPr>
        <w:t xml:space="preserve"> </w:t>
      </w:r>
      <w:r>
        <w:rPr>
          <w:w w:val="95"/>
        </w:rPr>
        <w:t>(adenosine</w:t>
      </w:r>
      <w:r>
        <w:rPr>
          <w:spacing w:val="-21"/>
          <w:w w:val="95"/>
        </w:rPr>
        <w:t xml:space="preserve"> </w:t>
      </w:r>
      <w:r>
        <w:rPr>
          <w:w w:val="95"/>
        </w:rPr>
        <w:t>triphosphate,</w:t>
      </w:r>
      <w:r>
        <w:rPr>
          <w:spacing w:val="-18"/>
          <w:w w:val="95"/>
        </w:rPr>
        <w:t xml:space="preserve"> </w:t>
      </w:r>
      <w:r>
        <w:rPr>
          <w:w w:val="95"/>
        </w:rPr>
        <w:t>clin</w:t>
      </w:r>
      <w:r>
        <w:rPr>
          <w:spacing w:val="-2"/>
        </w:rPr>
        <w:t>damycin,</w:t>
      </w:r>
      <w:r>
        <w:rPr>
          <w:spacing w:val="-22"/>
        </w:rPr>
        <w:t xml:space="preserve"> </w:t>
      </w:r>
      <w:r>
        <w:rPr>
          <w:spacing w:val="-2"/>
        </w:rPr>
        <w:t>erythromycin,</w:t>
      </w:r>
      <w:r>
        <w:rPr>
          <w:spacing w:val="-21"/>
        </w:rPr>
        <w:t xml:space="preserve"> </w:t>
      </w:r>
      <w:r>
        <w:t>teixobactin,</w:t>
      </w:r>
      <w:r>
        <w:rPr>
          <w:spacing w:val="-20"/>
        </w:rPr>
        <w:t xml:space="preserve"> </w:t>
      </w:r>
      <w:r>
        <w:t>and</w:t>
      </w:r>
      <w:r>
        <w:rPr>
          <w:spacing w:val="-21"/>
        </w:rPr>
        <w:t xml:space="preserve"> </w:t>
      </w:r>
      <w:r>
        <w:t>thalidomide).</w:t>
      </w:r>
      <w:r>
        <w:rPr>
          <w:spacing w:val="-8"/>
        </w:rPr>
        <w:t xml:space="preserve"> </w:t>
      </w:r>
      <w:r>
        <w:rPr>
          <w:spacing w:val="-10"/>
        </w:rPr>
        <w:t>W</w:t>
      </w:r>
      <w:r>
        <w:rPr>
          <w:spacing w:val="-12"/>
        </w:rPr>
        <w:t>e</w:t>
      </w:r>
      <w:r>
        <w:rPr>
          <w:spacing w:val="-21"/>
        </w:rPr>
        <w:t xml:space="preserve"> </w:t>
      </w:r>
      <w:r>
        <w:t>also</w:t>
      </w:r>
      <w:r>
        <w:rPr>
          <w:spacing w:val="-20"/>
        </w:rPr>
        <w:t xml:space="preserve"> </w:t>
      </w:r>
      <w:r>
        <w:t>used</w:t>
      </w:r>
      <w:r>
        <w:rPr>
          <w:spacing w:val="-21"/>
        </w:rPr>
        <w:t xml:space="preserve"> </w:t>
      </w:r>
      <w:r>
        <w:t>SMSD</w:t>
      </w:r>
      <w:r>
        <w:rPr>
          <w:spacing w:val="20"/>
          <w:w w:val="97"/>
        </w:rPr>
        <w:t xml:space="preserve"> </w:t>
      </w:r>
      <w:r>
        <w:t>as</w:t>
      </w:r>
      <w:r>
        <w:rPr>
          <w:spacing w:val="-15"/>
        </w:rPr>
        <w:t xml:space="preserve"> </w:t>
      </w:r>
      <w:r>
        <w:t>a</w:t>
      </w:r>
      <w:r>
        <w:rPr>
          <w:spacing w:val="-15"/>
        </w:rPr>
        <w:t xml:space="preserve"> </w:t>
      </w:r>
      <w:r>
        <w:t>gold</w:t>
      </w:r>
      <w:r>
        <w:rPr>
          <w:spacing w:val="-14"/>
        </w:rPr>
        <w:t xml:space="preserve"> </w:t>
      </w:r>
      <w:r>
        <w:t>standard</w:t>
      </w:r>
      <w:r>
        <w:rPr>
          <w:spacing w:val="-14"/>
        </w:rPr>
        <w:t xml:space="preserve"> </w:t>
      </w:r>
      <w:r>
        <w:t>against</w:t>
      </w:r>
      <w:r>
        <w:rPr>
          <w:spacing w:val="-14"/>
        </w:rPr>
        <w:t xml:space="preserve"> </w:t>
      </w:r>
      <w:r>
        <w:rPr>
          <w:spacing w:val="-3"/>
        </w:rPr>
        <w:t>which</w:t>
      </w:r>
      <w:r>
        <w:rPr>
          <w:spacing w:val="-15"/>
        </w:rPr>
        <w:t xml:space="preserve"> </w:t>
      </w:r>
      <w:r>
        <w:rPr>
          <w:spacing w:val="-5"/>
        </w:rPr>
        <w:t>we</w:t>
      </w:r>
      <w:r>
        <w:rPr>
          <w:spacing w:val="-14"/>
        </w:rPr>
        <w:t xml:space="preserve"> </w:t>
      </w:r>
      <w:r>
        <w:t>measured</w:t>
      </w:r>
      <w:r>
        <w:rPr>
          <w:spacing w:val="-15"/>
        </w:rPr>
        <w:t xml:space="preserve"> </w:t>
      </w:r>
      <w:r>
        <w:t>Ammolite’s</w:t>
      </w:r>
      <w:r>
        <w:rPr>
          <w:spacing w:val="-14"/>
        </w:rPr>
        <w:t xml:space="preserve"> </w:t>
      </w:r>
      <w:r>
        <w:t xml:space="preserve">recall. </w:t>
      </w:r>
    </w:p>
    <w:p w14:paraId="45E5A741" w14:textId="47EFC5B9" w:rsidR="00B43BDA" w:rsidRDefault="00394BF8" w:rsidP="003B0178">
      <w:pPr>
        <w:pStyle w:val="BodyText"/>
        <w:spacing w:line="379" w:lineRule="auto"/>
        <w:ind w:left="490" w:right="533" w:firstLine="230"/>
        <w:rPr>
          <w:spacing w:val="-3"/>
        </w:rPr>
      </w:pPr>
      <w:del w:id="879" w:author="Craig Mak" w:date="2015-07-27T12:43:00Z">
        <w:r w:rsidDel="00F70FBE">
          <w:delText>As</w:delText>
        </w:r>
        <w:r w:rsidDel="00F70FBE">
          <w:rPr>
            <w:spacing w:val="-15"/>
          </w:rPr>
          <w:delText xml:space="preserve"> </w:delText>
        </w:r>
        <w:r w:rsidDel="00F70FBE">
          <w:rPr>
            <w:spacing w:val="-3"/>
          </w:rPr>
          <w:delText>shown</w:delText>
        </w:r>
        <w:r w:rsidDel="00F70FBE">
          <w:rPr>
            <w:spacing w:val="29"/>
            <w:w w:val="93"/>
          </w:rPr>
          <w:delText xml:space="preserve"> </w:delText>
        </w:r>
        <w:r w:rsidDel="00F70FBE">
          <w:delText>in</w:delText>
        </w:r>
        <w:r w:rsidDel="00F70FBE">
          <w:rPr>
            <w:spacing w:val="7"/>
          </w:rPr>
          <w:delText xml:space="preserve"> </w:delText>
        </w:r>
        <w:r w:rsidDel="00F70FBE">
          <w:rPr>
            <w:spacing w:val="-4"/>
          </w:rPr>
          <w:delText>T</w:delText>
        </w:r>
        <w:r w:rsidDel="00F70FBE">
          <w:rPr>
            <w:spacing w:val="-5"/>
          </w:rPr>
          <w:delText>able</w:delText>
        </w:r>
        <w:r w:rsidDel="00F70FBE">
          <w:rPr>
            <w:spacing w:val="7"/>
          </w:rPr>
          <w:delText xml:space="preserve"> </w:delText>
        </w:r>
        <w:r w:rsidDel="00F70FBE">
          <w:delText>1a,</w:delText>
        </w:r>
        <w:r w:rsidDel="00F70FBE">
          <w:rPr>
            <w:spacing w:val="10"/>
          </w:rPr>
          <w:delText xml:space="preserve"> </w:delText>
        </w:r>
      </w:del>
      <w:r>
        <w:t>Ammolite</w:t>
      </w:r>
      <w:r>
        <w:rPr>
          <w:spacing w:val="9"/>
        </w:rPr>
        <w:t xml:space="preserve"> </w:t>
      </w:r>
      <w:r>
        <w:rPr>
          <w:spacing w:val="-3"/>
        </w:rPr>
        <w:t>achieves</w:t>
      </w:r>
      <w:r>
        <w:rPr>
          <w:spacing w:val="7"/>
        </w:rPr>
        <w:t xml:space="preserve"> </w:t>
      </w:r>
      <w:r>
        <w:t>an</w:t>
      </w:r>
      <w:r>
        <w:rPr>
          <w:spacing w:val="8"/>
        </w:rPr>
        <w:t xml:space="preserve"> </w:t>
      </w:r>
      <w:r>
        <w:rPr>
          <w:spacing w:val="-3"/>
        </w:rPr>
        <w:t>a</w:t>
      </w:r>
      <w:r>
        <w:rPr>
          <w:spacing w:val="-2"/>
        </w:rPr>
        <w:t>v</w:t>
      </w:r>
      <w:r>
        <w:rPr>
          <w:spacing w:val="-3"/>
        </w:rPr>
        <w:t>erage</w:t>
      </w:r>
      <w:r>
        <w:rPr>
          <w:spacing w:val="8"/>
        </w:rPr>
        <w:t xml:space="preserve"> </w:t>
      </w:r>
      <w:r>
        <w:t>of</w:t>
      </w:r>
      <w:r>
        <w:rPr>
          <w:spacing w:val="7"/>
        </w:rPr>
        <w:t xml:space="preserve"> </w:t>
      </w:r>
      <w:r>
        <w:t>92.5%</w:t>
      </w:r>
      <w:r>
        <w:rPr>
          <w:spacing w:val="8"/>
        </w:rPr>
        <w:t xml:space="preserve"> </w:t>
      </w:r>
      <w:r>
        <w:t>recall</w:t>
      </w:r>
      <w:r>
        <w:rPr>
          <w:spacing w:val="8"/>
        </w:rPr>
        <w:t xml:space="preserve"> </w:t>
      </w:r>
      <w:r>
        <w:t>with</w:t>
      </w:r>
      <w:r>
        <w:rPr>
          <w:spacing w:val="8"/>
        </w:rPr>
        <w:t xml:space="preserve"> </w:t>
      </w:r>
      <w:r>
        <w:t>respect</w:t>
      </w:r>
      <w:r>
        <w:rPr>
          <w:spacing w:val="7"/>
        </w:rPr>
        <w:t xml:space="preserve"> </w:t>
      </w:r>
      <w:r>
        <w:t>to</w:t>
      </w:r>
      <w:r>
        <w:rPr>
          <w:spacing w:val="29"/>
          <w:w w:val="97"/>
        </w:rPr>
        <w:t xml:space="preserve"> </w:t>
      </w:r>
      <w:r>
        <w:t>SMSD</w:t>
      </w:r>
      <w:ins w:id="880" w:author="Craig Mak" w:date="2015-07-27T12:43:00Z">
        <w:r w:rsidR="00F70FBE">
          <w:t xml:space="preserve"> (Table 1a)</w:t>
        </w:r>
      </w:ins>
      <w:r>
        <w:t>.</w:t>
      </w:r>
      <w:r>
        <w:rPr>
          <w:spacing w:val="3"/>
        </w:rPr>
        <w:t xml:space="preserve"> </w:t>
      </w:r>
      <w:r>
        <w:t>This</w:t>
      </w:r>
      <w:r>
        <w:rPr>
          <w:spacing w:val="3"/>
        </w:rPr>
        <w:t xml:space="preserve"> </w:t>
      </w:r>
      <w:r>
        <w:t>recall</w:t>
      </w:r>
      <w:r>
        <w:rPr>
          <w:spacing w:val="4"/>
        </w:rPr>
        <w:t xml:space="preserve"> </w:t>
      </w:r>
      <w:r>
        <w:t>is</w:t>
      </w:r>
      <w:r>
        <w:rPr>
          <w:spacing w:val="3"/>
        </w:rPr>
        <w:t xml:space="preserve"> </w:t>
      </w:r>
      <w:r>
        <w:rPr>
          <w:spacing w:val="-2"/>
        </w:rPr>
        <w:t>brough</w:t>
      </w:r>
      <w:r>
        <w:rPr>
          <w:spacing w:val="-1"/>
        </w:rPr>
        <w:t>t</w:t>
      </w:r>
      <w:r>
        <w:rPr>
          <w:spacing w:val="3"/>
        </w:rPr>
        <w:t xml:space="preserve"> </w:t>
      </w:r>
      <w:r>
        <w:rPr>
          <w:spacing w:val="-3"/>
        </w:rPr>
        <w:t>down</w:t>
      </w:r>
      <w:r>
        <w:rPr>
          <w:spacing w:val="3"/>
        </w:rPr>
        <w:t xml:space="preserve"> </w:t>
      </w:r>
      <w:r>
        <w:rPr>
          <w:spacing w:val="-4"/>
        </w:rPr>
        <w:t>b</w:t>
      </w:r>
      <w:r>
        <w:rPr>
          <w:spacing w:val="-3"/>
        </w:rPr>
        <w:t>y</w:t>
      </w:r>
      <w:r>
        <w:rPr>
          <w:spacing w:val="3"/>
        </w:rPr>
        <w:t xml:space="preserve"> </w:t>
      </w:r>
      <w:r>
        <w:t>one</w:t>
      </w:r>
      <w:r>
        <w:rPr>
          <w:spacing w:val="3"/>
        </w:rPr>
        <w:t xml:space="preserve"> </w:t>
      </w:r>
      <w:proofErr w:type="gramStart"/>
      <w:r>
        <w:rPr>
          <w:spacing w:val="1"/>
        </w:rPr>
        <w:t>poorly-performing</w:t>
      </w:r>
      <w:proofErr w:type="gramEnd"/>
      <w:r>
        <w:rPr>
          <w:spacing w:val="5"/>
        </w:rPr>
        <w:t xml:space="preserve"> </w:t>
      </w:r>
      <w:r>
        <w:t>compound,</w:t>
      </w:r>
      <w:r>
        <w:rPr>
          <w:spacing w:val="30"/>
          <w:w w:val="93"/>
        </w:rPr>
        <w:t xml:space="preserve"> </w:t>
      </w:r>
      <w:r>
        <w:t>PubChem</w:t>
      </w:r>
      <w:r>
        <w:rPr>
          <w:spacing w:val="1"/>
        </w:rPr>
        <w:t xml:space="preserve"> </w:t>
      </w:r>
      <w:r>
        <w:t>ID</w:t>
      </w:r>
      <w:r>
        <w:rPr>
          <w:spacing w:val="1"/>
        </w:rPr>
        <w:t xml:space="preserve"> </w:t>
      </w:r>
      <w:r>
        <w:t>1504670,</w:t>
      </w:r>
      <w:r>
        <w:rPr>
          <w:spacing w:val="5"/>
        </w:rPr>
        <w:t xml:space="preserve"> </w:t>
      </w:r>
      <w:r>
        <w:t>with</w:t>
      </w:r>
      <w:r>
        <w:rPr>
          <w:spacing w:val="2"/>
        </w:rPr>
        <w:t xml:space="preserve"> </w:t>
      </w:r>
      <w:r>
        <w:t>only</w:t>
      </w:r>
      <w:r>
        <w:rPr>
          <w:spacing w:val="1"/>
        </w:rPr>
        <w:t xml:space="preserve"> </w:t>
      </w:r>
      <w:r>
        <w:t>62.5%</w:t>
      </w:r>
      <w:r>
        <w:rPr>
          <w:spacing w:val="1"/>
        </w:rPr>
        <w:t xml:space="preserve"> </w:t>
      </w:r>
      <w:r>
        <w:t>recall,</w:t>
      </w:r>
      <w:r>
        <w:rPr>
          <w:spacing w:val="5"/>
        </w:rPr>
        <w:t xml:space="preserve"> </w:t>
      </w:r>
      <w:r>
        <w:t>but</w:t>
      </w:r>
      <w:r>
        <w:rPr>
          <w:spacing w:val="1"/>
        </w:rPr>
        <w:t xml:space="preserve"> </w:t>
      </w:r>
      <w:r>
        <w:t>is</w:t>
      </w:r>
      <w:r>
        <w:rPr>
          <w:spacing w:val="1"/>
        </w:rPr>
        <w:t xml:space="preserve"> </w:t>
      </w:r>
      <w:r>
        <w:t>otherwise</w:t>
      </w:r>
      <w:r>
        <w:rPr>
          <w:spacing w:val="1"/>
        </w:rPr>
        <w:t xml:space="preserve"> </w:t>
      </w:r>
      <w:r>
        <w:rPr>
          <w:spacing w:val="-5"/>
        </w:rPr>
        <w:t>o</w:t>
      </w:r>
      <w:r>
        <w:rPr>
          <w:spacing w:val="-4"/>
        </w:rPr>
        <w:t>v</w:t>
      </w:r>
      <w:r>
        <w:rPr>
          <w:spacing w:val="-5"/>
        </w:rPr>
        <w:t>er</w:t>
      </w:r>
      <w:r>
        <w:rPr>
          <w:spacing w:val="1"/>
        </w:rPr>
        <w:t xml:space="preserve"> </w:t>
      </w:r>
      <w:r>
        <w:t>80%.</w:t>
      </w:r>
      <w:r>
        <w:rPr>
          <w:spacing w:val="23"/>
          <w:w w:val="89"/>
        </w:rPr>
        <w:t xml:space="preserve"> </w:t>
      </w:r>
      <w:r>
        <w:rPr>
          <w:spacing w:val="-2"/>
        </w:rPr>
        <w:t>F</w:t>
      </w:r>
      <w:r>
        <w:rPr>
          <w:spacing w:val="-3"/>
        </w:rPr>
        <w:t>urthermore,</w:t>
      </w:r>
      <w:r>
        <w:rPr>
          <w:spacing w:val="-11"/>
        </w:rPr>
        <w:t xml:space="preserve"> </w:t>
      </w:r>
      <w:del w:id="881" w:author="Craig Mak" w:date="2015-07-27T12:43:00Z">
        <w:r w:rsidDel="00F70FBE">
          <w:delText>as</w:delText>
        </w:r>
        <w:r w:rsidDel="00F70FBE">
          <w:rPr>
            <w:spacing w:val="-10"/>
          </w:rPr>
          <w:delText xml:space="preserve"> </w:delText>
        </w:r>
        <w:r w:rsidDel="00F70FBE">
          <w:rPr>
            <w:spacing w:val="-3"/>
          </w:rPr>
          <w:delText>shown</w:delText>
        </w:r>
        <w:r w:rsidDel="00F70FBE">
          <w:rPr>
            <w:spacing w:val="-11"/>
          </w:rPr>
          <w:delText xml:space="preserve"> </w:delText>
        </w:r>
        <w:r w:rsidDel="00F70FBE">
          <w:delText>in</w:delText>
        </w:r>
        <w:r w:rsidDel="00F70FBE">
          <w:rPr>
            <w:spacing w:val="-10"/>
          </w:rPr>
          <w:delText xml:space="preserve"> </w:delText>
        </w:r>
        <w:r w:rsidDel="00F70FBE">
          <w:rPr>
            <w:spacing w:val="-4"/>
          </w:rPr>
          <w:delText>T</w:delText>
        </w:r>
        <w:r w:rsidDel="00F70FBE">
          <w:rPr>
            <w:spacing w:val="-5"/>
          </w:rPr>
          <w:delText>able</w:delText>
        </w:r>
        <w:r w:rsidDel="00F70FBE">
          <w:rPr>
            <w:spacing w:val="-10"/>
          </w:rPr>
          <w:delText xml:space="preserve"> </w:delText>
        </w:r>
        <w:r w:rsidDel="00F70FBE">
          <w:delText>1b,</w:delText>
        </w:r>
        <w:r w:rsidDel="00F70FBE">
          <w:rPr>
            <w:spacing w:val="-11"/>
          </w:rPr>
          <w:delText xml:space="preserve"> </w:delText>
        </w:r>
      </w:del>
      <w:r>
        <w:t>Ammolite’s</w:t>
      </w:r>
      <w:r>
        <w:rPr>
          <w:spacing w:val="-9"/>
        </w:rPr>
        <w:t xml:space="preserve"> </w:t>
      </w:r>
      <w:r>
        <w:rPr>
          <w:spacing w:val="1"/>
        </w:rPr>
        <w:t>speed</w:t>
      </w:r>
      <w:r>
        <w:rPr>
          <w:spacing w:val="-10"/>
        </w:rPr>
        <w:t xml:space="preserve"> </w:t>
      </w:r>
      <w:r>
        <w:t>gains</w:t>
      </w:r>
      <w:r>
        <w:rPr>
          <w:spacing w:val="-11"/>
        </w:rPr>
        <w:t xml:space="preserve"> </w:t>
      </w:r>
      <w:r w:rsidR="00B43BDA">
        <w:t>with</w:t>
      </w:r>
      <w:r>
        <w:rPr>
          <w:spacing w:val="-9"/>
        </w:rPr>
        <w:t xml:space="preserve"> </w:t>
      </w:r>
      <w:r>
        <w:t>respect</w:t>
      </w:r>
      <w:r>
        <w:rPr>
          <w:spacing w:val="-11"/>
        </w:rPr>
        <w:t xml:space="preserve"> </w:t>
      </w:r>
      <w:r>
        <w:t>to</w:t>
      </w:r>
      <w:r>
        <w:rPr>
          <w:spacing w:val="30"/>
          <w:w w:val="97"/>
        </w:rPr>
        <w:t xml:space="preserve"> </w:t>
      </w:r>
      <w:r>
        <w:t>SMSD</w:t>
      </w:r>
      <w:r>
        <w:rPr>
          <w:spacing w:val="-16"/>
        </w:rPr>
        <w:t xml:space="preserve"> </w:t>
      </w:r>
      <w:r>
        <w:rPr>
          <w:spacing w:val="-3"/>
        </w:rPr>
        <w:t>grow</w:t>
      </w:r>
      <w:r>
        <w:rPr>
          <w:spacing w:val="-15"/>
        </w:rPr>
        <w:t xml:space="preserve"> </w:t>
      </w:r>
      <w:r>
        <w:t>as</w:t>
      </w:r>
      <w:r>
        <w:rPr>
          <w:spacing w:val="-15"/>
        </w:rPr>
        <w:t xml:space="preserve"> </w:t>
      </w:r>
      <w:r>
        <w:t>the</w:t>
      </w:r>
      <w:r>
        <w:rPr>
          <w:spacing w:val="-16"/>
        </w:rPr>
        <w:t xml:space="preserve"> </w:t>
      </w:r>
      <w:r>
        <w:t>database</w:t>
      </w:r>
      <w:r>
        <w:rPr>
          <w:spacing w:val="-15"/>
        </w:rPr>
        <w:t xml:space="preserve"> </w:t>
      </w:r>
      <w:r w:rsidR="00B43BDA">
        <w:rPr>
          <w:spacing w:val="-3"/>
        </w:rPr>
        <w:t>grows</w:t>
      </w:r>
      <w:ins w:id="882" w:author="Craig Mak" w:date="2015-07-27T12:43:00Z">
        <w:r w:rsidR="00F70FBE">
          <w:rPr>
            <w:spacing w:val="-3"/>
          </w:rPr>
          <w:t xml:space="preserve"> (Table 1b)</w:t>
        </w:r>
      </w:ins>
      <w:r w:rsidR="00B43BDA">
        <w:rPr>
          <w:spacing w:val="-3"/>
        </w:rPr>
        <w:t>.</w:t>
      </w:r>
    </w:p>
    <w:p w14:paraId="7FABEE91" w14:textId="77777777" w:rsidR="003805B6" w:rsidRDefault="003805B6" w:rsidP="003B0178">
      <w:pPr>
        <w:pStyle w:val="Heading2"/>
        <w:rPr>
          <w:w w:val="95"/>
        </w:rPr>
      </w:pPr>
    </w:p>
    <w:p w14:paraId="2D0E2C61" w14:textId="77777777" w:rsidR="00B43BDA" w:rsidRDefault="00B43BDA" w:rsidP="003B0178">
      <w:pPr>
        <w:pStyle w:val="Heading2"/>
        <w:rPr>
          <w:w w:val="95"/>
        </w:rPr>
      </w:pPr>
      <w:r>
        <w:rPr>
          <w:w w:val="95"/>
        </w:rPr>
        <w:t>Application</w:t>
      </w:r>
      <w:r>
        <w:rPr>
          <w:spacing w:val="50"/>
          <w:w w:val="95"/>
        </w:rPr>
        <w:t xml:space="preserve"> </w:t>
      </w:r>
      <w:r>
        <w:rPr>
          <w:w w:val="95"/>
        </w:rPr>
        <w:t>to</w:t>
      </w:r>
      <w:r>
        <w:rPr>
          <w:spacing w:val="52"/>
          <w:w w:val="95"/>
        </w:rPr>
        <w:t xml:space="preserve"> </w:t>
      </w:r>
      <w:r>
        <w:rPr>
          <w:w w:val="95"/>
        </w:rPr>
        <w:t>metagenomics</w:t>
      </w:r>
    </w:p>
    <w:p w14:paraId="2AA8699C" w14:textId="77777777" w:rsidR="00B43BDA" w:rsidRDefault="00B43BDA" w:rsidP="003B0178">
      <w:pPr>
        <w:pStyle w:val="Heading2"/>
        <w:ind w:left="0" w:firstLine="490"/>
        <w:rPr>
          <w:b w:val="0"/>
          <w:bCs w:val="0"/>
        </w:rPr>
      </w:pPr>
    </w:p>
    <w:p w14:paraId="7BCD623D" w14:textId="5F27959E" w:rsidR="00B43BDA" w:rsidRDefault="00B43BDA" w:rsidP="003B0178">
      <w:pPr>
        <w:pStyle w:val="BodyText"/>
        <w:spacing w:line="379" w:lineRule="auto"/>
        <w:ind w:left="490" w:right="533" w:firstLine="230"/>
        <w:rPr>
          <w:spacing w:val="-1"/>
          <w:w w:val="95"/>
        </w:rPr>
      </w:pPr>
      <w:r>
        <w:t>Metagenomics</w:t>
      </w:r>
      <w:r>
        <w:rPr>
          <w:spacing w:val="-34"/>
        </w:rPr>
        <w:t xml:space="preserve"> </w:t>
      </w:r>
      <w:r>
        <w:t>is</w:t>
      </w:r>
      <w:r>
        <w:rPr>
          <w:spacing w:val="-34"/>
        </w:rPr>
        <w:t xml:space="preserve"> </w:t>
      </w:r>
      <w:r>
        <w:t>the</w:t>
      </w:r>
      <w:r>
        <w:rPr>
          <w:spacing w:val="-34"/>
        </w:rPr>
        <w:t xml:space="preserve"> </w:t>
      </w:r>
      <w:r>
        <w:t>study</w:t>
      </w:r>
      <w:r>
        <w:rPr>
          <w:spacing w:val="-34"/>
        </w:rPr>
        <w:t xml:space="preserve"> </w:t>
      </w:r>
      <w:r>
        <w:t>of</w:t>
      </w:r>
      <w:r>
        <w:rPr>
          <w:spacing w:val="-34"/>
        </w:rPr>
        <w:t xml:space="preserve"> </w:t>
      </w:r>
      <w:r>
        <w:t>genomic</w:t>
      </w:r>
      <w:r>
        <w:rPr>
          <w:spacing w:val="-34"/>
        </w:rPr>
        <w:t xml:space="preserve"> </w:t>
      </w:r>
      <w:r>
        <w:t>data</w:t>
      </w:r>
      <w:r>
        <w:rPr>
          <w:spacing w:val="-34"/>
        </w:rPr>
        <w:t xml:space="preserve"> </w:t>
      </w:r>
      <w:r>
        <w:t>sequenced</w:t>
      </w:r>
      <w:r>
        <w:rPr>
          <w:spacing w:val="-34"/>
        </w:rPr>
        <w:t xml:space="preserve"> </w:t>
      </w:r>
      <w:r>
        <w:t>directly</w:t>
      </w:r>
      <w:r>
        <w:rPr>
          <w:spacing w:val="-34"/>
        </w:rPr>
        <w:t xml:space="preserve"> </w:t>
      </w:r>
      <w:r>
        <w:t>from</w:t>
      </w:r>
      <w:r>
        <w:rPr>
          <w:spacing w:val="-34"/>
        </w:rPr>
        <w:t xml:space="preserve"> </w:t>
      </w:r>
      <w:r>
        <w:rPr>
          <w:spacing w:val="-3"/>
        </w:rPr>
        <w:t>envi</w:t>
      </w:r>
      <w:r>
        <w:rPr>
          <w:spacing w:val="-2"/>
        </w:rPr>
        <w:t>ronmen</w:t>
      </w:r>
      <w:r>
        <w:rPr>
          <w:spacing w:val="-1"/>
        </w:rPr>
        <w:t>tal</w:t>
      </w:r>
      <w:r>
        <w:rPr>
          <w:spacing w:val="-33"/>
        </w:rPr>
        <w:t xml:space="preserve"> </w:t>
      </w:r>
      <w:r>
        <w:t>samples.</w:t>
      </w:r>
      <w:r>
        <w:rPr>
          <w:spacing w:val="-21"/>
        </w:rPr>
        <w:t xml:space="preserve"> </w:t>
      </w:r>
      <w:r>
        <w:t>It</w:t>
      </w:r>
      <w:r>
        <w:rPr>
          <w:spacing w:val="-32"/>
        </w:rPr>
        <w:t xml:space="preserve"> </w:t>
      </w:r>
      <w:r>
        <w:t>has</w:t>
      </w:r>
      <w:r>
        <w:rPr>
          <w:spacing w:val="-33"/>
        </w:rPr>
        <w:t xml:space="preserve"> </w:t>
      </w:r>
      <w:r>
        <w:t>led</w:t>
      </w:r>
      <w:r>
        <w:rPr>
          <w:spacing w:val="-33"/>
        </w:rPr>
        <w:t xml:space="preserve"> </w:t>
      </w:r>
      <w:r>
        <w:t>to</w:t>
      </w:r>
      <w:r>
        <w:rPr>
          <w:spacing w:val="-32"/>
        </w:rPr>
        <w:t xml:space="preserve"> </w:t>
      </w:r>
      <w:r>
        <w:rPr>
          <w:spacing w:val="-3"/>
        </w:rPr>
        <w:t>impro</w:t>
      </w:r>
      <w:r>
        <w:rPr>
          <w:spacing w:val="-2"/>
        </w:rPr>
        <w:t>v</w:t>
      </w:r>
      <w:r>
        <w:rPr>
          <w:spacing w:val="-3"/>
        </w:rPr>
        <w:t>ed</w:t>
      </w:r>
      <w:r>
        <w:rPr>
          <w:spacing w:val="-33"/>
        </w:rPr>
        <w:t xml:space="preserve"> </w:t>
      </w:r>
      <w:r>
        <w:t>understanding</w:t>
      </w:r>
      <w:r>
        <w:rPr>
          <w:spacing w:val="-32"/>
        </w:rPr>
        <w:t xml:space="preserve"> </w:t>
      </w:r>
      <w:r>
        <w:t>of</w:t>
      </w:r>
      <w:r>
        <w:rPr>
          <w:spacing w:val="-33"/>
        </w:rPr>
        <w:t xml:space="preserve"> </w:t>
      </w:r>
      <w:r>
        <w:rPr>
          <w:spacing w:val="-3"/>
        </w:rPr>
        <w:t>how</w:t>
      </w:r>
      <w:r>
        <w:rPr>
          <w:spacing w:val="-32"/>
        </w:rPr>
        <w:t xml:space="preserve"> </w:t>
      </w:r>
      <w:r>
        <w:t>ecosystems</w:t>
      </w:r>
      <w:r>
        <w:rPr>
          <w:spacing w:val="26"/>
          <w:w w:val="93"/>
        </w:rPr>
        <w:t xml:space="preserve"> </w:t>
      </w:r>
      <w:r>
        <w:rPr>
          <w:spacing w:val="-3"/>
        </w:rPr>
        <w:t>reco</w:t>
      </w:r>
      <w:r>
        <w:rPr>
          <w:spacing w:val="-2"/>
        </w:rPr>
        <w:t>v</w:t>
      </w:r>
      <w:r>
        <w:rPr>
          <w:spacing w:val="-3"/>
        </w:rPr>
        <w:t>er</w:t>
      </w:r>
      <w:r>
        <w:rPr>
          <w:spacing w:val="2"/>
        </w:rPr>
        <w:t xml:space="preserve"> </w:t>
      </w:r>
      <w:r>
        <w:t>from</w:t>
      </w:r>
      <w:r>
        <w:rPr>
          <w:spacing w:val="3"/>
        </w:rPr>
        <w:t xml:space="preserve"> </w:t>
      </w:r>
      <w:r>
        <w:rPr>
          <w:spacing w:val="-3"/>
        </w:rPr>
        <w:t>environmen</w:t>
      </w:r>
      <w:r>
        <w:rPr>
          <w:spacing w:val="-2"/>
        </w:rPr>
        <w:t>tal</w:t>
      </w:r>
      <w:r>
        <w:rPr>
          <w:spacing w:val="3"/>
        </w:rPr>
        <w:t xml:space="preserve"> </w:t>
      </w:r>
      <w:r>
        <w:t>damage</w:t>
      </w:r>
      <w:r>
        <w:rPr>
          <w:spacing w:val="3"/>
        </w:rPr>
        <w:t xml:space="preserve"> </w:t>
      </w:r>
      <w:r>
        <w:rPr>
          <w:spacing w:val="-2"/>
        </w:rPr>
        <w:t>(T</w:t>
      </w:r>
      <w:r>
        <w:rPr>
          <w:spacing w:val="-3"/>
        </w:rPr>
        <w:t>yson</w:t>
      </w:r>
      <w:r>
        <w:rPr>
          <w:spacing w:val="3"/>
        </w:rPr>
        <w:t xml:space="preserve"> </w:t>
      </w:r>
      <w:r>
        <w:t>et</w:t>
      </w:r>
      <w:r>
        <w:rPr>
          <w:spacing w:val="3"/>
        </w:rPr>
        <w:t xml:space="preserve"> </w:t>
      </w:r>
      <w:r>
        <w:t>al.,</w:t>
      </w:r>
      <w:r>
        <w:rPr>
          <w:spacing w:val="2"/>
        </w:rPr>
        <w:t xml:space="preserve"> </w:t>
      </w:r>
      <w:r>
        <w:t>2004)</w:t>
      </w:r>
      <w:r>
        <w:rPr>
          <w:spacing w:val="3"/>
        </w:rPr>
        <w:t xml:space="preserve"> </w:t>
      </w:r>
      <w:r>
        <w:t>and</w:t>
      </w:r>
      <w:r>
        <w:rPr>
          <w:spacing w:val="3"/>
        </w:rPr>
        <w:t xml:space="preserve"> </w:t>
      </w:r>
      <w:r>
        <w:rPr>
          <w:spacing w:val="-3"/>
        </w:rPr>
        <w:t>how</w:t>
      </w:r>
      <w:r>
        <w:rPr>
          <w:spacing w:val="2"/>
        </w:rPr>
        <w:t xml:space="preserve"> </w:t>
      </w:r>
      <w:r>
        <w:t>the</w:t>
      </w:r>
      <w:r>
        <w:rPr>
          <w:spacing w:val="3"/>
        </w:rPr>
        <w:t xml:space="preserve"> </w:t>
      </w:r>
      <w:r>
        <w:rPr>
          <w:spacing w:val="-3"/>
        </w:rPr>
        <w:t>hu</w:t>
      </w:r>
      <w:r>
        <w:t>man</w:t>
      </w:r>
      <w:r>
        <w:rPr>
          <w:spacing w:val="-10"/>
        </w:rPr>
        <w:t xml:space="preserve"> </w:t>
      </w:r>
      <w:r>
        <w:t>gut</w:t>
      </w:r>
      <w:r>
        <w:rPr>
          <w:spacing w:val="-9"/>
        </w:rPr>
        <w:t xml:space="preserve"> </w:t>
      </w:r>
      <w:r>
        <w:t>responds</w:t>
      </w:r>
      <w:r>
        <w:rPr>
          <w:spacing w:val="-9"/>
        </w:rPr>
        <w:t xml:space="preserve"> </w:t>
      </w:r>
      <w:r>
        <w:t>to</w:t>
      </w:r>
      <w:r>
        <w:rPr>
          <w:spacing w:val="-9"/>
        </w:rPr>
        <w:t xml:space="preserve"> </w:t>
      </w:r>
      <w:r>
        <w:t>diet</w:t>
      </w:r>
      <w:r>
        <w:rPr>
          <w:spacing w:val="-9"/>
        </w:rPr>
        <w:t xml:space="preserve"> </w:t>
      </w:r>
      <w:r>
        <w:t>and</w:t>
      </w:r>
      <w:r>
        <w:rPr>
          <w:spacing w:val="-9"/>
        </w:rPr>
        <w:t xml:space="preserve"> </w:t>
      </w:r>
      <w:r>
        <w:t>infection</w:t>
      </w:r>
      <w:r>
        <w:rPr>
          <w:spacing w:val="-10"/>
        </w:rPr>
        <w:t xml:space="preserve"> </w:t>
      </w:r>
      <w:r>
        <w:rPr>
          <w:spacing w:val="-2"/>
        </w:rPr>
        <w:t>(</w:t>
      </w:r>
      <w:r>
        <w:rPr>
          <w:spacing w:val="-3"/>
        </w:rPr>
        <w:t>David</w:t>
      </w:r>
      <w:r>
        <w:rPr>
          <w:spacing w:val="-9"/>
        </w:rPr>
        <w:t xml:space="preserve"> </w:t>
      </w:r>
      <w:r>
        <w:t>et</w:t>
      </w:r>
      <w:r>
        <w:rPr>
          <w:spacing w:val="-9"/>
        </w:rPr>
        <w:t xml:space="preserve"> </w:t>
      </w:r>
      <w:r>
        <w:t>al.,</w:t>
      </w:r>
      <w:r>
        <w:rPr>
          <w:spacing w:val="-9"/>
        </w:rPr>
        <w:t xml:space="preserve"> </w:t>
      </w:r>
      <w:r>
        <w:rPr>
          <w:spacing w:val="-2"/>
        </w:rPr>
        <w:t>2014</w:t>
      </w:r>
      <w:r>
        <w:rPr>
          <w:spacing w:val="-1"/>
        </w:rPr>
        <w:t>).</w:t>
      </w:r>
      <w:r>
        <w:rPr>
          <w:spacing w:val="13"/>
        </w:rPr>
        <w:t xml:space="preserve"> </w:t>
      </w:r>
      <w:r>
        <w:t>Metagenomics</w:t>
      </w:r>
      <w:r>
        <w:rPr>
          <w:spacing w:val="31"/>
          <w:w w:val="93"/>
        </w:rPr>
        <w:t xml:space="preserve"> </w:t>
      </w:r>
      <w:r>
        <w:t>has</w:t>
      </w:r>
      <w:r>
        <w:rPr>
          <w:spacing w:val="3"/>
        </w:rPr>
        <w:t xml:space="preserve"> </w:t>
      </w:r>
      <w:r>
        <w:rPr>
          <w:spacing w:val="-3"/>
        </w:rPr>
        <w:t>even</w:t>
      </w:r>
      <w:r>
        <w:rPr>
          <w:spacing w:val="4"/>
        </w:rPr>
        <w:t xml:space="preserve"> </w:t>
      </w:r>
      <w:r>
        <w:rPr>
          <w:spacing w:val="-2"/>
        </w:rPr>
        <w:t>provided</w:t>
      </w:r>
      <w:r>
        <w:rPr>
          <w:spacing w:val="4"/>
        </w:rPr>
        <w:t xml:space="preserve"> </w:t>
      </w:r>
      <w:r>
        <w:t>some</w:t>
      </w:r>
      <w:r>
        <w:rPr>
          <w:spacing w:val="5"/>
        </w:rPr>
        <w:t xml:space="preserve"> </w:t>
      </w:r>
      <w:r>
        <w:t>surprising</w:t>
      </w:r>
      <w:r>
        <w:rPr>
          <w:spacing w:val="5"/>
        </w:rPr>
        <w:t xml:space="preserve"> </w:t>
      </w:r>
      <w:r>
        <w:rPr>
          <w:spacing w:val="-2"/>
        </w:rPr>
        <w:t>insigh</w:t>
      </w:r>
      <w:r>
        <w:rPr>
          <w:spacing w:val="-1"/>
        </w:rPr>
        <w:t>ts</w:t>
      </w:r>
      <w:r>
        <w:rPr>
          <w:spacing w:val="4"/>
        </w:rPr>
        <w:t xml:space="preserve"> </w:t>
      </w:r>
      <w:r>
        <w:rPr>
          <w:spacing w:val="-3"/>
        </w:rPr>
        <w:t>into</w:t>
      </w:r>
      <w:r>
        <w:rPr>
          <w:spacing w:val="4"/>
        </w:rPr>
        <w:t xml:space="preserve"> </w:t>
      </w:r>
      <w:r>
        <w:t>disorders</w:t>
      </w:r>
      <w:r>
        <w:rPr>
          <w:spacing w:val="4"/>
        </w:rPr>
        <w:t xml:space="preserve"> </w:t>
      </w:r>
      <w:r>
        <w:rPr>
          <w:spacing w:val="-3"/>
        </w:rPr>
        <w:lastRenderedPageBreak/>
        <w:t>such</w:t>
      </w:r>
      <w:r>
        <w:rPr>
          <w:spacing w:val="3"/>
        </w:rPr>
        <w:t xml:space="preserve"> </w:t>
      </w:r>
      <w:r>
        <w:t>as</w:t>
      </w:r>
      <w:r>
        <w:rPr>
          <w:spacing w:val="4"/>
        </w:rPr>
        <w:t xml:space="preserve"> </w:t>
      </w:r>
      <w:r>
        <w:t>Autism</w:t>
      </w:r>
      <w:r>
        <w:rPr>
          <w:spacing w:val="29"/>
          <w:w w:val="97"/>
        </w:rPr>
        <w:t xml:space="preserve"> </w:t>
      </w:r>
      <w:r>
        <w:rPr>
          <w:w w:val="95"/>
        </w:rPr>
        <w:t>Spectrum</w:t>
      </w:r>
      <w:r>
        <w:rPr>
          <w:spacing w:val="14"/>
          <w:w w:val="95"/>
        </w:rPr>
        <w:t xml:space="preserve"> </w:t>
      </w:r>
      <w:r>
        <w:rPr>
          <w:w w:val="95"/>
        </w:rPr>
        <w:t>Disorder</w:t>
      </w:r>
      <w:r>
        <w:rPr>
          <w:spacing w:val="13"/>
          <w:w w:val="95"/>
        </w:rPr>
        <w:t xml:space="preserve"> </w:t>
      </w:r>
      <w:r>
        <w:rPr>
          <w:spacing w:val="-2"/>
          <w:w w:val="95"/>
        </w:rPr>
        <w:t>(MacFab</w:t>
      </w:r>
      <w:r>
        <w:rPr>
          <w:spacing w:val="-3"/>
          <w:w w:val="95"/>
        </w:rPr>
        <w:t>e</w:t>
      </w:r>
      <w:r>
        <w:rPr>
          <w:spacing w:val="-2"/>
          <w:w w:val="95"/>
        </w:rPr>
        <w:t>,</w:t>
      </w:r>
      <w:r>
        <w:rPr>
          <w:spacing w:val="14"/>
          <w:w w:val="95"/>
        </w:rPr>
        <w:t xml:space="preserve"> </w:t>
      </w:r>
      <w:r>
        <w:rPr>
          <w:spacing w:val="-2"/>
          <w:w w:val="95"/>
        </w:rPr>
        <w:t>2012</w:t>
      </w:r>
      <w:r>
        <w:rPr>
          <w:spacing w:val="-1"/>
          <w:w w:val="95"/>
        </w:rPr>
        <w:t>).</w:t>
      </w:r>
    </w:p>
    <w:p w14:paraId="0CA3A804" w14:textId="4A36288A" w:rsidR="00B43BDA" w:rsidRDefault="00B43BDA" w:rsidP="003B0178">
      <w:pPr>
        <w:pStyle w:val="BodyText"/>
        <w:spacing w:line="379" w:lineRule="auto"/>
        <w:ind w:left="490" w:right="533" w:firstLine="230"/>
        <w:rPr>
          <w:spacing w:val="-1"/>
          <w:w w:val="95"/>
        </w:rPr>
      </w:pPr>
      <w:r w:rsidRPr="00B43BDA">
        <w:rPr>
          <w:spacing w:val="-1"/>
          <w:w w:val="95"/>
        </w:rPr>
        <w:t xml:space="preserve">BLASTX (Altschul et al., 1990) is widely used in metagenomics to map reads to protein databases such as KEGG (Kanehisa &amp; Goto, 2000) and NCBI’s NR (Sayers et al., 2011). This mapping is additionally used as a primitive in pipelines such as MetaPhlAn (Segata et al., 2012), PICRUSt (Langille et al., 2013), and MEGAN (Huson et al., 2011) to determine the microbial composition of a sequenced sample. Unfortunately, BLASTX’s run time requirements scale linearly with the product of the size of the full read dataset and the targeted protein database, and thus each year require exponentially more runtime to process the exponentially </w:t>
      </w:r>
      <w:r>
        <w:rPr>
          <w:spacing w:val="-1"/>
          <w:w w:val="95"/>
        </w:rPr>
        <w:t>growing read data. These compu</w:t>
      </w:r>
      <w:r w:rsidRPr="00B43BDA">
        <w:rPr>
          <w:spacing w:val="-1"/>
          <w:w w:val="95"/>
        </w:rPr>
        <w:t>tational challenges are at present a barrier to widespread use of metagenomic data throughout biotechnology, which constr</w:t>
      </w:r>
      <w:r>
        <w:rPr>
          <w:spacing w:val="-1"/>
          <w:w w:val="95"/>
        </w:rPr>
        <w:t>ains genomic medicine and envi</w:t>
      </w:r>
      <w:r w:rsidRPr="00B43BDA">
        <w:rPr>
          <w:spacing w:val="-1"/>
          <w:w w:val="95"/>
        </w:rPr>
        <w:t>ronmental genomics (Frank &amp; Pace, 2008). For example, Mackelprang et al. (2011) reported that using BLASTX to map 246 million reads against KEGG required 800,000 CPU hours at a supercomputing center.</w:t>
      </w:r>
    </w:p>
    <w:p w14:paraId="7D715E37" w14:textId="2FFBBB37" w:rsidR="00B43BDA" w:rsidRDefault="00B43BDA" w:rsidP="003B0178">
      <w:pPr>
        <w:pStyle w:val="BodyText"/>
        <w:spacing w:line="379" w:lineRule="auto"/>
        <w:ind w:left="490" w:right="533" w:firstLine="230"/>
        <w:rPr>
          <w:w w:val="95"/>
        </w:rPr>
      </w:pPr>
      <w:r>
        <w:t>Although</w:t>
      </w:r>
      <w:r>
        <w:rPr>
          <w:spacing w:val="5"/>
        </w:rPr>
        <w:t xml:space="preserve"> </w:t>
      </w:r>
      <w:r>
        <w:t>this</w:t>
      </w:r>
      <w:r>
        <w:rPr>
          <w:spacing w:val="5"/>
        </w:rPr>
        <w:t xml:space="preserve"> </w:t>
      </w:r>
      <w:r>
        <w:t>is</w:t>
      </w:r>
      <w:r>
        <w:rPr>
          <w:spacing w:val="5"/>
        </w:rPr>
        <w:t xml:space="preserve"> </w:t>
      </w:r>
      <w:r>
        <w:t>a</w:t>
      </w:r>
      <w:r>
        <w:rPr>
          <w:spacing w:val="5"/>
        </w:rPr>
        <w:t xml:space="preserve"> </w:t>
      </w:r>
      <w:r>
        <w:t>problem</w:t>
      </w:r>
      <w:r>
        <w:rPr>
          <w:spacing w:val="4"/>
        </w:rPr>
        <w:t xml:space="preserve"> </w:t>
      </w:r>
      <w:r>
        <w:t>already</w:t>
      </w:r>
      <w:r>
        <w:rPr>
          <w:spacing w:val="5"/>
        </w:rPr>
        <w:t xml:space="preserve"> </w:t>
      </w:r>
      <w:r>
        <w:t>for</w:t>
      </w:r>
      <w:r>
        <w:rPr>
          <w:spacing w:val="5"/>
        </w:rPr>
        <w:t xml:space="preserve"> </w:t>
      </w:r>
      <w:r>
        <w:rPr>
          <w:spacing w:val="2"/>
        </w:rPr>
        <w:t>major</w:t>
      </w:r>
      <w:r>
        <w:rPr>
          <w:spacing w:val="5"/>
        </w:rPr>
        <w:t xml:space="preserve"> </w:t>
      </w:r>
      <w:r>
        <w:rPr>
          <w:spacing w:val="-2"/>
        </w:rPr>
        <w:t>research</w:t>
      </w:r>
      <w:r>
        <w:rPr>
          <w:spacing w:val="5"/>
        </w:rPr>
        <w:t xml:space="preserve"> </w:t>
      </w:r>
      <w:r>
        <w:rPr>
          <w:spacing w:val="-2"/>
        </w:rPr>
        <w:t>centers,</w:t>
      </w:r>
      <w:r>
        <w:rPr>
          <w:spacing w:val="7"/>
        </w:rPr>
        <w:t xml:space="preserve"> </w:t>
      </w:r>
      <w:r>
        <w:t>it</w:t>
      </w:r>
      <w:r>
        <w:rPr>
          <w:spacing w:val="5"/>
        </w:rPr>
        <w:t xml:space="preserve"> </w:t>
      </w:r>
      <w:r>
        <w:t>is</w:t>
      </w:r>
      <w:r>
        <w:rPr>
          <w:spacing w:val="5"/>
        </w:rPr>
        <w:t xml:space="preserve"> </w:t>
      </w:r>
      <w:r w:rsidR="00A60AEC">
        <w:t>es</w:t>
      </w:r>
      <w:r>
        <w:t>pecially</w:t>
      </w:r>
      <w:r>
        <w:rPr>
          <w:spacing w:val="-21"/>
        </w:rPr>
        <w:t xml:space="preserve"> </w:t>
      </w:r>
      <w:r>
        <w:t>limiting</w:t>
      </w:r>
      <w:r>
        <w:rPr>
          <w:spacing w:val="-22"/>
        </w:rPr>
        <w:t xml:space="preserve"> </w:t>
      </w:r>
      <w:r>
        <w:t>for</w:t>
      </w:r>
      <w:r>
        <w:rPr>
          <w:spacing w:val="-22"/>
        </w:rPr>
        <w:t xml:space="preserve"> </w:t>
      </w:r>
      <w:r>
        <w:t>on-site</w:t>
      </w:r>
      <w:r>
        <w:rPr>
          <w:spacing w:val="-22"/>
        </w:rPr>
        <w:t xml:space="preserve"> </w:t>
      </w:r>
      <w:r>
        <w:t>analyses</w:t>
      </w:r>
      <w:r>
        <w:rPr>
          <w:spacing w:val="-22"/>
        </w:rPr>
        <w:t xml:space="preserve"> </w:t>
      </w:r>
      <w:r>
        <w:t>in</w:t>
      </w:r>
      <w:r>
        <w:rPr>
          <w:spacing w:val="-21"/>
        </w:rPr>
        <w:t xml:space="preserve"> </w:t>
      </w:r>
      <w:r>
        <w:t>more</w:t>
      </w:r>
      <w:r>
        <w:rPr>
          <w:spacing w:val="-22"/>
        </w:rPr>
        <w:t xml:space="preserve"> </w:t>
      </w:r>
      <w:r>
        <w:t>remote</w:t>
      </w:r>
      <w:r>
        <w:rPr>
          <w:spacing w:val="-22"/>
        </w:rPr>
        <w:t xml:space="preserve"> </w:t>
      </w:r>
      <w:r>
        <w:t>locations.</w:t>
      </w:r>
      <w:r>
        <w:rPr>
          <w:spacing w:val="-7"/>
        </w:rPr>
        <w:t xml:space="preserve"> </w:t>
      </w:r>
      <w:r>
        <w:t>In</w:t>
      </w:r>
      <w:r>
        <w:rPr>
          <w:spacing w:val="-22"/>
        </w:rPr>
        <w:t xml:space="preserve"> </w:t>
      </w:r>
      <w:r>
        <w:rPr>
          <w:spacing w:val="-2"/>
        </w:rPr>
        <w:t>surveying</w:t>
      </w:r>
      <w:r>
        <w:rPr>
          <w:spacing w:val="30"/>
          <w:w w:val="94"/>
        </w:rPr>
        <w:t xml:space="preserve"> </w:t>
      </w:r>
      <w:r>
        <w:t>the</w:t>
      </w:r>
      <w:r>
        <w:rPr>
          <w:spacing w:val="-21"/>
        </w:rPr>
        <w:t xml:space="preserve"> </w:t>
      </w:r>
      <w:r>
        <w:t>2014</w:t>
      </w:r>
      <w:r>
        <w:rPr>
          <w:spacing w:val="-20"/>
        </w:rPr>
        <w:t xml:space="preserve"> </w:t>
      </w:r>
      <w:r>
        <w:rPr>
          <w:spacing w:val="1"/>
        </w:rPr>
        <w:t>Ebola</w:t>
      </w:r>
      <w:r>
        <w:rPr>
          <w:spacing w:val="-20"/>
        </w:rPr>
        <w:t xml:space="preserve"> </w:t>
      </w:r>
      <w:r>
        <w:t>outbreak,</w:t>
      </w:r>
      <w:r>
        <w:rPr>
          <w:spacing w:val="-20"/>
        </w:rPr>
        <w:t xml:space="preserve"> </w:t>
      </w:r>
      <w:r>
        <w:rPr>
          <w:spacing w:val="-2"/>
        </w:rPr>
        <w:t>scientists</w:t>
      </w:r>
      <w:r>
        <w:rPr>
          <w:spacing w:val="-20"/>
        </w:rPr>
        <w:t xml:space="preserve"> </w:t>
      </w:r>
      <w:r>
        <w:rPr>
          <w:spacing w:val="-2"/>
        </w:rPr>
        <w:t>physically</w:t>
      </w:r>
      <w:r>
        <w:rPr>
          <w:spacing w:val="-21"/>
        </w:rPr>
        <w:t xml:space="preserve"> </w:t>
      </w:r>
      <w:r>
        <w:rPr>
          <w:spacing w:val="1"/>
        </w:rPr>
        <w:t>shipped</w:t>
      </w:r>
      <w:r>
        <w:rPr>
          <w:spacing w:val="-20"/>
        </w:rPr>
        <w:t xml:space="preserve"> </w:t>
      </w:r>
      <w:r>
        <w:t>samples</w:t>
      </w:r>
      <w:r>
        <w:rPr>
          <w:spacing w:val="-20"/>
        </w:rPr>
        <w:t xml:space="preserve"> </w:t>
      </w:r>
      <w:r>
        <w:t>on</w:t>
      </w:r>
      <w:r>
        <w:rPr>
          <w:spacing w:val="-20"/>
        </w:rPr>
        <w:t xml:space="preserve"> </w:t>
      </w:r>
      <w:r>
        <w:t>dry</w:t>
      </w:r>
      <w:r>
        <w:rPr>
          <w:spacing w:val="-20"/>
        </w:rPr>
        <w:t xml:space="preserve"> </w:t>
      </w:r>
      <w:r>
        <w:t>ice</w:t>
      </w:r>
      <w:r>
        <w:rPr>
          <w:spacing w:val="-21"/>
        </w:rPr>
        <w:t xml:space="preserve"> </w:t>
      </w:r>
      <w:r>
        <w:t>to</w:t>
      </w:r>
      <w:r>
        <w:rPr>
          <w:spacing w:val="29"/>
          <w:w w:val="97"/>
        </w:rPr>
        <w:t xml:space="preserve"> </w:t>
      </w:r>
      <w:r>
        <w:rPr>
          <w:spacing w:val="-3"/>
        </w:rPr>
        <w:t>Harvard</w:t>
      </w:r>
      <w:r>
        <w:rPr>
          <w:spacing w:val="-17"/>
        </w:rPr>
        <w:t xml:space="preserve"> </w:t>
      </w:r>
      <w:r>
        <w:t>for</w:t>
      </w:r>
      <w:r>
        <w:rPr>
          <w:spacing w:val="-15"/>
        </w:rPr>
        <w:t xml:space="preserve"> </w:t>
      </w:r>
      <w:r>
        <w:t>sequencing</w:t>
      </w:r>
      <w:r>
        <w:rPr>
          <w:spacing w:val="-16"/>
        </w:rPr>
        <w:t xml:space="preserve"> </w:t>
      </w:r>
      <w:r>
        <w:t>and</w:t>
      </w:r>
      <w:r>
        <w:rPr>
          <w:spacing w:val="-16"/>
        </w:rPr>
        <w:t xml:space="preserve"> </w:t>
      </w:r>
      <w:r>
        <w:t>analysis</w:t>
      </w:r>
      <w:r>
        <w:rPr>
          <w:spacing w:val="-16"/>
        </w:rPr>
        <w:t xml:space="preserve"> </w:t>
      </w:r>
      <w:r>
        <w:rPr>
          <w:spacing w:val="-1"/>
        </w:rPr>
        <w:t>(</w:t>
      </w:r>
      <w:r>
        <w:rPr>
          <w:spacing w:val="-2"/>
        </w:rPr>
        <w:t>Gire</w:t>
      </w:r>
      <w:r>
        <w:rPr>
          <w:spacing w:val="-16"/>
        </w:rPr>
        <w:t xml:space="preserve"> </w:t>
      </w:r>
      <w:r>
        <w:t>et</w:t>
      </w:r>
      <w:r>
        <w:rPr>
          <w:spacing w:val="-16"/>
        </w:rPr>
        <w:t xml:space="preserve"> </w:t>
      </w:r>
      <w:r>
        <w:t>al.,</w:t>
      </w:r>
      <w:r>
        <w:rPr>
          <w:spacing w:val="-17"/>
        </w:rPr>
        <w:t xml:space="preserve"> </w:t>
      </w:r>
      <w:r>
        <w:rPr>
          <w:spacing w:val="-2"/>
        </w:rPr>
        <w:t>2014</w:t>
      </w:r>
      <w:r>
        <w:rPr>
          <w:spacing w:val="-1"/>
        </w:rPr>
        <w:t>).</w:t>
      </w:r>
      <w:r>
        <w:t xml:space="preserve"> </w:t>
      </w:r>
      <w:r>
        <w:rPr>
          <w:spacing w:val="-2"/>
        </w:rPr>
        <w:t>Ev</w:t>
      </w:r>
      <w:r>
        <w:rPr>
          <w:spacing w:val="-3"/>
        </w:rPr>
        <w:t>en</w:t>
      </w:r>
      <w:r>
        <w:rPr>
          <w:spacing w:val="-16"/>
        </w:rPr>
        <w:t xml:space="preserve"> </w:t>
      </w:r>
      <w:r>
        <w:t>as</w:t>
      </w:r>
      <w:r>
        <w:rPr>
          <w:spacing w:val="-16"/>
        </w:rPr>
        <w:t xml:space="preserve"> </w:t>
      </w:r>
      <w:r>
        <w:t>sequencers</w:t>
      </w:r>
      <w:r>
        <w:rPr>
          <w:spacing w:val="25"/>
          <w:w w:val="91"/>
        </w:rPr>
        <w:t xml:space="preserve"> </w:t>
      </w:r>
      <w:r>
        <w:rPr>
          <w:spacing w:val="1"/>
        </w:rPr>
        <w:t>become</w:t>
      </w:r>
      <w:r>
        <w:rPr>
          <w:spacing w:val="-4"/>
        </w:rPr>
        <w:t xml:space="preserve"> </w:t>
      </w:r>
      <w:r>
        <w:t>more</w:t>
      </w:r>
      <w:r>
        <w:rPr>
          <w:spacing w:val="-4"/>
        </w:rPr>
        <w:t xml:space="preserve"> </w:t>
      </w:r>
      <w:r>
        <w:t>mobile</w:t>
      </w:r>
      <w:r>
        <w:rPr>
          <w:spacing w:val="-4"/>
        </w:rPr>
        <w:t xml:space="preserve"> </w:t>
      </w:r>
      <w:r>
        <w:t>and</w:t>
      </w:r>
      <w:r>
        <w:rPr>
          <w:spacing w:val="-4"/>
        </w:rPr>
        <w:t xml:space="preserve"> </w:t>
      </w:r>
      <w:r>
        <w:t>can</w:t>
      </w:r>
      <w:r>
        <w:rPr>
          <w:spacing w:val="-3"/>
        </w:rPr>
        <w:t xml:space="preserve"> </w:t>
      </w:r>
      <w:r>
        <w:rPr>
          <w:spacing w:val="-2"/>
        </w:rPr>
        <w:t>th</w:t>
      </w:r>
      <w:r>
        <w:rPr>
          <w:spacing w:val="-3"/>
        </w:rPr>
        <w:t>us</w:t>
      </w:r>
      <w:r>
        <w:rPr>
          <w:spacing w:val="-5"/>
        </w:rPr>
        <w:t xml:space="preserve"> </w:t>
      </w:r>
      <w:r>
        <w:rPr>
          <w:spacing w:val="3"/>
        </w:rPr>
        <w:t>be</w:t>
      </w:r>
      <w:r>
        <w:rPr>
          <w:spacing w:val="-3"/>
        </w:rPr>
        <w:t xml:space="preserve"> </w:t>
      </w:r>
      <w:r>
        <w:rPr>
          <w:spacing w:val="-2"/>
        </w:rPr>
        <w:t>brough</w:t>
      </w:r>
      <w:r>
        <w:rPr>
          <w:spacing w:val="-1"/>
        </w:rPr>
        <w:t>t</w:t>
      </w:r>
      <w:r>
        <w:rPr>
          <w:spacing w:val="-4"/>
        </w:rPr>
        <w:t xml:space="preserve"> </w:t>
      </w:r>
      <w:r>
        <w:t>on-site,</w:t>
      </w:r>
      <w:r>
        <w:rPr>
          <w:spacing w:val="-2"/>
        </w:rPr>
        <w:t xml:space="preserve"> </w:t>
      </w:r>
      <w:r>
        <w:rPr>
          <w:spacing w:val="-3"/>
        </w:rPr>
        <w:t>lack</w:t>
      </w:r>
      <w:r>
        <w:rPr>
          <w:spacing w:val="-4"/>
        </w:rPr>
        <w:t xml:space="preserve"> </w:t>
      </w:r>
      <w:r>
        <w:t>of</w:t>
      </w:r>
      <w:r>
        <w:rPr>
          <w:spacing w:val="-4"/>
        </w:rPr>
        <w:t xml:space="preserve"> </w:t>
      </w:r>
      <w:r>
        <w:t>fast</w:t>
      </w:r>
      <w:r>
        <w:rPr>
          <w:spacing w:val="-4"/>
        </w:rPr>
        <w:t xml:space="preserve"> </w:t>
      </w:r>
      <w:r>
        <w:rPr>
          <w:spacing w:val="-2"/>
        </w:rPr>
        <w:t>Internet</w:t>
      </w:r>
      <w:r>
        <w:rPr>
          <w:spacing w:val="26"/>
          <w:w w:val="95"/>
        </w:rPr>
        <w:t xml:space="preserve"> </w:t>
      </w:r>
      <w:r>
        <w:t>connections</w:t>
      </w:r>
      <w:r>
        <w:rPr>
          <w:spacing w:val="-12"/>
        </w:rPr>
        <w:t xml:space="preserve"> </w:t>
      </w:r>
      <w:r>
        <w:t>in</w:t>
      </w:r>
      <w:r>
        <w:rPr>
          <w:spacing w:val="-13"/>
        </w:rPr>
        <w:t xml:space="preserve"> </w:t>
      </w:r>
      <w:r>
        <w:t>remote</w:t>
      </w:r>
      <w:r>
        <w:rPr>
          <w:spacing w:val="-12"/>
        </w:rPr>
        <w:t xml:space="preserve"> </w:t>
      </w:r>
      <w:r>
        <w:t>areas</w:t>
      </w:r>
      <w:r>
        <w:rPr>
          <w:spacing w:val="-13"/>
        </w:rPr>
        <w:t xml:space="preserve"> </w:t>
      </w:r>
      <w:r>
        <w:t>can</w:t>
      </w:r>
      <w:r>
        <w:rPr>
          <w:spacing w:val="-13"/>
        </w:rPr>
        <w:t xml:space="preserve"> </w:t>
      </w:r>
      <w:r>
        <w:rPr>
          <w:spacing w:val="-3"/>
        </w:rPr>
        <w:t>make</w:t>
      </w:r>
      <w:r>
        <w:rPr>
          <w:spacing w:val="-12"/>
        </w:rPr>
        <w:t xml:space="preserve"> </w:t>
      </w:r>
      <w:r>
        <w:t>it</w:t>
      </w:r>
      <w:r>
        <w:rPr>
          <w:spacing w:val="-13"/>
        </w:rPr>
        <w:t xml:space="preserve"> </w:t>
      </w:r>
      <w:r>
        <w:t>impossible</w:t>
      </w:r>
      <w:r>
        <w:rPr>
          <w:spacing w:val="-12"/>
        </w:rPr>
        <w:t xml:space="preserve"> </w:t>
      </w:r>
      <w:r>
        <w:t>to</w:t>
      </w:r>
      <w:r>
        <w:rPr>
          <w:spacing w:val="-13"/>
        </w:rPr>
        <w:t xml:space="preserve"> </w:t>
      </w:r>
      <w:r>
        <w:rPr>
          <w:spacing w:val="-2"/>
        </w:rPr>
        <w:t>centralize</w:t>
      </w:r>
      <w:r>
        <w:rPr>
          <w:spacing w:val="-13"/>
        </w:rPr>
        <w:t xml:space="preserve"> </w:t>
      </w:r>
      <w:r>
        <w:t>and</w:t>
      </w:r>
      <w:r>
        <w:rPr>
          <w:spacing w:val="-12"/>
        </w:rPr>
        <w:t xml:space="preserve"> </w:t>
      </w:r>
      <w:r>
        <w:rPr>
          <w:spacing w:val="1"/>
        </w:rPr>
        <w:t>expe-</w:t>
      </w:r>
      <w:r>
        <w:rPr>
          <w:spacing w:val="26"/>
          <w:w w:val="88"/>
        </w:rPr>
        <w:t xml:space="preserve"> </w:t>
      </w:r>
      <w:r>
        <w:t>dite</w:t>
      </w:r>
      <w:r>
        <w:rPr>
          <w:spacing w:val="-8"/>
        </w:rPr>
        <w:t xml:space="preserve"> </w:t>
      </w:r>
      <w:r>
        <w:t>processing</w:t>
      </w:r>
      <w:r>
        <w:rPr>
          <w:spacing w:val="-8"/>
        </w:rPr>
        <w:t xml:space="preserve"> </w:t>
      </w:r>
      <w:r>
        <w:t>(viz.:</w:t>
      </w:r>
      <w:r>
        <w:rPr>
          <w:spacing w:val="18"/>
        </w:rPr>
        <w:t xml:space="preserve"> </w:t>
      </w:r>
      <w:r>
        <w:t>the</w:t>
      </w:r>
      <w:r>
        <w:rPr>
          <w:spacing w:val="-8"/>
        </w:rPr>
        <w:t xml:space="preserve"> </w:t>
      </w:r>
      <w:r>
        <w:t xml:space="preserve">cloud); </w:t>
      </w:r>
      <w:r>
        <w:rPr>
          <w:spacing w:val="1"/>
        </w:rPr>
        <w:t>local</w:t>
      </w:r>
      <w:r>
        <w:rPr>
          <w:spacing w:val="-8"/>
        </w:rPr>
        <w:t xml:space="preserve"> </w:t>
      </w:r>
      <w:r>
        <w:t>processing</w:t>
      </w:r>
      <w:r>
        <w:rPr>
          <w:spacing w:val="-8"/>
        </w:rPr>
        <w:t xml:space="preserve"> </w:t>
      </w:r>
      <w:r>
        <w:t>on</w:t>
      </w:r>
      <w:r>
        <w:rPr>
          <w:spacing w:val="-8"/>
        </w:rPr>
        <w:t xml:space="preserve"> </w:t>
      </w:r>
      <w:r>
        <w:t>resource-constrained</w:t>
      </w:r>
      <w:r>
        <w:rPr>
          <w:spacing w:val="26"/>
          <w:w w:val="92"/>
        </w:rPr>
        <w:t xml:space="preserve"> </w:t>
      </w:r>
      <w:r>
        <w:rPr>
          <w:spacing w:val="-2"/>
        </w:rPr>
        <w:t>machines</w:t>
      </w:r>
      <w:r>
        <w:rPr>
          <w:spacing w:val="-9"/>
        </w:rPr>
        <w:t xml:space="preserve"> </w:t>
      </w:r>
      <w:r>
        <w:t>remains</w:t>
      </w:r>
      <w:r>
        <w:rPr>
          <w:spacing w:val="-9"/>
        </w:rPr>
        <w:t xml:space="preserve"> </w:t>
      </w:r>
      <w:r>
        <w:rPr>
          <w:spacing w:val="-2"/>
        </w:rPr>
        <w:t>essen</w:t>
      </w:r>
      <w:r>
        <w:rPr>
          <w:spacing w:val="-1"/>
        </w:rPr>
        <w:t>tial.</w:t>
      </w:r>
      <w:r>
        <w:rPr>
          <w:spacing w:val="22"/>
        </w:rPr>
        <w:t xml:space="preserve"> </w:t>
      </w:r>
      <w:r>
        <w:rPr>
          <w:spacing w:val="-2"/>
        </w:rPr>
        <w:t>Th</w:t>
      </w:r>
      <w:r>
        <w:rPr>
          <w:spacing w:val="-3"/>
        </w:rPr>
        <w:t>us,</w:t>
      </w:r>
      <w:r>
        <w:rPr>
          <w:spacing w:val="-6"/>
        </w:rPr>
        <w:t xml:space="preserve"> </w:t>
      </w:r>
      <w:r>
        <w:t>a</w:t>
      </w:r>
      <w:r>
        <w:rPr>
          <w:spacing w:val="-8"/>
        </w:rPr>
        <w:t xml:space="preserve"> </w:t>
      </w:r>
      <w:r>
        <w:t>better-scaling</w:t>
      </w:r>
      <w:r>
        <w:rPr>
          <w:spacing w:val="-8"/>
        </w:rPr>
        <w:t xml:space="preserve"> </w:t>
      </w:r>
      <w:r>
        <w:t>and</w:t>
      </w:r>
      <w:r>
        <w:rPr>
          <w:spacing w:val="-8"/>
        </w:rPr>
        <w:t xml:space="preserve"> </w:t>
      </w:r>
      <w:r>
        <w:t>accurate</w:t>
      </w:r>
      <w:r>
        <w:rPr>
          <w:spacing w:val="-8"/>
        </w:rPr>
        <w:t xml:space="preserve"> </w:t>
      </w:r>
      <w:r>
        <w:rPr>
          <w:spacing w:val="-1"/>
        </w:rPr>
        <w:t>v</w:t>
      </w:r>
      <w:r>
        <w:rPr>
          <w:spacing w:val="-2"/>
        </w:rPr>
        <w:t>ersion</w:t>
      </w:r>
      <w:r>
        <w:rPr>
          <w:spacing w:val="-8"/>
        </w:rPr>
        <w:t xml:space="preserve"> </w:t>
      </w:r>
      <w:r>
        <w:t>of</w:t>
      </w:r>
      <w:r>
        <w:rPr>
          <w:spacing w:val="31"/>
          <w:w w:val="90"/>
        </w:rPr>
        <w:t xml:space="preserve"> </w:t>
      </w:r>
      <w:r>
        <w:t>BLASTX</w:t>
      </w:r>
      <w:r>
        <w:rPr>
          <w:spacing w:val="23"/>
        </w:rPr>
        <w:t xml:space="preserve"> </w:t>
      </w:r>
      <w:r>
        <w:t>raises</w:t>
      </w:r>
      <w:r>
        <w:rPr>
          <w:spacing w:val="22"/>
        </w:rPr>
        <w:t xml:space="preserve"> </w:t>
      </w:r>
      <w:r>
        <w:t>the</w:t>
      </w:r>
      <w:r>
        <w:rPr>
          <w:spacing w:val="23"/>
        </w:rPr>
        <w:t xml:space="preserve"> </w:t>
      </w:r>
      <w:r>
        <w:rPr>
          <w:spacing w:val="-2"/>
        </w:rPr>
        <w:t>possibilit</w:t>
      </w:r>
      <w:r>
        <w:rPr>
          <w:spacing w:val="-1"/>
        </w:rPr>
        <w:t>y</w:t>
      </w:r>
      <w:r>
        <w:rPr>
          <w:spacing w:val="23"/>
        </w:rPr>
        <w:t xml:space="preserve"> </w:t>
      </w:r>
      <w:r>
        <w:t>of</w:t>
      </w:r>
      <w:r>
        <w:rPr>
          <w:spacing w:val="23"/>
        </w:rPr>
        <w:t xml:space="preserve"> </w:t>
      </w:r>
      <w:r>
        <w:t>not</w:t>
      </w:r>
      <w:r>
        <w:rPr>
          <w:spacing w:val="23"/>
        </w:rPr>
        <w:t xml:space="preserve"> </w:t>
      </w:r>
      <w:r>
        <w:t>only</w:t>
      </w:r>
      <w:r>
        <w:rPr>
          <w:spacing w:val="23"/>
        </w:rPr>
        <w:t xml:space="preserve"> </w:t>
      </w:r>
      <w:r>
        <w:t>faster</w:t>
      </w:r>
      <w:r>
        <w:rPr>
          <w:spacing w:val="23"/>
        </w:rPr>
        <w:t xml:space="preserve"> </w:t>
      </w:r>
      <w:r>
        <w:t>computing</w:t>
      </w:r>
      <w:r>
        <w:rPr>
          <w:spacing w:val="25"/>
        </w:rPr>
        <w:t xml:space="preserve"> </w:t>
      </w:r>
      <w:r>
        <w:t>for</w:t>
      </w:r>
      <w:r>
        <w:rPr>
          <w:spacing w:val="23"/>
        </w:rPr>
        <w:t xml:space="preserve"> </w:t>
      </w:r>
      <w:r>
        <w:t>large</w:t>
      </w:r>
      <w:r>
        <w:rPr>
          <w:spacing w:val="23"/>
        </w:rPr>
        <w:t xml:space="preserve"> </w:t>
      </w:r>
      <w:r>
        <w:t>re-</w:t>
      </w:r>
      <w:r>
        <w:rPr>
          <w:spacing w:val="20"/>
          <w:w w:val="89"/>
        </w:rPr>
        <w:t xml:space="preserve"> </w:t>
      </w:r>
      <w:r>
        <w:rPr>
          <w:spacing w:val="-2"/>
          <w:w w:val="95"/>
        </w:rPr>
        <w:t>search</w:t>
      </w:r>
      <w:r>
        <w:rPr>
          <w:spacing w:val="-10"/>
          <w:w w:val="95"/>
        </w:rPr>
        <w:t xml:space="preserve"> </w:t>
      </w:r>
      <w:r>
        <w:rPr>
          <w:spacing w:val="-2"/>
          <w:w w:val="95"/>
        </w:rPr>
        <w:t>cen</w:t>
      </w:r>
      <w:r>
        <w:rPr>
          <w:spacing w:val="-1"/>
          <w:w w:val="95"/>
        </w:rPr>
        <w:t>ters,</w:t>
      </w:r>
      <w:r>
        <w:rPr>
          <w:spacing w:val="-6"/>
          <w:w w:val="95"/>
        </w:rPr>
        <w:t xml:space="preserve"> </w:t>
      </w:r>
      <w:r>
        <w:rPr>
          <w:w w:val="95"/>
        </w:rPr>
        <w:t>but</w:t>
      </w:r>
      <w:r>
        <w:rPr>
          <w:spacing w:val="-9"/>
          <w:w w:val="95"/>
        </w:rPr>
        <w:t xml:space="preserve"> </w:t>
      </w:r>
      <w:r>
        <w:rPr>
          <w:w w:val="95"/>
        </w:rPr>
        <w:t>also</w:t>
      </w:r>
      <w:r>
        <w:rPr>
          <w:spacing w:val="-9"/>
          <w:w w:val="95"/>
        </w:rPr>
        <w:t xml:space="preserve"> </w:t>
      </w:r>
      <w:r>
        <w:rPr>
          <w:w w:val="95"/>
        </w:rPr>
        <w:t>of</w:t>
      </w:r>
      <w:r>
        <w:rPr>
          <w:spacing w:val="-9"/>
          <w:w w:val="95"/>
        </w:rPr>
        <w:t xml:space="preserve"> </w:t>
      </w:r>
      <w:r>
        <w:rPr>
          <w:w w:val="95"/>
        </w:rPr>
        <w:t>performing</w:t>
      </w:r>
      <w:r>
        <w:rPr>
          <w:spacing w:val="-8"/>
          <w:w w:val="95"/>
        </w:rPr>
        <w:t xml:space="preserve"> </w:t>
      </w:r>
      <w:r>
        <w:rPr>
          <w:spacing w:val="-2"/>
          <w:w w:val="95"/>
        </w:rPr>
        <w:t>en</w:t>
      </w:r>
      <w:r>
        <w:rPr>
          <w:spacing w:val="-1"/>
          <w:w w:val="95"/>
        </w:rPr>
        <w:t>tirely</w:t>
      </w:r>
      <w:r>
        <w:rPr>
          <w:spacing w:val="-9"/>
          <w:w w:val="95"/>
        </w:rPr>
        <w:t xml:space="preserve"> </w:t>
      </w:r>
      <w:r>
        <w:rPr>
          <w:w w:val="95"/>
        </w:rPr>
        <w:t>on-site</w:t>
      </w:r>
      <w:r>
        <w:rPr>
          <w:spacing w:val="-10"/>
          <w:w w:val="95"/>
        </w:rPr>
        <w:t xml:space="preserve"> </w:t>
      </w:r>
      <w:r>
        <w:rPr>
          <w:w w:val="95"/>
        </w:rPr>
        <w:t>sequencing</w:t>
      </w:r>
      <w:r>
        <w:rPr>
          <w:spacing w:val="-8"/>
          <w:w w:val="95"/>
        </w:rPr>
        <w:t xml:space="preserve"> </w:t>
      </w:r>
      <w:r>
        <w:rPr>
          <w:w w:val="95"/>
        </w:rPr>
        <w:t>and</w:t>
      </w:r>
      <w:r>
        <w:rPr>
          <w:spacing w:val="-8"/>
          <w:w w:val="95"/>
        </w:rPr>
        <w:t xml:space="preserve"> </w:t>
      </w:r>
      <w:r>
        <w:rPr>
          <w:w w:val="95"/>
        </w:rPr>
        <w:t>desktop</w:t>
      </w:r>
      <w:r>
        <w:rPr>
          <w:spacing w:val="29"/>
          <w:w w:val="94"/>
        </w:rPr>
        <w:t xml:space="preserve"> </w:t>
      </w:r>
      <w:r>
        <w:rPr>
          <w:w w:val="95"/>
        </w:rPr>
        <w:t>metagenomic</w:t>
      </w:r>
      <w:r>
        <w:rPr>
          <w:spacing w:val="-17"/>
          <w:w w:val="95"/>
        </w:rPr>
        <w:t xml:space="preserve"> </w:t>
      </w:r>
      <w:r>
        <w:rPr>
          <w:w w:val="95"/>
        </w:rPr>
        <w:t>analyses.</w:t>
      </w:r>
    </w:p>
    <w:p w14:paraId="0F88CD17" w14:textId="559D400C" w:rsidR="003805B6" w:rsidRDefault="00B43BDA" w:rsidP="003B0178">
      <w:pPr>
        <w:pStyle w:val="BodyText"/>
        <w:keepLines/>
        <w:spacing w:line="381" w:lineRule="auto"/>
        <w:ind w:right="527" w:firstLine="351"/>
        <w:rPr>
          <w:spacing w:val="-3"/>
        </w:rPr>
      </w:pPr>
      <w:r>
        <w:rPr>
          <w:spacing w:val="-4"/>
        </w:rPr>
        <w:lastRenderedPageBreak/>
        <w:t>Recen</w:t>
      </w:r>
      <w:r>
        <w:rPr>
          <w:spacing w:val="-3"/>
        </w:rPr>
        <w:t>tly,</w:t>
      </w:r>
      <w:r>
        <w:rPr>
          <w:spacing w:val="12"/>
        </w:rPr>
        <w:t xml:space="preserve"> </w:t>
      </w:r>
      <w:r>
        <w:rPr>
          <w:spacing w:val="-2"/>
        </w:rPr>
        <w:t>approaches</w:t>
      </w:r>
      <w:r>
        <w:rPr>
          <w:spacing w:val="9"/>
        </w:rPr>
        <w:t xml:space="preserve"> </w:t>
      </w:r>
      <w:r>
        <w:rPr>
          <w:spacing w:val="-3"/>
        </w:rPr>
        <w:t>such</w:t>
      </w:r>
      <w:r>
        <w:rPr>
          <w:spacing w:val="10"/>
        </w:rPr>
        <w:t xml:space="preserve"> </w:t>
      </w:r>
      <w:r>
        <w:t>as</w:t>
      </w:r>
      <w:r>
        <w:rPr>
          <w:spacing w:val="9"/>
        </w:rPr>
        <w:t xml:space="preserve"> </w:t>
      </w:r>
      <w:r>
        <w:rPr>
          <w:spacing w:val="-2"/>
        </w:rPr>
        <w:t>RapSearch2</w:t>
      </w:r>
      <w:r>
        <w:rPr>
          <w:spacing w:val="10"/>
        </w:rPr>
        <w:t xml:space="preserve"> </w:t>
      </w:r>
      <w:r>
        <w:rPr>
          <w:spacing w:val="-1"/>
        </w:rPr>
        <w:t>(</w:t>
      </w:r>
      <w:r>
        <w:rPr>
          <w:spacing w:val="-2"/>
        </w:rPr>
        <w:t>Zhao</w:t>
      </w:r>
      <w:r>
        <w:rPr>
          <w:spacing w:val="9"/>
        </w:rPr>
        <w:t xml:space="preserve"> </w:t>
      </w:r>
      <w:r>
        <w:t>et</w:t>
      </w:r>
      <w:r>
        <w:rPr>
          <w:spacing w:val="10"/>
        </w:rPr>
        <w:t xml:space="preserve"> </w:t>
      </w:r>
      <w:r>
        <w:t>al.,</w:t>
      </w:r>
      <w:r>
        <w:rPr>
          <w:spacing w:val="9"/>
        </w:rPr>
        <w:t xml:space="preserve"> </w:t>
      </w:r>
      <w:r>
        <w:rPr>
          <w:spacing w:val="-2"/>
        </w:rPr>
        <w:t>2012</w:t>
      </w:r>
      <w:r>
        <w:rPr>
          <w:spacing w:val="-1"/>
        </w:rPr>
        <w:t>)</w:t>
      </w:r>
      <w:r>
        <w:rPr>
          <w:spacing w:val="10"/>
        </w:rPr>
        <w:t xml:space="preserve"> </w:t>
      </w:r>
      <w:r>
        <w:t>and</w:t>
      </w:r>
      <w:r>
        <w:rPr>
          <w:spacing w:val="9"/>
        </w:rPr>
        <w:t xml:space="preserve"> </w:t>
      </w:r>
      <w:r>
        <w:t>Diamond</w:t>
      </w:r>
      <w:r>
        <w:rPr>
          <w:spacing w:val="3"/>
        </w:rPr>
        <w:t xml:space="preserve"> </w:t>
      </w:r>
      <w:r>
        <w:rPr>
          <w:spacing w:val="-1"/>
        </w:rPr>
        <w:t>(Buc</w:t>
      </w:r>
      <w:r>
        <w:rPr>
          <w:spacing w:val="-2"/>
        </w:rPr>
        <w:t>hfi</w:t>
      </w:r>
      <w:r w:rsidR="00A60AEC">
        <w:rPr>
          <w:spacing w:val="-2"/>
        </w:rPr>
        <w:t>nk</w:t>
      </w:r>
      <w:r>
        <w:rPr>
          <w:spacing w:val="22"/>
        </w:rPr>
        <w:t xml:space="preserve"> </w:t>
      </w:r>
      <w:r>
        <w:t>et</w:t>
      </w:r>
      <w:r>
        <w:rPr>
          <w:spacing w:val="3"/>
        </w:rPr>
        <w:t xml:space="preserve"> </w:t>
      </w:r>
      <w:r>
        <w:t>al.,</w:t>
      </w:r>
      <w:r>
        <w:rPr>
          <w:spacing w:val="3"/>
        </w:rPr>
        <w:t xml:space="preserve"> </w:t>
      </w:r>
      <w:r>
        <w:rPr>
          <w:spacing w:val="-2"/>
        </w:rPr>
        <w:t>2015</w:t>
      </w:r>
      <w:r>
        <w:rPr>
          <w:spacing w:val="-1"/>
        </w:rPr>
        <w:t>)</w:t>
      </w:r>
      <w:r>
        <w:rPr>
          <w:spacing w:val="3"/>
        </w:rPr>
        <w:t xml:space="preserve"> </w:t>
      </w:r>
      <w:r>
        <w:rPr>
          <w:spacing w:val="-5"/>
        </w:rPr>
        <w:t>ha</w:t>
      </w:r>
      <w:r>
        <w:rPr>
          <w:spacing w:val="-4"/>
        </w:rPr>
        <w:t>v</w:t>
      </w:r>
      <w:r>
        <w:rPr>
          <w:spacing w:val="-5"/>
        </w:rPr>
        <w:t>e</w:t>
      </w:r>
      <w:r>
        <w:rPr>
          <w:spacing w:val="3"/>
        </w:rPr>
        <w:t xml:space="preserve"> </w:t>
      </w:r>
      <w:r>
        <w:rPr>
          <w:spacing w:val="-2"/>
        </w:rPr>
        <w:t>provided</w:t>
      </w:r>
      <w:r>
        <w:rPr>
          <w:spacing w:val="3"/>
        </w:rPr>
        <w:t xml:space="preserve"> </w:t>
      </w:r>
      <w:r>
        <w:t>faster</w:t>
      </w:r>
      <w:r>
        <w:rPr>
          <w:spacing w:val="3"/>
        </w:rPr>
        <w:t xml:space="preserve"> </w:t>
      </w:r>
      <w:r>
        <w:rPr>
          <w:spacing w:val="-2"/>
        </w:rPr>
        <w:t>alternatives</w:t>
      </w:r>
      <w:r>
        <w:rPr>
          <w:spacing w:val="3"/>
        </w:rPr>
        <w:t xml:space="preserve"> </w:t>
      </w:r>
      <w:r>
        <w:t>to</w:t>
      </w:r>
      <w:r>
        <w:rPr>
          <w:spacing w:val="3"/>
        </w:rPr>
        <w:t xml:space="preserve"> </w:t>
      </w:r>
      <w:r>
        <w:t>BLASTX.</w:t>
      </w:r>
      <w:r>
        <w:rPr>
          <w:spacing w:val="31"/>
          <w:w w:val="104"/>
        </w:rPr>
        <w:t xml:space="preserve"> </w:t>
      </w:r>
      <w:r>
        <w:rPr>
          <w:spacing w:val="-10"/>
        </w:rPr>
        <w:t>W</w:t>
      </w:r>
      <w:r>
        <w:rPr>
          <w:spacing w:val="-12"/>
        </w:rPr>
        <w:t>e</w:t>
      </w:r>
      <w:r>
        <w:rPr>
          <w:spacing w:val="-8"/>
        </w:rPr>
        <w:t xml:space="preserve"> </w:t>
      </w:r>
      <w:r>
        <w:rPr>
          <w:spacing w:val="-5"/>
        </w:rPr>
        <w:t>ha</w:t>
      </w:r>
      <w:r>
        <w:rPr>
          <w:spacing w:val="-4"/>
        </w:rPr>
        <w:t>v</w:t>
      </w:r>
      <w:r>
        <w:rPr>
          <w:spacing w:val="-5"/>
        </w:rPr>
        <w:t>e</w:t>
      </w:r>
      <w:r>
        <w:rPr>
          <w:spacing w:val="-8"/>
        </w:rPr>
        <w:t xml:space="preserve"> </w:t>
      </w:r>
      <w:r>
        <w:t>applied</w:t>
      </w:r>
      <w:r>
        <w:rPr>
          <w:spacing w:val="-7"/>
        </w:rPr>
        <w:t xml:space="preserve"> </w:t>
      </w:r>
      <w:r>
        <w:t>our</w:t>
      </w:r>
      <w:r>
        <w:rPr>
          <w:spacing w:val="-8"/>
        </w:rPr>
        <w:t xml:space="preserve"> </w:t>
      </w:r>
      <w:r>
        <w:rPr>
          <w:spacing w:val="-2"/>
        </w:rPr>
        <w:t>entropy-scaling</w:t>
      </w:r>
      <w:r>
        <w:rPr>
          <w:spacing w:val="-8"/>
        </w:rPr>
        <w:t xml:space="preserve"> </w:t>
      </w:r>
      <w:r>
        <w:rPr>
          <w:spacing w:val="-2"/>
        </w:rPr>
        <w:t>framework</w:t>
      </w:r>
      <w:r>
        <w:rPr>
          <w:spacing w:val="-7"/>
        </w:rPr>
        <w:t xml:space="preserve"> </w:t>
      </w:r>
      <w:r>
        <w:t>to</w:t>
      </w:r>
      <w:r>
        <w:rPr>
          <w:spacing w:val="-7"/>
        </w:rPr>
        <w:t xml:space="preserve"> </w:t>
      </w:r>
      <w:r>
        <w:t>the</w:t>
      </w:r>
      <w:r>
        <w:rPr>
          <w:spacing w:val="-8"/>
        </w:rPr>
        <w:t xml:space="preserve"> </w:t>
      </w:r>
      <w:r>
        <w:t>problem</w:t>
      </w:r>
      <w:r>
        <w:rPr>
          <w:spacing w:val="-7"/>
        </w:rPr>
        <w:t xml:space="preserve"> </w:t>
      </w:r>
      <w:r>
        <w:t>of</w:t>
      </w:r>
      <w:r>
        <w:rPr>
          <w:spacing w:val="-7"/>
        </w:rPr>
        <w:t xml:space="preserve"> </w:t>
      </w:r>
      <w:r>
        <w:t>metage</w:t>
      </w:r>
      <w:r>
        <w:rPr>
          <w:w w:val="95"/>
        </w:rPr>
        <w:t>nomic</w:t>
      </w:r>
      <w:r>
        <w:rPr>
          <w:spacing w:val="-1"/>
          <w:w w:val="95"/>
        </w:rPr>
        <w:t xml:space="preserve"> </w:t>
      </w:r>
      <w:r>
        <w:rPr>
          <w:spacing w:val="-2"/>
          <w:w w:val="95"/>
        </w:rPr>
        <w:t>search</w:t>
      </w:r>
      <w:r>
        <w:rPr>
          <w:w w:val="95"/>
        </w:rPr>
        <w:t xml:space="preserve"> and demonstrate</w:t>
      </w:r>
      <w:r>
        <w:rPr>
          <w:spacing w:val="-1"/>
          <w:w w:val="95"/>
        </w:rPr>
        <w:t xml:space="preserve"> </w:t>
      </w:r>
      <w:r>
        <w:rPr>
          <w:w w:val="95"/>
        </w:rPr>
        <w:t>MICA, a</w:t>
      </w:r>
      <w:r>
        <w:rPr>
          <w:spacing w:val="-1"/>
          <w:w w:val="95"/>
        </w:rPr>
        <w:t xml:space="preserve"> </w:t>
      </w:r>
      <w:r>
        <w:rPr>
          <w:spacing w:val="1"/>
          <w:w w:val="95"/>
        </w:rPr>
        <w:t>method</w:t>
      </w:r>
      <w:r>
        <w:rPr>
          <w:w w:val="95"/>
        </w:rPr>
        <w:t xml:space="preserve"> whose </w:t>
      </w:r>
      <w:r>
        <w:rPr>
          <w:spacing w:val="-2"/>
          <w:w w:val="95"/>
        </w:rPr>
        <w:t>softw</w:t>
      </w:r>
      <w:r>
        <w:rPr>
          <w:spacing w:val="-3"/>
          <w:w w:val="95"/>
        </w:rPr>
        <w:t>are</w:t>
      </w:r>
      <w:r>
        <w:rPr>
          <w:w w:val="95"/>
        </w:rPr>
        <w:t xml:space="preserve"> </w:t>
      </w:r>
      <w:r>
        <w:rPr>
          <w:spacing w:val="-2"/>
          <w:w w:val="95"/>
        </w:rPr>
        <w:t>implemen</w:t>
      </w:r>
      <w:r>
        <w:rPr>
          <w:spacing w:val="-1"/>
          <w:w w:val="95"/>
        </w:rPr>
        <w:t>ta</w:t>
      </w:r>
      <w:r>
        <w:t>tion</w:t>
      </w:r>
      <w:r>
        <w:rPr>
          <w:spacing w:val="-11"/>
        </w:rPr>
        <w:t xml:space="preserve"> </w:t>
      </w:r>
      <w:r>
        <w:rPr>
          <w:spacing w:val="-2"/>
        </w:rPr>
        <w:t>provides</w:t>
      </w:r>
      <w:r>
        <w:rPr>
          <w:spacing w:val="-11"/>
        </w:rPr>
        <w:t xml:space="preserve"> </w:t>
      </w:r>
      <w:r>
        <w:t>an</w:t>
      </w:r>
      <w:r>
        <w:rPr>
          <w:spacing w:val="-10"/>
        </w:rPr>
        <w:t xml:space="preserve"> </w:t>
      </w:r>
      <w:r>
        <w:t>acceleration</w:t>
      </w:r>
      <w:r>
        <w:rPr>
          <w:spacing w:val="-11"/>
        </w:rPr>
        <w:t xml:space="preserve"> </w:t>
      </w:r>
      <w:r>
        <w:t>of</w:t>
      </w:r>
      <w:r>
        <w:rPr>
          <w:spacing w:val="-10"/>
        </w:rPr>
        <w:t xml:space="preserve"> </w:t>
      </w:r>
      <w:r>
        <w:t>DIAMOND</w:t>
      </w:r>
      <w:r>
        <w:rPr>
          <w:spacing w:val="-11"/>
        </w:rPr>
        <w:t xml:space="preserve"> </w:t>
      </w:r>
      <w:r>
        <w:rPr>
          <w:spacing w:val="-4"/>
        </w:rPr>
        <w:t>b</w:t>
      </w:r>
      <w:r>
        <w:rPr>
          <w:spacing w:val="-3"/>
        </w:rPr>
        <w:t>y</w:t>
      </w:r>
      <w:r>
        <w:rPr>
          <w:spacing w:val="-11"/>
        </w:rPr>
        <w:t xml:space="preserve"> </w:t>
      </w:r>
      <w:r>
        <w:t>a</w:t>
      </w:r>
      <w:r>
        <w:rPr>
          <w:spacing w:val="-11"/>
        </w:rPr>
        <w:t xml:space="preserve"> </w:t>
      </w:r>
      <w:r>
        <w:t>factor</w:t>
      </w:r>
      <w:r>
        <w:rPr>
          <w:spacing w:val="-10"/>
        </w:rPr>
        <w:t xml:space="preserve"> </w:t>
      </w:r>
      <w:r>
        <w:t>of</w:t>
      </w:r>
      <w:r>
        <w:rPr>
          <w:spacing w:val="-10"/>
        </w:rPr>
        <w:t xml:space="preserve"> </w:t>
      </w:r>
      <w:r>
        <w:t>3.5,</w:t>
      </w:r>
      <w:r>
        <w:rPr>
          <w:spacing w:val="-10"/>
        </w:rPr>
        <w:t xml:space="preserve"> </w:t>
      </w:r>
      <w:r>
        <w:t>and</w:t>
      </w:r>
      <w:r>
        <w:rPr>
          <w:spacing w:val="-11"/>
        </w:rPr>
        <w:t xml:space="preserve"> </w:t>
      </w:r>
      <w:r>
        <w:t>BLASTX</w:t>
      </w:r>
      <w:r>
        <w:rPr>
          <w:spacing w:val="22"/>
          <w:w w:val="104"/>
        </w:rPr>
        <w:t xml:space="preserve"> </w:t>
      </w:r>
      <w:r>
        <w:rPr>
          <w:spacing w:val="-4"/>
        </w:rPr>
        <w:t>b</w:t>
      </w:r>
      <w:r>
        <w:rPr>
          <w:spacing w:val="-3"/>
        </w:rPr>
        <w:t>y</w:t>
      </w:r>
      <w:r>
        <w:rPr>
          <w:spacing w:val="-31"/>
        </w:rPr>
        <w:t xml:space="preserve"> </w:t>
      </w:r>
      <w:r>
        <w:t>a</w:t>
      </w:r>
      <w:r>
        <w:rPr>
          <w:spacing w:val="-31"/>
        </w:rPr>
        <w:t xml:space="preserve"> </w:t>
      </w:r>
      <w:r>
        <w:t>factor</w:t>
      </w:r>
      <w:r>
        <w:rPr>
          <w:spacing w:val="-30"/>
        </w:rPr>
        <w:t xml:space="preserve"> </w:t>
      </w:r>
      <w:r>
        <w:t>of</w:t>
      </w:r>
      <w:r>
        <w:rPr>
          <w:spacing w:val="-31"/>
        </w:rPr>
        <w:t xml:space="preserve"> </w:t>
      </w:r>
      <w:r>
        <w:t>up</w:t>
      </w:r>
      <w:r>
        <w:rPr>
          <w:spacing w:val="-30"/>
        </w:rPr>
        <w:t xml:space="preserve"> </w:t>
      </w:r>
      <w:r>
        <w:t>to</w:t>
      </w:r>
      <w:r>
        <w:rPr>
          <w:spacing w:val="-31"/>
        </w:rPr>
        <w:t xml:space="preserve"> </w:t>
      </w:r>
      <w:r w:rsidRPr="003805B6">
        <w:t>3700</w:t>
      </w:r>
      <w:r>
        <w:t>.</w:t>
      </w:r>
      <w:r>
        <w:rPr>
          <w:spacing w:val="-11"/>
        </w:rPr>
        <w:t xml:space="preserve"> </w:t>
      </w:r>
      <w:r>
        <w:t>This</w:t>
      </w:r>
      <w:r>
        <w:rPr>
          <w:spacing w:val="-30"/>
        </w:rPr>
        <w:t xml:space="preserve"> </w:t>
      </w:r>
      <w:r>
        <w:t>application</w:t>
      </w:r>
      <w:r>
        <w:rPr>
          <w:spacing w:val="-31"/>
        </w:rPr>
        <w:t xml:space="preserve"> </w:t>
      </w:r>
      <w:r>
        <w:t>illustrates</w:t>
      </w:r>
      <w:r>
        <w:rPr>
          <w:spacing w:val="-31"/>
        </w:rPr>
        <w:t xml:space="preserve"> </w:t>
      </w:r>
      <w:r>
        <w:t>the</w:t>
      </w:r>
      <w:r>
        <w:rPr>
          <w:spacing w:val="-31"/>
        </w:rPr>
        <w:t xml:space="preserve"> </w:t>
      </w:r>
      <w:r>
        <w:rPr>
          <w:spacing w:val="-2"/>
        </w:rPr>
        <w:t>poten</w:t>
      </w:r>
      <w:r>
        <w:rPr>
          <w:spacing w:val="-1"/>
        </w:rPr>
        <w:t>tial</w:t>
      </w:r>
      <w:r>
        <w:rPr>
          <w:spacing w:val="-31"/>
        </w:rPr>
        <w:t xml:space="preserve"> </w:t>
      </w:r>
      <w:r>
        <w:t>of</w:t>
      </w:r>
      <w:r>
        <w:rPr>
          <w:spacing w:val="-30"/>
        </w:rPr>
        <w:t xml:space="preserve"> </w:t>
      </w:r>
      <w:r>
        <w:rPr>
          <w:spacing w:val="-3"/>
        </w:rPr>
        <w:t>entropy-</w:t>
      </w:r>
      <w:r>
        <w:rPr>
          <w:w w:val="95"/>
        </w:rPr>
        <w:t>scaling</w:t>
      </w:r>
      <w:r>
        <w:rPr>
          <w:spacing w:val="11"/>
          <w:w w:val="95"/>
        </w:rPr>
        <w:t xml:space="preserve"> </w:t>
      </w:r>
      <w:r>
        <w:rPr>
          <w:spacing w:val="-1"/>
          <w:w w:val="95"/>
        </w:rPr>
        <w:t>frameworks,</w:t>
      </w:r>
      <w:r>
        <w:rPr>
          <w:spacing w:val="12"/>
          <w:w w:val="95"/>
        </w:rPr>
        <w:t xml:space="preserve"> </w:t>
      </w:r>
      <w:r>
        <w:rPr>
          <w:w w:val="95"/>
        </w:rPr>
        <w:t>while</w:t>
      </w:r>
      <w:r>
        <w:rPr>
          <w:spacing w:val="11"/>
          <w:w w:val="95"/>
        </w:rPr>
        <w:t xml:space="preserve"> </w:t>
      </w:r>
      <w:r>
        <w:rPr>
          <w:spacing w:val="-2"/>
          <w:w w:val="95"/>
        </w:rPr>
        <w:t>pro</w:t>
      </w:r>
      <w:r>
        <w:rPr>
          <w:spacing w:val="-1"/>
          <w:w w:val="95"/>
        </w:rPr>
        <w:t>viding</w:t>
      </w:r>
      <w:r>
        <w:rPr>
          <w:spacing w:val="11"/>
          <w:w w:val="95"/>
        </w:rPr>
        <w:t xml:space="preserve"> </w:t>
      </w:r>
      <w:r>
        <w:rPr>
          <w:w w:val="95"/>
        </w:rPr>
        <w:t>a</w:t>
      </w:r>
      <w:r>
        <w:rPr>
          <w:spacing w:val="11"/>
          <w:w w:val="95"/>
        </w:rPr>
        <w:t xml:space="preserve"> </w:t>
      </w:r>
      <w:r>
        <w:rPr>
          <w:w w:val="95"/>
        </w:rPr>
        <w:t>useful</w:t>
      </w:r>
      <w:r>
        <w:rPr>
          <w:spacing w:val="10"/>
          <w:w w:val="95"/>
        </w:rPr>
        <w:t xml:space="preserve"> </w:t>
      </w:r>
      <w:r>
        <w:rPr>
          <w:w w:val="95"/>
        </w:rPr>
        <w:t>to</w:t>
      </w:r>
      <w:r>
        <w:rPr>
          <w:spacing w:val="1"/>
          <w:w w:val="95"/>
        </w:rPr>
        <w:t>ol</w:t>
      </w:r>
      <w:r>
        <w:rPr>
          <w:spacing w:val="11"/>
          <w:w w:val="95"/>
        </w:rPr>
        <w:t xml:space="preserve"> </w:t>
      </w:r>
      <w:r>
        <w:rPr>
          <w:w w:val="95"/>
        </w:rPr>
        <w:t>for</w:t>
      </w:r>
      <w:r>
        <w:rPr>
          <w:spacing w:val="12"/>
          <w:w w:val="95"/>
        </w:rPr>
        <w:t xml:space="preserve"> </w:t>
      </w:r>
      <w:r w:rsidRPr="00956361">
        <w:t>metagenomic</w:t>
      </w:r>
      <w:r>
        <w:rPr>
          <w:spacing w:val="10"/>
          <w:w w:val="95"/>
        </w:rPr>
        <w:t xml:space="preserve"> </w:t>
      </w:r>
      <w:r>
        <w:rPr>
          <w:spacing w:val="-2"/>
          <w:w w:val="95"/>
        </w:rPr>
        <w:t>researc</w:t>
      </w:r>
      <w:r>
        <w:rPr>
          <w:spacing w:val="-1"/>
          <w:w w:val="95"/>
        </w:rPr>
        <w:t xml:space="preserve">h. </w:t>
      </w:r>
      <w:r>
        <w:t>It</w:t>
      </w:r>
      <w:r>
        <w:rPr>
          <w:spacing w:val="-15"/>
        </w:rPr>
        <w:t xml:space="preserve"> </w:t>
      </w:r>
      <w:r>
        <w:t>can</w:t>
      </w:r>
      <w:r>
        <w:rPr>
          <w:spacing w:val="-15"/>
        </w:rPr>
        <w:t xml:space="preserve"> </w:t>
      </w:r>
      <w:r>
        <w:rPr>
          <w:spacing w:val="3"/>
        </w:rPr>
        <w:t>be</w:t>
      </w:r>
      <w:r>
        <w:rPr>
          <w:spacing w:val="-14"/>
        </w:rPr>
        <w:t xml:space="preserve"> </w:t>
      </w:r>
      <w:r>
        <w:t>readily</w:t>
      </w:r>
      <w:r>
        <w:rPr>
          <w:spacing w:val="-15"/>
        </w:rPr>
        <w:t xml:space="preserve"> </w:t>
      </w:r>
      <w:r>
        <w:t>plugged</w:t>
      </w:r>
      <w:r>
        <w:rPr>
          <w:spacing w:val="-15"/>
        </w:rPr>
        <w:t xml:space="preserve"> </w:t>
      </w:r>
      <w:r>
        <w:rPr>
          <w:spacing w:val="-3"/>
        </w:rPr>
        <w:t>into</w:t>
      </w:r>
      <w:r>
        <w:rPr>
          <w:spacing w:val="-15"/>
        </w:rPr>
        <w:t xml:space="preserve"> </w:t>
      </w:r>
      <w:r>
        <w:t>existing</w:t>
      </w:r>
      <w:r>
        <w:rPr>
          <w:spacing w:val="-13"/>
        </w:rPr>
        <w:t xml:space="preserve"> </w:t>
      </w:r>
      <w:r>
        <w:t>analysis</w:t>
      </w:r>
      <w:r>
        <w:rPr>
          <w:spacing w:val="-15"/>
        </w:rPr>
        <w:t xml:space="preserve"> </w:t>
      </w:r>
      <w:r>
        <w:t>pipelines</w:t>
      </w:r>
      <w:r>
        <w:rPr>
          <w:spacing w:val="-15"/>
        </w:rPr>
        <w:t xml:space="preserve"> </w:t>
      </w:r>
      <w:r>
        <w:t>(e.g.,</w:t>
      </w:r>
      <w:r>
        <w:rPr>
          <w:spacing w:val="-14"/>
        </w:rPr>
        <w:t xml:space="preserve"> </w:t>
      </w:r>
      <w:r>
        <w:t>for</w:t>
      </w:r>
      <w:r>
        <w:rPr>
          <w:spacing w:val="-14"/>
        </w:rPr>
        <w:t xml:space="preserve"> </w:t>
      </w:r>
      <w:r>
        <w:t>microbial</w:t>
      </w:r>
      <w:r>
        <w:rPr>
          <w:spacing w:val="28"/>
          <w:w w:val="93"/>
        </w:rPr>
        <w:t xml:space="preserve"> </w:t>
      </w:r>
      <w:r>
        <w:t>composition</w:t>
      </w:r>
      <w:r>
        <w:rPr>
          <w:spacing w:val="-25"/>
        </w:rPr>
        <w:t xml:space="preserve"> </w:t>
      </w:r>
      <w:r>
        <w:t>analysis</w:t>
      </w:r>
      <w:r>
        <w:rPr>
          <w:spacing w:val="-24"/>
        </w:rPr>
        <w:t xml:space="preserve"> </w:t>
      </w:r>
      <w:r>
        <w:t>using</w:t>
      </w:r>
      <w:r>
        <w:rPr>
          <w:spacing w:val="-24"/>
        </w:rPr>
        <w:t xml:space="preserve"> </w:t>
      </w:r>
      <w:r>
        <w:t>MEGAN).</w:t>
      </w:r>
      <w:r>
        <w:rPr>
          <w:spacing w:val="-24"/>
        </w:rPr>
        <w:t xml:space="preserve"> </w:t>
      </w:r>
      <w:r>
        <w:t>MICA</w:t>
      </w:r>
      <w:r>
        <w:rPr>
          <w:spacing w:val="-25"/>
        </w:rPr>
        <w:t xml:space="preserve"> </w:t>
      </w:r>
      <w:r>
        <w:t>clustering</w:t>
      </w:r>
      <w:r>
        <w:rPr>
          <w:spacing w:val="-23"/>
        </w:rPr>
        <w:t xml:space="preserve"> </w:t>
      </w:r>
      <w:r>
        <w:t>of</w:t>
      </w:r>
      <w:r>
        <w:rPr>
          <w:spacing w:val="-25"/>
        </w:rPr>
        <w:t xml:space="preserve"> </w:t>
      </w:r>
      <w:r>
        <w:t>the</w:t>
      </w:r>
      <w:r>
        <w:rPr>
          <w:spacing w:val="-24"/>
        </w:rPr>
        <w:t xml:space="preserve"> </w:t>
      </w:r>
      <w:r w:rsidRPr="003805B6">
        <w:t xml:space="preserve">September 17, 2014 </w:t>
      </w:r>
      <w:proofErr w:type="gramStart"/>
      <w:r w:rsidRPr="003805B6">
        <w:t>NCBI  NR</w:t>
      </w:r>
      <w:proofErr w:type="gramEnd"/>
      <w:r w:rsidRPr="003805B6">
        <w:t xml:space="preserve"> database</w:t>
      </w:r>
      <w:r>
        <w:rPr>
          <w:spacing w:val="-36"/>
        </w:rPr>
        <w:t xml:space="preserve">  (</w:t>
      </w:r>
      <w:r w:rsidR="00956361" w:rsidRPr="00956361">
        <w:t xml:space="preserve">containing </w:t>
      </w:r>
      <w:r w:rsidRPr="00956361">
        <w:t xml:space="preserve"> 49.3 million sequences)</w:t>
      </w:r>
      <w:r>
        <w:rPr>
          <w:spacing w:val="-36"/>
        </w:rPr>
        <w:t xml:space="preserve">  </w:t>
      </w:r>
      <w:r w:rsidRPr="003805B6">
        <w:t>required 39 hours on a 12-core Xeon X5690 running at</w:t>
      </w:r>
      <w:r>
        <w:rPr>
          <w:spacing w:val="-22"/>
        </w:rPr>
        <w:t xml:space="preserve"> </w:t>
      </w:r>
      <w:r w:rsidRPr="003805B6">
        <w:t>3.47GHz; it used approximately 84GB of resident memory</w:t>
      </w:r>
      <w:r>
        <w:rPr>
          <w:spacing w:val="-3"/>
        </w:rPr>
        <w:t>.</w:t>
      </w:r>
    </w:p>
    <w:p w14:paraId="4595FBD3" w14:textId="62333557" w:rsidR="003805B6" w:rsidRPr="00D3774A" w:rsidRDefault="003805B6" w:rsidP="003B0178">
      <w:pPr>
        <w:pStyle w:val="BodyText"/>
        <w:keepLines/>
        <w:spacing w:line="381" w:lineRule="auto"/>
        <w:ind w:right="527" w:firstLine="224"/>
        <w:sectPr w:rsidR="003805B6" w:rsidRPr="00D3774A">
          <w:footerReference w:type="default" r:id="rId14"/>
          <w:pgSz w:w="12240" w:h="15840"/>
          <w:pgMar w:top="1500" w:right="1720" w:bottom="1960" w:left="1720" w:header="0" w:footer="1776" w:gutter="0"/>
          <w:cols w:space="720"/>
        </w:sectPr>
      </w:pPr>
      <w:r>
        <w:t>Our</w:t>
      </w:r>
      <w:r>
        <w:rPr>
          <w:spacing w:val="-37"/>
        </w:rPr>
        <w:t xml:space="preserve"> </w:t>
      </w:r>
      <w:r>
        <w:rPr>
          <w:spacing w:val="-2"/>
        </w:rPr>
        <w:t>entropy-scaling</w:t>
      </w:r>
      <w:r>
        <w:rPr>
          <w:spacing w:val="-36"/>
        </w:rPr>
        <w:t xml:space="preserve"> </w:t>
      </w:r>
      <w:r>
        <w:rPr>
          <w:spacing w:val="-2"/>
        </w:rPr>
        <w:t>framework</w:t>
      </w:r>
      <w:r>
        <w:rPr>
          <w:spacing w:val="-36"/>
        </w:rPr>
        <w:t xml:space="preserve"> </w:t>
      </w:r>
      <w:r>
        <w:t>can</w:t>
      </w:r>
      <w:r>
        <w:rPr>
          <w:spacing w:val="-36"/>
        </w:rPr>
        <w:t xml:space="preserve"> </w:t>
      </w:r>
      <w:r>
        <w:rPr>
          <w:spacing w:val="3"/>
        </w:rPr>
        <w:t>be</w:t>
      </w:r>
      <w:r>
        <w:rPr>
          <w:spacing w:val="-36"/>
        </w:rPr>
        <w:t xml:space="preserve"> </w:t>
      </w:r>
      <w:r>
        <w:t>applied</w:t>
      </w:r>
      <w:r>
        <w:rPr>
          <w:spacing w:val="-36"/>
        </w:rPr>
        <w:t xml:space="preserve"> </w:t>
      </w:r>
      <w:r>
        <w:t>to</w:t>
      </w:r>
      <w:r>
        <w:rPr>
          <w:spacing w:val="-36"/>
        </w:rPr>
        <w:t xml:space="preserve"> </w:t>
      </w:r>
      <w:r>
        <w:t>the</w:t>
      </w:r>
      <w:r>
        <w:rPr>
          <w:spacing w:val="-36"/>
        </w:rPr>
        <w:t xml:space="preserve"> </w:t>
      </w:r>
      <w:r>
        <w:t>NCBI’s</w:t>
      </w:r>
      <w:r>
        <w:rPr>
          <w:spacing w:val="-36"/>
        </w:rPr>
        <w:t xml:space="preserve"> </w:t>
      </w:r>
      <w:r>
        <w:t>NR</w:t>
      </w:r>
      <w:r>
        <w:rPr>
          <w:spacing w:val="-37"/>
        </w:rPr>
        <w:t xml:space="preserve"> </w:t>
      </w:r>
      <w:r>
        <w:t>database</w:t>
      </w:r>
      <w:r>
        <w:rPr>
          <w:spacing w:val="25"/>
          <w:w w:val="95"/>
        </w:rPr>
        <w:t xml:space="preserve"> </w:t>
      </w:r>
      <w:r>
        <w:t>because</w:t>
      </w:r>
      <w:r>
        <w:rPr>
          <w:spacing w:val="-31"/>
        </w:rPr>
        <w:t xml:space="preserve"> </w:t>
      </w:r>
      <w:r>
        <w:t>it,</w:t>
      </w:r>
      <w:r>
        <w:rPr>
          <w:spacing w:val="-29"/>
        </w:rPr>
        <w:t xml:space="preserve"> </w:t>
      </w:r>
      <w:r>
        <w:rPr>
          <w:spacing w:val="-3"/>
        </w:rPr>
        <w:t>like</w:t>
      </w:r>
      <w:r>
        <w:rPr>
          <w:spacing w:val="-31"/>
        </w:rPr>
        <w:t xml:space="preserve"> </w:t>
      </w:r>
      <w:r>
        <w:t>PubChem,</w:t>
      </w:r>
      <w:r>
        <w:rPr>
          <w:spacing w:val="-29"/>
        </w:rPr>
        <w:t xml:space="preserve"> </w:t>
      </w:r>
      <w:r>
        <w:t>exhibits</w:t>
      </w:r>
      <w:r>
        <w:rPr>
          <w:spacing w:val="-29"/>
        </w:rPr>
        <w:t xml:space="preserve"> </w:t>
      </w:r>
      <w:r>
        <w:rPr>
          <w:spacing w:val="-4"/>
        </w:rPr>
        <w:t>low</w:t>
      </w:r>
      <w:r>
        <w:rPr>
          <w:spacing w:val="-31"/>
        </w:rPr>
        <w:t xml:space="preserve"> </w:t>
      </w:r>
      <w:r>
        <w:t>fractal</w:t>
      </w:r>
      <w:r>
        <w:rPr>
          <w:spacing w:val="-30"/>
        </w:rPr>
        <w:t xml:space="preserve"> </w:t>
      </w:r>
      <w:r>
        <w:t>dimension</w:t>
      </w:r>
      <w:r>
        <w:rPr>
          <w:spacing w:val="-31"/>
        </w:rPr>
        <w:t xml:space="preserve"> </w:t>
      </w:r>
      <w:r>
        <w:t>and</w:t>
      </w:r>
      <w:r>
        <w:rPr>
          <w:spacing w:val="-30"/>
        </w:rPr>
        <w:t xml:space="preserve"> </w:t>
      </w:r>
      <w:r>
        <w:t>metric</w:t>
      </w:r>
      <w:r>
        <w:rPr>
          <w:spacing w:val="-31"/>
        </w:rPr>
        <w:t xml:space="preserve"> </w:t>
      </w:r>
      <w:r>
        <w:rPr>
          <w:spacing w:val="-6"/>
        </w:rPr>
        <w:t>entrop</w:t>
      </w:r>
      <w:r>
        <w:rPr>
          <w:spacing w:val="-5"/>
        </w:rPr>
        <w:t>y</w:t>
      </w:r>
      <w:r>
        <w:rPr>
          <w:spacing w:val="-6"/>
        </w:rPr>
        <w:t>.</w:t>
      </w:r>
      <w:r>
        <w:rPr>
          <w:spacing w:val="35"/>
          <w:w w:val="99"/>
        </w:rPr>
        <w:t xml:space="preserve"> </w:t>
      </w:r>
      <w:r>
        <w:rPr>
          <w:spacing w:val="-10"/>
        </w:rPr>
        <w:t>W</w:t>
      </w:r>
      <w:r>
        <w:rPr>
          <w:spacing w:val="-12"/>
        </w:rPr>
        <w:t>e</w:t>
      </w:r>
      <w:r>
        <w:rPr>
          <w:spacing w:val="-30"/>
        </w:rPr>
        <w:t xml:space="preserve"> </w:t>
      </w:r>
      <w:r>
        <w:t>determined</w:t>
      </w:r>
      <w:r>
        <w:rPr>
          <w:spacing w:val="-30"/>
        </w:rPr>
        <w:t xml:space="preserve"> </w:t>
      </w:r>
      <w:r>
        <w:t>the</w:t>
      </w:r>
      <w:r>
        <w:rPr>
          <w:spacing w:val="-29"/>
        </w:rPr>
        <w:t xml:space="preserve"> </w:t>
      </w:r>
      <w:r>
        <w:t>mean</w:t>
      </w:r>
      <w:r>
        <w:rPr>
          <w:spacing w:val="-29"/>
        </w:rPr>
        <w:t xml:space="preserve"> </w:t>
      </w:r>
      <w:r>
        <w:rPr>
          <w:spacing w:val="1"/>
        </w:rPr>
        <w:t>local</w:t>
      </w:r>
      <w:r>
        <w:rPr>
          <w:spacing w:val="-29"/>
        </w:rPr>
        <w:t xml:space="preserve"> </w:t>
      </w:r>
      <w:r>
        <w:t>fractal</w:t>
      </w:r>
      <w:r>
        <w:rPr>
          <w:spacing w:val="-29"/>
        </w:rPr>
        <w:t xml:space="preserve"> </w:t>
      </w:r>
      <w:r>
        <w:t>dimension</w:t>
      </w:r>
      <w:r>
        <w:rPr>
          <w:spacing w:val="-29"/>
        </w:rPr>
        <w:t xml:space="preserve"> </w:t>
      </w:r>
      <w:r>
        <w:t>of</w:t>
      </w:r>
      <w:r>
        <w:rPr>
          <w:spacing w:val="-29"/>
        </w:rPr>
        <w:t xml:space="preserve"> </w:t>
      </w:r>
      <w:r>
        <w:t>the</w:t>
      </w:r>
      <w:r>
        <w:rPr>
          <w:spacing w:val="-30"/>
        </w:rPr>
        <w:t xml:space="preserve"> </w:t>
      </w:r>
      <w:r>
        <w:t>NCBI’s</w:t>
      </w:r>
      <w:r>
        <w:rPr>
          <w:spacing w:val="-29"/>
        </w:rPr>
        <w:t xml:space="preserve"> </w:t>
      </w:r>
      <w:r>
        <w:t>NR</w:t>
      </w:r>
      <w:r>
        <w:rPr>
          <w:spacing w:val="-29"/>
        </w:rPr>
        <w:t xml:space="preserve"> </w:t>
      </w:r>
      <w:r>
        <w:t>database,</w:t>
      </w:r>
      <w:r>
        <w:rPr>
          <w:spacing w:val="21"/>
          <w:w w:val="96"/>
        </w:rPr>
        <w:t xml:space="preserve"> </w:t>
      </w:r>
      <w:r>
        <w:t xml:space="preserve">using sequence </w:t>
      </w:r>
      <w:r>
        <w:rPr>
          <w:spacing w:val="-3"/>
        </w:rPr>
        <w:t>iden</w:t>
      </w:r>
      <w:r>
        <w:rPr>
          <w:spacing w:val="-2"/>
        </w:rPr>
        <w:t>tity</w:t>
      </w:r>
      <w:r>
        <w:rPr>
          <w:spacing w:val="1"/>
        </w:rPr>
        <w:t xml:space="preserve"> </w:t>
      </w:r>
      <w:r>
        <w:t xml:space="preserve">of </w:t>
      </w:r>
      <w:r>
        <w:rPr>
          <w:spacing w:val="-2"/>
        </w:rPr>
        <w:t>alignmen</w:t>
      </w:r>
      <w:r>
        <w:rPr>
          <w:spacing w:val="-1"/>
        </w:rPr>
        <w:t>t</w:t>
      </w:r>
      <w:r>
        <w:t xml:space="preserve"> as a</w:t>
      </w:r>
      <w:r>
        <w:rPr>
          <w:spacing w:val="1"/>
        </w:rPr>
        <w:t xml:space="preserve"> </w:t>
      </w:r>
      <w:r>
        <w:t>distance function,</w:t>
      </w:r>
      <w:r>
        <w:rPr>
          <w:spacing w:val="4"/>
        </w:rPr>
        <w:t xml:space="preserve"> </w:t>
      </w:r>
      <w:r>
        <w:t>to</w:t>
      </w:r>
      <w:r>
        <w:rPr>
          <w:spacing w:val="1"/>
        </w:rPr>
        <w:t xml:space="preserve"> </w:t>
      </w:r>
      <w:r>
        <w:rPr>
          <w:spacing w:val="3"/>
        </w:rPr>
        <w:t>be</w:t>
      </w:r>
      <w:r>
        <w:t xml:space="preserve"> </w:t>
      </w:r>
      <w:r>
        <w:rPr>
          <w:spacing w:val="-2"/>
        </w:rPr>
        <w:t>approx-</w:t>
      </w:r>
      <w:r>
        <w:rPr>
          <w:spacing w:val="26"/>
          <w:w w:val="95"/>
        </w:rPr>
        <w:t xml:space="preserve"> </w:t>
      </w:r>
      <w:r>
        <w:t>imately</w:t>
      </w:r>
      <w:r>
        <w:rPr>
          <w:spacing w:val="5"/>
        </w:rPr>
        <w:t xml:space="preserve"> </w:t>
      </w:r>
      <w:r>
        <w:t>1.6</w:t>
      </w:r>
      <w:r>
        <w:rPr>
          <w:spacing w:val="7"/>
        </w:rPr>
        <w:t xml:space="preserve"> </w:t>
      </w:r>
      <w:r>
        <w:t>in</w:t>
      </w:r>
      <w:r>
        <w:rPr>
          <w:spacing w:val="6"/>
        </w:rPr>
        <w:t xml:space="preserve"> </w:t>
      </w:r>
      <w:r>
        <w:t>the</w:t>
      </w:r>
      <w:r>
        <w:rPr>
          <w:spacing w:val="6"/>
        </w:rPr>
        <w:t xml:space="preserve"> </w:t>
      </w:r>
      <w:r>
        <w:t>neighborhood</w:t>
      </w:r>
      <w:r>
        <w:rPr>
          <w:spacing w:val="6"/>
        </w:rPr>
        <w:t xml:space="preserve"> </w:t>
      </w:r>
      <w:r>
        <w:rPr>
          <w:spacing w:val="-3"/>
        </w:rPr>
        <w:t>between</w:t>
      </w:r>
      <w:r>
        <w:rPr>
          <w:spacing w:val="6"/>
        </w:rPr>
        <w:t xml:space="preserve"> </w:t>
      </w:r>
      <w:r>
        <w:t>70%</w:t>
      </w:r>
      <w:r>
        <w:rPr>
          <w:spacing w:val="6"/>
        </w:rPr>
        <w:t xml:space="preserve"> </w:t>
      </w:r>
      <w:r>
        <w:t>and</w:t>
      </w:r>
      <w:r>
        <w:rPr>
          <w:spacing w:val="6"/>
        </w:rPr>
        <w:t xml:space="preserve"> </w:t>
      </w:r>
      <w:r>
        <w:t>80%</w:t>
      </w:r>
      <w:r>
        <w:rPr>
          <w:spacing w:val="7"/>
        </w:rPr>
        <w:t xml:space="preserve"> </w:t>
      </w:r>
      <w:r>
        <w:t>protein</w:t>
      </w:r>
      <w:r>
        <w:rPr>
          <w:spacing w:val="5"/>
        </w:rPr>
        <w:t xml:space="preserve"> </w:t>
      </w:r>
      <w:r>
        <w:t>sequence</w:t>
      </w:r>
      <w:r>
        <w:rPr>
          <w:spacing w:val="34"/>
          <w:w w:val="91"/>
        </w:rPr>
        <w:t xml:space="preserve"> </w:t>
      </w:r>
      <w:r>
        <w:rPr>
          <w:spacing w:val="-5"/>
        </w:rPr>
        <w:t>iden</w:t>
      </w:r>
      <w:r>
        <w:rPr>
          <w:spacing w:val="-4"/>
        </w:rPr>
        <w:t>tity</w:t>
      </w:r>
      <w:r>
        <w:rPr>
          <w:spacing w:val="-5"/>
        </w:rPr>
        <w:t>.</w:t>
      </w:r>
      <w:r>
        <w:rPr>
          <w:spacing w:val="37"/>
        </w:rPr>
        <w:t xml:space="preserve"> </w:t>
      </w:r>
      <w:r>
        <w:t>The</w:t>
      </w:r>
      <w:r>
        <w:rPr>
          <w:spacing w:val="3"/>
        </w:rPr>
        <w:t xml:space="preserve"> </w:t>
      </w:r>
      <w:r>
        <w:t>ratio</w:t>
      </w:r>
      <w:r>
        <w:rPr>
          <w:spacing w:val="4"/>
        </w:rPr>
        <w:t xml:space="preserve"> </w:t>
      </w:r>
      <w:r>
        <w:t>of</w:t>
      </w:r>
      <w:r>
        <w:rPr>
          <w:spacing w:val="4"/>
        </w:rPr>
        <w:t xml:space="preserve"> </w:t>
      </w:r>
      <w:r>
        <w:t>database</w:t>
      </w:r>
      <w:r>
        <w:rPr>
          <w:spacing w:val="4"/>
        </w:rPr>
        <w:t xml:space="preserve"> </w:t>
      </w:r>
      <w:r>
        <w:t>size</w:t>
      </w:r>
      <w:r>
        <w:rPr>
          <w:spacing w:val="3"/>
        </w:rPr>
        <w:t xml:space="preserve"> </w:t>
      </w:r>
      <w:r>
        <w:t>to</w:t>
      </w:r>
      <w:r>
        <w:rPr>
          <w:spacing w:val="4"/>
        </w:rPr>
        <w:t xml:space="preserve"> </w:t>
      </w:r>
      <w:r>
        <w:t>metric</w:t>
      </w:r>
      <w:r>
        <w:rPr>
          <w:spacing w:val="4"/>
        </w:rPr>
        <w:t xml:space="preserve"> </w:t>
      </w:r>
      <w:r>
        <w:rPr>
          <w:spacing w:val="-6"/>
        </w:rPr>
        <w:t>entrop</w:t>
      </w:r>
      <w:r>
        <w:rPr>
          <w:spacing w:val="-5"/>
        </w:rPr>
        <w:t>y</w:t>
      </w:r>
      <w:r>
        <w:rPr>
          <w:spacing w:val="-6"/>
        </w:rPr>
        <w:t>,</w:t>
      </w:r>
      <w:r>
        <w:rPr>
          <w:spacing w:val="6"/>
        </w:rPr>
        <w:t xml:space="preserve"> </w:t>
      </w:r>
      <w:r>
        <w:rPr>
          <w:spacing w:val="-3"/>
        </w:rPr>
        <w:t>which</w:t>
      </w:r>
      <w:r>
        <w:rPr>
          <w:spacing w:val="4"/>
        </w:rPr>
        <w:t xml:space="preserve"> </w:t>
      </w:r>
      <w:r>
        <w:rPr>
          <w:spacing w:val="-3"/>
        </w:rPr>
        <w:t>gives</w:t>
      </w:r>
      <w:r>
        <w:rPr>
          <w:spacing w:val="3"/>
        </w:rPr>
        <w:t xml:space="preserve"> </w:t>
      </w:r>
      <w:r>
        <w:t>an</w:t>
      </w:r>
      <w:r>
        <w:rPr>
          <w:spacing w:val="4"/>
        </w:rPr>
        <w:t xml:space="preserve"> </w:t>
      </w:r>
      <w:r>
        <w:t>indi-</w:t>
      </w:r>
      <w:r>
        <w:rPr>
          <w:spacing w:val="31"/>
          <w:w w:val="91"/>
        </w:rPr>
        <w:t xml:space="preserve"> </w:t>
      </w:r>
      <w:r>
        <w:t>cator</w:t>
      </w:r>
      <w:r>
        <w:rPr>
          <w:spacing w:val="1"/>
        </w:rPr>
        <w:t xml:space="preserve"> </w:t>
      </w:r>
      <w:r>
        <w:t>of expected</w:t>
      </w:r>
      <w:r>
        <w:rPr>
          <w:spacing w:val="1"/>
        </w:rPr>
        <w:t xml:space="preserve"> </w:t>
      </w:r>
      <w:r>
        <w:t>speedup,</w:t>
      </w:r>
      <w:r>
        <w:rPr>
          <w:spacing w:val="3"/>
        </w:rPr>
        <w:t xml:space="preserve"> </w:t>
      </w:r>
      <w:r>
        <w:t>is</w:t>
      </w:r>
      <w:r>
        <w:rPr>
          <w:spacing w:val="1"/>
        </w:rPr>
        <w:t xml:space="preserve"> </w:t>
      </w:r>
      <w:r>
        <w:rPr>
          <w:spacing w:val="-2"/>
        </w:rPr>
        <w:t>approximately</w:t>
      </w:r>
      <w:r>
        <w:t xml:space="preserve"> 30:1.</w:t>
      </w:r>
      <w:r>
        <w:rPr>
          <w:spacing w:val="38"/>
        </w:rPr>
        <w:t xml:space="preserve"> </w:t>
      </w:r>
      <w:r>
        <w:t>Indeed,</w:t>
      </w:r>
      <w:r>
        <w:rPr>
          <w:spacing w:val="3"/>
        </w:rPr>
        <w:t xml:space="preserve"> </w:t>
      </w:r>
      <w:r>
        <w:t>the</w:t>
      </w:r>
      <w:r>
        <w:rPr>
          <w:spacing w:val="1"/>
        </w:rPr>
        <w:t xml:space="preserve"> </w:t>
      </w:r>
      <w:r>
        <w:t>notion that</w:t>
      </w:r>
      <w:r>
        <w:rPr>
          <w:spacing w:val="36"/>
        </w:rPr>
        <w:t xml:space="preserve"> </w:t>
      </w:r>
      <w:r>
        <w:t>protein</w:t>
      </w:r>
      <w:r>
        <w:rPr>
          <w:spacing w:val="-22"/>
        </w:rPr>
        <w:t xml:space="preserve"> </w:t>
      </w:r>
      <w:r>
        <w:t>sequence</w:t>
      </w:r>
      <w:r>
        <w:rPr>
          <w:spacing w:val="-21"/>
        </w:rPr>
        <w:t xml:space="preserve"> </w:t>
      </w:r>
      <w:r>
        <w:t>space</w:t>
      </w:r>
      <w:r>
        <w:rPr>
          <w:spacing w:val="-22"/>
        </w:rPr>
        <w:t xml:space="preserve"> </w:t>
      </w:r>
      <w:r>
        <w:t>exhibits</w:t>
      </w:r>
      <w:r>
        <w:rPr>
          <w:spacing w:val="-21"/>
        </w:rPr>
        <w:t xml:space="preserve"> </w:t>
      </w:r>
      <w:r>
        <w:t>structure,</w:t>
      </w:r>
      <w:r>
        <w:rPr>
          <w:spacing w:val="-20"/>
        </w:rPr>
        <w:t xml:space="preserve"> </w:t>
      </w:r>
      <w:r>
        <w:t>and</w:t>
      </w:r>
      <w:r>
        <w:rPr>
          <w:spacing w:val="-22"/>
        </w:rPr>
        <w:t xml:space="preserve"> </w:t>
      </w:r>
      <w:r>
        <w:t>lends</w:t>
      </w:r>
      <w:r>
        <w:rPr>
          <w:spacing w:val="-22"/>
        </w:rPr>
        <w:t xml:space="preserve"> </w:t>
      </w:r>
      <w:r>
        <w:t>itself</w:t>
      </w:r>
      <w:r>
        <w:rPr>
          <w:spacing w:val="-21"/>
        </w:rPr>
        <w:t xml:space="preserve"> </w:t>
      </w:r>
      <w:r>
        <w:t>to</w:t>
      </w:r>
      <w:r>
        <w:rPr>
          <w:spacing w:val="-22"/>
        </w:rPr>
        <w:t xml:space="preserve"> </w:t>
      </w:r>
      <w:r>
        <w:t>clustering,</w:t>
      </w:r>
      <w:r>
        <w:rPr>
          <w:spacing w:val="-20"/>
        </w:rPr>
        <w:t xml:space="preserve"> </w:t>
      </w:r>
      <w:r>
        <w:t>has</w:t>
      </w:r>
      <w:r>
        <w:rPr>
          <w:w w:val="93"/>
        </w:rPr>
        <w:t xml:space="preserve"> </w:t>
      </w:r>
      <w:r>
        <w:rPr>
          <w:spacing w:val="-2"/>
        </w:rPr>
        <w:t>preceden</w:t>
      </w:r>
      <w:r>
        <w:rPr>
          <w:spacing w:val="-1"/>
        </w:rPr>
        <w:t>t</w:t>
      </w:r>
      <w:r>
        <w:rPr>
          <w:spacing w:val="-15"/>
        </w:rPr>
        <w:t xml:space="preserve"> </w:t>
      </w:r>
      <w:r>
        <w:t>(Linial</w:t>
      </w:r>
      <w:r>
        <w:rPr>
          <w:spacing w:val="-14"/>
        </w:rPr>
        <w:t xml:space="preserve"> </w:t>
      </w:r>
      <w:r>
        <w:t>et</w:t>
      </w:r>
      <w:r>
        <w:rPr>
          <w:spacing w:val="-15"/>
        </w:rPr>
        <w:t xml:space="preserve"> </w:t>
      </w:r>
      <w:r>
        <w:t>al.,</w:t>
      </w:r>
      <w:r>
        <w:rPr>
          <w:spacing w:val="-14"/>
        </w:rPr>
        <w:t xml:space="preserve"> </w:t>
      </w:r>
      <w:r w:rsidR="00D3774A">
        <w:t>1997).</w:t>
      </w:r>
    </w:p>
    <w:p w14:paraId="1172C6EE" w14:textId="244BA1E4" w:rsidR="00283DE0" w:rsidRDefault="00283DE0" w:rsidP="003B0178">
      <w:pPr>
        <w:pStyle w:val="BodyText"/>
        <w:keepLines/>
        <w:spacing w:line="381" w:lineRule="auto"/>
        <w:ind w:left="0" w:right="528"/>
      </w:pPr>
    </w:p>
    <w:p w14:paraId="7B464D0F" w14:textId="413EDC0C" w:rsidR="00283DE0" w:rsidRDefault="00641826" w:rsidP="003B0178">
      <w:pPr>
        <w:pStyle w:val="BodyText"/>
        <w:keepLines/>
        <w:spacing w:line="381" w:lineRule="auto"/>
        <w:ind w:right="529" w:firstLine="351"/>
      </w:pPr>
      <w:r>
        <w:rPr>
          <w:spacing w:val="-9"/>
        </w:rPr>
        <w:t>T</w:t>
      </w:r>
      <w:r>
        <w:rPr>
          <w:spacing w:val="-12"/>
        </w:rPr>
        <w:t>o</w:t>
      </w:r>
      <w:r>
        <w:rPr>
          <w:spacing w:val="30"/>
        </w:rPr>
        <w:t xml:space="preserve"> </w:t>
      </w:r>
      <w:r>
        <w:rPr>
          <w:spacing w:val="-3"/>
        </w:rPr>
        <w:t>evaluate</w:t>
      </w:r>
      <w:r>
        <w:rPr>
          <w:spacing w:val="29"/>
        </w:rPr>
        <w:t xml:space="preserve"> </w:t>
      </w:r>
      <w:r>
        <w:t>the</w:t>
      </w:r>
      <w:r>
        <w:rPr>
          <w:spacing w:val="30"/>
        </w:rPr>
        <w:t xml:space="preserve"> </w:t>
      </w:r>
      <w:r w:rsidR="00D3774A">
        <w:t>run</w:t>
      </w:r>
      <w:r>
        <w:t>time</w:t>
      </w:r>
      <w:r>
        <w:rPr>
          <w:spacing w:val="30"/>
        </w:rPr>
        <w:t xml:space="preserve"> </w:t>
      </w:r>
      <w:r>
        <w:t>performance</w:t>
      </w:r>
      <w:r>
        <w:rPr>
          <w:spacing w:val="31"/>
        </w:rPr>
        <w:t xml:space="preserve"> </w:t>
      </w:r>
      <w:r>
        <w:t>of</w:t>
      </w:r>
      <w:r>
        <w:rPr>
          <w:spacing w:val="30"/>
        </w:rPr>
        <w:t xml:space="preserve"> </w:t>
      </w:r>
      <w:r>
        <w:t>MICA,</w:t>
      </w:r>
      <w:r>
        <w:rPr>
          <w:spacing w:val="31"/>
        </w:rPr>
        <w:t xml:space="preserve"> </w:t>
      </w:r>
      <w:r>
        <w:rPr>
          <w:spacing w:val="-5"/>
        </w:rPr>
        <w:t>we</w:t>
      </w:r>
      <w:r>
        <w:rPr>
          <w:spacing w:val="30"/>
        </w:rPr>
        <w:t xml:space="preserve"> </w:t>
      </w:r>
      <w:r>
        <w:t>tested</w:t>
      </w:r>
      <w:r>
        <w:rPr>
          <w:spacing w:val="29"/>
        </w:rPr>
        <w:t xml:space="preserve"> </w:t>
      </w:r>
      <w:r>
        <w:t>it</w:t>
      </w:r>
      <w:r>
        <w:rPr>
          <w:spacing w:val="30"/>
        </w:rPr>
        <w:t xml:space="preserve"> </w:t>
      </w:r>
      <w:r>
        <w:t>against</w:t>
      </w:r>
      <w:r>
        <w:rPr>
          <w:spacing w:val="21"/>
          <w:w w:val="95"/>
        </w:rPr>
        <w:t xml:space="preserve"> </w:t>
      </w:r>
      <w:r>
        <w:t>BLASTX,</w:t>
      </w:r>
      <w:r>
        <w:rPr>
          <w:spacing w:val="27"/>
        </w:rPr>
        <w:t xml:space="preserve"> </w:t>
      </w:r>
      <w:r>
        <w:rPr>
          <w:spacing w:val="-2"/>
        </w:rPr>
        <w:t>RapSearch2</w:t>
      </w:r>
      <w:r>
        <w:rPr>
          <w:spacing w:val="27"/>
        </w:rPr>
        <w:t xml:space="preserve"> </w:t>
      </w:r>
      <w:r>
        <w:t>(Zhao</w:t>
      </w:r>
      <w:r>
        <w:rPr>
          <w:spacing w:val="28"/>
        </w:rPr>
        <w:t xml:space="preserve"> </w:t>
      </w:r>
      <w:r>
        <w:t>et</w:t>
      </w:r>
      <w:r>
        <w:rPr>
          <w:spacing w:val="27"/>
        </w:rPr>
        <w:t xml:space="preserve"> </w:t>
      </w:r>
      <w:r>
        <w:t>al.,</w:t>
      </w:r>
      <w:r>
        <w:rPr>
          <w:spacing w:val="28"/>
        </w:rPr>
        <w:t xml:space="preserve"> </w:t>
      </w:r>
      <w:r>
        <w:rPr>
          <w:spacing w:val="-2"/>
        </w:rPr>
        <w:t>2012</w:t>
      </w:r>
      <w:r>
        <w:rPr>
          <w:spacing w:val="-1"/>
        </w:rPr>
        <w:t>)</w:t>
      </w:r>
      <w:r>
        <w:rPr>
          <w:spacing w:val="28"/>
        </w:rPr>
        <w:t xml:space="preserve"> </w:t>
      </w:r>
      <w:r>
        <w:t>and</w:t>
      </w:r>
      <w:r>
        <w:rPr>
          <w:spacing w:val="27"/>
        </w:rPr>
        <w:t xml:space="preserve"> </w:t>
      </w:r>
      <w:r>
        <w:t>Diamond</w:t>
      </w:r>
      <w:r>
        <w:rPr>
          <w:spacing w:val="28"/>
        </w:rPr>
        <w:t xml:space="preserve"> </w:t>
      </w:r>
      <w:r>
        <w:rPr>
          <w:spacing w:val="-2"/>
        </w:rPr>
        <w:t>(</w:t>
      </w:r>
      <w:r>
        <w:rPr>
          <w:spacing w:val="-3"/>
        </w:rPr>
        <w:t>Buchfi</w:t>
      </w:r>
      <w:r w:rsidR="00D16A04">
        <w:rPr>
          <w:spacing w:val="-3"/>
        </w:rPr>
        <w:t>nk</w:t>
      </w:r>
      <w:r>
        <w:t xml:space="preserve"> et</w:t>
      </w:r>
      <w:r>
        <w:rPr>
          <w:spacing w:val="28"/>
        </w:rPr>
        <w:t xml:space="preserve"> </w:t>
      </w:r>
      <w:r>
        <w:t>al.,</w:t>
      </w:r>
      <w:r>
        <w:rPr>
          <w:spacing w:val="27"/>
          <w:w w:val="99"/>
        </w:rPr>
        <w:t xml:space="preserve"> </w:t>
      </w:r>
      <w:r>
        <w:rPr>
          <w:w w:val="95"/>
        </w:rPr>
        <w:t>2015).</w:t>
      </w:r>
      <w:r>
        <w:rPr>
          <w:spacing w:val="29"/>
          <w:w w:val="95"/>
        </w:rPr>
        <w:t xml:space="preserve"> </w:t>
      </w:r>
      <w:r>
        <w:rPr>
          <w:w w:val="95"/>
        </w:rPr>
        <w:t>On</w:t>
      </w:r>
      <w:r>
        <w:rPr>
          <w:spacing w:val="-8"/>
          <w:w w:val="95"/>
        </w:rPr>
        <w:t xml:space="preserve"> </w:t>
      </w:r>
      <w:r w:rsidRPr="003805B6">
        <w:t>fi</w:t>
      </w:r>
      <w:r w:rsidR="003805B6" w:rsidRPr="003805B6">
        <w:t>v</w:t>
      </w:r>
      <w:r w:rsidRPr="003805B6">
        <w:t>e</w:t>
      </w:r>
      <w:r>
        <w:rPr>
          <w:spacing w:val="-9"/>
          <w:w w:val="95"/>
        </w:rPr>
        <w:t xml:space="preserve"> </w:t>
      </w:r>
      <w:r>
        <w:rPr>
          <w:w w:val="95"/>
        </w:rPr>
        <w:t>read</w:t>
      </w:r>
      <w:r>
        <w:rPr>
          <w:spacing w:val="-8"/>
          <w:w w:val="95"/>
        </w:rPr>
        <w:t xml:space="preserve"> </w:t>
      </w:r>
      <w:r>
        <w:rPr>
          <w:w w:val="95"/>
        </w:rPr>
        <w:t>sets</w:t>
      </w:r>
      <w:r>
        <w:rPr>
          <w:spacing w:val="-8"/>
          <w:w w:val="95"/>
        </w:rPr>
        <w:t xml:space="preserve"> </w:t>
      </w:r>
      <w:r>
        <w:rPr>
          <w:w w:val="95"/>
        </w:rPr>
        <w:t>(ERR335622,</w:t>
      </w:r>
      <w:r>
        <w:rPr>
          <w:spacing w:val="-4"/>
          <w:w w:val="95"/>
        </w:rPr>
        <w:t xml:space="preserve"> </w:t>
      </w:r>
      <w:r>
        <w:rPr>
          <w:w w:val="95"/>
        </w:rPr>
        <w:t>ERR335625,</w:t>
      </w:r>
      <w:r>
        <w:rPr>
          <w:spacing w:val="-2"/>
          <w:w w:val="95"/>
        </w:rPr>
        <w:t xml:space="preserve"> </w:t>
      </w:r>
      <w:r>
        <w:rPr>
          <w:w w:val="95"/>
        </w:rPr>
        <w:t>ERR335631,</w:t>
      </w:r>
      <w:r>
        <w:rPr>
          <w:spacing w:val="-3"/>
          <w:w w:val="95"/>
        </w:rPr>
        <w:t xml:space="preserve"> </w:t>
      </w:r>
      <w:r>
        <w:rPr>
          <w:w w:val="95"/>
        </w:rPr>
        <w:t>ERR335635,</w:t>
      </w:r>
    </w:p>
    <w:p w14:paraId="5F1BDD08" w14:textId="77777777" w:rsidR="00133DAA" w:rsidRDefault="00641826" w:rsidP="003B0178">
      <w:pPr>
        <w:pStyle w:val="BodyText"/>
        <w:keepLines/>
        <w:spacing w:line="382" w:lineRule="auto"/>
        <w:ind w:left="490" w:right="533"/>
        <w:rPr>
          <w:ins w:id="883" w:author="Craig Mak" w:date="2015-07-27T12:47:00Z"/>
          <w:spacing w:val="17"/>
        </w:rPr>
      </w:pPr>
      <w:r>
        <w:t>ERR335636)</w:t>
      </w:r>
      <w:r>
        <w:rPr>
          <w:spacing w:val="-27"/>
        </w:rPr>
        <w:t xml:space="preserve"> </w:t>
      </w:r>
      <w:r w:rsidR="004511F8" w:rsidRPr="003805B6">
        <w:t>tota</w:t>
      </w:r>
      <w:r w:rsidRPr="003805B6">
        <w:t>ling 207,623 151-nucleotide</w:t>
      </w:r>
      <w:r>
        <w:rPr>
          <w:spacing w:val="-27"/>
        </w:rPr>
        <w:t xml:space="preserve"> </w:t>
      </w:r>
      <w:r>
        <w:t>reads</w:t>
      </w:r>
      <w:r>
        <w:rPr>
          <w:spacing w:val="-28"/>
        </w:rPr>
        <w:t xml:space="preserve"> </w:t>
      </w:r>
      <w:r>
        <w:t>from</w:t>
      </w:r>
      <w:r>
        <w:rPr>
          <w:spacing w:val="-27"/>
        </w:rPr>
        <w:t xml:space="preserve"> </w:t>
      </w:r>
      <w:r>
        <w:t>the</w:t>
      </w:r>
      <w:r>
        <w:rPr>
          <w:spacing w:val="-27"/>
        </w:rPr>
        <w:t xml:space="preserve"> </w:t>
      </w:r>
      <w:r>
        <w:t>American</w:t>
      </w:r>
      <w:r>
        <w:rPr>
          <w:spacing w:val="-27"/>
        </w:rPr>
        <w:t xml:space="preserve"> </w:t>
      </w:r>
      <w:r>
        <w:t>Gut</w:t>
      </w:r>
      <w:r>
        <w:rPr>
          <w:spacing w:val="27"/>
          <w:w w:val="102"/>
        </w:rPr>
        <w:t xml:space="preserve"> </w:t>
      </w:r>
      <w:r>
        <w:t>Microbiome</w:t>
      </w:r>
      <w:r>
        <w:rPr>
          <w:spacing w:val="-20"/>
        </w:rPr>
        <w:t xml:space="preserve"> </w:t>
      </w:r>
      <w:r>
        <w:rPr>
          <w:spacing w:val="1"/>
        </w:rPr>
        <w:t>project,</w:t>
      </w:r>
      <w:r>
        <w:rPr>
          <w:spacing w:val="-20"/>
        </w:rPr>
        <w:t xml:space="preserve"> </w:t>
      </w:r>
      <w:r>
        <w:rPr>
          <w:spacing w:val="-5"/>
        </w:rPr>
        <w:t>we</w:t>
      </w:r>
      <w:r>
        <w:rPr>
          <w:spacing w:val="-21"/>
        </w:rPr>
        <w:t xml:space="preserve"> </w:t>
      </w:r>
      <w:r>
        <w:t>found</w:t>
      </w:r>
      <w:r>
        <w:rPr>
          <w:spacing w:val="-20"/>
        </w:rPr>
        <w:t xml:space="preserve"> </w:t>
      </w:r>
      <w:r>
        <w:t>that</w:t>
      </w:r>
      <w:r>
        <w:rPr>
          <w:spacing w:val="-20"/>
        </w:rPr>
        <w:t xml:space="preserve"> </w:t>
      </w:r>
      <w:r>
        <w:t>MICA</w:t>
      </w:r>
      <w:r>
        <w:rPr>
          <w:spacing w:val="-21"/>
        </w:rPr>
        <w:t xml:space="preserve"> </w:t>
      </w:r>
      <w:r>
        <w:rPr>
          <w:spacing w:val="-2"/>
        </w:rPr>
        <w:t>provides</w:t>
      </w:r>
      <w:r>
        <w:rPr>
          <w:spacing w:val="-21"/>
        </w:rPr>
        <w:t xml:space="preserve"> </w:t>
      </w:r>
      <w:r>
        <w:t>measurable</w:t>
      </w:r>
      <w:r>
        <w:rPr>
          <w:spacing w:val="-21"/>
        </w:rPr>
        <w:t xml:space="preserve"> </w:t>
      </w:r>
      <w:r>
        <w:rPr>
          <w:spacing w:val="-2"/>
        </w:rPr>
        <w:t>runtime</w:t>
      </w:r>
      <w:r>
        <w:rPr>
          <w:spacing w:val="-20"/>
        </w:rPr>
        <w:t xml:space="preserve"> </w:t>
      </w:r>
      <w:r w:rsidR="00172092">
        <w:t>im</w:t>
      </w:r>
      <w:r>
        <w:rPr>
          <w:spacing w:val="-3"/>
        </w:rPr>
        <w:t>pro</w:t>
      </w:r>
      <w:r>
        <w:rPr>
          <w:spacing w:val="-2"/>
        </w:rPr>
        <w:t>v</w:t>
      </w:r>
      <w:r>
        <w:rPr>
          <w:spacing w:val="-3"/>
        </w:rPr>
        <w:t>ements</w:t>
      </w:r>
      <w:r>
        <w:rPr>
          <w:spacing w:val="19"/>
        </w:rPr>
        <w:t xml:space="preserve"> </w:t>
      </w:r>
      <w:r>
        <w:rPr>
          <w:spacing w:val="-5"/>
        </w:rPr>
        <w:t>o</w:t>
      </w:r>
      <w:r>
        <w:rPr>
          <w:spacing w:val="-4"/>
        </w:rPr>
        <w:t>v</w:t>
      </w:r>
      <w:r>
        <w:rPr>
          <w:spacing w:val="-5"/>
        </w:rPr>
        <w:t>er</w:t>
      </w:r>
      <w:r>
        <w:rPr>
          <w:spacing w:val="20"/>
        </w:rPr>
        <w:t xml:space="preserve"> </w:t>
      </w:r>
      <w:r>
        <w:t>DIAMOND</w:t>
      </w:r>
      <w:r>
        <w:rPr>
          <w:spacing w:val="20"/>
        </w:rPr>
        <w:t xml:space="preserve"> </w:t>
      </w:r>
      <w:r>
        <w:t>with</w:t>
      </w:r>
      <w:r>
        <w:rPr>
          <w:spacing w:val="20"/>
        </w:rPr>
        <w:t xml:space="preserve"> </w:t>
      </w:r>
      <w:r>
        <w:t>no</w:t>
      </w:r>
      <w:r>
        <w:rPr>
          <w:spacing w:val="20"/>
        </w:rPr>
        <w:t xml:space="preserve"> </w:t>
      </w:r>
      <w:r>
        <w:t>further</w:t>
      </w:r>
      <w:r>
        <w:rPr>
          <w:spacing w:val="21"/>
        </w:rPr>
        <w:t xml:space="preserve"> </w:t>
      </w:r>
      <w:r>
        <w:t>loss</w:t>
      </w:r>
      <w:r>
        <w:rPr>
          <w:spacing w:val="19"/>
        </w:rPr>
        <w:t xml:space="preserve"> </w:t>
      </w:r>
      <w:r>
        <w:t>in</w:t>
      </w:r>
      <w:r>
        <w:rPr>
          <w:spacing w:val="20"/>
        </w:rPr>
        <w:t xml:space="preserve"> </w:t>
      </w:r>
      <w:r>
        <w:t>accuracy</w:t>
      </w:r>
      <w:r>
        <w:rPr>
          <w:spacing w:val="19"/>
        </w:rPr>
        <w:t xml:space="preserve"> </w:t>
      </w:r>
      <w:r>
        <w:rPr>
          <w:spacing w:val="-4"/>
        </w:rPr>
        <w:t>(T</w:t>
      </w:r>
      <w:r>
        <w:rPr>
          <w:spacing w:val="-5"/>
        </w:rPr>
        <w:t>able</w:t>
      </w:r>
      <w:r>
        <w:rPr>
          <w:spacing w:val="19"/>
        </w:rPr>
        <w:t xml:space="preserve"> </w:t>
      </w:r>
      <w:r>
        <w:rPr>
          <w:spacing w:val="-2"/>
        </w:rPr>
        <w:t>2a</w:t>
      </w:r>
      <w:r>
        <w:rPr>
          <w:spacing w:val="-1"/>
        </w:rPr>
        <w:t>),</w:t>
      </w:r>
      <w:r>
        <w:rPr>
          <w:spacing w:val="21"/>
        </w:rPr>
        <w:t xml:space="preserve"> </w:t>
      </w:r>
      <w:r>
        <w:t>and</w:t>
      </w:r>
      <w:r>
        <w:rPr>
          <w:spacing w:val="16"/>
        </w:rPr>
        <w:t xml:space="preserve"> </w:t>
      </w:r>
      <w:r>
        <w:rPr>
          <w:spacing w:val="-2"/>
        </w:rPr>
        <w:t>substan</w:t>
      </w:r>
      <w:r>
        <w:rPr>
          <w:spacing w:val="-1"/>
        </w:rPr>
        <w:t>tial</w:t>
      </w:r>
      <w:r>
        <w:rPr>
          <w:spacing w:val="17"/>
        </w:rPr>
        <w:t xml:space="preserve"> </w:t>
      </w:r>
      <w:r>
        <w:rPr>
          <w:spacing w:val="-2"/>
        </w:rPr>
        <w:t>runtime</w:t>
      </w:r>
      <w:r>
        <w:rPr>
          <w:spacing w:val="16"/>
        </w:rPr>
        <w:t xml:space="preserve"> </w:t>
      </w:r>
      <w:r>
        <w:rPr>
          <w:spacing w:val="-3"/>
        </w:rPr>
        <w:t>impro</w:t>
      </w:r>
      <w:r>
        <w:rPr>
          <w:spacing w:val="-2"/>
        </w:rPr>
        <w:t>v</w:t>
      </w:r>
      <w:r>
        <w:rPr>
          <w:spacing w:val="-3"/>
        </w:rPr>
        <w:t>ements</w:t>
      </w:r>
      <w:r>
        <w:rPr>
          <w:spacing w:val="17"/>
        </w:rPr>
        <w:t xml:space="preserve"> </w:t>
      </w:r>
      <w:r>
        <w:rPr>
          <w:spacing w:val="-5"/>
        </w:rPr>
        <w:t>o</w:t>
      </w:r>
      <w:r>
        <w:rPr>
          <w:spacing w:val="-4"/>
        </w:rPr>
        <w:t>v</w:t>
      </w:r>
      <w:r>
        <w:rPr>
          <w:spacing w:val="-5"/>
        </w:rPr>
        <w:t>er</w:t>
      </w:r>
      <w:r>
        <w:rPr>
          <w:spacing w:val="16"/>
        </w:rPr>
        <w:t xml:space="preserve"> </w:t>
      </w:r>
      <w:r>
        <w:t>BLASTX.</w:t>
      </w:r>
      <w:r>
        <w:rPr>
          <w:spacing w:val="18"/>
        </w:rPr>
        <w:t xml:space="preserve"> </w:t>
      </w:r>
      <w:r>
        <w:rPr>
          <w:spacing w:val="-4"/>
        </w:rPr>
        <w:t>Notably</w:t>
      </w:r>
      <w:r>
        <w:rPr>
          <w:spacing w:val="-3"/>
        </w:rPr>
        <w:t>,</w:t>
      </w:r>
      <w:r>
        <w:rPr>
          <w:spacing w:val="22"/>
        </w:rPr>
        <w:t xml:space="preserve"> </w:t>
      </w:r>
      <w:r>
        <w:t>the</w:t>
      </w:r>
      <w:r>
        <w:rPr>
          <w:spacing w:val="16"/>
        </w:rPr>
        <w:t xml:space="preserve"> </w:t>
      </w:r>
      <w:r>
        <w:t>mean</w:t>
      </w:r>
      <w:r>
        <w:rPr>
          <w:spacing w:val="39"/>
          <w:w w:val="92"/>
        </w:rPr>
        <w:t xml:space="preserve"> </w:t>
      </w:r>
      <w:r>
        <w:t>running</w:t>
      </w:r>
      <w:r>
        <w:rPr>
          <w:spacing w:val="-18"/>
        </w:rPr>
        <w:t xml:space="preserve"> </w:t>
      </w:r>
      <w:r>
        <w:t>time</w:t>
      </w:r>
      <w:r>
        <w:rPr>
          <w:spacing w:val="-18"/>
        </w:rPr>
        <w:t xml:space="preserve"> </w:t>
      </w:r>
      <w:r>
        <w:t>for</w:t>
      </w:r>
      <w:r>
        <w:rPr>
          <w:spacing w:val="-18"/>
        </w:rPr>
        <w:t xml:space="preserve"> </w:t>
      </w:r>
      <w:r>
        <w:t>BLASTX</w:t>
      </w:r>
      <w:r>
        <w:rPr>
          <w:spacing w:val="-18"/>
        </w:rPr>
        <w:t xml:space="preserve"> </w:t>
      </w:r>
      <w:r>
        <w:rPr>
          <w:spacing w:val="-4"/>
        </w:rPr>
        <w:t>was</w:t>
      </w:r>
      <w:r>
        <w:rPr>
          <w:spacing w:val="-18"/>
        </w:rPr>
        <w:t xml:space="preserve"> </w:t>
      </w:r>
      <w:r>
        <w:t>58,215</w:t>
      </w:r>
      <w:r>
        <w:rPr>
          <w:spacing w:val="-18"/>
        </w:rPr>
        <w:t xml:space="preserve"> </w:t>
      </w:r>
      <w:r>
        <w:rPr>
          <w:spacing w:val="-2"/>
        </w:rPr>
        <w:t>minutes,</w:t>
      </w:r>
      <w:r>
        <w:rPr>
          <w:spacing w:val="-18"/>
        </w:rPr>
        <w:t xml:space="preserve"> </w:t>
      </w:r>
      <w:r>
        <w:t>while</w:t>
      </w:r>
      <w:r>
        <w:rPr>
          <w:spacing w:val="-17"/>
        </w:rPr>
        <w:t xml:space="preserve"> </w:t>
      </w:r>
      <w:r>
        <w:t>MICA</w:t>
      </w:r>
      <w:r>
        <w:rPr>
          <w:spacing w:val="-18"/>
        </w:rPr>
        <w:t xml:space="preserve"> </w:t>
      </w:r>
      <w:r>
        <w:rPr>
          <w:spacing w:val="1"/>
        </w:rPr>
        <w:t>took</w:t>
      </w:r>
      <w:r>
        <w:rPr>
          <w:spacing w:val="-18"/>
        </w:rPr>
        <w:t xml:space="preserve"> </w:t>
      </w:r>
      <w:r>
        <w:t>an</w:t>
      </w:r>
      <w:r>
        <w:rPr>
          <w:spacing w:val="-18"/>
        </w:rPr>
        <w:t xml:space="preserve"> </w:t>
      </w:r>
      <w:r>
        <w:rPr>
          <w:spacing w:val="-3"/>
        </w:rPr>
        <w:t>a</w:t>
      </w:r>
      <w:r>
        <w:rPr>
          <w:spacing w:val="-2"/>
        </w:rPr>
        <w:t>v</w:t>
      </w:r>
      <w:r>
        <w:rPr>
          <w:spacing w:val="-3"/>
        </w:rPr>
        <w:t>erage</w:t>
      </w:r>
      <w:r>
        <w:rPr>
          <w:spacing w:val="27"/>
          <w:w w:val="92"/>
        </w:rPr>
        <w:t xml:space="preserve"> </w:t>
      </w:r>
      <w:r>
        <w:t>of</w:t>
      </w:r>
      <w:r>
        <w:rPr>
          <w:spacing w:val="-5"/>
        </w:rPr>
        <w:t xml:space="preserve"> </w:t>
      </w:r>
      <w:r>
        <w:t>15.6</w:t>
      </w:r>
      <w:r>
        <w:rPr>
          <w:spacing w:val="-4"/>
        </w:rPr>
        <w:t xml:space="preserve"> </w:t>
      </w:r>
      <w:r>
        <w:rPr>
          <w:spacing w:val="-2"/>
        </w:rPr>
        <w:t>minutes,</w:t>
      </w:r>
      <w:r>
        <w:rPr>
          <w:spacing w:val="-4"/>
        </w:rPr>
        <w:t xml:space="preserve"> </w:t>
      </w:r>
      <w:r>
        <w:t>a</w:t>
      </w:r>
      <w:r>
        <w:rPr>
          <w:spacing w:val="-5"/>
        </w:rPr>
        <w:t xml:space="preserve"> </w:t>
      </w:r>
      <w:r>
        <w:t>speedup</w:t>
      </w:r>
      <w:r>
        <w:rPr>
          <w:spacing w:val="-3"/>
        </w:rPr>
        <w:t xml:space="preserve"> </w:t>
      </w:r>
      <w:r>
        <w:t>of</w:t>
      </w:r>
      <w:r>
        <w:rPr>
          <w:spacing w:val="-5"/>
        </w:rPr>
        <w:t xml:space="preserve"> </w:t>
      </w:r>
      <w:r>
        <w:t>3,724x.</w:t>
      </w:r>
      <w:r>
        <w:rPr>
          <w:spacing w:val="20"/>
        </w:rPr>
        <w:t xml:space="preserve"> </w:t>
      </w:r>
      <w:r>
        <w:t>MICA</w:t>
      </w:r>
      <w:r>
        <w:rPr>
          <w:spacing w:val="-5"/>
        </w:rPr>
        <w:t xml:space="preserve"> </w:t>
      </w:r>
      <w:r>
        <w:t>uses</w:t>
      </w:r>
      <w:r>
        <w:rPr>
          <w:spacing w:val="-4"/>
        </w:rPr>
        <w:t xml:space="preserve"> </w:t>
      </w:r>
      <w:r>
        <w:t>DIAMOND</w:t>
      </w:r>
      <w:r>
        <w:rPr>
          <w:spacing w:val="-5"/>
        </w:rPr>
        <w:t xml:space="preserve"> </w:t>
      </w:r>
      <w:r>
        <w:t>for</w:t>
      </w:r>
      <w:r>
        <w:rPr>
          <w:spacing w:val="-4"/>
        </w:rPr>
        <w:t xml:space="preserve"> </w:t>
      </w:r>
      <w:r>
        <w:t>its</w:t>
      </w:r>
      <w:r>
        <w:rPr>
          <w:spacing w:val="-5"/>
        </w:rPr>
        <w:t xml:space="preserve"> </w:t>
      </w:r>
      <w:r>
        <w:t>coarse</w:t>
      </w:r>
      <w:r>
        <w:rPr>
          <w:spacing w:val="28"/>
          <w:w w:val="92"/>
        </w:rPr>
        <w:t xml:space="preserve"> </w:t>
      </w:r>
      <w:r>
        <w:rPr>
          <w:spacing w:val="-2"/>
        </w:rPr>
        <w:t>search,</w:t>
      </w:r>
      <w:r>
        <w:rPr>
          <w:spacing w:val="-5"/>
        </w:rPr>
        <w:t xml:space="preserve"> </w:t>
      </w:r>
      <w:r>
        <w:t>and</w:t>
      </w:r>
      <w:r>
        <w:rPr>
          <w:spacing w:val="-4"/>
        </w:rPr>
        <w:t xml:space="preserve"> </w:t>
      </w:r>
      <w:r>
        <w:t>can</w:t>
      </w:r>
      <w:r>
        <w:rPr>
          <w:spacing w:val="-4"/>
        </w:rPr>
        <w:t xml:space="preserve"> </w:t>
      </w:r>
      <w:r>
        <w:t>use</w:t>
      </w:r>
      <w:r>
        <w:rPr>
          <w:spacing w:val="-5"/>
        </w:rPr>
        <w:t xml:space="preserve"> </w:t>
      </w:r>
      <w:r>
        <w:t>either</w:t>
      </w:r>
      <w:r>
        <w:rPr>
          <w:spacing w:val="-5"/>
        </w:rPr>
        <w:t xml:space="preserve"> </w:t>
      </w:r>
      <w:r>
        <w:t>DIAMOND</w:t>
      </w:r>
      <w:r>
        <w:rPr>
          <w:spacing w:val="-5"/>
        </w:rPr>
        <w:t xml:space="preserve"> </w:t>
      </w:r>
      <w:r>
        <w:t>or</w:t>
      </w:r>
      <w:r>
        <w:rPr>
          <w:spacing w:val="-4"/>
        </w:rPr>
        <w:t xml:space="preserve"> </w:t>
      </w:r>
      <w:r>
        <w:t>BLASTX</w:t>
      </w:r>
      <w:r>
        <w:rPr>
          <w:spacing w:val="-4"/>
        </w:rPr>
        <w:t xml:space="preserve"> </w:t>
      </w:r>
      <w:r>
        <w:t>for</w:t>
      </w:r>
      <w:r>
        <w:rPr>
          <w:spacing w:val="-4"/>
        </w:rPr>
        <w:t xml:space="preserve"> </w:t>
      </w:r>
      <w:r>
        <w:t>its</w:t>
      </w:r>
      <w:r>
        <w:rPr>
          <w:spacing w:val="-5"/>
        </w:rPr>
        <w:t xml:space="preserve"> </w:t>
      </w:r>
      <w:r>
        <w:t>fi</w:t>
      </w:r>
      <w:r w:rsidR="002134DD">
        <w:t>ne</w:t>
      </w:r>
      <w:r>
        <w:rPr>
          <w:spacing w:val="52"/>
        </w:rPr>
        <w:t xml:space="preserve"> </w:t>
      </w:r>
      <w:r>
        <w:rPr>
          <w:spacing w:val="-2"/>
        </w:rPr>
        <w:t>search.</w:t>
      </w:r>
      <w:r>
        <w:rPr>
          <w:spacing w:val="17"/>
        </w:rPr>
        <w:t xml:space="preserve"> </w:t>
      </w:r>
    </w:p>
    <w:p w14:paraId="7E47A225" w14:textId="4AFB5E10" w:rsidR="003805B6" w:rsidRDefault="00641826">
      <w:pPr>
        <w:pStyle w:val="BodyText"/>
        <w:keepLines/>
        <w:spacing w:line="382" w:lineRule="auto"/>
        <w:ind w:left="490" w:right="533" w:firstLine="230"/>
        <w:pPrChange w:id="884" w:author="Craig Mak" w:date="2015-07-27T12:47:00Z">
          <w:pPr>
            <w:pStyle w:val="BodyText"/>
            <w:keepLines/>
            <w:spacing w:line="382" w:lineRule="auto"/>
            <w:ind w:left="490" w:right="533"/>
          </w:pPr>
        </w:pPrChange>
      </w:pPr>
      <w:moveFromRangeStart w:id="885" w:author="Craig Mak" w:date="2015-07-27T12:45:00Z" w:name="move299620469"/>
      <w:moveFrom w:id="886" w:author="Craig Mak" w:date="2015-07-27T12:45:00Z">
        <w:r w:rsidRPr="00133DAA" w:rsidDel="00133DAA">
          <w:rPr>
            <w:highlight w:val="yellow"/>
            <w:rPrChange w:id="887" w:author="Craig Mak" w:date="2015-07-27T12:45:00Z">
              <w:rPr/>
            </w:rPrChange>
          </w:rPr>
          <w:t>Using</w:t>
        </w:r>
        <w:r w:rsidRPr="00133DAA" w:rsidDel="00133DAA">
          <w:rPr>
            <w:spacing w:val="22"/>
            <w:w w:val="93"/>
            <w:highlight w:val="yellow"/>
            <w:rPrChange w:id="888" w:author="Craig Mak" w:date="2015-07-27T12:45:00Z">
              <w:rPr>
                <w:spacing w:val="22"/>
                <w:w w:val="93"/>
              </w:rPr>
            </w:rPrChange>
          </w:rPr>
          <w:t xml:space="preserve"> </w:t>
        </w:r>
        <w:r w:rsidRPr="00133DAA" w:rsidDel="00133DAA">
          <w:rPr>
            <w:highlight w:val="yellow"/>
            <w:rPrChange w:id="889" w:author="Craig Mak" w:date="2015-07-27T12:45:00Z">
              <w:rPr/>
            </w:rPrChange>
          </w:rPr>
          <w:t>BLASTX</w:t>
        </w:r>
        <w:r w:rsidRPr="00133DAA" w:rsidDel="00133DAA">
          <w:rPr>
            <w:spacing w:val="-11"/>
            <w:highlight w:val="yellow"/>
            <w:rPrChange w:id="890" w:author="Craig Mak" w:date="2015-07-27T12:45:00Z">
              <w:rPr>
                <w:spacing w:val="-11"/>
              </w:rPr>
            </w:rPrChange>
          </w:rPr>
          <w:t xml:space="preserve"> </w:t>
        </w:r>
        <w:r w:rsidRPr="00133DAA" w:rsidDel="00133DAA">
          <w:rPr>
            <w:highlight w:val="yellow"/>
            <w:rPrChange w:id="891" w:author="Craig Mak" w:date="2015-07-27T12:45:00Z">
              <w:rPr/>
            </w:rPrChange>
          </w:rPr>
          <w:t>for</w:t>
        </w:r>
        <w:r w:rsidRPr="00133DAA" w:rsidDel="00133DAA">
          <w:rPr>
            <w:spacing w:val="-10"/>
            <w:highlight w:val="yellow"/>
            <w:rPrChange w:id="892" w:author="Craig Mak" w:date="2015-07-27T12:45:00Z">
              <w:rPr>
                <w:spacing w:val="-10"/>
              </w:rPr>
            </w:rPrChange>
          </w:rPr>
          <w:t xml:space="preserve"> </w:t>
        </w:r>
        <w:r w:rsidRPr="00133DAA" w:rsidDel="00133DAA">
          <w:rPr>
            <w:highlight w:val="yellow"/>
            <w:rPrChange w:id="893" w:author="Craig Mak" w:date="2015-07-27T12:45:00Z">
              <w:rPr/>
            </w:rPrChange>
          </w:rPr>
          <w:t>fi</w:t>
        </w:r>
        <w:r w:rsidR="00D16A04" w:rsidRPr="00133DAA" w:rsidDel="00133DAA">
          <w:rPr>
            <w:highlight w:val="yellow"/>
            <w:rPrChange w:id="894" w:author="Craig Mak" w:date="2015-07-27T12:45:00Z">
              <w:rPr/>
            </w:rPrChange>
          </w:rPr>
          <w:t>ne</w:t>
        </w:r>
        <w:r w:rsidRPr="00133DAA" w:rsidDel="00133DAA">
          <w:rPr>
            <w:spacing w:val="33"/>
            <w:highlight w:val="yellow"/>
            <w:rPrChange w:id="895" w:author="Craig Mak" w:date="2015-07-27T12:45:00Z">
              <w:rPr>
                <w:spacing w:val="33"/>
              </w:rPr>
            </w:rPrChange>
          </w:rPr>
          <w:t xml:space="preserve"> </w:t>
        </w:r>
        <w:r w:rsidRPr="00133DAA" w:rsidDel="00133DAA">
          <w:rPr>
            <w:spacing w:val="-2"/>
            <w:highlight w:val="yellow"/>
            <w:rPrChange w:id="896" w:author="Craig Mak" w:date="2015-07-27T12:45:00Z">
              <w:rPr>
                <w:spacing w:val="-2"/>
              </w:rPr>
            </w:rPrChange>
          </w:rPr>
          <w:t>search</w:t>
        </w:r>
        <w:r w:rsidRPr="00133DAA" w:rsidDel="00133DAA">
          <w:rPr>
            <w:spacing w:val="-11"/>
            <w:highlight w:val="yellow"/>
            <w:rPrChange w:id="897" w:author="Craig Mak" w:date="2015-07-27T12:45:00Z">
              <w:rPr>
                <w:spacing w:val="-11"/>
              </w:rPr>
            </w:rPrChange>
          </w:rPr>
          <w:t xml:space="preserve"> </w:t>
        </w:r>
        <w:r w:rsidRPr="00133DAA" w:rsidDel="00133DAA">
          <w:rPr>
            <w:highlight w:val="yellow"/>
            <w:rPrChange w:id="898" w:author="Craig Mak" w:date="2015-07-27T12:45:00Z">
              <w:rPr/>
            </w:rPrChange>
          </w:rPr>
          <w:t>comes</w:t>
        </w:r>
        <w:r w:rsidRPr="00133DAA" w:rsidDel="00133DAA">
          <w:rPr>
            <w:spacing w:val="-11"/>
            <w:highlight w:val="yellow"/>
            <w:rPrChange w:id="899" w:author="Craig Mak" w:date="2015-07-27T12:45:00Z">
              <w:rPr>
                <w:spacing w:val="-11"/>
              </w:rPr>
            </w:rPrChange>
          </w:rPr>
          <w:t xml:space="preserve"> </w:t>
        </w:r>
        <w:r w:rsidRPr="00133DAA" w:rsidDel="00133DAA">
          <w:rPr>
            <w:highlight w:val="yellow"/>
            <w:rPrChange w:id="900" w:author="Craig Mak" w:date="2015-07-27T12:45:00Z">
              <w:rPr/>
            </w:rPrChange>
          </w:rPr>
          <w:t>at</w:t>
        </w:r>
        <w:r w:rsidRPr="00133DAA" w:rsidDel="00133DAA">
          <w:rPr>
            <w:spacing w:val="-11"/>
            <w:highlight w:val="yellow"/>
            <w:rPrChange w:id="901" w:author="Craig Mak" w:date="2015-07-27T12:45:00Z">
              <w:rPr>
                <w:spacing w:val="-11"/>
              </w:rPr>
            </w:rPrChange>
          </w:rPr>
          <w:t xml:space="preserve"> </w:t>
        </w:r>
        <w:r w:rsidRPr="00133DAA" w:rsidDel="00133DAA">
          <w:rPr>
            <w:highlight w:val="yellow"/>
            <w:rPrChange w:id="902" w:author="Craig Mak" w:date="2015-07-27T12:45:00Z">
              <w:rPr/>
            </w:rPrChange>
          </w:rPr>
          <w:t>a</w:t>
        </w:r>
        <w:r w:rsidRPr="00133DAA" w:rsidDel="00133DAA">
          <w:rPr>
            <w:spacing w:val="-11"/>
            <w:highlight w:val="yellow"/>
            <w:rPrChange w:id="903" w:author="Craig Mak" w:date="2015-07-27T12:45:00Z">
              <w:rPr>
                <w:spacing w:val="-11"/>
              </w:rPr>
            </w:rPrChange>
          </w:rPr>
          <w:t xml:space="preserve"> </w:t>
        </w:r>
        <w:r w:rsidRPr="00133DAA" w:rsidDel="00133DAA">
          <w:rPr>
            <w:highlight w:val="yellow"/>
            <w:rPrChange w:id="904" w:author="Craig Mak" w:date="2015-07-27T12:45:00Z">
              <w:rPr/>
            </w:rPrChange>
          </w:rPr>
          <w:t>small</w:t>
        </w:r>
        <w:r w:rsidRPr="00133DAA" w:rsidDel="00133DAA">
          <w:rPr>
            <w:spacing w:val="-10"/>
            <w:highlight w:val="yellow"/>
            <w:rPrChange w:id="905" w:author="Craig Mak" w:date="2015-07-27T12:45:00Z">
              <w:rPr>
                <w:spacing w:val="-10"/>
              </w:rPr>
            </w:rPrChange>
          </w:rPr>
          <w:t xml:space="preserve"> </w:t>
        </w:r>
        <w:r w:rsidRPr="00133DAA" w:rsidDel="00133DAA">
          <w:rPr>
            <w:highlight w:val="yellow"/>
            <w:rPrChange w:id="906" w:author="Craig Mak" w:date="2015-07-27T12:45:00Z">
              <w:rPr/>
            </w:rPrChange>
          </w:rPr>
          <w:t>run-time</w:t>
        </w:r>
        <w:r w:rsidRPr="00133DAA" w:rsidDel="00133DAA">
          <w:rPr>
            <w:spacing w:val="-11"/>
            <w:highlight w:val="yellow"/>
            <w:rPrChange w:id="907" w:author="Craig Mak" w:date="2015-07-27T12:45:00Z">
              <w:rPr>
                <w:spacing w:val="-11"/>
              </w:rPr>
            </w:rPrChange>
          </w:rPr>
          <w:t xml:space="preserve"> </w:t>
        </w:r>
        <w:r w:rsidRPr="00133DAA" w:rsidDel="00133DAA">
          <w:rPr>
            <w:highlight w:val="yellow"/>
            <w:rPrChange w:id="908" w:author="Craig Mak" w:date="2015-07-27T12:45:00Z">
              <w:rPr/>
            </w:rPrChange>
          </w:rPr>
          <w:t>penalty</w:t>
        </w:r>
        <w:r w:rsidRPr="00133DAA" w:rsidDel="00133DAA">
          <w:rPr>
            <w:spacing w:val="-11"/>
            <w:highlight w:val="yellow"/>
            <w:rPrChange w:id="909" w:author="Craig Mak" w:date="2015-07-27T12:45:00Z">
              <w:rPr>
                <w:spacing w:val="-11"/>
              </w:rPr>
            </w:rPrChange>
          </w:rPr>
          <w:t xml:space="preserve"> </w:t>
        </w:r>
        <w:r w:rsidRPr="00133DAA" w:rsidDel="00133DAA">
          <w:rPr>
            <w:highlight w:val="yellow"/>
            <w:rPrChange w:id="910" w:author="Craig Mak" w:date="2015-07-27T12:45:00Z">
              <w:rPr/>
            </w:rPrChange>
          </w:rPr>
          <w:t>(40%</w:t>
        </w:r>
        <w:r w:rsidRPr="00133DAA" w:rsidDel="00133DAA">
          <w:rPr>
            <w:spacing w:val="-11"/>
            <w:highlight w:val="yellow"/>
            <w:rPrChange w:id="911" w:author="Craig Mak" w:date="2015-07-27T12:45:00Z">
              <w:rPr>
                <w:spacing w:val="-11"/>
              </w:rPr>
            </w:rPrChange>
          </w:rPr>
          <w:t xml:space="preserve"> </w:t>
        </w:r>
        <w:r w:rsidRPr="00133DAA" w:rsidDel="00133DAA">
          <w:rPr>
            <w:highlight w:val="yellow"/>
            <w:rPrChange w:id="912" w:author="Craig Mak" w:date="2015-07-27T12:45:00Z">
              <w:rPr/>
            </w:rPrChange>
          </w:rPr>
          <w:t>in</w:t>
        </w:r>
        <w:r w:rsidRPr="00133DAA" w:rsidDel="00133DAA">
          <w:rPr>
            <w:spacing w:val="-11"/>
            <w:highlight w:val="yellow"/>
            <w:rPrChange w:id="913" w:author="Craig Mak" w:date="2015-07-27T12:45:00Z">
              <w:rPr>
                <w:spacing w:val="-11"/>
              </w:rPr>
            </w:rPrChange>
          </w:rPr>
          <w:t xml:space="preserve"> </w:t>
        </w:r>
        <w:r w:rsidRPr="00133DAA" w:rsidDel="00133DAA">
          <w:rPr>
            <w:highlight w:val="yellow"/>
            <w:rPrChange w:id="914" w:author="Craig Mak" w:date="2015-07-27T12:45:00Z">
              <w:rPr/>
            </w:rPrChange>
          </w:rPr>
          <w:t>our</w:t>
        </w:r>
        <w:r w:rsidRPr="00133DAA" w:rsidDel="00133DAA">
          <w:rPr>
            <w:spacing w:val="-11"/>
            <w:highlight w:val="yellow"/>
            <w:rPrChange w:id="915" w:author="Craig Mak" w:date="2015-07-27T12:45:00Z">
              <w:rPr>
                <w:spacing w:val="-11"/>
              </w:rPr>
            </w:rPrChange>
          </w:rPr>
          <w:t xml:space="preserve"> </w:t>
        </w:r>
        <w:r w:rsidR="00172092" w:rsidRPr="00133DAA" w:rsidDel="00133DAA">
          <w:rPr>
            <w:highlight w:val="yellow"/>
            <w:rPrChange w:id="916" w:author="Craig Mak" w:date="2015-07-27T12:45:00Z">
              <w:rPr/>
            </w:rPrChange>
          </w:rPr>
          <w:t>test</w:t>
        </w:r>
        <w:r w:rsidRPr="00133DAA" w:rsidDel="00133DAA">
          <w:rPr>
            <w:highlight w:val="yellow"/>
            <w:rPrChange w:id="917" w:author="Craig Mak" w:date="2015-07-27T12:45:00Z">
              <w:rPr/>
            </w:rPrChange>
          </w:rPr>
          <w:t>ing)</w:t>
        </w:r>
        <w:r w:rsidRPr="00133DAA" w:rsidDel="00133DAA">
          <w:rPr>
            <w:spacing w:val="-2"/>
            <w:highlight w:val="yellow"/>
            <w:rPrChange w:id="918" w:author="Craig Mak" w:date="2015-07-27T12:45:00Z">
              <w:rPr>
                <w:spacing w:val="-2"/>
              </w:rPr>
            </w:rPrChange>
          </w:rPr>
          <w:t xml:space="preserve"> </w:t>
        </w:r>
        <w:r w:rsidRPr="00133DAA" w:rsidDel="00133DAA">
          <w:rPr>
            <w:highlight w:val="yellow"/>
            <w:rPrChange w:id="919" w:author="Craig Mak" w:date="2015-07-27T12:45:00Z">
              <w:rPr/>
            </w:rPrChange>
          </w:rPr>
          <w:t>but</w:t>
        </w:r>
        <w:r w:rsidRPr="00133DAA" w:rsidDel="00133DAA">
          <w:rPr>
            <w:spacing w:val="-2"/>
            <w:highlight w:val="yellow"/>
            <w:rPrChange w:id="920" w:author="Craig Mak" w:date="2015-07-27T12:45:00Z">
              <w:rPr>
                <w:spacing w:val="-2"/>
              </w:rPr>
            </w:rPrChange>
          </w:rPr>
          <w:t xml:space="preserve"> allows</w:t>
        </w:r>
        <w:r w:rsidRPr="00133DAA" w:rsidDel="00133DAA">
          <w:rPr>
            <w:spacing w:val="-1"/>
            <w:highlight w:val="yellow"/>
            <w:rPrChange w:id="921" w:author="Craig Mak" w:date="2015-07-27T12:45:00Z">
              <w:rPr>
                <w:spacing w:val="-1"/>
              </w:rPr>
            </w:rPrChange>
          </w:rPr>
          <w:t xml:space="preserve"> </w:t>
        </w:r>
        <w:r w:rsidRPr="00133DAA" w:rsidDel="00133DAA">
          <w:rPr>
            <w:highlight w:val="yellow"/>
            <w:rPrChange w:id="922" w:author="Craig Mak" w:date="2015-07-27T12:45:00Z">
              <w:rPr/>
            </w:rPrChange>
          </w:rPr>
          <w:t>for</w:t>
        </w:r>
        <w:r w:rsidRPr="00133DAA" w:rsidDel="00133DAA">
          <w:rPr>
            <w:spacing w:val="-1"/>
            <w:highlight w:val="yellow"/>
            <w:rPrChange w:id="923" w:author="Craig Mak" w:date="2015-07-27T12:45:00Z">
              <w:rPr>
                <w:spacing w:val="-1"/>
              </w:rPr>
            </w:rPrChange>
          </w:rPr>
          <w:t xml:space="preserve"> </w:t>
        </w:r>
        <w:r w:rsidRPr="00133DAA" w:rsidDel="00133DAA">
          <w:rPr>
            <w:highlight w:val="yellow"/>
            <w:rPrChange w:id="924" w:author="Craig Mak" w:date="2015-07-27T12:45:00Z">
              <w:rPr/>
            </w:rPrChange>
          </w:rPr>
          <w:t>additional</w:t>
        </w:r>
        <w:r w:rsidRPr="00133DAA" w:rsidDel="00133DAA">
          <w:rPr>
            <w:spacing w:val="-2"/>
            <w:highlight w:val="yellow"/>
            <w:rPrChange w:id="925" w:author="Craig Mak" w:date="2015-07-27T12:45:00Z">
              <w:rPr>
                <w:spacing w:val="-2"/>
              </w:rPr>
            </w:rPrChange>
          </w:rPr>
          <w:t xml:space="preserve"> </w:t>
        </w:r>
        <w:r w:rsidRPr="00133DAA" w:rsidDel="00133DAA">
          <w:rPr>
            <w:highlight w:val="yellow"/>
            <w:rPrChange w:id="926" w:author="Craig Mak" w:date="2015-07-27T12:45:00Z">
              <w:rPr/>
            </w:rPrChange>
          </w:rPr>
          <w:t>BLAST</w:t>
        </w:r>
        <w:r w:rsidRPr="00133DAA" w:rsidDel="00133DAA">
          <w:rPr>
            <w:spacing w:val="-1"/>
            <w:highlight w:val="yellow"/>
            <w:rPrChange w:id="927" w:author="Craig Mak" w:date="2015-07-27T12:45:00Z">
              <w:rPr>
                <w:spacing w:val="-1"/>
              </w:rPr>
            </w:rPrChange>
          </w:rPr>
          <w:t xml:space="preserve"> </w:t>
        </w:r>
        <w:r w:rsidRPr="00133DAA" w:rsidDel="00133DAA">
          <w:rPr>
            <w:spacing w:val="-2"/>
            <w:highlight w:val="yellow"/>
            <w:rPrChange w:id="928" w:author="Craig Mak" w:date="2015-07-27T12:45:00Z">
              <w:rPr>
                <w:spacing w:val="-2"/>
              </w:rPr>
            </w:rPrChange>
          </w:rPr>
          <w:t>argumen</w:t>
        </w:r>
        <w:r w:rsidRPr="00133DAA" w:rsidDel="00133DAA">
          <w:rPr>
            <w:spacing w:val="-1"/>
            <w:highlight w:val="yellow"/>
            <w:rPrChange w:id="929" w:author="Craig Mak" w:date="2015-07-27T12:45:00Z">
              <w:rPr>
                <w:spacing w:val="-1"/>
              </w:rPr>
            </w:rPrChange>
          </w:rPr>
          <w:t>ts</w:t>
        </w:r>
        <w:r w:rsidRPr="00133DAA" w:rsidDel="00133DAA">
          <w:rPr>
            <w:spacing w:val="-2"/>
            <w:highlight w:val="yellow"/>
            <w:rPrChange w:id="930" w:author="Craig Mak" w:date="2015-07-27T12:45:00Z">
              <w:rPr>
                <w:spacing w:val="-2"/>
              </w:rPr>
            </w:rPrChange>
          </w:rPr>
          <w:t xml:space="preserve"> </w:t>
        </w:r>
        <w:r w:rsidRPr="00133DAA" w:rsidDel="00133DAA">
          <w:rPr>
            <w:highlight w:val="yellow"/>
            <w:rPrChange w:id="931" w:author="Craig Mak" w:date="2015-07-27T12:45:00Z">
              <w:rPr/>
            </w:rPrChange>
          </w:rPr>
          <w:t>that</w:t>
        </w:r>
        <w:r w:rsidRPr="00133DAA" w:rsidDel="00133DAA">
          <w:rPr>
            <w:spacing w:val="-1"/>
            <w:highlight w:val="yellow"/>
            <w:rPrChange w:id="932" w:author="Craig Mak" w:date="2015-07-27T12:45:00Z">
              <w:rPr>
                <w:spacing w:val="-1"/>
              </w:rPr>
            </w:rPrChange>
          </w:rPr>
          <w:t xml:space="preserve"> </w:t>
        </w:r>
        <w:r w:rsidRPr="00133DAA" w:rsidDel="00133DAA">
          <w:rPr>
            <w:highlight w:val="yellow"/>
            <w:rPrChange w:id="933" w:author="Craig Mak" w:date="2015-07-27T12:45:00Z">
              <w:rPr/>
            </w:rPrChange>
          </w:rPr>
          <w:t>DIAMOND</w:t>
        </w:r>
        <w:r w:rsidRPr="00133DAA" w:rsidDel="00133DAA">
          <w:rPr>
            <w:spacing w:val="-3"/>
            <w:highlight w:val="yellow"/>
            <w:rPrChange w:id="934" w:author="Craig Mak" w:date="2015-07-27T12:45:00Z">
              <w:rPr>
                <w:spacing w:val="-3"/>
              </w:rPr>
            </w:rPrChange>
          </w:rPr>
          <w:t xml:space="preserve"> </w:t>
        </w:r>
        <w:r w:rsidRPr="00133DAA" w:rsidDel="00133DAA">
          <w:rPr>
            <w:spacing w:val="1"/>
            <w:highlight w:val="yellow"/>
            <w:rPrChange w:id="935" w:author="Craig Mak" w:date="2015-07-27T12:45:00Z">
              <w:rPr>
                <w:spacing w:val="1"/>
              </w:rPr>
            </w:rPrChange>
          </w:rPr>
          <w:t>does</w:t>
        </w:r>
        <w:r w:rsidRPr="00133DAA" w:rsidDel="00133DAA">
          <w:rPr>
            <w:spacing w:val="-1"/>
            <w:highlight w:val="yellow"/>
            <w:rPrChange w:id="936" w:author="Craig Mak" w:date="2015-07-27T12:45:00Z">
              <w:rPr>
                <w:spacing w:val="-1"/>
              </w:rPr>
            </w:rPrChange>
          </w:rPr>
          <w:t xml:space="preserve"> </w:t>
        </w:r>
        <w:r w:rsidR="003805B6" w:rsidRPr="00133DAA" w:rsidDel="00133DAA">
          <w:rPr>
            <w:highlight w:val="yellow"/>
            <w:rPrChange w:id="937" w:author="Craig Mak" w:date="2015-07-27T12:45:00Z">
              <w:rPr/>
            </w:rPrChange>
          </w:rPr>
          <w:t>not support,</w:t>
        </w:r>
        <w:r w:rsidR="003805B6" w:rsidRPr="00133DAA" w:rsidDel="00133DAA">
          <w:rPr>
            <w:spacing w:val="2"/>
            <w:highlight w:val="yellow"/>
            <w:rPrChange w:id="938" w:author="Craig Mak" w:date="2015-07-27T12:45:00Z">
              <w:rPr>
                <w:spacing w:val="2"/>
              </w:rPr>
            </w:rPrChange>
          </w:rPr>
          <w:t xml:space="preserve"> </w:t>
        </w:r>
        <w:r w:rsidR="003805B6" w:rsidRPr="00133DAA" w:rsidDel="00133DAA">
          <w:rPr>
            <w:spacing w:val="-3"/>
            <w:highlight w:val="yellow"/>
            <w:rPrChange w:id="939" w:author="Craig Mak" w:date="2015-07-27T12:45:00Z">
              <w:rPr>
                <w:spacing w:val="-3"/>
              </w:rPr>
            </w:rPrChange>
          </w:rPr>
          <w:t>such</w:t>
        </w:r>
        <w:r w:rsidR="003805B6" w:rsidRPr="00133DAA" w:rsidDel="00133DAA">
          <w:rPr>
            <w:highlight w:val="yellow"/>
            <w:rPrChange w:id="940" w:author="Craig Mak" w:date="2015-07-27T12:45:00Z">
              <w:rPr/>
            </w:rPrChange>
          </w:rPr>
          <w:t xml:space="preserve"> as XML</w:t>
        </w:r>
        <w:r w:rsidR="003805B6" w:rsidRPr="00133DAA" w:rsidDel="00133DAA">
          <w:rPr>
            <w:spacing w:val="1"/>
            <w:highlight w:val="yellow"/>
            <w:rPrChange w:id="941" w:author="Craig Mak" w:date="2015-07-27T12:45:00Z">
              <w:rPr>
                <w:spacing w:val="1"/>
              </w:rPr>
            </w:rPrChange>
          </w:rPr>
          <w:t xml:space="preserve"> </w:t>
        </w:r>
        <w:r w:rsidR="003805B6" w:rsidRPr="00133DAA" w:rsidDel="00133DAA">
          <w:rPr>
            <w:highlight w:val="yellow"/>
            <w:rPrChange w:id="942" w:author="Craig Mak" w:date="2015-07-27T12:45:00Z">
              <w:rPr/>
            </w:rPrChange>
          </w:rPr>
          <w:t>output,</w:t>
        </w:r>
        <w:r w:rsidR="003805B6" w:rsidRPr="00133DAA" w:rsidDel="00133DAA">
          <w:rPr>
            <w:spacing w:val="2"/>
            <w:highlight w:val="yellow"/>
            <w:rPrChange w:id="943" w:author="Craig Mak" w:date="2015-07-27T12:45:00Z">
              <w:rPr>
                <w:spacing w:val="2"/>
              </w:rPr>
            </w:rPrChange>
          </w:rPr>
          <w:t xml:space="preserve"> </w:t>
        </w:r>
        <w:r w:rsidR="003805B6" w:rsidRPr="00133DAA" w:rsidDel="00133DAA">
          <w:rPr>
            <w:spacing w:val="-3"/>
            <w:highlight w:val="yellow"/>
            <w:rPrChange w:id="944" w:author="Craig Mak" w:date="2015-07-27T12:45:00Z">
              <w:rPr>
                <w:spacing w:val="-3"/>
              </w:rPr>
            </w:rPrChange>
          </w:rPr>
          <w:t>which</w:t>
        </w:r>
        <w:r w:rsidR="003805B6" w:rsidRPr="00133DAA" w:rsidDel="00133DAA">
          <w:rPr>
            <w:highlight w:val="yellow"/>
            <w:rPrChange w:id="945" w:author="Craig Mak" w:date="2015-07-27T12:45:00Z">
              <w:rPr/>
            </w:rPrChange>
          </w:rPr>
          <w:t xml:space="preserve"> </w:t>
        </w:r>
        <w:r w:rsidR="003805B6" w:rsidRPr="00133DAA" w:rsidDel="00133DAA">
          <w:rPr>
            <w:spacing w:val="-3"/>
            <w:highlight w:val="yellow"/>
            <w:rPrChange w:id="946" w:author="Craig Mak" w:date="2015-07-27T12:45:00Z">
              <w:rPr>
                <w:spacing w:val="-3"/>
              </w:rPr>
            </w:rPrChange>
          </w:rPr>
          <w:t>ma</w:t>
        </w:r>
        <w:r w:rsidR="003805B6" w:rsidRPr="00133DAA" w:rsidDel="00133DAA">
          <w:rPr>
            <w:spacing w:val="-2"/>
            <w:highlight w:val="yellow"/>
            <w:rPrChange w:id="947" w:author="Craig Mak" w:date="2015-07-27T12:45:00Z">
              <w:rPr>
                <w:spacing w:val="-2"/>
              </w:rPr>
            </w:rPrChange>
          </w:rPr>
          <w:t>y</w:t>
        </w:r>
        <w:r w:rsidR="003805B6" w:rsidRPr="00133DAA" w:rsidDel="00133DAA">
          <w:rPr>
            <w:highlight w:val="yellow"/>
            <w:rPrChange w:id="948" w:author="Craig Mak" w:date="2015-07-27T12:45:00Z">
              <w:rPr/>
            </w:rPrChange>
          </w:rPr>
          <w:t xml:space="preserve"> </w:t>
        </w:r>
        <w:r w:rsidR="003805B6" w:rsidRPr="00133DAA" w:rsidDel="00133DAA">
          <w:rPr>
            <w:spacing w:val="3"/>
            <w:highlight w:val="yellow"/>
            <w:rPrChange w:id="949" w:author="Craig Mak" w:date="2015-07-27T12:45:00Z">
              <w:rPr>
                <w:spacing w:val="3"/>
              </w:rPr>
            </w:rPrChange>
          </w:rPr>
          <w:t>be</w:t>
        </w:r>
        <w:r w:rsidR="003805B6" w:rsidRPr="00133DAA" w:rsidDel="00133DAA">
          <w:rPr>
            <w:highlight w:val="yellow"/>
            <w:rPrChange w:id="950" w:author="Craig Mak" w:date="2015-07-27T12:45:00Z">
              <w:rPr/>
            </w:rPrChange>
          </w:rPr>
          <w:t xml:space="preserve"> useful</w:t>
        </w:r>
        <w:r w:rsidR="003805B6" w:rsidRPr="00133DAA" w:rsidDel="00133DAA">
          <w:rPr>
            <w:spacing w:val="1"/>
            <w:highlight w:val="yellow"/>
            <w:rPrChange w:id="951" w:author="Craig Mak" w:date="2015-07-27T12:45:00Z">
              <w:rPr>
                <w:spacing w:val="1"/>
              </w:rPr>
            </w:rPrChange>
          </w:rPr>
          <w:t xml:space="preserve"> </w:t>
        </w:r>
        <w:r w:rsidR="003805B6" w:rsidRPr="00133DAA" w:rsidDel="00133DAA">
          <w:rPr>
            <w:highlight w:val="yellow"/>
            <w:rPrChange w:id="952" w:author="Craig Mak" w:date="2015-07-27T12:45:00Z">
              <w:rPr/>
            </w:rPrChange>
          </w:rPr>
          <w:t>in some</w:t>
        </w:r>
        <w:r w:rsidR="003805B6" w:rsidRPr="00133DAA" w:rsidDel="00133DAA">
          <w:rPr>
            <w:spacing w:val="1"/>
            <w:highlight w:val="yellow"/>
            <w:rPrChange w:id="953" w:author="Craig Mak" w:date="2015-07-27T12:45:00Z">
              <w:rPr>
                <w:spacing w:val="1"/>
              </w:rPr>
            </w:rPrChange>
          </w:rPr>
          <w:t xml:space="preserve"> </w:t>
        </w:r>
        <w:r w:rsidR="003805B6" w:rsidRPr="00133DAA" w:rsidDel="00133DAA">
          <w:rPr>
            <w:highlight w:val="yellow"/>
            <w:rPrChange w:id="954" w:author="Craig Mak" w:date="2015-07-27T12:45:00Z">
              <w:rPr/>
            </w:rPrChange>
          </w:rPr>
          <w:t>pipelines.</w:t>
        </w:r>
        <w:r w:rsidR="003805B6" w:rsidDel="00133DAA">
          <w:rPr>
            <w:spacing w:val="33"/>
          </w:rPr>
          <w:t xml:space="preserve"> </w:t>
        </w:r>
      </w:moveFrom>
      <w:moveFromRangeEnd w:id="885"/>
      <w:r w:rsidR="003805B6">
        <w:rPr>
          <w:spacing w:val="-10"/>
        </w:rPr>
        <w:t>W</w:t>
      </w:r>
      <w:r w:rsidR="003805B6">
        <w:rPr>
          <w:spacing w:val="-12"/>
        </w:rPr>
        <w:t>e</w:t>
      </w:r>
      <w:r w:rsidR="003805B6">
        <w:rPr>
          <w:spacing w:val="36"/>
          <w:w w:val="89"/>
        </w:rPr>
        <w:t xml:space="preserve"> </w:t>
      </w:r>
      <w:r w:rsidR="003805B6">
        <w:t>also</w:t>
      </w:r>
      <w:r w:rsidR="003805B6">
        <w:rPr>
          <w:spacing w:val="-4"/>
        </w:rPr>
        <w:t xml:space="preserve"> </w:t>
      </w:r>
      <w:r w:rsidR="003805B6">
        <w:rPr>
          <w:spacing w:val="-3"/>
        </w:rPr>
        <w:t xml:space="preserve">evaluated </w:t>
      </w:r>
      <w:r w:rsidR="003805B6">
        <w:t>MICA</w:t>
      </w:r>
      <w:r w:rsidR="003805B6">
        <w:rPr>
          <w:spacing w:val="-3"/>
        </w:rPr>
        <w:t xml:space="preserve"> </w:t>
      </w:r>
      <w:r w:rsidR="003805B6">
        <w:t>using</w:t>
      </w:r>
      <w:r w:rsidR="003805B6">
        <w:rPr>
          <w:spacing w:val="-3"/>
        </w:rPr>
        <w:t xml:space="preserve"> </w:t>
      </w:r>
      <w:r w:rsidR="003805B6">
        <w:t>BLASTX</w:t>
      </w:r>
      <w:r w:rsidR="003805B6">
        <w:rPr>
          <w:spacing w:val="-3"/>
        </w:rPr>
        <w:t xml:space="preserve"> </w:t>
      </w:r>
      <w:r w:rsidR="003805B6">
        <w:t>for</w:t>
      </w:r>
      <w:r w:rsidR="003805B6">
        <w:rPr>
          <w:spacing w:val="-3"/>
        </w:rPr>
        <w:t xml:space="preserve"> </w:t>
      </w:r>
      <w:ins w:id="955" w:author="Craig Mak" w:date="2015-07-27T12:46:00Z">
        <w:r w:rsidR="00133DAA">
          <w:rPr>
            <w:spacing w:val="-3"/>
          </w:rPr>
          <w:t xml:space="preserve">both </w:t>
        </w:r>
      </w:ins>
      <w:r w:rsidR="003805B6">
        <w:t>the</w:t>
      </w:r>
      <w:r w:rsidR="003805B6">
        <w:rPr>
          <w:spacing w:val="-3"/>
        </w:rPr>
        <w:t xml:space="preserve"> </w:t>
      </w:r>
      <w:r w:rsidR="003805B6" w:rsidRPr="00233997">
        <w:t>coarse</w:t>
      </w:r>
      <w:r w:rsidR="00233997">
        <w:rPr>
          <w:spacing w:val="-3"/>
        </w:rPr>
        <w:t xml:space="preserve"> </w:t>
      </w:r>
      <w:r w:rsidR="003805B6">
        <w:t>and</w:t>
      </w:r>
      <w:r w:rsidR="003805B6">
        <w:rPr>
          <w:spacing w:val="-3"/>
        </w:rPr>
        <w:t xml:space="preserve"> </w:t>
      </w:r>
      <w:r w:rsidR="003805B6">
        <w:t>the</w:t>
      </w:r>
      <w:r w:rsidR="003805B6">
        <w:rPr>
          <w:spacing w:val="-3"/>
        </w:rPr>
        <w:t xml:space="preserve"> </w:t>
      </w:r>
      <w:r w:rsidR="003805B6">
        <w:t>fine</w:t>
      </w:r>
      <w:r w:rsidR="003805B6">
        <w:rPr>
          <w:spacing w:val="54"/>
        </w:rPr>
        <w:t xml:space="preserve"> </w:t>
      </w:r>
      <w:r w:rsidR="003805B6">
        <w:rPr>
          <w:spacing w:val="-2"/>
        </w:rPr>
        <w:t>search;</w:t>
      </w:r>
      <w:r w:rsidR="003805B6">
        <w:rPr>
          <w:spacing w:val="-3"/>
        </w:rPr>
        <w:t xml:space="preserve"> </w:t>
      </w:r>
      <w:r w:rsidR="003805B6">
        <w:t>this</w:t>
      </w:r>
      <w:r w:rsidR="003805B6">
        <w:rPr>
          <w:spacing w:val="26"/>
          <w:w w:val="95"/>
        </w:rPr>
        <w:t xml:space="preserve"> </w:t>
      </w:r>
      <w:r w:rsidR="003805B6">
        <w:rPr>
          <w:spacing w:val="-2"/>
        </w:rPr>
        <w:t>approach</w:t>
      </w:r>
      <w:r w:rsidR="003805B6">
        <w:rPr>
          <w:spacing w:val="-7"/>
        </w:rPr>
        <w:t xml:space="preserve"> </w:t>
      </w:r>
      <w:r w:rsidR="003805B6">
        <w:t>performed</w:t>
      </w:r>
      <w:r w:rsidR="003805B6">
        <w:rPr>
          <w:spacing w:val="-6"/>
        </w:rPr>
        <w:t xml:space="preserve"> </w:t>
      </w:r>
      <w:r w:rsidR="003805B6">
        <w:rPr>
          <w:spacing w:val="-2"/>
        </w:rPr>
        <w:t>sligh</w:t>
      </w:r>
      <w:r w:rsidR="003805B6">
        <w:rPr>
          <w:spacing w:val="-1"/>
        </w:rPr>
        <w:t>tly</w:t>
      </w:r>
      <w:r w:rsidR="003805B6">
        <w:rPr>
          <w:spacing w:val="-6"/>
        </w:rPr>
        <w:t xml:space="preserve"> </w:t>
      </w:r>
      <w:r w:rsidR="003805B6">
        <w:rPr>
          <w:spacing w:val="-4"/>
        </w:rPr>
        <w:t>slower</w:t>
      </w:r>
      <w:r w:rsidR="003805B6">
        <w:rPr>
          <w:spacing w:val="-7"/>
        </w:rPr>
        <w:t xml:space="preserve"> </w:t>
      </w:r>
      <w:r w:rsidR="003805B6">
        <w:t>than</w:t>
      </w:r>
      <w:r w:rsidR="003805B6">
        <w:rPr>
          <w:spacing w:val="-6"/>
        </w:rPr>
        <w:t xml:space="preserve"> </w:t>
      </w:r>
      <w:r w:rsidR="003805B6">
        <w:t>DIAMOND,</w:t>
      </w:r>
      <w:r w:rsidR="003805B6">
        <w:rPr>
          <w:spacing w:val="-7"/>
        </w:rPr>
        <w:t xml:space="preserve"> </w:t>
      </w:r>
      <w:r w:rsidR="003805B6">
        <w:t>requiring</w:t>
      </w:r>
      <w:r w:rsidR="003805B6">
        <w:rPr>
          <w:spacing w:val="-7"/>
        </w:rPr>
        <w:t xml:space="preserve"> </w:t>
      </w:r>
      <w:r w:rsidR="003805B6">
        <w:t>an</w:t>
      </w:r>
      <w:r w:rsidR="003805B6">
        <w:rPr>
          <w:spacing w:val="-6"/>
        </w:rPr>
        <w:t xml:space="preserve"> </w:t>
      </w:r>
      <w:r w:rsidR="003805B6">
        <w:rPr>
          <w:spacing w:val="-3"/>
        </w:rPr>
        <w:t>a</w:t>
      </w:r>
      <w:r w:rsidR="003805B6">
        <w:rPr>
          <w:spacing w:val="-2"/>
        </w:rPr>
        <w:t>v</w:t>
      </w:r>
      <w:r w:rsidR="003805B6">
        <w:rPr>
          <w:spacing w:val="-3"/>
        </w:rPr>
        <w:t>erage</w:t>
      </w:r>
      <w:r w:rsidR="003805B6">
        <w:rPr>
          <w:spacing w:val="29"/>
          <w:w w:val="92"/>
        </w:rPr>
        <w:t xml:space="preserve"> </w:t>
      </w:r>
      <w:r w:rsidR="003805B6">
        <w:t>of</w:t>
      </w:r>
      <w:r w:rsidR="003805B6">
        <w:rPr>
          <w:spacing w:val="-19"/>
        </w:rPr>
        <w:t xml:space="preserve"> </w:t>
      </w:r>
      <w:r w:rsidR="003805B6">
        <w:t>89</w:t>
      </w:r>
      <w:r w:rsidR="003805B6">
        <w:rPr>
          <w:spacing w:val="-19"/>
        </w:rPr>
        <w:t xml:space="preserve"> </w:t>
      </w:r>
      <w:r w:rsidR="003805B6">
        <w:rPr>
          <w:spacing w:val="-2"/>
        </w:rPr>
        <w:t>minutes,</w:t>
      </w:r>
      <w:r w:rsidR="003805B6">
        <w:rPr>
          <w:spacing w:val="-19"/>
        </w:rPr>
        <w:t xml:space="preserve"> </w:t>
      </w:r>
      <w:r w:rsidR="003805B6">
        <w:t>though</w:t>
      </w:r>
      <w:r w:rsidR="003805B6">
        <w:rPr>
          <w:spacing w:val="-18"/>
        </w:rPr>
        <w:t xml:space="preserve"> </w:t>
      </w:r>
      <w:r w:rsidR="003805B6">
        <w:t>it</w:t>
      </w:r>
      <w:r w:rsidR="003805B6">
        <w:rPr>
          <w:spacing w:val="-19"/>
        </w:rPr>
        <w:t xml:space="preserve"> </w:t>
      </w:r>
      <w:r w:rsidR="003805B6">
        <w:rPr>
          <w:spacing w:val="-4"/>
        </w:rPr>
        <w:t>was</w:t>
      </w:r>
      <w:r w:rsidR="003805B6">
        <w:rPr>
          <w:spacing w:val="-19"/>
        </w:rPr>
        <w:t xml:space="preserve"> </w:t>
      </w:r>
      <w:r w:rsidR="003805B6">
        <w:t>somewhat</w:t>
      </w:r>
      <w:r w:rsidR="003805B6">
        <w:rPr>
          <w:spacing w:val="-18"/>
        </w:rPr>
        <w:t xml:space="preserve"> </w:t>
      </w:r>
      <w:r w:rsidR="003805B6">
        <w:t>more</w:t>
      </w:r>
      <w:r w:rsidR="003805B6">
        <w:rPr>
          <w:spacing w:val="-18"/>
        </w:rPr>
        <w:t xml:space="preserve"> </w:t>
      </w:r>
      <w:r w:rsidR="003805B6">
        <w:t>accurate,</w:t>
      </w:r>
      <w:r w:rsidR="003805B6">
        <w:rPr>
          <w:spacing w:val="-19"/>
        </w:rPr>
        <w:t xml:space="preserve"> </w:t>
      </w:r>
      <w:r w:rsidR="003805B6">
        <w:t>at</w:t>
      </w:r>
      <w:r w:rsidR="003805B6">
        <w:rPr>
          <w:spacing w:val="-19"/>
        </w:rPr>
        <w:t xml:space="preserve"> </w:t>
      </w:r>
      <w:r w:rsidR="003805B6">
        <w:t>95.9%</w:t>
      </w:r>
      <w:r w:rsidR="003805B6">
        <w:rPr>
          <w:spacing w:val="-19"/>
        </w:rPr>
        <w:t xml:space="preserve"> </w:t>
      </w:r>
      <w:r w:rsidR="003805B6">
        <w:t>recall</w:t>
      </w:r>
      <w:r w:rsidR="003805B6">
        <w:rPr>
          <w:spacing w:val="-19"/>
        </w:rPr>
        <w:t xml:space="preserve"> </w:t>
      </w:r>
      <w:r w:rsidR="003805B6">
        <w:t>compared</w:t>
      </w:r>
      <w:r w:rsidR="003805B6">
        <w:rPr>
          <w:spacing w:val="2"/>
        </w:rPr>
        <w:t xml:space="preserve"> </w:t>
      </w:r>
      <w:r w:rsidR="003805B6">
        <w:t>to</w:t>
      </w:r>
      <w:r w:rsidR="003805B6">
        <w:rPr>
          <w:spacing w:val="2"/>
        </w:rPr>
        <w:t xml:space="preserve"> </w:t>
      </w:r>
      <w:r w:rsidR="003805B6">
        <w:t>DIAMOND’s</w:t>
      </w:r>
      <w:r w:rsidR="003805B6">
        <w:rPr>
          <w:spacing w:val="2"/>
        </w:rPr>
        <w:t xml:space="preserve"> </w:t>
      </w:r>
      <w:r w:rsidR="003805B6">
        <w:t>90.4%</w:t>
      </w:r>
      <w:r w:rsidR="003805B6">
        <w:rPr>
          <w:spacing w:val="3"/>
        </w:rPr>
        <w:t xml:space="preserve"> </w:t>
      </w:r>
      <w:r w:rsidR="003805B6">
        <w:t>recall.</w:t>
      </w:r>
      <w:r w:rsidR="003805B6">
        <w:rPr>
          <w:spacing w:val="31"/>
        </w:rPr>
        <w:t xml:space="preserve"> </w:t>
      </w:r>
      <w:r w:rsidR="003805B6">
        <w:t>MICA</w:t>
      </w:r>
      <w:r w:rsidR="003805B6">
        <w:rPr>
          <w:spacing w:val="2"/>
        </w:rPr>
        <w:t xml:space="preserve"> </w:t>
      </w:r>
      <w:r w:rsidR="003805B6">
        <w:t>using</w:t>
      </w:r>
      <w:r w:rsidR="003805B6">
        <w:rPr>
          <w:spacing w:val="2"/>
        </w:rPr>
        <w:t xml:space="preserve"> </w:t>
      </w:r>
      <w:r w:rsidR="003805B6">
        <w:t>BLASTX</w:t>
      </w:r>
      <w:r w:rsidR="003805B6">
        <w:rPr>
          <w:spacing w:val="3"/>
        </w:rPr>
        <w:t xml:space="preserve"> </w:t>
      </w:r>
      <w:r w:rsidR="003805B6">
        <w:t>for</w:t>
      </w:r>
      <w:r w:rsidR="003805B6">
        <w:rPr>
          <w:spacing w:val="2"/>
        </w:rPr>
        <w:t xml:space="preserve"> </w:t>
      </w:r>
      <w:r w:rsidR="003805B6">
        <w:rPr>
          <w:spacing w:val="1"/>
        </w:rPr>
        <w:t>both</w:t>
      </w:r>
      <w:r w:rsidR="003805B6">
        <w:rPr>
          <w:spacing w:val="3"/>
        </w:rPr>
        <w:t xml:space="preserve"> </w:t>
      </w:r>
      <w:r w:rsidR="003805B6">
        <w:t>coarse</w:t>
      </w:r>
      <w:r w:rsidR="003805B6">
        <w:rPr>
          <w:spacing w:val="22"/>
          <w:w w:val="92"/>
        </w:rPr>
        <w:t xml:space="preserve"> </w:t>
      </w:r>
      <w:r w:rsidR="003805B6">
        <w:t>and</w:t>
      </w:r>
      <w:r w:rsidR="003805B6">
        <w:rPr>
          <w:spacing w:val="-14"/>
        </w:rPr>
        <w:t xml:space="preserve"> </w:t>
      </w:r>
      <w:r w:rsidR="003805B6">
        <w:t>fine</w:t>
      </w:r>
      <w:r w:rsidR="00233997">
        <w:rPr>
          <w:spacing w:val="56"/>
        </w:rPr>
        <w:t xml:space="preserve"> </w:t>
      </w:r>
      <w:r w:rsidR="003805B6">
        <w:rPr>
          <w:spacing w:val="-2"/>
        </w:rPr>
        <w:t>search</w:t>
      </w:r>
      <w:r w:rsidR="003805B6">
        <w:rPr>
          <w:spacing w:val="-14"/>
        </w:rPr>
        <w:t xml:space="preserve"> </w:t>
      </w:r>
      <w:r w:rsidR="003805B6">
        <w:t>relied</w:t>
      </w:r>
      <w:r w:rsidR="003805B6">
        <w:rPr>
          <w:spacing w:val="-13"/>
        </w:rPr>
        <w:t xml:space="preserve"> </w:t>
      </w:r>
      <w:r w:rsidR="003805B6">
        <w:t>on</w:t>
      </w:r>
      <w:r w:rsidR="003805B6">
        <w:rPr>
          <w:spacing w:val="-14"/>
        </w:rPr>
        <w:t xml:space="preserve"> </w:t>
      </w:r>
      <w:r w:rsidR="003805B6">
        <w:t>a</w:t>
      </w:r>
      <w:r w:rsidR="003805B6">
        <w:rPr>
          <w:spacing w:val="-13"/>
        </w:rPr>
        <w:t xml:space="preserve"> </w:t>
      </w:r>
      <w:r w:rsidR="003805B6">
        <w:t>query-side</w:t>
      </w:r>
      <w:r w:rsidR="003805B6">
        <w:rPr>
          <w:spacing w:val="-13"/>
        </w:rPr>
        <w:t xml:space="preserve"> </w:t>
      </w:r>
      <w:r w:rsidR="003805B6">
        <w:t>clustering</w:t>
      </w:r>
      <w:r w:rsidR="003805B6">
        <w:rPr>
          <w:spacing w:val="-13"/>
        </w:rPr>
        <w:t xml:space="preserve"> </w:t>
      </w:r>
      <w:r w:rsidR="003805B6">
        <w:t>(discussed</w:t>
      </w:r>
      <w:r w:rsidR="003805B6">
        <w:rPr>
          <w:spacing w:val="-14"/>
        </w:rPr>
        <w:t xml:space="preserve"> </w:t>
      </w:r>
      <w:r w:rsidR="003805B6">
        <w:t>in</w:t>
      </w:r>
      <w:r w:rsidR="003805B6">
        <w:rPr>
          <w:spacing w:val="-13"/>
        </w:rPr>
        <w:t xml:space="preserve"> </w:t>
      </w:r>
      <w:r w:rsidR="003805B6">
        <w:rPr>
          <w:spacing w:val="-2"/>
        </w:rPr>
        <w:t>Supplemen</w:t>
      </w:r>
      <w:r w:rsidR="003805B6">
        <w:rPr>
          <w:spacing w:val="-1"/>
        </w:rPr>
        <w:t>tal</w:t>
      </w:r>
      <w:r w:rsidR="003805B6">
        <w:rPr>
          <w:spacing w:val="25"/>
        </w:rPr>
        <w:t xml:space="preserve"> </w:t>
      </w:r>
      <w:r w:rsidR="003805B6">
        <w:t>Methods);</w:t>
      </w:r>
      <w:r w:rsidR="003805B6">
        <w:rPr>
          <w:spacing w:val="-3"/>
        </w:rPr>
        <w:t xml:space="preserve"> </w:t>
      </w:r>
      <w:r w:rsidR="003805B6">
        <w:rPr>
          <w:spacing w:val="-5"/>
        </w:rPr>
        <w:t>we</w:t>
      </w:r>
      <w:r w:rsidR="003805B6">
        <w:rPr>
          <w:spacing w:val="-7"/>
        </w:rPr>
        <w:t xml:space="preserve"> </w:t>
      </w:r>
      <w:r w:rsidR="003805B6">
        <w:t>note</w:t>
      </w:r>
      <w:r w:rsidR="003805B6">
        <w:rPr>
          <w:spacing w:val="-7"/>
        </w:rPr>
        <w:t xml:space="preserve"> </w:t>
      </w:r>
      <w:r w:rsidR="003805B6">
        <w:t>that</w:t>
      </w:r>
      <w:r w:rsidR="003805B6">
        <w:rPr>
          <w:spacing w:val="-7"/>
        </w:rPr>
        <w:t xml:space="preserve"> </w:t>
      </w:r>
      <w:r w:rsidR="003805B6">
        <w:t>the</w:t>
      </w:r>
      <w:r w:rsidR="003805B6">
        <w:rPr>
          <w:spacing w:val="-6"/>
        </w:rPr>
        <w:t xml:space="preserve"> </w:t>
      </w:r>
      <w:r w:rsidR="003805B6">
        <w:t>time</w:t>
      </w:r>
      <w:r w:rsidR="003805B6">
        <w:rPr>
          <w:spacing w:val="-7"/>
        </w:rPr>
        <w:t xml:space="preserve"> </w:t>
      </w:r>
      <w:r w:rsidR="003805B6">
        <w:rPr>
          <w:spacing w:val="-2"/>
        </w:rPr>
        <w:t>spen</w:t>
      </w:r>
      <w:r w:rsidR="003805B6">
        <w:rPr>
          <w:spacing w:val="-1"/>
        </w:rPr>
        <w:t>t</w:t>
      </w:r>
      <w:r w:rsidR="003805B6">
        <w:rPr>
          <w:spacing w:val="-7"/>
        </w:rPr>
        <w:t xml:space="preserve"> </w:t>
      </w:r>
      <w:r w:rsidR="003805B6">
        <w:t>performing</w:t>
      </w:r>
      <w:r w:rsidR="003805B6">
        <w:rPr>
          <w:spacing w:val="-6"/>
        </w:rPr>
        <w:t xml:space="preserve"> </w:t>
      </w:r>
      <w:r w:rsidR="003805B6">
        <w:t>query-side</w:t>
      </w:r>
      <w:r w:rsidR="003805B6">
        <w:rPr>
          <w:spacing w:val="-7"/>
        </w:rPr>
        <w:t xml:space="preserve"> </w:t>
      </w:r>
      <w:r w:rsidR="003805B6">
        <w:t>clustering</w:t>
      </w:r>
      <w:r w:rsidR="003805B6">
        <w:rPr>
          <w:spacing w:val="-6"/>
        </w:rPr>
        <w:t xml:space="preserve"> </w:t>
      </w:r>
      <w:r w:rsidR="003805B6">
        <w:t>is</w:t>
      </w:r>
      <w:r w:rsidR="003805B6">
        <w:rPr>
          <w:spacing w:val="36"/>
          <w:w w:val="90"/>
        </w:rPr>
        <w:t xml:space="preserve"> </w:t>
      </w:r>
      <w:r w:rsidR="003805B6">
        <w:t>included</w:t>
      </w:r>
      <w:r w:rsidR="003805B6">
        <w:rPr>
          <w:spacing w:val="-18"/>
        </w:rPr>
        <w:t xml:space="preserve"> </w:t>
      </w:r>
      <w:r w:rsidR="003805B6">
        <w:t>for</w:t>
      </w:r>
      <w:r w:rsidR="003805B6">
        <w:rPr>
          <w:spacing w:val="-17"/>
        </w:rPr>
        <w:t xml:space="preserve"> </w:t>
      </w:r>
      <w:r w:rsidR="003805B6">
        <w:t>here;</w:t>
      </w:r>
      <w:r w:rsidR="003805B6">
        <w:rPr>
          <w:spacing w:val="-17"/>
        </w:rPr>
        <w:t xml:space="preserve"> </w:t>
      </w:r>
      <w:r w:rsidR="003805B6">
        <w:t>without</w:t>
      </w:r>
      <w:r w:rsidR="003805B6">
        <w:rPr>
          <w:spacing w:val="-16"/>
        </w:rPr>
        <w:t xml:space="preserve"> </w:t>
      </w:r>
      <w:r w:rsidR="003805B6">
        <w:t>query-side</w:t>
      </w:r>
      <w:r w:rsidR="003805B6">
        <w:rPr>
          <w:spacing w:val="-17"/>
        </w:rPr>
        <w:t xml:space="preserve"> </w:t>
      </w:r>
      <w:r w:rsidR="003805B6">
        <w:t>clustering,</w:t>
      </w:r>
      <w:r w:rsidR="003805B6">
        <w:rPr>
          <w:spacing w:val="-16"/>
        </w:rPr>
        <w:t xml:space="preserve"> </w:t>
      </w:r>
      <w:r w:rsidR="003805B6">
        <w:t>this</w:t>
      </w:r>
      <w:r w:rsidR="003805B6">
        <w:rPr>
          <w:spacing w:val="-17"/>
        </w:rPr>
        <w:t xml:space="preserve"> </w:t>
      </w:r>
      <w:r w:rsidR="003805B6">
        <w:rPr>
          <w:spacing w:val="-3"/>
        </w:rPr>
        <w:t>v</w:t>
      </w:r>
      <w:r w:rsidR="003805B6">
        <w:rPr>
          <w:spacing w:val="-4"/>
        </w:rPr>
        <w:t>arian</w:t>
      </w:r>
      <w:r w:rsidR="003805B6">
        <w:rPr>
          <w:spacing w:val="-3"/>
        </w:rPr>
        <w:t>t</w:t>
      </w:r>
      <w:r w:rsidR="003805B6">
        <w:rPr>
          <w:spacing w:val="-17"/>
        </w:rPr>
        <w:t xml:space="preserve"> </w:t>
      </w:r>
      <w:r w:rsidR="003805B6">
        <w:t>of</w:t>
      </w:r>
      <w:r w:rsidR="003805B6">
        <w:rPr>
          <w:spacing w:val="-17"/>
        </w:rPr>
        <w:t xml:space="preserve"> </w:t>
      </w:r>
      <w:r w:rsidR="003805B6">
        <w:t>MICA</w:t>
      </w:r>
      <w:r w:rsidR="003805B6">
        <w:rPr>
          <w:spacing w:val="-17"/>
        </w:rPr>
        <w:t xml:space="preserve"> </w:t>
      </w:r>
      <w:r w:rsidR="003805B6">
        <w:rPr>
          <w:spacing w:val="-2"/>
        </w:rPr>
        <w:t>tak</w:t>
      </w:r>
      <w:r w:rsidR="003805B6">
        <w:rPr>
          <w:spacing w:val="-3"/>
        </w:rPr>
        <w:t>es</w:t>
      </w:r>
      <w:r w:rsidR="003805B6">
        <w:rPr>
          <w:spacing w:val="25"/>
          <w:w w:val="89"/>
        </w:rPr>
        <w:t xml:space="preserve"> </w:t>
      </w:r>
      <w:r w:rsidR="003805B6">
        <w:t>2,278</w:t>
      </w:r>
      <w:r w:rsidR="003805B6">
        <w:rPr>
          <w:spacing w:val="-14"/>
        </w:rPr>
        <w:t xml:space="preserve"> </w:t>
      </w:r>
      <w:r w:rsidR="003805B6">
        <w:rPr>
          <w:spacing w:val="-2"/>
        </w:rPr>
        <w:t>minutes,</w:t>
      </w:r>
      <w:r w:rsidR="003805B6">
        <w:rPr>
          <w:spacing w:val="-14"/>
        </w:rPr>
        <w:t xml:space="preserve"> </w:t>
      </w:r>
      <w:r w:rsidR="003805B6">
        <w:t>a</w:t>
      </w:r>
      <w:r w:rsidR="003805B6">
        <w:rPr>
          <w:spacing w:val="-13"/>
        </w:rPr>
        <w:t xml:space="preserve"> </w:t>
      </w:r>
      <w:r w:rsidR="003805B6">
        <w:t>speedup</w:t>
      </w:r>
      <w:r w:rsidR="003805B6">
        <w:rPr>
          <w:spacing w:val="-13"/>
        </w:rPr>
        <w:t xml:space="preserve"> </w:t>
      </w:r>
      <w:r w:rsidR="003805B6">
        <w:t>of</w:t>
      </w:r>
      <w:r w:rsidR="003805B6">
        <w:rPr>
          <w:spacing w:val="-14"/>
        </w:rPr>
        <w:t xml:space="preserve"> </w:t>
      </w:r>
      <w:r w:rsidR="003805B6">
        <w:t>25x</w:t>
      </w:r>
      <w:r w:rsidR="003805B6">
        <w:rPr>
          <w:spacing w:val="-13"/>
        </w:rPr>
        <w:t xml:space="preserve"> </w:t>
      </w:r>
      <w:r w:rsidR="003805B6">
        <w:rPr>
          <w:spacing w:val="-5"/>
        </w:rPr>
        <w:t>o</w:t>
      </w:r>
      <w:r w:rsidR="003805B6">
        <w:rPr>
          <w:spacing w:val="-4"/>
        </w:rPr>
        <w:t>v</w:t>
      </w:r>
      <w:r w:rsidR="003805B6">
        <w:rPr>
          <w:spacing w:val="-5"/>
        </w:rPr>
        <w:t>er</w:t>
      </w:r>
      <w:r w:rsidR="003805B6">
        <w:rPr>
          <w:spacing w:val="-13"/>
        </w:rPr>
        <w:t xml:space="preserve"> </w:t>
      </w:r>
      <w:r w:rsidR="003805B6">
        <w:t>BLASTX.</w:t>
      </w:r>
    </w:p>
    <w:p w14:paraId="244C1D5B" w14:textId="7DC9DB80" w:rsidR="00283DE0" w:rsidRDefault="00233997" w:rsidP="003B0178">
      <w:pPr>
        <w:pStyle w:val="BodyText"/>
        <w:keepLines/>
        <w:spacing w:line="382" w:lineRule="auto"/>
        <w:ind w:left="490" w:right="533" w:firstLine="230"/>
      </w:pPr>
      <w:del w:id="956" w:author="Craig Mak" w:date="2015-07-27T12:45:00Z">
        <w:r w:rsidDel="00133DAA">
          <w:delText>As</w:delText>
        </w:r>
        <w:r w:rsidDel="00133DAA">
          <w:rPr>
            <w:spacing w:val="26"/>
          </w:rPr>
          <w:delText xml:space="preserve"> </w:delText>
        </w:r>
        <w:r w:rsidDel="00133DAA">
          <w:rPr>
            <w:spacing w:val="-3"/>
          </w:rPr>
          <w:delText>shown</w:delText>
        </w:r>
        <w:r w:rsidDel="00133DAA">
          <w:rPr>
            <w:spacing w:val="27"/>
          </w:rPr>
          <w:delText xml:space="preserve"> </w:delText>
        </w:r>
        <w:r w:rsidDel="00133DAA">
          <w:delText>in</w:delText>
        </w:r>
        <w:r w:rsidDel="00133DAA">
          <w:rPr>
            <w:spacing w:val="26"/>
          </w:rPr>
          <w:delText xml:space="preserve"> </w:delText>
        </w:r>
        <w:r w:rsidDel="00133DAA">
          <w:rPr>
            <w:spacing w:val="-4"/>
          </w:rPr>
          <w:delText>T</w:delText>
        </w:r>
        <w:r w:rsidDel="00133DAA">
          <w:rPr>
            <w:spacing w:val="-5"/>
          </w:rPr>
          <w:delText>able</w:delText>
        </w:r>
        <w:r w:rsidDel="00133DAA">
          <w:rPr>
            <w:spacing w:val="27"/>
          </w:rPr>
          <w:delText xml:space="preserve"> </w:delText>
        </w:r>
        <w:r w:rsidDel="00133DAA">
          <w:delText>2b,</w:delText>
        </w:r>
        <w:r w:rsidDel="00133DAA">
          <w:rPr>
            <w:spacing w:val="33"/>
          </w:rPr>
          <w:delText xml:space="preserve"> </w:delText>
        </w:r>
      </w:del>
      <w:r>
        <w:t>MICA</w:t>
      </w:r>
      <w:r>
        <w:rPr>
          <w:spacing w:val="26"/>
        </w:rPr>
        <w:t xml:space="preserve"> </w:t>
      </w:r>
      <w:r>
        <w:t>accelerates</w:t>
      </w:r>
      <w:r>
        <w:rPr>
          <w:spacing w:val="26"/>
        </w:rPr>
        <w:t xml:space="preserve"> </w:t>
      </w:r>
      <w:r>
        <w:t>DIAMOND</w:t>
      </w:r>
      <w:r>
        <w:rPr>
          <w:spacing w:val="26"/>
        </w:rPr>
        <w:t xml:space="preserve"> </w:t>
      </w:r>
      <w:r>
        <w:t>with</w:t>
      </w:r>
      <w:r>
        <w:rPr>
          <w:spacing w:val="27"/>
        </w:rPr>
        <w:t xml:space="preserve"> </w:t>
      </w:r>
      <w:r>
        <w:t>no</w:t>
      </w:r>
      <w:r>
        <w:rPr>
          <w:spacing w:val="27"/>
        </w:rPr>
        <w:t xml:space="preserve"> </w:t>
      </w:r>
      <w:r>
        <w:t>further</w:t>
      </w:r>
      <w:r>
        <w:rPr>
          <w:spacing w:val="24"/>
          <w:w w:val="94"/>
        </w:rPr>
        <w:t xml:space="preserve"> </w:t>
      </w:r>
      <w:r>
        <w:t>loss</w:t>
      </w:r>
      <w:r>
        <w:rPr>
          <w:spacing w:val="-14"/>
        </w:rPr>
        <w:t xml:space="preserve"> </w:t>
      </w:r>
      <w:r>
        <w:t>in</w:t>
      </w:r>
      <w:r>
        <w:rPr>
          <w:spacing w:val="-14"/>
        </w:rPr>
        <w:t xml:space="preserve"> </w:t>
      </w:r>
      <w:r>
        <w:t>accuracy:</w:t>
      </w:r>
      <w:r>
        <w:rPr>
          <w:spacing w:val="4"/>
        </w:rPr>
        <w:t xml:space="preserve"> </w:t>
      </w:r>
      <w:r>
        <w:t>90.4%</w:t>
      </w:r>
      <w:r>
        <w:rPr>
          <w:spacing w:val="-14"/>
        </w:rPr>
        <w:t xml:space="preserve"> </w:t>
      </w:r>
      <w:r>
        <w:t>compared</w:t>
      </w:r>
      <w:r>
        <w:rPr>
          <w:spacing w:val="-13"/>
        </w:rPr>
        <w:t xml:space="preserve"> </w:t>
      </w:r>
      <w:r>
        <w:t>to</w:t>
      </w:r>
      <w:r>
        <w:rPr>
          <w:spacing w:val="-14"/>
        </w:rPr>
        <w:t xml:space="preserve"> </w:t>
      </w:r>
      <w:r>
        <w:t>unaccelerated</w:t>
      </w:r>
      <w:r>
        <w:rPr>
          <w:spacing w:val="-14"/>
        </w:rPr>
        <w:t xml:space="preserve"> </w:t>
      </w:r>
      <w:r>
        <w:t>BLASTX</w:t>
      </w:r>
      <w:ins w:id="957" w:author="Craig Mak" w:date="2015-07-27T12:45:00Z">
        <w:r w:rsidR="00133DAA">
          <w:t xml:space="preserve"> (Table 2b)</w:t>
        </w:r>
      </w:ins>
      <w:r>
        <w:t>.</w:t>
      </w:r>
      <w:r>
        <w:rPr>
          <w:spacing w:val="-13"/>
        </w:rPr>
        <w:t xml:space="preserve"> </w:t>
      </w:r>
      <w:r>
        <w:t>Experiments</w:t>
      </w:r>
      <w:r>
        <w:rPr>
          <w:spacing w:val="21"/>
          <w:w w:val="98"/>
        </w:rPr>
        <w:t xml:space="preserve"> </w:t>
      </w:r>
      <w:r>
        <w:rPr>
          <w:spacing w:val="-2"/>
        </w:rPr>
        <w:t>v</w:t>
      </w:r>
      <w:r>
        <w:rPr>
          <w:spacing w:val="-3"/>
        </w:rPr>
        <w:t>alidating</w:t>
      </w:r>
      <w:r>
        <w:rPr>
          <w:spacing w:val="14"/>
        </w:rPr>
        <w:t xml:space="preserve"> </w:t>
      </w:r>
      <w:r>
        <w:t>accuracy</w:t>
      </w:r>
      <w:r>
        <w:rPr>
          <w:spacing w:val="15"/>
        </w:rPr>
        <w:t xml:space="preserve"> </w:t>
      </w:r>
      <w:r>
        <w:t>treated</w:t>
      </w:r>
      <w:r>
        <w:rPr>
          <w:spacing w:val="14"/>
        </w:rPr>
        <w:t xml:space="preserve"> </w:t>
      </w:r>
      <w:r>
        <w:t>BLASTX</w:t>
      </w:r>
      <w:r>
        <w:rPr>
          <w:spacing w:val="15"/>
        </w:rPr>
        <w:t xml:space="preserve"> </w:t>
      </w:r>
      <w:r>
        <w:t>as</w:t>
      </w:r>
      <w:r>
        <w:rPr>
          <w:spacing w:val="15"/>
        </w:rPr>
        <w:t xml:space="preserve"> </w:t>
      </w:r>
      <w:r>
        <w:t>a</w:t>
      </w:r>
      <w:r>
        <w:rPr>
          <w:spacing w:val="15"/>
        </w:rPr>
        <w:t xml:space="preserve"> </w:t>
      </w:r>
      <w:r>
        <w:t>gold</w:t>
      </w:r>
      <w:r>
        <w:rPr>
          <w:spacing w:val="15"/>
        </w:rPr>
        <w:t xml:space="preserve"> </w:t>
      </w:r>
      <w:r>
        <w:t>standard.</w:t>
      </w:r>
      <w:r>
        <w:rPr>
          <w:spacing w:val="3"/>
        </w:rPr>
        <w:t xml:space="preserve"> </w:t>
      </w:r>
      <w:r>
        <w:t>Since</w:t>
      </w:r>
      <w:r>
        <w:rPr>
          <w:spacing w:val="14"/>
        </w:rPr>
        <w:t xml:space="preserve"> </w:t>
      </w:r>
      <w:r>
        <w:t>MICA</w:t>
      </w:r>
      <w:r>
        <w:rPr>
          <w:spacing w:val="15"/>
        </w:rPr>
        <w:t xml:space="preserve"> </w:t>
      </w:r>
      <w:r>
        <w:t>accelerates</w:t>
      </w:r>
      <w:r>
        <w:rPr>
          <w:spacing w:val="-8"/>
        </w:rPr>
        <w:t xml:space="preserve"> </w:t>
      </w:r>
      <w:r>
        <w:t>DIAMOND</w:t>
      </w:r>
      <w:r>
        <w:rPr>
          <w:spacing w:val="-8"/>
        </w:rPr>
        <w:t xml:space="preserve"> </w:t>
      </w:r>
      <w:r>
        <w:t>using</w:t>
      </w:r>
      <w:r>
        <w:rPr>
          <w:spacing w:val="-8"/>
        </w:rPr>
        <w:t xml:space="preserve"> </w:t>
      </w:r>
      <w:r>
        <w:rPr>
          <w:spacing w:val="-2"/>
        </w:rPr>
        <w:t>entropy-scaling</w:t>
      </w:r>
      <w:r>
        <w:rPr>
          <w:spacing w:val="-9"/>
        </w:rPr>
        <w:t xml:space="preserve"> </w:t>
      </w:r>
      <w:r>
        <w:rPr>
          <w:spacing w:val="-2"/>
        </w:rPr>
        <w:t>techniques,</w:t>
      </w:r>
      <w:r>
        <w:rPr>
          <w:spacing w:val="-5"/>
        </w:rPr>
        <w:t xml:space="preserve"> </w:t>
      </w:r>
      <w:r>
        <w:t>false</w:t>
      </w:r>
      <w:r>
        <w:rPr>
          <w:spacing w:val="-8"/>
        </w:rPr>
        <w:t xml:space="preserve"> </w:t>
      </w:r>
      <w:r>
        <w:rPr>
          <w:spacing w:val="-2"/>
        </w:rPr>
        <w:t>positives</w:t>
      </w:r>
      <w:r>
        <w:rPr>
          <w:spacing w:val="-8"/>
        </w:rPr>
        <w:t xml:space="preserve"> </w:t>
      </w:r>
      <w:r>
        <w:t>with</w:t>
      </w:r>
      <w:r>
        <w:rPr>
          <w:spacing w:val="29"/>
          <w:w w:val="96"/>
        </w:rPr>
        <w:t xml:space="preserve"> </w:t>
      </w:r>
      <w:r>
        <w:t>respect</w:t>
      </w:r>
      <w:r>
        <w:rPr>
          <w:spacing w:val="4"/>
        </w:rPr>
        <w:t xml:space="preserve"> </w:t>
      </w:r>
      <w:r>
        <w:t>to</w:t>
      </w:r>
      <w:r>
        <w:rPr>
          <w:spacing w:val="5"/>
        </w:rPr>
        <w:t xml:space="preserve"> </w:t>
      </w:r>
      <w:r>
        <w:t>DIAMOND</w:t>
      </w:r>
      <w:r>
        <w:rPr>
          <w:spacing w:val="4"/>
        </w:rPr>
        <w:t xml:space="preserve"> </w:t>
      </w:r>
      <w:r>
        <w:t>are</w:t>
      </w:r>
      <w:r>
        <w:rPr>
          <w:spacing w:val="4"/>
        </w:rPr>
        <w:t xml:space="preserve"> </w:t>
      </w:r>
      <w:r>
        <w:t>not</w:t>
      </w:r>
      <w:r>
        <w:rPr>
          <w:spacing w:val="5"/>
        </w:rPr>
        <w:t xml:space="preserve"> </w:t>
      </w:r>
      <w:r>
        <w:t>possible,</w:t>
      </w:r>
      <w:r>
        <w:rPr>
          <w:spacing w:val="7"/>
        </w:rPr>
        <w:t xml:space="preserve"> </w:t>
      </w:r>
      <w:r>
        <w:t>but</w:t>
      </w:r>
      <w:r>
        <w:rPr>
          <w:spacing w:val="4"/>
        </w:rPr>
        <w:t xml:space="preserve"> </w:t>
      </w:r>
      <w:r>
        <w:t>false</w:t>
      </w:r>
      <w:r>
        <w:rPr>
          <w:spacing w:val="5"/>
        </w:rPr>
        <w:t xml:space="preserve"> </w:t>
      </w:r>
      <w:r>
        <w:rPr>
          <w:spacing w:val="-2"/>
        </w:rPr>
        <w:t>negatives</w:t>
      </w:r>
      <w:r>
        <w:rPr>
          <w:spacing w:val="5"/>
        </w:rPr>
        <w:t xml:space="preserve"> </w:t>
      </w:r>
      <w:r>
        <w:t>are.</w:t>
      </w:r>
      <w:r>
        <w:rPr>
          <w:spacing w:val="41"/>
        </w:rPr>
        <w:t xml:space="preserve"> </w:t>
      </w:r>
      <w:r>
        <w:rPr>
          <w:spacing w:val="-10"/>
        </w:rPr>
        <w:t>W</w:t>
      </w:r>
      <w:r>
        <w:rPr>
          <w:spacing w:val="-12"/>
        </w:rPr>
        <w:t>e</w:t>
      </w:r>
      <w:r>
        <w:rPr>
          <w:spacing w:val="5"/>
        </w:rPr>
        <w:t xml:space="preserve"> </w:t>
      </w:r>
      <w:r>
        <w:rPr>
          <w:spacing w:val="1"/>
        </w:rPr>
        <w:t>report</w:t>
      </w:r>
      <w:r>
        <w:rPr>
          <w:spacing w:val="28"/>
          <w:w w:val="96"/>
        </w:rPr>
        <w:t xml:space="preserve"> </w:t>
      </w:r>
      <w:r>
        <w:t>as</w:t>
      </w:r>
      <w:r>
        <w:rPr>
          <w:spacing w:val="-1"/>
        </w:rPr>
        <w:t xml:space="preserve"> </w:t>
      </w:r>
      <w:r>
        <w:t>accuracy</w:t>
      </w:r>
      <w:r>
        <w:rPr>
          <w:spacing w:val="-1"/>
        </w:rPr>
        <w:t xml:space="preserve"> </w:t>
      </w:r>
      <w:r>
        <w:t>the fraction</w:t>
      </w:r>
      <w:r>
        <w:rPr>
          <w:spacing w:val="1"/>
        </w:rPr>
        <w:t xml:space="preserve"> </w:t>
      </w:r>
      <w:r>
        <w:t>of BLASTX hits</w:t>
      </w:r>
      <w:r>
        <w:rPr>
          <w:spacing w:val="-1"/>
        </w:rPr>
        <w:t xml:space="preserve"> </w:t>
      </w:r>
      <w:r>
        <w:t>that are also returned</w:t>
      </w:r>
      <w:r>
        <w:rPr>
          <w:spacing w:val="-1"/>
        </w:rPr>
        <w:t xml:space="preserve"> </w:t>
      </w:r>
      <w:r>
        <w:rPr>
          <w:spacing w:val="-4"/>
        </w:rPr>
        <w:t>b</w:t>
      </w:r>
      <w:r>
        <w:rPr>
          <w:spacing w:val="-3"/>
        </w:rPr>
        <w:t>y</w:t>
      </w:r>
      <w:r>
        <w:t xml:space="preserve"> MICA.</w:t>
      </w:r>
    </w:p>
    <w:p w14:paraId="34B8AD5E" w14:textId="6DC6DDE4" w:rsidR="00283DE0" w:rsidRDefault="00641826" w:rsidP="003B0178">
      <w:pPr>
        <w:pStyle w:val="BodyText"/>
        <w:keepLines/>
        <w:spacing w:line="381" w:lineRule="auto"/>
        <w:ind w:right="528" w:firstLine="351"/>
      </w:pPr>
      <w:r>
        <w:lastRenderedPageBreak/>
        <w:t>DIAMOND’s</w:t>
      </w:r>
      <w:r>
        <w:rPr>
          <w:spacing w:val="3"/>
        </w:rPr>
        <w:t xml:space="preserve"> </w:t>
      </w:r>
      <w:r>
        <w:rPr>
          <w:spacing w:val="-2"/>
        </w:rPr>
        <w:t>clever</w:t>
      </w:r>
      <w:r>
        <w:rPr>
          <w:spacing w:val="4"/>
        </w:rPr>
        <w:t xml:space="preserve"> </w:t>
      </w:r>
      <w:r>
        <w:t>indexing</w:t>
      </w:r>
      <w:r>
        <w:rPr>
          <w:spacing w:val="4"/>
        </w:rPr>
        <w:t xml:space="preserve"> </w:t>
      </w:r>
      <w:r>
        <w:t>and</w:t>
      </w:r>
      <w:r>
        <w:rPr>
          <w:spacing w:val="4"/>
        </w:rPr>
        <w:t xml:space="preserve"> </w:t>
      </w:r>
      <w:r>
        <w:t>alphabet</w:t>
      </w:r>
      <w:r>
        <w:rPr>
          <w:spacing w:val="5"/>
        </w:rPr>
        <w:t xml:space="preserve"> </w:t>
      </w:r>
      <w:r>
        <w:t>reduction</w:t>
      </w:r>
      <w:r>
        <w:rPr>
          <w:spacing w:val="4"/>
        </w:rPr>
        <w:t xml:space="preserve"> </w:t>
      </w:r>
      <w:r>
        <w:rPr>
          <w:spacing w:val="-2"/>
        </w:rPr>
        <w:t>provide</w:t>
      </w:r>
      <w:r>
        <w:rPr>
          <w:spacing w:val="4"/>
        </w:rPr>
        <w:t xml:space="preserve"> </w:t>
      </w:r>
      <w:r>
        <w:rPr>
          <w:spacing w:val="-2"/>
        </w:rPr>
        <w:t>excellen</w:t>
      </w:r>
      <w:r>
        <w:rPr>
          <w:spacing w:val="-1"/>
        </w:rPr>
        <w:t>t</w:t>
      </w:r>
      <w:r>
        <w:rPr>
          <w:spacing w:val="20"/>
          <w:w w:val="109"/>
        </w:rPr>
        <w:t xml:space="preserve"> </w:t>
      </w:r>
      <w:r w:rsidR="00233997">
        <w:t>run</w:t>
      </w:r>
      <w:r>
        <w:t>time</w:t>
      </w:r>
      <w:r>
        <w:rPr>
          <w:spacing w:val="-7"/>
        </w:rPr>
        <w:t xml:space="preserve"> </w:t>
      </w:r>
      <w:r>
        <w:t>performance</w:t>
      </w:r>
      <w:r>
        <w:rPr>
          <w:spacing w:val="-6"/>
        </w:rPr>
        <w:t xml:space="preserve"> </w:t>
      </w:r>
      <w:r>
        <w:rPr>
          <w:spacing w:val="-4"/>
        </w:rPr>
        <w:t>already</w:t>
      </w:r>
      <w:r>
        <w:rPr>
          <w:spacing w:val="-3"/>
        </w:rPr>
        <w:t>,</w:t>
      </w:r>
      <w:r>
        <w:rPr>
          <w:spacing w:val="-5"/>
        </w:rPr>
        <w:t xml:space="preserve"> </w:t>
      </w:r>
      <w:r>
        <w:t>though</w:t>
      </w:r>
      <w:r>
        <w:rPr>
          <w:spacing w:val="-6"/>
        </w:rPr>
        <w:t xml:space="preserve"> </w:t>
      </w:r>
      <w:r>
        <w:t>its</w:t>
      </w:r>
      <w:r>
        <w:rPr>
          <w:spacing w:val="-7"/>
        </w:rPr>
        <w:t xml:space="preserve"> </w:t>
      </w:r>
      <w:r>
        <w:t>running</w:t>
      </w:r>
      <w:r>
        <w:rPr>
          <w:spacing w:val="-7"/>
        </w:rPr>
        <w:t xml:space="preserve"> </w:t>
      </w:r>
      <w:r>
        <w:t>time</w:t>
      </w:r>
      <w:r>
        <w:rPr>
          <w:spacing w:val="-7"/>
        </w:rPr>
        <w:t xml:space="preserve"> </w:t>
      </w:r>
      <w:r>
        <w:t>still</w:t>
      </w:r>
      <w:r>
        <w:rPr>
          <w:spacing w:val="-6"/>
        </w:rPr>
        <w:t xml:space="preserve"> </w:t>
      </w:r>
      <w:r>
        <w:t>scales</w:t>
      </w:r>
      <w:r>
        <w:rPr>
          <w:spacing w:val="-7"/>
        </w:rPr>
        <w:t xml:space="preserve"> </w:t>
      </w:r>
      <w:r>
        <w:t>linearly</w:t>
      </w:r>
      <w:r>
        <w:rPr>
          <w:spacing w:val="30"/>
          <w:w w:val="94"/>
        </w:rPr>
        <w:t xml:space="preserve"> </w:t>
      </w:r>
      <w:r>
        <w:t>with</w:t>
      </w:r>
      <w:r>
        <w:rPr>
          <w:spacing w:val="19"/>
        </w:rPr>
        <w:t xml:space="preserve"> </w:t>
      </w:r>
      <w:r>
        <w:t>database</w:t>
      </w:r>
      <w:r>
        <w:rPr>
          <w:spacing w:val="19"/>
        </w:rPr>
        <w:t xml:space="preserve"> </w:t>
      </w:r>
      <w:r>
        <w:t>size.</w:t>
      </w:r>
      <w:r>
        <w:rPr>
          <w:spacing w:val="22"/>
        </w:rPr>
        <w:t xml:space="preserve"> </w:t>
      </w:r>
      <w:r>
        <w:t>In</w:t>
      </w:r>
      <w:r>
        <w:rPr>
          <w:spacing w:val="20"/>
        </w:rPr>
        <w:t xml:space="preserve"> </w:t>
      </w:r>
      <w:r>
        <w:rPr>
          <w:spacing w:val="-2"/>
        </w:rPr>
        <w:t>con</w:t>
      </w:r>
      <w:r>
        <w:rPr>
          <w:spacing w:val="-1"/>
        </w:rPr>
        <w:t>trast,</w:t>
      </w:r>
      <w:r>
        <w:rPr>
          <w:spacing w:val="24"/>
        </w:rPr>
        <w:t xml:space="preserve"> </w:t>
      </w:r>
      <w:r>
        <w:t>as</w:t>
      </w:r>
      <w:r>
        <w:rPr>
          <w:spacing w:val="19"/>
        </w:rPr>
        <w:t xml:space="preserve"> </w:t>
      </w:r>
      <w:r>
        <w:t>an</w:t>
      </w:r>
      <w:r>
        <w:rPr>
          <w:spacing w:val="20"/>
        </w:rPr>
        <w:t xml:space="preserve"> </w:t>
      </w:r>
      <w:r>
        <w:rPr>
          <w:spacing w:val="-2"/>
        </w:rPr>
        <w:t>entropy-scaling</w:t>
      </w:r>
      <w:r>
        <w:rPr>
          <w:spacing w:val="18"/>
        </w:rPr>
        <w:t xml:space="preserve"> </w:t>
      </w:r>
      <w:r>
        <w:rPr>
          <w:spacing w:val="-2"/>
        </w:rPr>
        <w:t>search,</w:t>
      </w:r>
      <w:r>
        <w:rPr>
          <w:spacing w:val="25"/>
        </w:rPr>
        <w:t xml:space="preserve"> </w:t>
      </w:r>
      <w:r>
        <w:t>MICA</w:t>
      </w:r>
      <w:r>
        <w:rPr>
          <w:spacing w:val="19"/>
        </w:rPr>
        <w:t xml:space="preserve"> </w:t>
      </w:r>
      <w:r>
        <w:t>will</w:t>
      </w:r>
      <w:r>
        <w:rPr>
          <w:spacing w:val="26"/>
          <w:w w:val="94"/>
        </w:rPr>
        <w:t xml:space="preserve"> </w:t>
      </w:r>
      <w:r w:rsidRPr="00233997">
        <w:t>demonstrate greater acceleration as database sizes grow</w:t>
      </w:r>
      <w:r>
        <w:rPr>
          <w:spacing w:val="-7"/>
          <w:w w:val="95"/>
        </w:rPr>
        <w:t xml:space="preserve"> </w:t>
      </w:r>
      <w:r>
        <w:rPr>
          <w:spacing w:val="-1"/>
          <w:w w:val="95"/>
        </w:rPr>
        <w:t>(Daniels</w:t>
      </w:r>
      <w:r>
        <w:rPr>
          <w:spacing w:val="-7"/>
          <w:w w:val="95"/>
        </w:rPr>
        <w:t xml:space="preserve"> </w:t>
      </w:r>
      <w:r>
        <w:rPr>
          <w:w w:val="95"/>
        </w:rPr>
        <w:t>et</w:t>
      </w:r>
      <w:r>
        <w:rPr>
          <w:spacing w:val="-8"/>
          <w:w w:val="95"/>
        </w:rPr>
        <w:t xml:space="preserve"> </w:t>
      </w:r>
      <w:r>
        <w:rPr>
          <w:w w:val="95"/>
        </w:rPr>
        <w:t>al.,</w:t>
      </w:r>
      <w:r>
        <w:rPr>
          <w:spacing w:val="-7"/>
          <w:w w:val="95"/>
        </w:rPr>
        <w:t xml:space="preserve"> </w:t>
      </w:r>
      <w:r>
        <w:rPr>
          <w:spacing w:val="-2"/>
          <w:w w:val="95"/>
        </w:rPr>
        <w:t>2013</w:t>
      </w:r>
      <w:r>
        <w:rPr>
          <w:spacing w:val="-1"/>
          <w:w w:val="95"/>
        </w:rPr>
        <w:t>).</w:t>
      </w:r>
      <w:r>
        <w:rPr>
          <w:spacing w:val="29"/>
        </w:rPr>
        <w:t xml:space="preserve"> </w:t>
      </w:r>
      <w:r>
        <w:rPr>
          <w:spacing w:val="-3"/>
        </w:rPr>
        <w:t>Moreo</w:t>
      </w:r>
      <w:r>
        <w:rPr>
          <w:spacing w:val="-2"/>
        </w:rPr>
        <w:t>v</w:t>
      </w:r>
      <w:r>
        <w:rPr>
          <w:spacing w:val="-3"/>
        </w:rPr>
        <w:t>er,</w:t>
      </w:r>
      <w:r>
        <w:rPr>
          <w:spacing w:val="-7"/>
        </w:rPr>
        <w:t xml:space="preserve"> </w:t>
      </w:r>
      <w:r>
        <w:t>MICA</w:t>
      </w:r>
      <w:r>
        <w:rPr>
          <w:spacing w:val="-8"/>
        </w:rPr>
        <w:t xml:space="preserve"> </w:t>
      </w:r>
      <w:r>
        <w:t>can</w:t>
      </w:r>
      <w:r>
        <w:rPr>
          <w:spacing w:val="-8"/>
        </w:rPr>
        <w:t xml:space="preserve"> </w:t>
      </w:r>
      <w:r>
        <w:t>use</w:t>
      </w:r>
      <w:r>
        <w:rPr>
          <w:spacing w:val="-8"/>
        </w:rPr>
        <w:t xml:space="preserve"> </w:t>
      </w:r>
      <w:r>
        <w:t>standard</w:t>
      </w:r>
      <w:r>
        <w:rPr>
          <w:spacing w:val="-7"/>
        </w:rPr>
        <w:t xml:space="preserve"> </w:t>
      </w:r>
      <w:r>
        <w:t>BLASTX</w:t>
      </w:r>
      <w:r>
        <w:rPr>
          <w:spacing w:val="-8"/>
        </w:rPr>
        <w:t xml:space="preserve"> </w:t>
      </w:r>
      <w:r>
        <w:t>for</w:t>
      </w:r>
      <w:r>
        <w:rPr>
          <w:spacing w:val="-8"/>
        </w:rPr>
        <w:t xml:space="preserve"> </w:t>
      </w:r>
      <w:r>
        <w:t>its</w:t>
      </w:r>
      <w:r>
        <w:rPr>
          <w:spacing w:val="-8"/>
        </w:rPr>
        <w:t xml:space="preserve"> </w:t>
      </w:r>
      <w:r>
        <w:t>fi</w:t>
      </w:r>
      <w:r w:rsidR="002134DD">
        <w:t>ne</w:t>
      </w:r>
      <w:r>
        <w:rPr>
          <w:spacing w:val="44"/>
        </w:rPr>
        <w:t xml:space="preserve"> </w:t>
      </w:r>
      <w:r>
        <w:rPr>
          <w:spacing w:val="-2"/>
        </w:rPr>
        <w:t>search,</w:t>
      </w:r>
      <w:r>
        <w:rPr>
          <w:spacing w:val="-7"/>
        </w:rPr>
        <w:t xml:space="preserve"> </w:t>
      </w:r>
      <w:r>
        <w:rPr>
          <w:spacing w:val="-3"/>
        </w:rPr>
        <w:t>which</w:t>
      </w:r>
      <w:r>
        <w:rPr>
          <w:spacing w:val="-8"/>
        </w:rPr>
        <w:t xml:space="preserve"> </w:t>
      </w:r>
      <w:r>
        <w:rPr>
          <w:spacing w:val="-3"/>
        </w:rPr>
        <w:t>allows</w:t>
      </w:r>
      <w:r>
        <w:rPr>
          <w:spacing w:val="31"/>
          <w:w w:val="93"/>
        </w:rPr>
        <w:t xml:space="preserve"> </w:t>
      </w:r>
      <w:r>
        <w:t>the</w:t>
      </w:r>
      <w:r>
        <w:rPr>
          <w:spacing w:val="26"/>
        </w:rPr>
        <w:t xml:space="preserve"> </w:t>
      </w:r>
      <w:r>
        <w:t>user</w:t>
      </w:r>
      <w:r>
        <w:rPr>
          <w:spacing w:val="26"/>
        </w:rPr>
        <w:t xml:space="preserve"> </w:t>
      </w:r>
      <w:r>
        <w:t>to</w:t>
      </w:r>
      <w:r>
        <w:rPr>
          <w:spacing w:val="27"/>
        </w:rPr>
        <w:t xml:space="preserve"> </w:t>
      </w:r>
      <w:r>
        <w:t>pass</w:t>
      </w:r>
      <w:r>
        <w:rPr>
          <w:spacing w:val="26"/>
        </w:rPr>
        <w:t xml:space="preserve"> </w:t>
      </w:r>
      <w:r>
        <w:t>arbitrary</w:t>
      </w:r>
      <w:r>
        <w:rPr>
          <w:spacing w:val="27"/>
        </w:rPr>
        <w:t xml:space="preserve"> </w:t>
      </w:r>
      <w:r>
        <w:t>parameters</w:t>
      </w:r>
      <w:r>
        <w:rPr>
          <w:spacing w:val="26"/>
        </w:rPr>
        <w:t xml:space="preserve"> </w:t>
      </w:r>
      <w:r>
        <w:t>to</w:t>
      </w:r>
      <w:r>
        <w:rPr>
          <w:spacing w:val="27"/>
        </w:rPr>
        <w:t xml:space="preserve"> </w:t>
      </w:r>
      <w:r>
        <w:t>the</w:t>
      </w:r>
      <w:r>
        <w:rPr>
          <w:spacing w:val="26"/>
        </w:rPr>
        <w:t xml:space="preserve"> </w:t>
      </w:r>
      <w:r>
        <w:t>underlying</w:t>
      </w:r>
      <w:r>
        <w:rPr>
          <w:spacing w:val="27"/>
        </w:rPr>
        <w:t xml:space="preserve"> </w:t>
      </w:r>
      <w:r>
        <w:t>BLASTX.</w:t>
      </w:r>
      <w:r>
        <w:rPr>
          <w:spacing w:val="27"/>
        </w:rPr>
        <w:t xml:space="preserve"> </w:t>
      </w:r>
      <w:moveToRangeStart w:id="958" w:author="Craig Mak" w:date="2015-07-27T12:45:00Z" w:name="move299620469"/>
      <w:moveTo w:id="959" w:author="Craig Mak" w:date="2015-07-27T12:45:00Z">
        <w:r w:rsidR="00133DAA" w:rsidRPr="00313BBA">
          <w:rPr>
            <w:highlight w:val="yellow"/>
          </w:rPr>
          <w:t>Using</w:t>
        </w:r>
        <w:r w:rsidR="00133DAA" w:rsidRPr="00313BBA">
          <w:rPr>
            <w:spacing w:val="22"/>
            <w:w w:val="93"/>
            <w:highlight w:val="yellow"/>
          </w:rPr>
          <w:t xml:space="preserve"> </w:t>
        </w:r>
        <w:r w:rsidR="00133DAA" w:rsidRPr="00313BBA">
          <w:rPr>
            <w:highlight w:val="yellow"/>
          </w:rPr>
          <w:t>BLASTX</w:t>
        </w:r>
        <w:r w:rsidR="00133DAA" w:rsidRPr="00313BBA">
          <w:rPr>
            <w:spacing w:val="-11"/>
            <w:highlight w:val="yellow"/>
          </w:rPr>
          <w:t xml:space="preserve"> </w:t>
        </w:r>
        <w:r w:rsidR="00133DAA" w:rsidRPr="00313BBA">
          <w:rPr>
            <w:highlight w:val="yellow"/>
          </w:rPr>
          <w:t>for</w:t>
        </w:r>
        <w:r w:rsidR="00133DAA" w:rsidRPr="00313BBA">
          <w:rPr>
            <w:spacing w:val="-10"/>
            <w:highlight w:val="yellow"/>
          </w:rPr>
          <w:t xml:space="preserve"> </w:t>
        </w:r>
        <w:r w:rsidR="00133DAA" w:rsidRPr="00313BBA">
          <w:rPr>
            <w:highlight w:val="yellow"/>
          </w:rPr>
          <w:t>fine</w:t>
        </w:r>
        <w:r w:rsidR="00133DAA" w:rsidRPr="00313BBA">
          <w:rPr>
            <w:spacing w:val="33"/>
            <w:highlight w:val="yellow"/>
          </w:rPr>
          <w:t xml:space="preserve"> </w:t>
        </w:r>
        <w:r w:rsidR="00133DAA" w:rsidRPr="00313BBA">
          <w:rPr>
            <w:spacing w:val="-2"/>
            <w:highlight w:val="yellow"/>
          </w:rPr>
          <w:t>search</w:t>
        </w:r>
        <w:r w:rsidR="00133DAA" w:rsidRPr="00313BBA">
          <w:rPr>
            <w:spacing w:val="-11"/>
            <w:highlight w:val="yellow"/>
          </w:rPr>
          <w:t xml:space="preserve"> </w:t>
        </w:r>
        <w:r w:rsidR="00133DAA" w:rsidRPr="00313BBA">
          <w:rPr>
            <w:highlight w:val="yellow"/>
          </w:rPr>
          <w:t>comes</w:t>
        </w:r>
        <w:r w:rsidR="00133DAA" w:rsidRPr="00313BBA">
          <w:rPr>
            <w:spacing w:val="-11"/>
            <w:highlight w:val="yellow"/>
          </w:rPr>
          <w:t xml:space="preserve"> </w:t>
        </w:r>
        <w:r w:rsidR="00133DAA" w:rsidRPr="00313BBA">
          <w:rPr>
            <w:highlight w:val="yellow"/>
          </w:rPr>
          <w:t>at</w:t>
        </w:r>
        <w:r w:rsidR="00133DAA" w:rsidRPr="00313BBA">
          <w:rPr>
            <w:spacing w:val="-11"/>
            <w:highlight w:val="yellow"/>
          </w:rPr>
          <w:t xml:space="preserve"> </w:t>
        </w:r>
        <w:r w:rsidR="00133DAA" w:rsidRPr="00313BBA">
          <w:rPr>
            <w:highlight w:val="yellow"/>
          </w:rPr>
          <w:t>a</w:t>
        </w:r>
        <w:r w:rsidR="00133DAA" w:rsidRPr="00313BBA">
          <w:rPr>
            <w:spacing w:val="-11"/>
            <w:highlight w:val="yellow"/>
          </w:rPr>
          <w:t xml:space="preserve"> </w:t>
        </w:r>
        <w:r w:rsidR="00133DAA" w:rsidRPr="00313BBA">
          <w:rPr>
            <w:highlight w:val="yellow"/>
          </w:rPr>
          <w:t>small</w:t>
        </w:r>
        <w:r w:rsidR="00133DAA" w:rsidRPr="00313BBA">
          <w:rPr>
            <w:spacing w:val="-10"/>
            <w:highlight w:val="yellow"/>
          </w:rPr>
          <w:t xml:space="preserve"> </w:t>
        </w:r>
        <w:r w:rsidR="00133DAA" w:rsidRPr="00313BBA">
          <w:rPr>
            <w:highlight w:val="yellow"/>
          </w:rPr>
          <w:t>run-time</w:t>
        </w:r>
        <w:r w:rsidR="00133DAA" w:rsidRPr="00313BBA">
          <w:rPr>
            <w:spacing w:val="-11"/>
            <w:highlight w:val="yellow"/>
          </w:rPr>
          <w:t xml:space="preserve"> </w:t>
        </w:r>
        <w:r w:rsidR="00133DAA" w:rsidRPr="00313BBA">
          <w:rPr>
            <w:highlight w:val="yellow"/>
          </w:rPr>
          <w:t>penalty</w:t>
        </w:r>
        <w:r w:rsidR="00133DAA" w:rsidRPr="00313BBA">
          <w:rPr>
            <w:spacing w:val="-11"/>
            <w:highlight w:val="yellow"/>
          </w:rPr>
          <w:t xml:space="preserve"> </w:t>
        </w:r>
        <w:r w:rsidR="00133DAA" w:rsidRPr="00313BBA">
          <w:rPr>
            <w:highlight w:val="yellow"/>
          </w:rPr>
          <w:t>(40%</w:t>
        </w:r>
        <w:r w:rsidR="00133DAA" w:rsidRPr="00313BBA">
          <w:rPr>
            <w:spacing w:val="-11"/>
            <w:highlight w:val="yellow"/>
          </w:rPr>
          <w:t xml:space="preserve"> </w:t>
        </w:r>
        <w:r w:rsidR="00133DAA" w:rsidRPr="00313BBA">
          <w:rPr>
            <w:highlight w:val="yellow"/>
          </w:rPr>
          <w:t>in</w:t>
        </w:r>
        <w:r w:rsidR="00133DAA" w:rsidRPr="00313BBA">
          <w:rPr>
            <w:spacing w:val="-11"/>
            <w:highlight w:val="yellow"/>
          </w:rPr>
          <w:t xml:space="preserve"> </w:t>
        </w:r>
        <w:r w:rsidR="00133DAA" w:rsidRPr="00313BBA">
          <w:rPr>
            <w:highlight w:val="yellow"/>
          </w:rPr>
          <w:t>our</w:t>
        </w:r>
        <w:r w:rsidR="00133DAA" w:rsidRPr="00313BBA">
          <w:rPr>
            <w:spacing w:val="-11"/>
            <w:highlight w:val="yellow"/>
          </w:rPr>
          <w:t xml:space="preserve"> </w:t>
        </w:r>
        <w:r w:rsidR="00133DAA" w:rsidRPr="00313BBA">
          <w:rPr>
            <w:highlight w:val="yellow"/>
          </w:rPr>
          <w:t>testing)</w:t>
        </w:r>
        <w:r w:rsidR="00133DAA" w:rsidRPr="00313BBA">
          <w:rPr>
            <w:spacing w:val="-2"/>
            <w:highlight w:val="yellow"/>
          </w:rPr>
          <w:t xml:space="preserve"> </w:t>
        </w:r>
        <w:r w:rsidR="00133DAA" w:rsidRPr="00313BBA">
          <w:rPr>
            <w:highlight w:val="yellow"/>
          </w:rPr>
          <w:t>but</w:t>
        </w:r>
        <w:r w:rsidR="00133DAA" w:rsidRPr="00313BBA">
          <w:rPr>
            <w:spacing w:val="-2"/>
            <w:highlight w:val="yellow"/>
          </w:rPr>
          <w:t xml:space="preserve"> allows</w:t>
        </w:r>
        <w:r w:rsidR="00133DAA" w:rsidRPr="00313BBA">
          <w:rPr>
            <w:spacing w:val="-1"/>
            <w:highlight w:val="yellow"/>
          </w:rPr>
          <w:t xml:space="preserve"> </w:t>
        </w:r>
        <w:r w:rsidR="00133DAA" w:rsidRPr="00313BBA">
          <w:rPr>
            <w:highlight w:val="yellow"/>
          </w:rPr>
          <w:t>for</w:t>
        </w:r>
        <w:r w:rsidR="00133DAA" w:rsidRPr="00313BBA">
          <w:rPr>
            <w:spacing w:val="-1"/>
            <w:highlight w:val="yellow"/>
          </w:rPr>
          <w:t xml:space="preserve"> </w:t>
        </w:r>
        <w:r w:rsidR="00133DAA" w:rsidRPr="00313BBA">
          <w:rPr>
            <w:highlight w:val="yellow"/>
          </w:rPr>
          <w:t>additional</w:t>
        </w:r>
        <w:r w:rsidR="00133DAA" w:rsidRPr="00313BBA">
          <w:rPr>
            <w:spacing w:val="-2"/>
            <w:highlight w:val="yellow"/>
          </w:rPr>
          <w:t xml:space="preserve"> </w:t>
        </w:r>
        <w:r w:rsidR="00133DAA" w:rsidRPr="00313BBA">
          <w:rPr>
            <w:highlight w:val="yellow"/>
          </w:rPr>
          <w:t>BLAST</w:t>
        </w:r>
        <w:r w:rsidR="00133DAA" w:rsidRPr="00313BBA">
          <w:rPr>
            <w:spacing w:val="-1"/>
            <w:highlight w:val="yellow"/>
          </w:rPr>
          <w:t xml:space="preserve"> </w:t>
        </w:r>
        <w:r w:rsidR="00133DAA" w:rsidRPr="00313BBA">
          <w:rPr>
            <w:spacing w:val="-2"/>
            <w:highlight w:val="yellow"/>
          </w:rPr>
          <w:t>argumen</w:t>
        </w:r>
        <w:r w:rsidR="00133DAA" w:rsidRPr="00313BBA">
          <w:rPr>
            <w:spacing w:val="-1"/>
            <w:highlight w:val="yellow"/>
          </w:rPr>
          <w:t>ts</w:t>
        </w:r>
        <w:r w:rsidR="00133DAA" w:rsidRPr="00313BBA">
          <w:rPr>
            <w:spacing w:val="-2"/>
            <w:highlight w:val="yellow"/>
          </w:rPr>
          <w:t xml:space="preserve"> </w:t>
        </w:r>
        <w:r w:rsidR="00133DAA" w:rsidRPr="00313BBA">
          <w:rPr>
            <w:highlight w:val="yellow"/>
          </w:rPr>
          <w:t>that</w:t>
        </w:r>
        <w:r w:rsidR="00133DAA" w:rsidRPr="00313BBA">
          <w:rPr>
            <w:spacing w:val="-1"/>
            <w:highlight w:val="yellow"/>
          </w:rPr>
          <w:t xml:space="preserve"> </w:t>
        </w:r>
        <w:r w:rsidR="00133DAA" w:rsidRPr="00313BBA">
          <w:rPr>
            <w:highlight w:val="yellow"/>
          </w:rPr>
          <w:t>DIAMOND</w:t>
        </w:r>
        <w:r w:rsidR="00133DAA" w:rsidRPr="00313BBA">
          <w:rPr>
            <w:spacing w:val="-3"/>
            <w:highlight w:val="yellow"/>
          </w:rPr>
          <w:t xml:space="preserve"> </w:t>
        </w:r>
        <w:r w:rsidR="00133DAA" w:rsidRPr="00313BBA">
          <w:rPr>
            <w:spacing w:val="1"/>
            <w:highlight w:val="yellow"/>
          </w:rPr>
          <w:t>does</w:t>
        </w:r>
        <w:r w:rsidR="00133DAA" w:rsidRPr="00313BBA">
          <w:rPr>
            <w:spacing w:val="-1"/>
            <w:highlight w:val="yellow"/>
          </w:rPr>
          <w:t xml:space="preserve"> </w:t>
        </w:r>
        <w:r w:rsidR="00133DAA" w:rsidRPr="00313BBA">
          <w:rPr>
            <w:highlight w:val="yellow"/>
          </w:rPr>
          <w:t>not support,</w:t>
        </w:r>
        <w:r w:rsidR="00133DAA" w:rsidRPr="00313BBA">
          <w:rPr>
            <w:spacing w:val="2"/>
            <w:highlight w:val="yellow"/>
          </w:rPr>
          <w:t xml:space="preserve"> </w:t>
        </w:r>
        <w:r w:rsidR="00133DAA" w:rsidRPr="00313BBA">
          <w:rPr>
            <w:spacing w:val="-3"/>
            <w:highlight w:val="yellow"/>
          </w:rPr>
          <w:t>such</w:t>
        </w:r>
        <w:r w:rsidR="00133DAA" w:rsidRPr="00313BBA">
          <w:rPr>
            <w:highlight w:val="yellow"/>
          </w:rPr>
          <w:t xml:space="preserve"> as XML</w:t>
        </w:r>
        <w:r w:rsidR="00133DAA" w:rsidRPr="00313BBA">
          <w:rPr>
            <w:spacing w:val="1"/>
            <w:highlight w:val="yellow"/>
          </w:rPr>
          <w:t xml:space="preserve"> </w:t>
        </w:r>
        <w:r w:rsidR="00133DAA" w:rsidRPr="00313BBA">
          <w:rPr>
            <w:highlight w:val="yellow"/>
          </w:rPr>
          <w:t>output,</w:t>
        </w:r>
        <w:r w:rsidR="00133DAA" w:rsidRPr="00313BBA">
          <w:rPr>
            <w:spacing w:val="2"/>
            <w:highlight w:val="yellow"/>
          </w:rPr>
          <w:t xml:space="preserve"> </w:t>
        </w:r>
        <w:r w:rsidR="00133DAA" w:rsidRPr="00313BBA">
          <w:rPr>
            <w:spacing w:val="-3"/>
            <w:highlight w:val="yellow"/>
          </w:rPr>
          <w:t>which</w:t>
        </w:r>
        <w:r w:rsidR="00133DAA" w:rsidRPr="00313BBA">
          <w:rPr>
            <w:highlight w:val="yellow"/>
          </w:rPr>
          <w:t xml:space="preserve"> </w:t>
        </w:r>
        <w:r w:rsidR="00133DAA" w:rsidRPr="00313BBA">
          <w:rPr>
            <w:spacing w:val="-3"/>
            <w:highlight w:val="yellow"/>
          </w:rPr>
          <w:t>ma</w:t>
        </w:r>
        <w:r w:rsidR="00133DAA" w:rsidRPr="00313BBA">
          <w:rPr>
            <w:spacing w:val="-2"/>
            <w:highlight w:val="yellow"/>
          </w:rPr>
          <w:t>y</w:t>
        </w:r>
        <w:r w:rsidR="00133DAA" w:rsidRPr="00313BBA">
          <w:rPr>
            <w:highlight w:val="yellow"/>
          </w:rPr>
          <w:t xml:space="preserve"> </w:t>
        </w:r>
        <w:r w:rsidR="00133DAA" w:rsidRPr="00313BBA">
          <w:rPr>
            <w:spacing w:val="3"/>
            <w:highlight w:val="yellow"/>
          </w:rPr>
          <w:t>be</w:t>
        </w:r>
        <w:r w:rsidR="00133DAA" w:rsidRPr="00313BBA">
          <w:rPr>
            <w:highlight w:val="yellow"/>
          </w:rPr>
          <w:t xml:space="preserve"> useful</w:t>
        </w:r>
        <w:r w:rsidR="00133DAA" w:rsidRPr="00313BBA">
          <w:rPr>
            <w:spacing w:val="1"/>
            <w:highlight w:val="yellow"/>
          </w:rPr>
          <w:t xml:space="preserve"> </w:t>
        </w:r>
        <w:r w:rsidR="00133DAA" w:rsidRPr="00313BBA">
          <w:rPr>
            <w:highlight w:val="yellow"/>
          </w:rPr>
          <w:t>in some</w:t>
        </w:r>
        <w:r w:rsidR="00133DAA" w:rsidRPr="00313BBA">
          <w:rPr>
            <w:spacing w:val="1"/>
            <w:highlight w:val="yellow"/>
          </w:rPr>
          <w:t xml:space="preserve"> </w:t>
        </w:r>
        <w:r w:rsidR="00133DAA" w:rsidRPr="00313BBA">
          <w:rPr>
            <w:highlight w:val="yellow"/>
          </w:rPr>
          <w:t>pipelines.</w:t>
        </w:r>
        <w:r w:rsidR="00133DAA">
          <w:rPr>
            <w:spacing w:val="33"/>
          </w:rPr>
          <w:t xml:space="preserve"> </w:t>
        </w:r>
      </w:moveTo>
      <w:moveToRangeEnd w:id="958"/>
      <w:ins w:id="960" w:author="Craig Mak" w:date="2015-07-27T12:45:00Z">
        <w:r w:rsidR="00133DAA" w:rsidRPr="00133DAA">
          <w:rPr>
            <w:b/>
            <w:spacing w:val="33"/>
            <w:u w:val="single"/>
            <w:rPrChange w:id="961" w:author="Craig Mak" w:date="2015-07-27T12:46:00Z">
              <w:rPr>
                <w:spacing w:val="33"/>
              </w:rPr>
            </w:rPrChange>
          </w:rPr>
          <w:t xml:space="preserve">[AU: Merge redundant sentences. Highlighted sentence copied from earlier </w:t>
        </w:r>
        <w:proofErr w:type="gramStart"/>
        <w:r w:rsidR="00133DAA" w:rsidRPr="00133DAA">
          <w:rPr>
            <w:b/>
            <w:spacing w:val="33"/>
            <w:u w:val="single"/>
            <w:rPrChange w:id="962" w:author="Craig Mak" w:date="2015-07-27T12:46:00Z">
              <w:rPr>
                <w:spacing w:val="33"/>
              </w:rPr>
            </w:rPrChange>
          </w:rPr>
          <w:t>paragraph]</w:t>
        </w:r>
      </w:ins>
      <w:r>
        <w:rPr>
          <w:spacing w:val="-2"/>
        </w:rPr>
        <w:t>Th</w:t>
      </w:r>
      <w:r>
        <w:rPr>
          <w:spacing w:val="-3"/>
        </w:rPr>
        <w:t>us</w:t>
      </w:r>
      <w:proofErr w:type="gramEnd"/>
      <w:r>
        <w:rPr>
          <w:spacing w:val="-3"/>
        </w:rPr>
        <w:t>,</w:t>
      </w:r>
      <w:r>
        <w:rPr>
          <w:spacing w:val="24"/>
          <w:w w:val="93"/>
        </w:rPr>
        <w:t xml:space="preserve"> </w:t>
      </w:r>
      <w:r>
        <w:t>MICA</w:t>
      </w:r>
      <w:r>
        <w:rPr>
          <w:spacing w:val="-10"/>
        </w:rPr>
        <w:t xml:space="preserve"> </w:t>
      </w:r>
      <w:r>
        <w:t>with</w:t>
      </w:r>
      <w:r>
        <w:rPr>
          <w:spacing w:val="-10"/>
        </w:rPr>
        <w:t xml:space="preserve"> </w:t>
      </w:r>
      <w:r>
        <w:t>BLASTX</w:t>
      </w:r>
      <w:r>
        <w:rPr>
          <w:spacing w:val="-10"/>
        </w:rPr>
        <w:t xml:space="preserve"> </w:t>
      </w:r>
      <w:r>
        <w:rPr>
          <w:spacing w:val="-3"/>
        </w:rPr>
        <w:t>ma</w:t>
      </w:r>
      <w:r>
        <w:rPr>
          <w:spacing w:val="-2"/>
        </w:rPr>
        <w:t>y</w:t>
      </w:r>
      <w:r>
        <w:rPr>
          <w:spacing w:val="-9"/>
        </w:rPr>
        <w:t xml:space="preserve"> </w:t>
      </w:r>
      <w:r>
        <w:rPr>
          <w:spacing w:val="3"/>
        </w:rPr>
        <w:t>be</w:t>
      </w:r>
      <w:r>
        <w:rPr>
          <w:spacing w:val="-11"/>
        </w:rPr>
        <w:t xml:space="preserve"> </w:t>
      </w:r>
      <w:r>
        <w:t>suitable</w:t>
      </w:r>
      <w:r>
        <w:rPr>
          <w:spacing w:val="-9"/>
        </w:rPr>
        <w:t xml:space="preserve"> </w:t>
      </w:r>
      <w:r>
        <w:t>for</w:t>
      </w:r>
      <w:r>
        <w:rPr>
          <w:spacing w:val="-9"/>
        </w:rPr>
        <w:t xml:space="preserve"> </w:t>
      </w:r>
      <w:r>
        <w:t>a</w:t>
      </w:r>
      <w:r>
        <w:rPr>
          <w:spacing w:val="-10"/>
        </w:rPr>
        <w:t xml:space="preserve"> </w:t>
      </w:r>
      <w:r>
        <w:t>wider</w:t>
      </w:r>
      <w:r>
        <w:rPr>
          <w:spacing w:val="-10"/>
        </w:rPr>
        <w:t xml:space="preserve"> </w:t>
      </w:r>
      <w:r>
        <w:rPr>
          <w:spacing w:val="-3"/>
        </w:rPr>
        <w:t>v</w:t>
      </w:r>
      <w:r>
        <w:rPr>
          <w:spacing w:val="-4"/>
        </w:rPr>
        <w:t>ariet</w:t>
      </w:r>
      <w:r>
        <w:rPr>
          <w:spacing w:val="-3"/>
        </w:rPr>
        <w:t>y</w:t>
      </w:r>
      <w:r>
        <w:rPr>
          <w:spacing w:val="-9"/>
        </w:rPr>
        <w:t xml:space="preserve"> </w:t>
      </w:r>
      <w:r>
        <w:t>of</w:t>
      </w:r>
      <w:r>
        <w:rPr>
          <w:spacing w:val="-11"/>
        </w:rPr>
        <w:t xml:space="preserve"> </w:t>
      </w:r>
      <w:r>
        <w:t>existing</w:t>
      </w:r>
      <w:r>
        <w:rPr>
          <w:spacing w:val="-9"/>
        </w:rPr>
        <w:t xml:space="preserve"> </w:t>
      </w:r>
      <w:r>
        <w:t>analysis</w:t>
      </w:r>
      <w:r>
        <w:rPr>
          <w:spacing w:val="21"/>
          <w:w w:val="94"/>
        </w:rPr>
        <w:t xml:space="preserve"> </w:t>
      </w:r>
      <w:r>
        <w:t>pipelines.</w:t>
      </w:r>
    </w:p>
    <w:p w14:paraId="2C26BA5A" w14:textId="77777777" w:rsidR="00233997" w:rsidRDefault="00233997" w:rsidP="003B0178">
      <w:pPr>
        <w:pStyle w:val="BodyText"/>
        <w:keepLines/>
        <w:spacing w:line="381" w:lineRule="auto"/>
        <w:ind w:right="528" w:firstLine="351"/>
        <w:sectPr w:rsidR="00233997">
          <w:pgSz w:w="12240" w:h="15840"/>
          <w:pgMar w:top="1500" w:right="1720" w:bottom="1960" w:left="1720" w:header="0" w:footer="1776" w:gutter="0"/>
          <w:cols w:space="720"/>
        </w:sectPr>
      </w:pPr>
    </w:p>
    <w:p w14:paraId="4BCEA4C8" w14:textId="77777777" w:rsidR="00283DE0" w:rsidRDefault="00283DE0" w:rsidP="003B0178">
      <w:pPr>
        <w:keepLines/>
        <w:rPr>
          <w:rFonts w:ascii="Georgia" w:eastAsia="Georgia" w:hAnsi="Georgia" w:cs="Georgia"/>
          <w:sz w:val="20"/>
          <w:szCs w:val="20"/>
        </w:rPr>
      </w:pPr>
    </w:p>
    <w:p w14:paraId="519464D9" w14:textId="77777777" w:rsidR="00283DE0" w:rsidRDefault="00641826" w:rsidP="003B0178">
      <w:pPr>
        <w:pStyle w:val="Heading2"/>
        <w:keepLines/>
        <w:spacing w:before="227"/>
        <w:rPr>
          <w:b w:val="0"/>
          <w:bCs w:val="0"/>
        </w:rPr>
      </w:pPr>
      <w:r>
        <w:t>Application</w:t>
      </w:r>
      <w:r>
        <w:rPr>
          <w:spacing w:val="-28"/>
        </w:rPr>
        <w:t xml:space="preserve"> </w:t>
      </w:r>
      <w:r>
        <w:t>to</w:t>
      </w:r>
      <w:r>
        <w:rPr>
          <w:spacing w:val="-27"/>
        </w:rPr>
        <w:t xml:space="preserve"> </w:t>
      </w:r>
      <w:r>
        <w:t>protein</w:t>
      </w:r>
      <w:r>
        <w:rPr>
          <w:spacing w:val="-26"/>
        </w:rPr>
        <w:t xml:space="preserve"> </w:t>
      </w:r>
      <w:r>
        <w:t>structure</w:t>
      </w:r>
      <w:r>
        <w:rPr>
          <w:spacing w:val="-27"/>
        </w:rPr>
        <w:t xml:space="preserve"> </w:t>
      </w:r>
      <w:r>
        <w:rPr>
          <w:spacing w:val="-3"/>
        </w:rPr>
        <w:t>search</w:t>
      </w:r>
    </w:p>
    <w:p w14:paraId="44EDAAA7" w14:textId="007F816F" w:rsidR="00283DE0" w:rsidRDefault="00641826" w:rsidP="003B0178">
      <w:pPr>
        <w:pStyle w:val="BodyText"/>
        <w:keepLines/>
        <w:tabs>
          <w:tab w:val="left" w:pos="2834"/>
        </w:tabs>
        <w:spacing w:before="211" w:line="381" w:lineRule="auto"/>
        <w:ind w:right="528" w:firstLine="351"/>
      </w:pPr>
      <w:r>
        <w:t>The</w:t>
      </w:r>
      <w:r>
        <w:rPr>
          <w:spacing w:val="-24"/>
        </w:rPr>
        <w:t xml:space="preserve"> </w:t>
      </w:r>
      <w:r>
        <w:t>relationship</w:t>
      </w:r>
      <w:r>
        <w:rPr>
          <w:spacing w:val="-23"/>
        </w:rPr>
        <w:t xml:space="preserve"> </w:t>
      </w:r>
      <w:r>
        <w:rPr>
          <w:spacing w:val="-2"/>
        </w:rPr>
        <w:t>b</w:t>
      </w:r>
      <w:r>
        <w:rPr>
          <w:spacing w:val="-1"/>
        </w:rPr>
        <w:t>et</w:t>
      </w:r>
      <w:r>
        <w:rPr>
          <w:spacing w:val="-2"/>
        </w:rPr>
        <w:t>ween</w:t>
      </w:r>
      <w:r>
        <w:rPr>
          <w:spacing w:val="-24"/>
        </w:rPr>
        <w:t xml:space="preserve"> </w:t>
      </w:r>
      <w:r>
        <w:t>protein</w:t>
      </w:r>
      <w:r>
        <w:rPr>
          <w:spacing w:val="-23"/>
        </w:rPr>
        <w:t xml:space="preserve"> </w:t>
      </w:r>
      <w:r>
        <w:t>structure</w:t>
      </w:r>
      <w:r>
        <w:rPr>
          <w:spacing w:val="-23"/>
        </w:rPr>
        <w:t xml:space="preserve"> </w:t>
      </w:r>
      <w:r>
        <w:t>and</w:t>
      </w:r>
      <w:r>
        <w:rPr>
          <w:spacing w:val="-23"/>
        </w:rPr>
        <w:t xml:space="preserve"> </w:t>
      </w:r>
      <w:r>
        <w:t>function</w:t>
      </w:r>
      <w:r>
        <w:rPr>
          <w:spacing w:val="-23"/>
        </w:rPr>
        <w:t xml:space="preserve"> </w:t>
      </w:r>
      <w:r>
        <w:t>has</w:t>
      </w:r>
      <w:r>
        <w:rPr>
          <w:spacing w:val="-23"/>
        </w:rPr>
        <w:t xml:space="preserve"> </w:t>
      </w:r>
      <w:r>
        <w:rPr>
          <w:spacing w:val="1"/>
        </w:rPr>
        <w:t>been</w:t>
      </w:r>
      <w:r>
        <w:rPr>
          <w:spacing w:val="-24"/>
        </w:rPr>
        <w:t xml:space="preserve"> </w:t>
      </w:r>
      <w:r>
        <w:t>a</w:t>
      </w:r>
      <w:r>
        <w:rPr>
          <w:spacing w:val="-23"/>
        </w:rPr>
        <w:t xml:space="preserve"> </w:t>
      </w:r>
      <w:r w:rsidR="00233997">
        <w:t>sub</w:t>
      </w:r>
      <w:r>
        <w:t>ject</w:t>
      </w:r>
      <w:r>
        <w:rPr>
          <w:spacing w:val="-8"/>
        </w:rPr>
        <w:t xml:space="preserve"> </w:t>
      </w:r>
      <w:r>
        <w:t>of</w:t>
      </w:r>
      <w:r>
        <w:rPr>
          <w:spacing w:val="-7"/>
        </w:rPr>
        <w:t xml:space="preserve"> </w:t>
      </w:r>
      <w:r>
        <w:rPr>
          <w:spacing w:val="-2"/>
        </w:rPr>
        <w:t>intense</w:t>
      </w:r>
      <w:r>
        <w:rPr>
          <w:spacing w:val="-8"/>
        </w:rPr>
        <w:t xml:space="preserve"> </w:t>
      </w:r>
      <w:r>
        <w:t>study</w:t>
      </w:r>
      <w:r>
        <w:rPr>
          <w:spacing w:val="-6"/>
        </w:rPr>
        <w:t xml:space="preserve"> </w:t>
      </w:r>
      <w:r>
        <w:t>for</w:t>
      </w:r>
      <w:r>
        <w:rPr>
          <w:spacing w:val="-7"/>
        </w:rPr>
        <w:t xml:space="preserve"> </w:t>
      </w:r>
      <w:r>
        <w:t>decades,</w:t>
      </w:r>
      <w:r>
        <w:rPr>
          <w:spacing w:val="-8"/>
        </w:rPr>
        <w:t xml:space="preserve"> </w:t>
      </w:r>
      <w:r>
        <w:t>and</w:t>
      </w:r>
      <w:r>
        <w:rPr>
          <w:spacing w:val="-7"/>
        </w:rPr>
        <w:t xml:space="preserve"> </w:t>
      </w:r>
      <w:r>
        <w:t>this</w:t>
      </w:r>
      <w:r>
        <w:rPr>
          <w:spacing w:val="-7"/>
        </w:rPr>
        <w:t xml:space="preserve"> </w:t>
      </w:r>
      <w:r>
        <w:t>strong</w:t>
      </w:r>
      <w:r>
        <w:rPr>
          <w:spacing w:val="-6"/>
        </w:rPr>
        <w:t xml:space="preserve"> </w:t>
      </w:r>
      <w:r>
        <w:t>link</w:t>
      </w:r>
      <w:r>
        <w:rPr>
          <w:spacing w:val="-8"/>
        </w:rPr>
        <w:t xml:space="preserve"> </w:t>
      </w:r>
      <w:r>
        <w:t>has</w:t>
      </w:r>
      <w:r>
        <w:rPr>
          <w:spacing w:val="-7"/>
        </w:rPr>
        <w:t xml:space="preserve"> </w:t>
      </w:r>
      <w:r>
        <w:rPr>
          <w:spacing w:val="1"/>
        </w:rPr>
        <w:t>been</w:t>
      </w:r>
      <w:r>
        <w:rPr>
          <w:spacing w:val="-7"/>
        </w:rPr>
        <w:t xml:space="preserve"> </w:t>
      </w:r>
      <w:r>
        <w:t>used</w:t>
      </w:r>
      <w:r>
        <w:rPr>
          <w:spacing w:val="-7"/>
        </w:rPr>
        <w:t xml:space="preserve"> </w:t>
      </w:r>
      <w:r>
        <w:t>for</w:t>
      </w:r>
      <w:r>
        <w:rPr>
          <w:spacing w:val="-7"/>
        </w:rPr>
        <w:t xml:space="preserve"> </w:t>
      </w:r>
      <w:r>
        <w:t>the</w:t>
      </w:r>
      <w:r>
        <w:rPr>
          <w:spacing w:val="23"/>
          <w:w w:val="95"/>
        </w:rPr>
        <w:t xml:space="preserve"> </w:t>
      </w:r>
      <w:r>
        <w:t>prediction</w:t>
      </w:r>
      <w:r>
        <w:rPr>
          <w:spacing w:val="-24"/>
        </w:rPr>
        <w:t xml:space="preserve"> </w:t>
      </w:r>
      <w:r>
        <w:t>of</w:t>
      </w:r>
      <w:r>
        <w:rPr>
          <w:spacing w:val="-23"/>
        </w:rPr>
        <w:t xml:space="preserve"> </w:t>
      </w:r>
      <w:r>
        <w:t>function</w:t>
      </w:r>
      <w:r>
        <w:rPr>
          <w:spacing w:val="-22"/>
        </w:rPr>
        <w:t xml:space="preserve"> </w:t>
      </w:r>
      <w:r>
        <w:t>from</w:t>
      </w:r>
      <w:r>
        <w:rPr>
          <w:spacing w:val="-22"/>
        </w:rPr>
        <w:t xml:space="preserve"> </w:t>
      </w:r>
      <w:r>
        <w:t>structure</w:t>
      </w:r>
      <w:r>
        <w:rPr>
          <w:spacing w:val="-23"/>
        </w:rPr>
        <w:t xml:space="preserve"> </w:t>
      </w:r>
      <w:r>
        <w:rPr>
          <w:spacing w:val="-1"/>
        </w:rPr>
        <w:t>(</w:t>
      </w:r>
      <w:r>
        <w:rPr>
          <w:spacing w:val="-2"/>
        </w:rPr>
        <w:t>Hegyi</w:t>
      </w:r>
      <w:r>
        <w:rPr>
          <w:spacing w:val="-22"/>
        </w:rPr>
        <w:t xml:space="preserve"> </w:t>
      </w:r>
      <w:r>
        <w:t>&amp;</w:t>
      </w:r>
      <w:r>
        <w:rPr>
          <w:spacing w:val="-23"/>
        </w:rPr>
        <w:t xml:space="preserve"> </w:t>
      </w:r>
      <w:r>
        <w:t>Gerstein,</w:t>
      </w:r>
      <w:r>
        <w:rPr>
          <w:spacing w:val="-22"/>
        </w:rPr>
        <w:t xml:space="preserve"> </w:t>
      </w:r>
      <w:r>
        <w:rPr>
          <w:spacing w:val="-2"/>
        </w:rPr>
        <w:t>1999</w:t>
      </w:r>
      <w:r>
        <w:rPr>
          <w:spacing w:val="-1"/>
        </w:rPr>
        <w:t>).</w:t>
      </w:r>
      <w:r>
        <w:rPr>
          <w:spacing w:val="-11"/>
        </w:rPr>
        <w:t xml:space="preserve"> </w:t>
      </w:r>
      <w:r>
        <w:rPr>
          <w:spacing w:val="-2"/>
        </w:rPr>
        <w:t>Specifically</w:t>
      </w:r>
      <w:r>
        <w:rPr>
          <w:spacing w:val="-1"/>
        </w:rPr>
        <w:t>,</w:t>
      </w:r>
      <w:r>
        <w:rPr>
          <w:spacing w:val="23"/>
          <w:w w:val="99"/>
        </w:rPr>
        <w:t xml:space="preserve"> </w:t>
      </w:r>
      <w:r>
        <w:rPr>
          <w:spacing w:val="-3"/>
        </w:rPr>
        <w:t>given</w:t>
      </w:r>
      <w:r>
        <w:rPr>
          <w:spacing w:val="-22"/>
        </w:rPr>
        <w:t xml:space="preserve"> </w:t>
      </w:r>
      <w:r>
        <w:t>a</w:t>
      </w:r>
      <w:r>
        <w:rPr>
          <w:spacing w:val="-21"/>
        </w:rPr>
        <w:t xml:space="preserve"> </w:t>
      </w:r>
      <w:r>
        <w:t>protein</w:t>
      </w:r>
      <w:r>
        <w:rPr>
          <w:spacing w:val="-21"/>
        </w:rPr>
        <w:t xml:space="preserve"> </w:t>
      </w:r>
      <w:r>
        <w:t>of</w:t>
      </w:r>
      <w:r>
        <w:rPr>
          <w:spacing w:val="-21"/>
        </w:rPr>
        <w:t xml:space="preserve"> </w:t>
      </w:r>
      <w:r>
        <w:rPr>
          <w:spacing w:val="-2"/>
        </w:rPr>
        <w:t>solved</w:t>
      </w:r>
      <w:r>
        <w:rPr>
          <w:spacing w:val="-22"/>
        </w:rPr>
        <w:t xml:space="preserve"> </w:t>
      </w:r>
      <w:r>
        <w:t>(or</w:t>
      </w:r>
      <w:r>
        <w:rPr>
          <w:spacing w:val="-21"/>
        </w:rPr>
        <w:t xml:space="preserve"> </w:t>
      </w:r>
      <w:r>
        <w:t>predicted)</w:t>
      </w:r>
      <w:r>
        <w:rPr>
          <w:spacing w:val="-21"/>
        </w:rPr>
        <w:t xml:space="preserve"> </w:t>
      </w:r>
      <w:r>
        <w:t>structure</w:t>
      </w:r>
      <w:r>
        <w:rPr>
          <w:spacing w:val="-20"/>
        </w:rPr>
        <w:t xml:space="preserve"> </w:t>
      </w:r>
      <w:r>
        <w:t>but</w:t>
      </w:r>
      <w:r>
        <w:rPr>
          <w:spacing w:val="-22"/>
        </w:rPr>
        <w:t xml:space="preserve"> </w:t>
      </w:r>
      <w:r>
        <w:rPr>
          <w:spacing w:val="-2"/>
        </w:rPr>
        <w:t>unknown</w:t>
      </w:r>
      <w:r>
        <w:rPr>
          <w:spacing w:val="-21"/>
        </w:rPr>
        <w:t xml:space="preserve"> </w:t>
      </w:r>
      <w:r>
        <w:t>function</w:t>
      </w:r>
      <w:r w:rsidRPr="00634E55">
        <w:t>, the efficient identifi</w:t>
      </w:r>
      <w:r w:rsidR="00DC1907" w:rsidRPr="00634E55">
        <w:t>cation</w:t>
      </w:r>
      <w:r w:rsidRPr="00634E55">
        <w:tab/>
        <w:t>of structurally similar</w:t>
      </w:r>
      <w:r>
        <w:rPr>
          <w:spacing w:val="16"/>
        </w:rPr>
        <w:t xml:space="preserve"> </w:t>
      </w:r>
      <w:r>
        <w:t>proteins</w:t>
      </w:r>
      <w:r>
        <w:rPr>
          <w:spacing w:val="15"/>
        </w:rPr>
        <w:t xml:space="preserve"> </w:t>
      </w:r>
      <w:r>
        <w:t>in</w:t>
      </w:r>
      <w:r>
        <w:rPr>
          <w:spacing w:val="15"/>
        </w:rPr>
        <w:t xml:space="preserve"> </w:t>
      </w:r>
      <w:r>
        <w:t>the</w:t>
      </w:r>
      <w:r>
        <w:rPr>
          <w:spacing w:val="15"/>
        </w:rPr>
        <w:t xml:space="preserve"> </w:t>
      </w:r>
      <w:r>
        <w:t>Protein</w:t>
      </w:r>
      <w:r>
        <w:rPr>
          <w:spacing w:val="15"/>
        </w:rPr>
        <w:t xml:space="preserve"> </w:t>
      </w:r>
      <w:r>
        <w:t>Data</w:t>
      </w:r>
      <w:r>
        <w:rPr>
          <w:spacing w:val="24"/>
          <w:w w:val="99"/>
        </w:rPr>
        <w:t xml:space="preserve"> </w:t>
      </w:r>
      <w:r>
        <w:t>Bank</w:t>
      </w:r>
      <w:r>
        <w:rPr>
          <w:spacing w:val="-9"/>
        </w:rPr>
        <w:t xml:space="preserve"> </w:t>
      </w:r>
      <w:r>
        <w:t>(PDB)</w:t>
      </w:r>
      <w:r>
        <w:rPr>
          <w:spacing w:val="-10"/>
        </w:rPr>
        <w:t xml:space="preserve"> </w:t>
      </w:r>
      <w:r>
        <w:t>is</w:t>
      </w:r>
      <w:r>
        <w:rPr>
          <w:spacing w:val="-10"/>
        </w:rPr>
        <w:t xml:space="preserve"> </w:t>
      </w:r>
      <w:r>
        <w:t>critical</w:t>
      </w:r>
      <w:r>
        <w:rPr>
          <w:spacing w:val="-8"/>
        </w:rPr>
        <w:t xml:space="preserve"> </w:t>
      </w:r>
      <w:r>
        <w:t>to</w:t>
      </w:r>
      <w:r>
        <w:rPr>
          <w:spacing w:val="-9"/>
        </w:rPr>
        <w:t xml:space="preserve"> </w:t>
      </w:r>
      <w:r>
        <w:t>function</w:t>
      </w:r>
      <w:r>
        <w:rPr>
          <w:spacing w:val="-8"/>
        </w:rPr>
        <w:t xml:space="preserve"> </w:t>
      </w:r>
      <w:r>
        <w:t>prediction.</w:t>
      </w:r>
      <w:r>
        <w:rPr>
          <w:spacing w:val="11"/>
        </w:rPr>
        <w:t xml:space="preserve"> </w:t>
      </w:r>
      <w:r>
        <w:t>Finding</w:t>
      </w:r>
      <w:r>
        <w:rPr>
          <w:spacing w:val="-8"/>
        </w:rPr>
        <w:t xml:space="preserve"> </w:t>
      </w:r>
      <w:r>
        <w:t>structural</w:t>
      </w:r>
      <w:r>
        <w:rPr>
          <w:spacing w:val="-8"/>
        </w:rPr>
        <w:t xml:space="preserve"> </w:t>
      </w:r>
      <w:r>
        <w:rPr>
          <w:spacing w:val="-2"/>
        </w:rPr>
        <w:t>neighbors</w:t>
      </w:r>
      <w:r>
        <w:rPr>
          <w:spacing w:val="28"/>
          <w:w w:val="90"/>
        </w:rPr>
        <w:t xml:space="preserve"> </w:t>
      </w:r>
      <w:r>
        <w:t>can</w:t>
      </w:r>
      <w:r>
        <w:rPr>
          <w:spacing w:val="-32"/>
        </w:rPr>
        <w:t xml:space="preserve"> </w:t>
      </w:r>
      <w:r>
        <w:t>also</w:t>
      </w:r>
      <w:r>
        <w:rPr>
          <w:spacing w:val="-31"/>
        </w:rPr>
        <w:t xml:space="preserve"> </w:t>
      </w:r>
      <w:r>
        <w:rPr>
          <w:spacing w:val="-3"/>
        </w:rPr>
        <w:t>give</w:t>
      </w:r>
      <w:r>
        <w:rPr>
          <w:spacing w:val="-31"/>
        </w:rPr>
        <w:t xml:space="preserve"> </w:t>
      </w:r>
      <w:r>
        <w:rPr>
          <w:spacing w:val="-2"/>
        </w:rPr>
        <w:t>insigh</w:t>
      </w:r>
      <w:r>
        <w:rPr>
          <w:spacing w:val="-1"/>
        </w:rPr>
        <w:t>t</w:t>
      </w:r>
      <w:r>
        <w:rPr>
          <w:spacing w:val="-31"/>
        </w:rPr>
        <w:t xml:space="preserve"> </w:t>
      </w:r>
      <w:r>
        <w:rPr>
          <w:spacing w:val="-3"/>
        </w:rPr>
        <w:t>into</w:t>
      </w:r>
      <w:r>
        <w:rPr>
          <w:spacing w:val="-31"/>
        </w:rPr>
        <w:t xml:space="preserve"> </w:t>
      </w:r>
      <w:r>
        <w:t>the</w:t>
      </w:r>
      <w:r>
        <w:rPr>
          <w:spacing w:val="-31"/>
        </w:rPr>
        <w:t xml:space="preserve"> </w:t>
      </w:r>
      <w:r>
        <w:rPr>
          <w:spacing w:val="-2"/>
        </w:rPr>
        <w:t>evolutionary</w:t>
      </w:r>
      <w:r>
        <w:rPr>
          <w:spacing w:val="-31"/>
        </w:rPr>
        <w:t xml:space="preserve"> </w:t>
      </w:r>
      <w:r>
        <w:t>origins</w:t>
      </w:r>
      <w:r>
        <w:rPr>
          <w:spacing w:val="-31"/>
        </w:rPr>
        <w:t xml:space="preserve"> </w:t>
      </w:r>
      <w:r>
        <w:t>of</w:t>
      </w:r>
      <w:r>
        <w:rPr>
          <w:spacing w:val="-31"/>
        </w:rPr>
        <w:t xml:space="preserve"> </w:t>
      </w:r>
      <w:r>
        <w:t>proteins</w:t>
      </w:r>
      <w:r>
        <w:rPr>
          <w:spacing w:val="-31"/>
        </w:rPr>
        <w:t xml:space="preserve"> </w:t>
      </w:r>
      <w:r>
        <w:t>of</w:t>
      </w:r>
      <w:r>
        <w:rPr>
          <w:spacing w:val="-31"/>
        </w:rPr>
        <w:t xml:space="preserve"> </w:t>
      </w:r>
      <w:r>
        <w:rPr>
          <w:spacing w:val="-2"/>
        </w:rPr>
        <w:t>interest</w:t>
      </w:r>
      <w:r>
        <w:rPr>
          <w:spacing w:val="-32"/>
        </w:rPr>
        <w:t xml:space="preserve"> </w:t>
      </w:r>
      <w:r>
        <w:rPr>
          <w:spacing w:val="-5"/>
        </w:rPr>
        <w:t>(Y</w:t>
      </w:r>
      <w:r>
        <w:rPr>
          <w:spacing w:val="-6"/>
        </w:rPr>
        <w:t>ona</w:t>
      </w:r>
      <w:r>
        <w:rPr>
          <w:spacing w:val="31"/>
          <w:w w:val="92"/>
        </w:rPr>
        <w:t xml:space="preserve"> </w:t>
      </w:r>
      <w:r>
        <w:t>et</w:t>
      </w:r>
      <w:r>
        <w:rPr>
          <w:spacing w:val="-16"/>
        </w:rPr>
        <w:t xml:space="preserve"> </w:t>
      </w:r>
      <w:r>
        <w:t>al.,</w:t>
      </w:r>
      <w:r>
        <w:rPr>
          <w:spacing w:val="-15"/>
        </w:rPr>
        <w:t xml:space="preserve"> </w:t>
      </w:r>
      <w:r>
        <w:rPr>
          <w:spacing w:val="-2"/>
        </w:rPr>
        <w:t>1999;</w:t>
      </w:r>
      <w:r>
        <w:rPr>
          <w:spacing w:val="-15"/>
        </w:rPr>
        <w:t xml:space="preserve"> </w:t>
      </w:r>
      <w:r>
        <w:rPr>
          <w:spacing w:val="-3"/>
        </w:rPr>
        <w:t>Nepomn</w:t>
      </w:r>
      <w:r>
        <w:rPr>
          <w:spacing w:val="-2"/>
        </w:rPr>
        <w:t>y</w:t>
      </w:r>
      <w:r>
        <w:rPr>
          <w:spacing w:val="-3"/>
        </w:rPr>
        <w:t>achiy</w:t>
      </w:r>
      <w:r>
        <w:rPr>
          <w:spacing w:val="-16"/>
        </w:rPr>
        <w:t xml:space="preserve"> </w:t>
      </w:r>
      <w:r>
        <w:t>et</w:t>
      </w:r>
      <w:r>
        <w:rPr>
          <w:spacing w:val="-15"/>
        </w:rPr>
        <w:t xml:space="preserve"> </w:t>
      </w:r>
      <w:r>
        <w:rPr>
          <w:spacing w:val="-2"/>
        </w:rPr>
        <w:t>al.</w:t>
      </w:r>
      <w:r>
        <w:rPr>
          <w:spacing w:val="-1"/>
        </w:rPr>
        <w:t>,</w:t>
      </w:r>
      <w:r>
        <w:rPr>
          <w:spacing w:val="-15"/>
        </w:rPr>
        <w:t xml:space="preserve"> </w:t>
      </w:r>
      <w:r>
        <w:rPr>
          <w:spacing w:val="-2"/>
        </w:rPr>
        <w:t>2014</w:t>
      </w:r>
      <w:r>
        <w:rPr>
          <w:spacing w:val="-1"/>
        </w:rPr>
        <w:t>).</w:t>
      </w:r>
    </w:p>
    <w:p w14:paraId="4D182376" w14:textId="6ACD8874" w:rsidR="00634E55" w:rsidRDefault="00641826" w:rsidP="003B0178">
      <w:pPr>
        <w:pStyle w:val="BodyText"/>
        <w:keepLines/>
        <w:tabs>
          <w:tab w:val="left" w:pos="3458"/>
        </w:tabs>
        <w:spacing w:line="381" w:lineRule="auto"/>
        <w:ind w:right="528" w:firstLine="351"/>
        <w:sectPr w:rsidR="00634E55">
          <w:pgSz w:w="12240" w:h="15840"/>
          <w:pgMar w:top="1500" w:right="1720" w:bottom="1960" w:left="1720" w:header="0" w:footer="1776" w:gutter="0"/>
          <w:cols w:space="720"/>
        </w:sectPr>
      </w:pPr>
      <w:r>
        <w:t>One</w:t>
      </w:r>
      <w:r>
        <w:rPr>
          <w:spacing w:val="-5"/>
        </w:rPr>
        <w:t xml:space="preserve"> </w:t>
      </w:r>
      <w:r>
        <w:rPr>
          <w:spacing w:val="-2"/>
        </w:rPr>
        <w:t>approach</w:t>
      </w:r>
      <w:r>
        <w:rPr>
          <w:spacing w:val="-4"/>
        </w:rPr>
        <w:t xml:space="preserve"> </w:t>
      </w:r>
      <w:r>
        <w:t>to</w:t>
      </w:r>
      <w:r>
        <w:rPr>
          <w:spacing w:val="-4"/>
        </w:rPr>
        <w:t xml:space="preserve"> </w:t>
      </w:r>
      <w:r>
        <w:t>fi</w:t>
      </w:r>
      <w:r w:rsidR="00DC1907">
        <w:t>nding</w:t>
      </w:r>
      <w:r>
        <w:tab/>
        <w:t>structural</w:t>
      </w:r>
      <w:r>
        <w:rPr>
          <w:spacing w:val="3"/>
        </w:rPr>
        <w:t xml:space="preserve"> </w:t>
      </w:r>
      <w:r>
        <w:rPr>
          <w:spacing w:val="-2"/>
        </w:rPr>
        <w:t>neighbors</w:t>
      </w:r>
      <w:r>
        <w:rPr>
          <w:spacing w:val="1"/>
        </w:rPr>
        <w:t xml:space="preserve"> </w:t>
      </w:r>
      <w:r>
        <w:t>is</w:t>
      </w:r>
      <w:r>
        <w:rPr>
          <w:spacing w:val="1"/>
        </w:rPr>
        <w:t xml:space="preserve"> </w:t>
      </w:r>
      <w:r>
        <w:t>to</w:t>
      </w:r>
      <w:r>
        <w:rPr>
          <w:spacing w:val="1"/>
        </w:rPr>
        <w:t xml:space="preserve"> </w:t>
      </w:r>
      <w:r>
        <w:t>attempt</w:t>
      </w:r>
      <w:r>
        <w:rPr>
          <w:spacing w:val="1"/>
        </w:rPr>
        <w:t xml:space="preserve"> </w:t>
      </w:r>
      <w:r>
        <w:t>to</w:t>
      </w:r>
      <w:r>
        <w:rPr>
          <w:spacing w:val="1"/>
        </w:rPr>
        <w:t xml:space="preserve"> </w:t>
      </w:r>
      <w:r>
        <w:t>align</w:t>
      </w:r>
      <w:r>
        <w:rPr>
          <w:spacing w:val="2"/>
        </w:rPr>
        <w:t xml:space="preserve"> </w:t>
      </w:r>
      <w:r>
        <w:t>the</w:t>
      </w:r>
      <w:r>
        <w:rPr>
          <w:spacing w:val="29"/>
          <w:w w:val="95"/>
        </w:rPr>
        <w:t xml:space="preserve"> </w:t>
      </w:r>
      <w:r>
        <w:t>query</w:t>
      </w:r>
      <w:r>
        <w:rPr>
          <w:spacing w:val="1"/>
        </w:rPr>
        <w:t xml:space="preserve"> </w:t>
      </w:r>
      <w:r>
        <w:t>protein</w:t>
      </w:r>
      <w:r>
        <w:rPr>
          <w:spacing w:val="2"/>
        </w:rPr>
        <w:t xml:space="preserve"> </w:t>
      </w:r>
      <w:r>
        <w:t>to</w:t>
      </w:r>
      <w:r>
        <w:rPr>
          <w:spacing w:val="1"/>
        </w:rPr>
        <w:t xml:space="preserve"> </w:t>
      </w:r>
      <w:r>
        <w:t>all</w:t>
      </w:r>
      <w:r>
        <w:rPr>
          <w:spacing w:val="2"/>
        </w:rPr>
        <w:t xml:space="preserve"> </w:t>
      </w:r>
      <w:r>
        <w:t>the</w:t>
      </w:r>
      <w:r>
        <w:rPr>
          <w:spacing w:val="1"/>
        </w:rPr>
        <w:t xml:space="preserve"> </w:t>
      </w:r>
      <w:r>
        <w:rPr>
          <w:spacing w:val="-2"/>
        </w:rPr>
        <w:t>entries</w:t>
      </w:r>
      <w:r>
        <w:rPr>
          <w:spacing w:val="1"/>
        </w:rPr>
        <w:t xml:space="preserve"> </w:t>
      </w:r>
      <w:r>
        <w:t>in</w:t>
      </w:r>
      <w:r>
        <w:rPr>
          <w:spacing w:val="2"/>
        </w:rPr>
        <w:t xml:space="preserve"> </w:t>
      </w:r>
      <w:r>
        <w:t>the</w:t>
      </w:r>
      <w:r>
        <w:rPr>
          <w:spacing w:val="1"/>
        </w:rPr>
        <w:t xml:space="preserve"> </w:t>
      </w:r>
      <w:r>
        <w:t>PDB</w:t>
      </w:r>
      <w:r>
        <w:rPr>
          <w:spacing w:val="2"/>
        </w:rPr>
        <w:t xml:space="preserve"> </w:t>
      </w:r>
      <w:r>
        <w:t>using</w:t>
      </w:r>
      <w:r>
        <w:rPr>
          <w:spacing w:val="1"/>
        </w:rPr>
        <w:t xml:space="preserve"> </w:t>
      </w:r>
      <w:r>
        <w:t>a</w:t>
      </w:r>
      <w:r>
        <w:rPr>
          <w:spacing w:val="2"/>
        </w:rPr>
        <w:t xml:space="preserve"> </w:t>
      </w:r>
      <w:r>
        <w:t>structural</w:t>
      </w:r>
      <w:r>
        <w:rPr>
          <w:spacing w:val="3"/>
        </w:rPr>
        <w:t xml:space="preserve"> </w:t>
      </w:r>
      <w:r>
        <w:t>aligner,</w:t>
      </w:r>
      <w:r>
        <w:rPr>
          <w:spacing w:val="2"/>
        </w:rPr>
        <w:t xml:space="preserve"> </w:t>
      </w:r>
      <w:r>
        <w:rPr>
          <w:spacing w:val="-3"/>
        </w:rPr>
        <w:t>such</w:t>
      </w:r>
      <w:r>
        <w:rPr>
          <w:spacing w:val="23"/>
          <w:w w:val="92"/>
        </w:rPr>
        <w:t xml:space="preserve"> </w:t>
      </w:r>
      <w:r>
        <w:t>as</w:t>
      </w:r>
      <w:r>
        <w:rPr>
          <w:spacing w:val="24"/>
        </w:rPr>
        <w:t xml:space="preserve"> </w:t>
      </w:r>
      <w:r>
        <w:rPr>
          <w:spacing w:val="-4"/>
        </w:rPr>
        <w:t>STRUCTAL</w:t>
      </w:r>
      <w:r>
        <w:rPr>
          <w:spacing w:val="24"/>
        </w:rPr>
        <w:t xml:space="preserve"> </w:t>
      </w:r>
      <w:r>
        <w:t>(Subbiah</w:t>
      </w:r>
      <w:r>
        <w:rPr>
          <w:spacing w:val="24"/>
        </w:rPr>
        <w:t xml:space="preserve"> </w:t>
      </w:r>
      <w:r>
        <w:t>et</w:t>
      </w:r>
      <w:r>
        <w:rPr>
          <w:spacing w:val="25"/>
        </w:rPr>
        <w:t xml:space="preserve"> </w:t>
      </w:r>
      <w:r>
        <w:t>al.,</w:t>
      </w:r>
      <w:r>
        <w:rPr>
          <w:spacing w:val="24"/>
        </w:rPr>
        <w:t xml:space="preserve"> </w:t>
      </w:r>
      <w:r>
        <w:t>1993),</w:t>
      </w:r>
      <w:r>
        <w:rPr>
          <w:spacing w:val="28"/>
        </w:rPr>
        <w:t xml:space="preserve"> </w:t>
      </w:r>
      <w:r>
        <w:t>ICE</w:t>
      </w:r>
      <w:r>
        <w:rPr>
          <w:spacing w:val="25"/>
        </w:rPr>
        <w:t xml:space="preserve"> </w:t>
      </w:r>
      <w:r>
        <w:rPr>
          <w:spacing w:val="-2"/>
        </w:rPr>
        <w:t>(</w:t>
      </w:r>
      <w:r>
        <w:rPr>
          <w:spacing w:val="-3"/>
        </w:rPr>
        <w:t>Shindyalo</w:t>
      </w:r>
      <w:r>
        <w:rPr>
          <w:spacing w:val="-2"/>
        </w:rPr>
        <w:t>v</w:t>
      </w:r>
      <w:r>
        <w:rPr>
          <w:spacing w:val="24"/>
        </w:rPr>
        <w:t xml:space="preserve"> </w:t>
      </w:r>
      <w:r>
        <w:t>&amp;</w:t>
      </w:r>
      <w:r>
        <w:rPr>
          <w:spacing w:val="24"/>
        </w:rPr>
        <w:t xml:space="preserve"> </w:t>
      </w:r>
      <w:r>
        <w:t>Bourne,</w:t>
      </w:r>
      <w:r>
        <w:rPr>
          <w:spacing w:val="25"/>
        </w:rPr>
        <w:t xml:space="preserve"> </w:t>
      </w:r>
      <w:r>
        <w:rPr>
          <w:spacing w:val="-2"/>
        </w:rPr>
        <w:t>1998</w:t>
      </w:r>
      <w:r>
        <w:rPr>
          <w:spacing w:val="-1"/>
        </w:rPr>
        <w:t>),</w:t>
      </w:r>
      <w:r>
        <w:rPr>
          <w:spacing w:val="37"/>
        </w:rPr>
        <w:t xml:space="preserve"> </w:t>
      </w:r>
      <w:r>
        <w:t>or</w:t>
      </w:r>
      <w:r>
        <w:rPr>
          <w:spacing w:val="-17"/>
        </w:rPr>
        <w:t xml:space="preserve"> </w:t>
      </w:r>
      <w:r>
        <w:t>Matt</w:t>
      </w:r>
      <w:r>
        <w:rPr>
          <w:spacing w:val="-16"/>
        </w:rPr>
        <w:t xml:space="preserve"> </w:t>
      </w:r>
      <w:r>
        <w:rPr>
          <w:spacing w:val="-1"/>
        </w:rPr>
        <w:t>(</w:t>
      </w:r>
      <w:r>
        <w:rPr>
          <w:spacing w:val="-2"/>
        </w:rPr>
        <w:t>Menke</w:t>
      </w:r>
      <w:r>
        <w:rPr>
          <w:spacing w:val="-17"/>
        </w:rPr>
        <w:t xml:space="preserve"> </w:t>
      </w:r>
      <w:r>
        <w:t>et</w:t>
      </w:r>
      <w:r>
        <w:rPr>
          <w:spacing w:val="-17"/>
        </w:rPr>
        <w:t xml:space="preserve"> </w:t>
      </w:r>
      <w:r>
        <w:t>al.,</w:t>
      </w:r>
      <w:r>
        <w:rPr>
          <w:spacing w:val="-16"/>
        </w:rPr>
        <w:t xml:space="preserve"> </w:t>
      </w:r>
      <w:r>
        <w:rPr>
          <w:spacing w:val="-2"/>
        </w:rPr>
        <w:t>2008</w:t>
      </w:r>
      <w:r>
        <w:rPr>
          <w:spacing w:val="-1"/>
        </w:rPr>
        <w:t xml:space="preserve">). </w:t>
      </w:r>
      <w:r>
        <w:rPr>
          <w:spacing w:val="-4"/>
        </w:rPr>
        <w:t>However,</w:t>
      </w:r>
      <w:r>
        <w:rPr>
          <w:spacing w:val="-17"/>
        </w:rPr>
        <w:t xml:space="preserve"> </w:t>
      </w:r>
      <w:r>
        <w:t>performing</w:t>
      </w:r>
      <w:r>
        <w:rPr>
          <w:spacing w:val="-16"/>
        </w:rPr>
        <w:t xml:space="preserve"> </w:t>
      </w:r>
      <w:r>
        <w:t>a</w:t>
      </w:r>
      <w:r>
        <w:rPr>
          <w:spacing w:val="-16"/>
        </w:rPr>
        <w:t xml:space="preserve"> </w:t>
      </w:r>
      <w:r>
        <w:t>full</w:t>
      </w:r>
      <w:r>
        <w:rPr>
          <w:spacing w:val="-17"/>
        </w:rPr>
        <w:t xml:space="preserve"> </w:t>
      </w:r>
      <w:r>
        <w:rPr>
          <w:spacing w:val="-2"/>
        </w:rPr>
        <w:t>alignmen</w:t>
      </w:r>
      <w:r>
        <w:rPr>
          <w:spacing w:val="-1"/>
        </w:rPr>
        <w:t>t</w:t>
      </w:r>
      <w:r>
        <w:rPr>
          <w:spacing w:val="-16"/>
        </w:rPr>
        <w:t xml:space="preserve"> </w:t>
      </w:r>
      <w:r>
        <w:t>against</w:t>
      </w:r>
      <w:r>
        <w:rPr>
          <w:spacing w:val="35"/>
          <w:w w:val="95"/>
        </w:rPr>
        <w:t xml:space="preserve"> </w:t>
      </w:r>
      <w:r>
        <w:rPr>
          <w:spacing w:val="-3"/>
        </w:rPr>
        <w:t>every</w:t>
      </w:r>
      <w:r>
        <w:rPr>
          <w:spacing w:val="-17"/>
        </w:rPr>
        <w:t xml:space="preserve"> </w:t>
      </w:r>
      <w:r>
        <w:rPr>
          <w:spacing w:val="-3"/>
        </w:rPr>
        <w:t>en</w:t>
      </w:r>
      <w:r>
        <w:rPr>
          <w:spacing w:val="-2"/>
        </w:rPr>
        <w:t>try</w:t>
      </w:r>
      <w:r>
        <w:rPr>
          <w:spacing w:val="-17"/>
        </w:rPr>
        <w:t xml:space="preserve"> </w:t>
      </w:r>
      <w:r>
        <w:t>in</w:t>
      </w:r>
      <w:r>
        <w:rPr>
          <w:spacing w:val="-16"/>
        </w:rPr>
        <w:t xml:space="preserve"> </w:t>
      </w:r>
      <w:r>
        <w:t>the</w:t>
      </w:r>
      <w:r>
        <w:rPr>
          <w:spacing w:val="-17"/>
        </w:rPr>
        <w:t xml:space="preserve"> </w:t>
      </w:r>
      <w:r>
        <w:t>PDB</w:t>
      </w:r>
      <w:r>
        <w:rPr>
          <w:spacing w:val="-16"/>
        </w:rPr>
        <w:t xml:space="preserve"> </w:t>
      </w:r>
      <w:r>
        <w:t>is</w:t>
      </w:r>
      <w:r>
        <w:rPr>
          <w:spacing w:val="-16"/>
        </w:rPr>
        <w:t xml:space="preserve"> </w:t>
      </w:r>
      <w:r>
        <w:rPr>
          <w:spacing w:val="-2"/>
        </w:rPr>
        <w:t>prohibitively</w:t>
      </w:r>
      <w:r>
        <w:rPr>
          <w:spacing w:val="-16"/>
        </w:rPr>
        <w:t xml:space="preserve"> </w:t>
      </w:r>
      <w:r>
        <w:t>expensive,</w:t>
      </w:r>
      <w:r>
        <w:rPr>
          <w:spacing w:val="-16"/>
        </w:rPr>
        <w:t xml:space="preserve"> </w:t>
      </w:r>
      <w:r>
        <w:t>especially</w:t>
      </w:r>
      <w:r>
        <w:rPr>
          <w:spacing w:val="-16"/>
        </w:rPr>
        <w:t xml:space="preserve"> </w:t>
      </w:r>
      <w:r>
        <w:t>as</w:t>
      </w:r>
      <w:r>
        <w:rPr>
          <w:spacing w:val="-17"/>
        </w:rPr>
        <w:t xml:space="preserve"> </w:t>
      </w:r>
      <w:r>
        <w:t>the</w:t>
      </w:r>
      <w:r>
        <w:rPr>
          <w:spacing w:val="-16"/>
        </w:rPr>
        <w:t xml:space="preserve"> </w:t>
      </w:r>
      <w:r>
        <w:t>database</w:t>
      </w:r>
      <w:r>
        <w:rPr>
          <w:spacing w:val="41"/>
          <w:w w:val="95"/>
        </w:rPr>
        <w:t xml:space="preserve"> </w:t>
      </w:r>
      <w:r>
        <w:rPr>
          <w:spacing w:val="-2"/>
        </w:rPr>
        <w:t>grows.</w:t>
      </w:r>
      <w:r>
        <w:rPr>
          <w:spacing w:val="32"/>
        </w:rPr>
        <w:t xml:space="preserve"> </w:t>
      </w:r>
      <w:r>
        <w:rPr>
          <w:spacing w:val="-9"/>
        </w:rPr>
        <w:t>T</w:t>
      </w:r>
      <w:r>
        <w:rPr>
          <w:spacing w:val="-12"/>
        </w:rPr>
        <w:t>o</w:t>
      </w:r>
      <w:r>
        <w:rPr>
          <w:spacing w:val="22"/>
        </w:rPr>
        <w:t xml:space="preserve"> </w:t>
      </w:r>
      <w:r>
        <w:t>mitigate</w:t>
      </w:r>
      <w:r>
        <w:rPr>
          <w:spacing w:val="23"/>
        </w:rPr>
        <w:t xml:space="preserve"> </w:t>
      </w:r>
      <w:r>
        <w:t>this,</w:t>
      </w:r>
      <w:r>
        <w:rPr>
          <w:spacing w:val="29"/>
        </w:rPr>
        <w:t xml:space="preserve"> </w:t>
      </w:r>
      <w:r>
        <w:rPr>
          <w:spacing w:val="-2"/>
        </w:rPr>
        <w:t>(</w:t>
      </w:r>
      <w:r>
        <w:rPr>
          <w:spacing w:val="-3"/>
        </w:rPr>
        <w:t>Budowski-Tal</w:t>
      </w:r>
      <w:r>
        <w:rPr>
          <w:spacing w:val="23"/>
        </w:rPr>
        <w:t xml:space="preserve"> </w:t>
      </w:r>
      <w:r>
        <w:t>et</w:t>
      </w:r>
      <w:r>
        <w:rPr>
          <w:spacing w:val="24"/>
        </w:rPr>
        <w:t xml:space="preserve"> </w:t>
      </w:r>
      <w:r>
        <w:t>al.,</w:t>
      </w:r>
      <w:r>
        <w:rPr>
          <w:spacing w:val="23"/>
        </w:rPr>
        <w:t xml:space="preserve"> </w:t>
      </w:r>
      <w:r>
        <w:rPr>
          <w:spacing w:val="-2"/>
        </w:rPr>
        <w:t>2010</w:t>
      </w:r>
      <w:r>
        <w:rPr>
          <w:spacing w:val="-1"/>
        </w:rPr>
        <w:t>)</w:t>
      </w:r>
      <w:r>
        <w:rPr>
          <w:spacing w:val="23"/>
        </w:rPr>
        <w:t xml:space="preserve"> </w:t>
      </w:r>
      <w:r>
        <w:t>introduced</w:t>
      </w:r>
      <w:r>
        <w:rPr>
          <w:spacing w:val="23"/>
        </w:rPr>
        <w:t xml:space="preserve"> </w:t>
      </w:r>
      <w:r>
        <w:t>the</w:t>
      </w:r>
      <w:r>
        <w:rPr>
          <w:spacing w:val="23"/>
        </w:rPr>
        <w:t xml:space="preserve"> </w:t>
      </w:r>
      <w:r>
        <w:rPr>
          <w:spacing w:val="1"/>
        </w:rPr>
        <w:t>tool</w:t>
      </w:r>
      <w:r>
        <w:rPr>
          <w:spacing w:val="27"/>
          <w:w w:val="91"/>
        </w:rPr>
        <w:t xml:space="preserve"> </w:t>
      </w:r>
      <w:r>
        <w:rPr>
          <w:spacing w:val="-3"/>
        </w:rPr>
        <w:t>F</w:t>
      </w:r>
      <w:r>
        <w:rPr>
          <w:spacing w:val="-4"/>
        </w:rPr>
        <w:t>ragBag,</w:t>
      </w:r>
      <w:r>
        <w:rPr>
          <w:spacing w:val="-21"/>
        </w:rPr>
        <w:t xml:space="preserve"> </w:t>
      </w:r>
      <w:r>
        <w:rPr>
          <w:spacing w:val="-3"/>
        </w:rPr>
        <w:t>which</w:t>
      </w:r>
      <w:r>
        <w:rPr>
          <w:spacing w:val="-20"/>
        </w:rPr>
        <w:t xml:space="preserve"> </w:t>
      </w:r>
      <w:r>
        <w:rPr>
          <w:spacing w:val="-4"/>
        </w:rPr>
        <w:t>a</w:t>
      </w:r>
      <w:r>
        <w:rPr>
          <w:spacing w:val="-3"/>
        </w:rPr>
        <w:t>v</w:t>
      </w:r>
      <w:r>
        <w:rPr>
          <w:spacing w:val="-4"/>
        </w:rPr>
        <w:t>oids</w:t>
      </w:r>
      <w:r>
        <w:rPr>
          <w:spacing w:val="-21"/>
        </w:rPr>
        <w:t xml:space="preserve"> </w:t>
      </w:r>
      <w:r>
        <w:t>performing</w:t>
      </w:r>
      <w:r>
        <w:rPr>
          <w:spacing w:val="-20"/>
        </w:rPr>
        <w:t xml:space="preserve"> </w:t>
      </w:r>
      <w:r>
        <w:t>full</w:t>
      </w:r>
      <w:r>
        <w:rPr>
          <w:spacing w:val="-20"/>
        </w:rPr>
        <w:t xml:space="preserve"> </w:t>
      </w:r>
      <w:r>
        <w:rPr>
          <w:spacing w:val="-2"/>
        </w:rPr>
        <w:t>alignmen</w:t>
      </w:r>
      <w:r>
        <w:rPr>
          <w:spacing w:val="-1"/>
        </w:rPr>
        <w:t>ts</w:t>
      </w:r>
      <w:r>
        <w:rPr>
          <w:spacing w:val="-21"/>
        </w:rPr>
        <w:t xml:space="preserve"> </w:t>
      </w:r>
      <w:r>
        <w:t>but</w:t>
      </w:r>
      <w:r>
        <w:rPr>
          <w:spacing w:val="-20"/>
        </w:rPr>
        <w:t xml:space="preserve"> </w:t>
      </w:r>
      <w:r>
        <w:t>rather</w:t>
      </w:r>
      <w:r>
        <w:rPr>
          <w:spacing w:val="-20"/>
        </w:rPr>
        <w:t xml:space="preserve"> </w:t>
      </w:r>
      <w:r>
        <w:t>describes</w:t>
      </w:r>
      <w:r>
        <w:rPr>
          <w:spacing w:val="-21"/>
        </w:rPr>
        <w:t xml:space="preserve"> </w:t>
      </w:r>
      <w:r>
        <w:rPr>
          <w:spacing w:val="-3"/>
        </w:rPr>
        <w:t>each</w:t>
      </w:r>
      <w:r>
        <w:rPr>
          <w:spacing w:val="59"/>
          <w:w w:val="92"/>
        </w:rPr>
        <w:t xml:space="preserve"> </w:t>
      </w:r>
      <w:r>
        <w:t>protein</w:t>
      </w:r>
      <w:r>
        <w:rPr>
          <w:spacing w:val="9"/>
        </w:rPr>
        <w:t xml:space="preserve"> </w:t>
      </w:r>
      <w:r>
        <w:t>as</w:t>
      </w:r>
      <w:r>
        <w:rPr>
          <w:spacing w:val="9"/>
        </w:rPr>
        <w:t xml:space="preserve"> </w:t>
      </w:r>
      <w:r>
        <w:t>a</w:t>
      </w:r>
      <w:r>
        <w:rPr>
          <w:spacing w:val="9"/>
        </w:rPr>
        <w:t xml:space="preserve"> </w:t>
      </w:r>
      <w:r>
        <w:t>‘bag</w:t>
      </w:r>
      <w:r>
        <w:rPr>
          <w:spacing w:val="9"/>
        </w:rPr>
        <w:t xml:space="preserve"> </w:t>
      </w:r>
      <w:r>
        <w:t>of</w:t>
      </w:r>
      <w:r>
        <w:rPr>
          <w:spacing w:val="9"/>
        </w:rPr>
        <w:t xml:space="preserve"> </w:t>
      </w:r>
      <w:r>
        <w:rPr>
          <w:spacing w:val="-2"/>
        </w:rPr>
        <w:t>fragmen</w:t>
      </w:r>
      <w:r>
        <w:rPr>
          <w:spacing w:val="-1"/>
        </w:rPr>
        <w:t>ts,’</w:t>
      </w:r>
      <w:r>
        <w:rPr>
          <w:spacing w:val="13"/>
        </w:rPr>
        <w:t xml:space="preserve"> </w:t>
      </w:r>
      <w:r>
        <w:t>where</w:t>
      </w:r>
      <w:r>
        <w:rPr>
          <w:spacing w:val="10"/>
        </w:rPr>
        <w:t xml:space="preserve"> </w:t>
      </w:r>
      <w:r>
        <w:rPr>
          <w:spacing w:val="-3"/>
        </w:rPr>
        <w:t>each</w:t>
      </w:r>
      <w:r>
        <w:rPr>
          <w:spacing w:val="9"/>
        </w:rPr>
        <w:t xml:space="preserve"> </w:t>
      </w:r>
      <w:r>
        <w:rPr>
          <w:spacing w:val="-2"/>
        </w:rPr>
        <w:t>fragmen</w:t>
      </w:r>
      <w:r>
        <w:rPr>
          <w:spacing w:val="-1"/>
        </w:rPr>
        <w:t>t</w:t>
      </w:r>
      <w:r>
        <w:rPr>
          <w:spacing w:val="9"/>
        </w:rPr>
        <w:t xml:space="preserve"> </w:t>
      </w:r>
      <w:r>
        <w:t>is</w:t>
      </w:r>
      <w:r>
        <w:rPr>
          <w:spacing w:val="9"/>
        </w:rPr>
        <w:t xml:space="preserve"> </w:t>
      </w:r>
      <w:r>
        <w:t>a</w:t>
      </w:r>
      <w:r>
        <w:rPr>
          <w:spacing w:val="10"/>
        </w:rPr>
        <w:t xml:space="preserve"> </w:t>
      </w:r>
      <w:r>
        <w:t>small</w:t>
      </w:r>
      <w:r>
        <w:rPr>
          <w:spacing w:val="9"/>
        </w:rPr>
        <w:t xml:space="preserve"> </w:t>
      </w:r>
      <w:r>
        <w:t>structural</w:t>
      </w:r>
      <w:r>
        <w:rPr>
          <w:spacing w:val="29"/>
          <w:w w:val="96"/>
        </w:rPr>
        <w:t xml:space="preserve"> </w:t>
      </w:r>
      <w:r>
        <w:t>motif.</w:t>
      </w:r>
      <w:r>
        <w:rPr>
          <w:spacing w:val="-6"/>
        </w:rPr>
        <w:t xml:space="preserve"> </w:t>
      </w:r>
      <w:r>
        <w:rPr>
          <w:spacing w:val="-3"/>
        </w:rPr>
        <w:t>F</w:t>
      </w:r>
      <w:r>
        <w:rPr>
          <w:spacing w:val="-4"/>
        </w:rPr>
        <w:t>ragBag</w:t>
      </w:r>
      <w:r>
        <w:rPr>
          <w:spacing w:val="-18"/>
        </w:rPr>
        <w:t xml:space="preserve"> </w:t>
      </w:r>
      <w:r>
        <w:t>has</w:t>
      </w:r>
      <w:r>
        <w:rPr>
          <w:spacing w:val="-18"/>
        </w:rPr>
        <w:t xml:space="preserve"> </w:t>
      </w:r>
      <w:r>
        <w:rPr>
          <w:spacing w:val="1"/>
        </w:rPr>
        <w:t>been</w:t>
      </w:r>
      <w:r>
        <w:rPr>
          <w:spacing w:val="-18"/>
        </w:rPr>
        <w:t xml:space="preserve"> </w:t>
      </w:r>
      <w:r>
        <w:t>reported</w:t>
      </w:r>
      <w:r>
        <w:rPr>
          <w:spacing w:val="-18"/>
        </w:rPr>
        <w:t xml:space="preserve"> </w:t>
      </w:r>
      <w:r>
        <w:t>as</w:t>
      </w:r>
      <w:r>
        <w:rPr>
          <w:spacing w:val="-19"/>
        </w:rPr>
        <w:t xml:space="preserve"> </w:t>
      </w:r>
      <w:r>
        <w:t>comparable</w:t>
      </w:r>
      <w:r>
        <w:rPr>
          <w:spacing w:val="-17"/>
        </w:rPr>
        <w:t xml:space="preserve"> </w:t>
      </w:r>
      <w:r>
        <w:t>to</w:t>
      </w:r>
      <w:r>
        <w:rPr>
          <w:spacing w:val="-18"/>
        </w:rPr>
        <w:t xml:space="preserve"> </w:t>
      </w:r>
      <w:r>
        <w:t>structural</w:t>
      </w:r>
      <w:r>
        <w:rPr>
          <w:spacing w:val="-17"/>
        </w:rPr>
        <w:t xml:space="preserve"> </w:t>
      </w:r>
      <w:r>
        <w:t>aligners</w:t>
      </w:r>
      <w:r>
        <w:rPr>
          <w:spacing w:val="-19"/>
        </w:rPr>
        <w:t xml:space="preserve"> </w:t>
      </w:r>
      <w:r>
        <w:rPr>
          <w:spacing w:val="-3"/>
        </w:rPr>
        <w:t>such</w:t>
      </w:r>
      <w:r>
        <w:rPr>
          <w:spacing w:val="22"/>
          <w:w w:val="92"/>
        </w:rPr>
        <w:t xml:space="preserve"> </w:t>
      </w:r>
      <w:r>
        <w:t>as</w:t>
      </w:r>
      <w:r>
        <w:rPr>
          <w:spacing w:val="4"/>
        </w:rPr>
        <w:t xml:space="preserve"> </w:t>
      </w:r>
      <w:r>
        <w:rPr>
          <w:spacing w:val="-4"/>
        </w:rPr>
        <w:t>STRUCTAL</w:t>
      </w:r>
      <w:r>
        <w:rPr>
          <w:spacing w:val="4"/>
        </w:rPr>
        <w:t xml:space="preserve"> </w:t>
      </w:r>
      <w:r>
        <w:t>or</w:t>
      </w:r>
      <w:r>
        <w:rPr>
          <w:spacing w:val="4"/>
        </w:rPr>
        <w:t xml:space="preserve"> </w:t>
      </w:r>
      <w:r>
        <w:t>ICE,</w:t>
      </w:r>
      <w:r>
        <w:rPr>
          <w:spacing w:val="5"/>
        </w:rPr>
        <w:t xml:space="preserve"> </w:t>
      </w:r>
      <w:r>
        <w:t>and</w:t>
      </w:r>
      <w:r>
        <w:rPr>
          <w:spacing w:val="4"/>
        </w:rPr>
        <w:t xml:space="preserve"> </w:t>
      </w:r>
      <w:r>
        <w:t>its</w:t>
      </w:r>
      <w:r>
        <w:rPr>
          <w:spacing w:val="4"/>
        </w:rPr>
        <w:t xml:space="preserve"> </w:t>
      </w:r>
      <w:r>
        <w:rPr>
          <w:spacing w:val="-2"/>
        </w:rPr>
        <w:t>bag-of-fragmen</w:t>
      </w:r>
      <w:r>
        <w:rPr>
          <w:spacing w:val="-1"/>
        </w:rPr>
        <w:t>ts</w:t>
      </w:r>
      <w:r>
        <w:rPr>
          <w:spacing w:val="4"/>
        </w:rPr>
        <w:t xml:space="preserve"> </w:t>
      </w:r>
      <w:r>
        <w:rPr>
          <w:spacing w:val="-2"/>
        </w:rPr>
        <w:t>approach</w:t>
      </w:r>
      <w:r>
        <w:rPr>
          <w:spacing w:val="4"/>
        </w:rPr>
        <w:t xml:space="preserve"> </w:t>
      </w:r>
      <w:r>
        <w:rPr>
          <w:spacing w:val="-2"/>
        </w:rPr>
        <w:t>allows</w:t>
      </w:r>
      <w:r>
        <w:rPr>
          <w:spacing w:val="4"/>
        </w:rPr>
        <w:t xml:space="preserve"> </w:t>
      </w:r>
      <w:r>
        <w:t>it</w:t>
      </w:r>
      <w:r>
        <w:rPr>
          <w:spacing w:val="4"/>
        </w:rPr>
        <w:t xml:space="preserve"> </w:t>
      </w:r>
      <w:r>
        <w:t>to</w:t>
      </w:r>
      <w:r>
        <w:rPr>
          <w:spacing w:val="5"/>
        </w:rPr>
        <w:t xml:space="preserve"> </w:t>
      </w:r>
      <w:r>
        <w:rPr>
          <w:spacing w:val="1"/>
        </w:rPr>
        <w:t>per-</w:t>
      </w:r>
      <w:r>
        <w:rPr>
          <w:spacing w:val="33"/>
          <w:w w:val="89"/>
        </w:rPr>
        <w:t xml:space="preserve"> </w:t>
      </w:r>
      <w:r>
        <w:t>form</w:t>
      </w:r>
      <w:r>
        <w:rPr>
          <w:spacing w:val="-10"/>
        </w:rPr>
        <w:t xml:space="preserve"> </w:t>
      </w:r>
      <w:r>
        <w:t>comparisons</w:t>
      </w:r>
      <w:r>
        <w:rPr>
          <w:spacing w:val="-8"/>
        </w:rPr>
        <w:t xml:space="preserve"> </w:t>
      </w:r>
      <w:r>
        <w:rPr>
          <w:spacing w:val="-5"/>
        </w:rPr>
        <w:t>much</w:t>
      </w:r>
      <w:r>
        <w:rPr>
          <w:spacing w:val="-9"/>
        </w:rPr>
        <w:t xml:space="preserve"> </w:t>
      </w:r>
      <w:r>
        <w:t>faster</w:t>
      </w:r>
      <w:r>
        <w:rPr>
          <w:spacing w:val="-10"/>
        </w:rPr>
        <w:t xml:space="preserve"> </w:t>
      </w:r>
      <w:r>
        <w:t>than</w:t>
      </w:r>
      <w:r>
        <w:rPr>
          <w:spacing w:val="-9"/>
        </w:rPr>
        <w:t xml:space="preserve"> </w:t>
      </w:r>
      <w:r>
        <w:t>standard</w:t>
      </w:r>
      <w:r>
        <w:rPr>
          <w:spacing w:val="-8"/>
        </w:rPr>
        <w:t xml:space="preserve"> </w:t>
      </w:r>
      <w:r>
        <w:t>aligners.</w:t>
      </w:r>
      <w:r>
        <w:rPr>
          <w:spacing w:val="21"/>
        </w:rPr>
        <w:t xml:space="preserve"> </w:t>
      </w:r>
      <w:r>
        <w:t>Importantly</w:t>
      </w:r>
      <w:r>
        <w:rPr>
          <w:spacing w:val="-9"/>
        </w:rPr>
        <w:t xml:space="preserve"> </w:t>
      </w:r>
      <w:r>
        <w:t>for</w:t>
      </w:r>
      <w:r>
        <w:rPr>
          <w:spacing w:val="-9"/>
        </w:rPr>
        <w:t xml:space="preserve"> </w:t>
      </w:r>
      <w:r>
        <w:t>us,</w:t>
      </w:r>
      <w:r>
        <w:rPr>
          <w:spacing w:val="22"/>
          <w:w w:val="93"/>
        </w:rPr>
        <w:t xml:space="preserve"> </w:t>
      </w:r>
      <w:r>
        <w:t>the</w:t>
      </w:r>
      <w:r>
        <w:rPr>
          <w:spacing w:val="-2"/>
        </w:rPr>
        <w:t xml:space="preserve"> </w:t>
      </w:r>
      <w:r>
        <w:t>bag</w:t>
      </w:r>
      <w:r>
        <w:rPr>
          <w:spacing w:val="-1"/>
        </w:rPr>
        <w:t xml:space="preserve"> </w:t>
      </w:r>
      <w:r>
        <w:t>of</w:t>
      </w:r>
      <w:r>
        <w:rPr>
          <w:spacing w:val="-1"/>
        </w:rPr>
        <w:t xml:space="preserve"> </w:t>
      </w:r>
      <w:r>
        <w:rPr>
          <w:spacing w:val="-2"/>
        </w:rPr>
        <w:t>fragmen</w:t>
      </w:r>
      <w:r>
        <w:rPr>
          <w:spacing w:val="-1"/>
        </w:rPr>
        <w:t xml:space="preserve">ts </w:t>
      </w:r>
      <w:r>
        <w:t>is</w:t>
      </w:r>
      <w:r>
        <w:rPr>
          <w:spacing w:val="-1"/>
        </w:rPr>
        <w:t xml:space="preserve"> </w:t>
      </w:r>
      <w:r>
        <w:t>just</w:t>
      </w:r>
      <w:r>
        <w:rPr>
          <w:spacing w:val="-1"/>
        </w:rPr>
        <w:t xml:space="preserve"> </w:t>
      </w:r>
      <w:r>
        <w:t>a</w:t>
      </w:r>
      <w:r>
        <w:rPr>
          <w:spacing w:val="-1"/>
        </w:rPr>
        <w:t xml:space="preserve"> </w:t>
      </w:r>
      <w:r>
        <w:t>frequency</w:t>
      </w:r>
      <w:r>
        <w:rPr>
          <w:spacing w:val="-1"/>
        </w:rPr>
        <w:t xml:space="preserve"> v</w:t>
      </w:r>
      <w:r>
        <w:rPr>
          <w:spacing w:val="-2"/>
        </w:rPr>
        <w:t>ector,</w:t>
      </w:r>
      <w:r>
        <w:rPr>
          <w:spacing w:val="1"/>
        </w:rPr>
        <w:t xml:space="preserve"> </w:t>
      </w:r>
      <w:r>
        <w:t>making</w:t>
      </w:r>
      <w:r>
        <w:rPr>
          <w:spacing w:val="-1"/>
        </w:rPr>
        <w:t xml:space="preserve"> </w:t>
      </w:r>
      <w:r>
        <w:rPr>
          <w:spacing w:val="-3"/>
        </w:rPr>
        <w:t>F</w:t>
      </w:r>
      <w:r>
        <w:rPr>
          <w:spacing w:val="-4"/>
        </w:rPr>
        <w:t>ragBag</w:t>
      </w:r>
      <w:r>
        <w:rPr>
          <w:spacing w:val="-1"/>
        </w:rPr>
        <w:t xml:space="preserve"> </w:t>
      </w:r>
      <w:r>
        <w:t>amenable</w:t>
      </w:r>
      <w:r>
        <w:rPr>
          <w:spacing w:val="25"/>
          <w:w w:val="93"/>
        </w:rPr>
        <w:t xml:space="preserve"> </w:t>
      </w:r>
      <w:r w:rsidRPr="00634E55">
        <w:t xml:space="preserve">to acceleration through </w:t>
      </w:r>
      <w:proofErr w:type="gramStart"/>
      <w:r w:rsidRPr="00634E55">
        <w:t>entropy-scaling</w:t>
      </w:r>
      <w:proofErr w:type="gramEnd"/>
      <w:r w:rsidRPr="00634E55">
        <w:t>.</w:t>
      </w:r>
    </w:p>
    <w:p w14:paraId="2A0DBC0B" w14:textId="28546F2B" w:rsidR="00283DE0" w:rsidRDefault="00722079" w:rsidP="003B0178">
      <w:pPr>
        <w:pStyle w:val="BodyText"/>
        <w:keepLines/>
        <w:spacing w:line="382" w:lineRule="auto"/>
        <w:ind w:left="490" w:right="533" w:firstLine="346"/>
      </w:pPr>
      <w:r w:rsidRPr="00722079">
        <w:lastRenderedPageBreak/>
        <w:t>By first verifying that the local fractal dimension of PDB FragBag frequency vectors is low in most regimes (d ≈ 2 – 3; Figure S3), we are given reason to think that this problem is amenable to entropy-scaling search.  As</w:t>
      </w:r>
      <w:ins w:id="963" w:author="Craig Mak" w:date="2015-07-25T06:17:00Z">
        <w:r w:rsidR="00EB05A4">
          <w:t xml:space="preserve"> </w:t>
        </w:r>
      </w:ins>
      <w:r w:rsidR="00641826">
        <w:t>an</w:t>
      </w:r>
      <w:r w:rsidR="00641826">
        <w:rPr>
          <w:spacing w:val="15"/>
        </w:rPr>
        <w:t xml:space="preserve"> </w:t>
      </w:r>
      <w:r w:rsidR="00641826">
        <w:t>estimate</w:t>
      </w:r>
      <w:r w:rsidR="00641826">
        <w:rPr>
          <w:spacing w:val="15"/>
        </w:rPr>
        <w:t xml:space="preserve"> </w:t>
      </w:r>
      <w:r w:rsidR="00641826">
        <w:t>of</w:t>
      </w:r>
      <w:r w:rsidR="00641826">
        <w:rPr>
          <w:spacing w:val="16"/>
        </w:rPr>
        <w:t xml:space="preserve"> </w:t>
      </w:r>
      <w:r w:rsidR="00641826">
        <w:rPr>
          <w:spacing w:val="-2"/>
        </w:rPr>
        <w:t>poten</w:t>
      </w:r>
      <w:r w:rsidR="00641826">
        <w:rPr>
          <w:spacing w:val="-1"/>
        </w:rPr>
        <w:t>tial</w:t>
      </w:r>
      <w:r w:rsidR="00641826">
        <w:rPr>
          <w:spacing w:val="15"/>
        </w:rPr>
        <w:t xml:space="preserve"> </w:t>
      </w:r>
      <w:r w:rsidR="00641826">
        <w:t>speedup,</w:t>
      </w:r>
      <w:r w:rsidR="00641826">
        <w:rPr>
          <w:spacing w:val="20"/>
        </w:rPr>
        <w:t xml:space="preserve"> </w:t>
      </w:r>
      <w:r w:rsidR="00641826">
        <w:t>the</w:t>
      </w:r>
      <w:r w:rsidR="00641826">
        <w:rPr>
          <w:spacing w:val="15"/>
        </w:rPr>
        <w:t xml:space="preserve"> </w:t>
      </w:r>
      <w:r w:rsidR="00641826">
        <w:t>ratio</w:t>
      </w:r>
      <w:r w:rsidR="00641826">
        <w:rPr>
          <w:spacing w:val="15"/>
        </w:rPr>
        <w:t xml:space="preserve"> </w:t>
      </w:r>
      <w:r w:rsidR="00641826">
        <w:t>of</w:t>
      </w:r>
      <w:r w:rsidR="00641826">
        <w:rPr>
          <w:spacing w:val="15"/>
        </w:rPr>
        <w:t xml:space="preserve"> </w:t>
      </w:r>
      <w:r w:rsidR="00641826">
        <w:t>PDB</w:t>
      </w:r>
      <w:r w:rsidR="00641826">
        <w:rPr>
          <w:spacing w:val="15"/>
        </w:rPr>
        <w:t xml:space="preserve"> </w:t>
      </w:r>
      <w:r w:rsidR="00641826">
        <w:t>database</w:t>
      </w:r>
      <w:r w:rsidR="00641826">
        <w:rPr>
          <w:spacing w:val="15"/>
        </w:rPr>
        <w:t xml:space="preserve"> </w:t>
      </w:r>
      <w:r w:rsidR="00641826">
        <w:t>size</w:t>
      </w:r>
      <w:r w:rsidR="00641826">
        <w:rPr>
          <w:spacing w:val="16"/>
        </w:rPr>
        <w:t xml:space="preserve"> </w:t>
      </w:r>
      <w:r w:rsidR="00641826">
        <w:t>to</w:t>
      </w:r>
      <w:r w:rsidR="00641826">
        <w:rPr>
          <w:spacing w:val="15"/>
        </w:rPr>
        <w:t xml:space="preserve"> </w:t>
      </w:r>
      <w:r w:rsidR="00634E55">
        <w:t>met</w:t>
      </w:r>
      <w:r w:rsidR="00641826">
        <w:t>ric</w:t>
      </w:r>
      <w:r w:rsidR="00641826">
        <w:rPr>
          <w:spacing w:val="-6"/>
        </w:rPr>
        <w:t xml:space="preserve"> </w:t>
      </w:r>
      <w:r w:rsidR="00641826">
        <w:rPr>
          <w:spacing w:val="-3"/>
        </w:rPr>
        <w:t>entrop</w:t>
      </w:r>
      <w:r w:rsidR="00641826">
        <w:rPr>
          <w:spacing w:val="-2"/>
        </w:rPr>
        <w:t>y</w:t>
      </w:r>
      <w:r w:rsidR="00641826">
        <w:rPr>
          <w:spacing w:val="-6"/>
        </w:rPr>
        <w:t xml:space="preserve"> </w:t>
      </w:r>
      <w:r w:rsidR="00641826" w:rsidRPr="00133DAA">
        <w:rPr>
          <w:highlight w:val="yellow"/>
          <w:rPrChange w:id="964" w:author="Craig Mak" w:date="2015-07-27T12:48:00Z">
            <w:rPr/>
          </w:rPrChange>
        </w:rPr>
        <w:t>at</w:t>
      </w:r>
      <w:r w:rsidR="00641826" w:rsidRPr="00133DAA">
        <w:rPr>
          <w:spacing w:val="-6"/>
          <w:highlight w:val="yellow"/>
          <w:rPrChange w:id="965" w:author="Craig Mak" w:date="2015-07-27T12:48:00Z">
            <w:rPr>
              <w:spacing w:val="-6"/>
            </w:rPr>
          </w:rPrChange>
        </w:rPr>
        <w:t xml:space="preserve"> </w:t>
      </w:r>
      <w:proofErr w:type="gramStart"/>
      <w:r w:rsidR="00641826" w:rsidRPr="00133DAA">
        <w:rPr>
          <w:highlight w:val="yellow"/>
          <w:rPrChange w:id="966" w:author="Craig Mak" w:date="2015-07-27T12:48:00Z">
            <w:rPr/>
          </w:rPrChange>
        </w:rPr>
        <w:t>for</w:t>
      </w:r>
      <w:ins w:id="967" w:author="Craig Mak" w:date="2015-07-27T12:48:00Z">
        <w:r w:rsidR="00133DAA" w:rsidRPr="00133DAA">
          <w:rPr>
            <w:b/>
            <w:u w:val="single"/>
            <w:rPrChange w:id="968" w:author="Craig Mak" w:date="2015-07-27T12:48:00Z">
              <w:rPr/>
            </w:rPrChange>
          </w:rPr>
          <w:t>[</w:t>
        </w:r>
        <w:proofErr w:type="gramEnd"/>
        <w:r w:rsidR="00133DAA" w:rsidRPr="00133DAA">
          <w:rPr>
            <w:b/>
            <w:u w:val="single"/>
            <w:rPrChange w:id="969" w:author="Craig Mak" w:date="2015-07-27T12:48:00Z">
              <w:rPr/>
            </w:rPrChange>
          </w:rPr>
          <w:t>AU: Fix]</w:t>
        </w:r>
      </w:ins>
      <w:r w:rsidR="00641826">
        <w:rPr>
          <w:spacing w:val="-6"/>
        </w:rPr>
        <w:t xml:space="preserve"> </w:t>
      </w:r>
      <w:r w:rsidR="00641826">
        <w:t>the</w:t>
      </w:r>
      <w:r w:rsidR="00641826">
        <w:rPr>
          <w:spacing w:val="-6"/>
        </w:rPr>
        <w:t xml:space="preserve"> </w:t>
      </w:r>
      <w:r w:rsidR="00641826">
        <w:rPr>
          <w:spacing w:val="-3"/>
        </w:rPr>
        <w:t>chosen</w:t>
      </w:r>
      <w:r w:rsidR="00641826">
        <w:rPr>
          <w:spacing w:val="-6"/>
        </w:rPr>
        <w:t xml:space="preserve"> </w:t>
      </w:r>
      <w:r w:rsidR="00641826">
        <w:t>cluster</w:t>
      </w:r>
      <w:r w:rsidR="00641826">
        <w:rPr>
          <w:spacing w:val="-6"/>
        </w:rPr>
        <w:t xml:space="preserve"> </w:t>
      </w:r>
      <w:r w:rsidR="00641826">
        <w:t>radii</w:t>
      </w:r>
      <w:r w:rsidR="00641826">
        <w:rPr>
          <w:spacing w:val="-5"/>
        </w:rPr>
        <w:t xml:space="preserve"> </w:t>
      </w:r>
      <w:r w:rsidR="00641826">
        <w:t>is</w:t>
      </w:r>
      <w:r w:rsidR="00641826">
        <w:rPr>
          <w:spacing w:val="-6"/>
        </w:rPr>
        <w:t xml:space="preserve"> </w:t>
      </w:r>
      <w:r w:rsidR="00641826">
        <w:t>on</w:t>
      </w:r>
      <w:r w:rsidR="00641826">
        <w:rPr>
          <w:spacing w:val="-6"/>
        </w:rPr>
        <w:t xml:space="preserve"> </w:t>
      </w:r>
      <w:r w:rsidR="00641826">
        <w:rPr>
          <w:spacing w:val="-3"/>
        </w:rPr>
        <w:t>a</w:t>
      </w:r>
      <w:r w:rsidR="00641826">
        <w:rPr>
          <w:spacing w:val="-2"/>
        </w:rPr>
        <w:t>v</w:t>
      </w:r>
      <w:r w:rsidR="00641826">
        <w:rPr>
          <w:spacing w:val="-3"/>
        </w:rPr>
        <w:t>erage</w:t>
      </w:r>
      <w:r w:rsidR="00641826">
        <w:rPr>
          <w:spacing w:val="-6"/>
        </w:rPr>
        <w:t xml:space="preserve"> </w:t>
      </w:r>
      <w:r w:rsidR="00641826">
        <w:rPr>
          <w:spacing w:val="-2"/>
        </w:rPr>
        <w:t>approximately</w:t>
      </w:r>
      <w:r w:rsidR="00641826">
        <w:rPr>
          <w:spacing w:val="-7"/>
        </w:rPr>
        <w:t xml:space="preserve"> </w:t>
      </w:r>
      <w:r w:rsidR="00641826">
        <w:t>10:1.</w:t>
      </w:r>
      <w:r w:rsidR="00641826">
        <w:rPr>
          <w:spacing w:val="29"/>
          <w:w w:val="97"/>
        </w:rPr>
        <w:t xml:space="preserve"> </w:t>
      </w:r>
      <w:r w:rsidR="00641826">
        <w:rPr>
          <w:spacing w:val="-10"/>
        </w:rPr>
        <w:t>W</w:t>
      </w:r>
      <w:r w:rsidR="00641826">
        <w:rPr>
          <w:spacing w:val="-12"/>
        </w:rPr>
        <w:t>e</w:t>
      </w:r>
      <w:r w:rsidR="00641826">
        <w:rPr>
          <w:spacing w:val="-6"/>
        </w:rPr>
        <w:t xml:space="preserve"> </w:t>
      </w:r>
      <w:r w:rsidR="00641826">
        <w:t>directly</w:t>
      </w:r>
      <w:r w:rsidR="00641826">
        <w:rPr>
          <w:spacing w:val="-5"/>
        </w:rPr>
        <w:t xml:space="preserve"> </w:t>
      </w:r>
      <w:r w:rsidR="00641826">
        <w:t>applied</w:t>
      </w:r>
      <w:r w:rsidR="00641826">
        <w:rPr>
          <w:spacing w:val="-5"/>
        </w:rPr>
        <w:t xml:space="preserve"> </w:t>
      </w:r>
      <w:r w:rsidR="00641826">
        <w:t>our</w:t>
      </w:r>
      <w:r w:rsidR="00641826">
        <w:rPr>
          <w:spacing w:val="-5"/>
        </w:rPr>
        <w:t xml:space="preserve"> </w:t>
      </w:r>
      <w:r w:rsidR="00641826">
        <w:rPr>
          <w:spacing w:val="-2"/>
        </w:rPr>
        <w:t>entropy-scaling</w:t>
      </w:r>
      <w:r w:rsidR="00641826">
        <w:rPr>
          <w:spacing w:val="-5"/>
        </w:rPr>
        <w:t xml:space="preserve"> </w:t>
      </w:r>
      <w:r w:rsidR="00641826">
        <w:rPr>
          <w:spacing w:val="-2"/>
        </w:rPr>
        <w:t>framework</w:t>
      </w:r>
      <w:r w:rsidR="00641826">
        <w:rPr>
          <w:spacing w:val="-5"/>
        </w:rPr>
        <w:t xml:space="preserve"> </w:t>
      </w:r>
      <w:r w:rsidR="00641826">
        <w:t>without</w:t>
      </w:r>
      <w:r w:rsidR="00641826">
        <w:rPr>
          <w:spacing w:val="-5"/>
        </w:rPr>
        <w:t xml:space="preserve"> </w:t>
      </w:r>
      <w:r w:rsidR="00641826">
        <w:rPr>
          <w:spacing w:val="-3"/>
        </w:rPr>
        <w:t>an</w:t>
      </w:r>
      <w:r w:rsidR="00641826">
        <w:rPr>
          <w:spacing w:val="-2"/>
        </w:rPr>
        <w:t>y</w:t>
      </w:r>
      <w:r w:rsidR="00641826">
        <w:rPr>
          <w:spacing w:val="-5"/>
        </w:rPr>
        <w:t xml:space="preserve"> </w:t>
      </w:r>
      <w:r w:rsidR="00641826">
        <w:t>additional</w:t>
      </w:r>
      <w:r w:rsidR="00641826">
        <w:rPr>
          <w:spacing w:val="25"/>
          <w:w w:val="94"/>
        </w:rPr>
        <w:t xml:space="preserve"> </w:t>
      </w:r>
      <w:r w:rsidR="00641826">
        <w:rPr>
          <w:spacing w:val="-2"/>
        </w:rPr>
        <w:t>augmentation:</w:t>
      </w:r>
      <w:r w:rsidR="00641826">
        <w:rPr>
          <w:spacing w:val="51"/>
        </w:rPr>
        <w:t xml:space="preserve"> </w:t>
      </w:r>
      <w:r w:rsidR="00641826">
        <w:rPr>
          <w:spacing w:val="-4"/>
        </w:rPr>
        <w:t>esFragBag</w:t>
      </w:r>
      <w:r w:rsidR="00641826">
        <w:rPr>
          <w:spacing w:val="15"/>
        </w:rPr>
        <w:t xml:space="preserve"> </w:t>
      </w:r>
      <w:r w:rsidR="00641826">
        <w:rPr>
          <w:spacing w:val="-2"/>
        </w:rPr>
        <w:t>(entropy-scaling</w:t>
      </w:r>
      <w:r w:rsidR="00641826">
        <w:rPr>
          <w:spacing w:val="14"/>
        </w:rPr>
        <w:t xml:space="preserve"> </w:t>
      </w:r>
      <w:r w:rsidR="00641826">
        <w:rPr>
          <w:spacing w:val="-3"/>
        </w:rPr>
        <w:t>F</w:t>
      </w:r>
      <w:r w:rsidR="00641826">
        <w:rPr>
          <w:spacing w:val="-4"/>
        </w:rPr>
        <w:t>ragBag)</w:t>
      </w:r>
      <w:r w:rsidR="00641826">
        <w:rPr>
          <w:spacing w:val="15"/>
        </w:rPr>
        <w:t xml:space="preserve"> </w:t>
      </w:r>
      <w:r w:rsidR="00641826">
        <w:t>is</w:t>
      </w:r>
      <w:r w:rsidR="00641826">
        <w:rPr>
          <w:spacing w:val="14"/>
        </w:rPr>
        <w:t xml:space="preserve"> </w:t>
      </w:r>
      <w:r w:rsidR="00641826">
        <w:t>able</w:t>
      </w:r>
      <w:r w:rsidR="00641826">
        <w:rPr>
          <w:spacing w:val="14"/>
        </w:rPr>
        <w:t xml:space="preserve"> </w:t>
      </w:r>
      <w:r w:rsidR="00641826">
        <w:t>to</w:t>
      </w:r>
      <w:r w:rsidR="00641826">
        <w:rPr>
          <w:spacing w:val="15"/>
        </w:rPr>
        <w:t xml:space="preserve"> </w:t>
      </w:r>
      <w:r w:rsidR="00641826">
        <w:rPr>
          <w:spacing w:val="-3"/>
        </w:rPr>
        <w:t>achieve</w:t>
      </w:r>
      <w:r w:rsidR="00641826">
        <w:rPr>
          <w:spacing w:val="14"/>
        </w:rPr>
        <w:t xml:space="preserve"> </w:t>
      </w:r>
      <w:r w:rsidR="00641826">
        <w:t>an</w:t>
      </w:r>
      <w:r w:rsidR="00641826">
        <w:rPr>
          <w:spacing w:val="39"/>
          <w:w w:val="93"/>
        </w:rPr>
        <w:t xml:space="preserve"> </w:t>
      </w:r>
      <w:r w:rsidR="00641826">
        <w:rPr>
          <w:spacing w:val="-3"/>
        </w:rPr>
        <w:t>a</w:t>
      </w:r>
      <w:r w:rsidR="00641826">
        <w:rPr>
          <w:spacing w:val="-2"/>
        </w:rPr>
        <w:t>v</w:t>
      </w:r>
      <w:r w:rsidR="00641826">
        <w:rPr>
          <w:spacing w:val="-3"/>
        </w:rPr>
        <w:t>erage</w:t>
      </w:r>
      <w:r w:rsidR="00641826">
        <w:rPr>
          <w:spacing w:val="-20"/>
        </w:rPr>
        <w:t xml:space="preserve"> </w:t>
      </w:r>
      <w:r w:rsidR="00641826">
        <w:t>factor</w:t>
      </w:r>
      <w:r w:rsidR="00641826">
        <w:rPr>
          <w:spacing w:val="-19"/>
        </w:rPr>
        <w:t xml:space="preserve"> </w:t>
      </w:r>
      <w:r w:rsidR="00641826">
        <w:t>of</w:t>
      </w:r>
      <w:r w:rsidR="00641826">
        <w:rPr>
          <w:spacing w:val="-19"/>
        </w:rPr>
        <w:t xml:space="preserve"> </w:t>
      </w:r>
      <w:r w:rsidR="00641826">
        <w:t>10</w:t>
      </w:r>
      <w:r w:rsidR="00641826">
        <w:rPr>
          <w:spacing w:val="-20"/>
        </w:rPr>
        <w:t xml:space="preserve"> </w:t>
      </w:r>
      <w:r w:rsidR="00641826">
        <w:t>speedup</w:t>
      </w:r>
      <w:r w:rsidR="00641826">
        <w:rPr>
          <w:spacing w:val="-19"/>
        </w:rPr>
        <w:t xml:space="preserve"> </w:t>
      </w:r>
      <w:r w:rsidR="00641826">
        <w:t>of</w:t>
      </w:r>
      <w:r w:rsidR="00641826">
        <w:rPr>
          <w:spacing w:val="-19"/>
        </w:rPr>
        <w:t xml:space="preserve"> </w:t>
      </w:r>
      <w:r w:rsidR="00641826">
        <w:t>the</w:t>
      </w:r>
      <w:r w:rsidR="00641826">
        <w:rPr>
          <w:spacing w:val="-20"/>
        </w:rPr>
        <w:t xml:space="preserve"> </w:t>
      </w:r>
      <w:r w:rsidR="00641826">
        <w:t>highly-optimized</w:t>
      </w:r>
      <w:r w:rsidR="00641826">
        <w:rPr>
          <w:spacing w:val="-19"/>
        </w:rPr>
        <w:t xml:space="preserve"> </w:t>
      </w:r>
      <w:r w:rsidR="00641826">
        <w:rPr>
          <w:spacing w:val="-3"/>
        </w:rPr>
        <w:t>F</w:t>
      </w:r>
      <w:r w:rsidR="00641826">
        <w:rPr>
          <w:spacing w:val="-4"/>
        </w:rPr>
        <w:t>ragBag</w:t>
      </w:r>
      <w:r w:rsidR="00641826">
        <w:rPr>
          <w:spacing w:val="-20"/>
        </w:rPr>
        <w:t xml:space="preserve"> </w:t>
      </w:r>
      <w:r w:rsidR="00641826">
        <w:t>with</w:t>
      </w:r>
      <w:r w:rsidR="00641826">
        <w:rPr>
          <w:spacing w:val="-19"/>
        </w:rPr>
        <w:t xml:space="preserve"> </w:t>
      </w:r>
      <w:r w:rsidR="00641826">
        <w:t>less</w:t>
      </w:r>
      <w:r w:rsidR="00641826">
        <w:rPr>
          <w:spacing w:val="-20"/>
        </w:rPr>
        <w:t xml:space="preserve"> </w:t>
      </w:r>
      <w:r w:rsidR="00641826">
        <w:t>than</w:t>
      </w:r>
      <w:r w:rsidR="00641826">
        <w:rPr>
          <w:spacing w:val="28"/>
          <w:w w:val="96"/>
        </w:rPr>
        <w:t xml:space="preserve"> </w:t>
      </w:r>
      <w:r w:rsidR="00641826">
        <w:t>0.2%</w:t>
      </w:r>
      <w:r w:rsidR="00641826">
        <w:rPr>
          <w:spacing w:val="-20"/>
        </w:rPr>
        <w:t xml:space="preserve"> </w:t>
      </w:r>
      <w:r w:rsidR="00641826">
        <w:t>loss</w:t>
      </w:r>
      <w:r w:rsidR="00641826">
        <w:rPr>
          <w:spacing w:val="-19"/>
        </w:rPr>
        <w:t xml:space="preserve"> </w:t>
      </w:r>
      <w:r w:rsidR="00641826">
        <w:t>in</w:t>
      </w:r>
      <w:r w:rsidR="00641826">
        <w:rPr>
          <w:spacing w:val="-19"/>
        </w:rPr>
        <w:t xml:space="preserve"> </w:t>
      </w:r>
      <w:r w:rsidR="00641826">
        <w:rPr>
          <w:spacing w:val="-2"/>
        </w:rPr>
        <w:t>sensitivit</w:t>
      </w:r>
      <w:r w:rsidR="00641826">
        <w:rPr>
          <w:spacing w:val="-1"/>
        </w:rPr>
        <w:t>y</w:t>
      </w:r>
      <w:r w:rsidR="00641826">
        <w:rPr>
          <w:spacing w:val="-19"/>
        </w:rPr>
        <w:t xml:space="preserve"> </w:t>
      </w:r>
      <w:r w:rsidR="00641826">
        <w:t>and</w:t>
      </w:r>
      <w:r w:rsidR="00641826">
        <w:rPr>
          <w:spacing w:val="-19"/>
        </w:rPr>
        <w:t xml:space="preserve"> </w:t>
      </w:r>
      <w:r w:rsidR="00641826">
        <w:t>no</w:t>
      </w:r>
      <w:r w:rsidR="00641826">
        <w:rPr>
          <w:spacing w:val="-19"/>
        </w:rPr>
        <w:t xml:space="preserve"> </w:t>
      </w:r>
      <w:r w:rsidR="00641826">
        <w:t>loss</w:t>
      </w:r>
      <w:r w:rsidR="00641826">
        <w:rPr>
          <w:spacing w:val="-20"/>
        </w:rPr>
        <w:t xml:space="preserve"> </w:t>
      </w:r>
      <w:r w:rsidR="00641826">
        <w:t>in</w:t>
      </w:r>
      <w:r w:rsidR="00641826">
        <w:rPr>
          <w:spacing w:val="-19"/>
        </w:rPr>
        <w:t xml:space="preserve"> </w:t>
      </w:r>
      <w:r w:rsidR="00641826">
        <w:rPr>
          <w:spacing w:val="-3"/>
        </w:rPr>
        <w:t>specificit</w:t>
      </w:r>
      <w:r w:rsidR="00641826">
        <w:rPr>
          <w:spacing w:val="-2"/>
        </w:rPr>
        <w:t>y.</w:t>
      </w:r>
    </w:p>
    <w:p w14:paraId="6BF3C7A3" w14:textId="1EAC301D" w:rsidR="00283DE0" w:rsidRDefault="00641826" w:rsidP="003B0178">
      <w:pPr>
        <w:pStyle w:val="BodyText"/>
        <w:keepLines/>
        <w:spacing w:line="381" w:lineRule="auto"/>
        <w:ind w:right="138" w:firstLine="351"/>
      </w:pPr>
      <w:r w:rsidRPr="00722079">
        <w:t>For this last example, we intentionally approach the application of entropy-scaling frameworks to FragBag in a blind manner, without using any domain</w:t>
      </w:r>
      <w:r>
        <w:rPr>
          <w:w w:val="95"/>
        </w:rPr>
        <w:t>-</w:t>
      </w:r>
      <w:r>
        <w:t>specific</w:t>
      </w:r>
      <w:r>
        <w:rPr>
          <w:spacing w:val="6"/>
        </w:rPr>
        <w:t xml:space="preserve"> </w:t>
      </w:r>
      <w:r>
        <w:rPr>
          <w:spacing w:val="-2"/>
        </w:rPr>
        <w:t>knowledge.</w:t>
      </w:r>
      <w:r>
        <w:rPr>
          <w:spacing w:val="56"/>
        </w:rPr>
        <w:t xml:space="preserve"> </w:t>
      </w:r>
      <w:r>
        <w:t>Instead,</w:t>
      </w:r>
      <w:r>
        <w:rPr>
          <w:spacing w:val="11"/>
        </w:rPr>
        <w:t xml:space="preserve"> </w:t>
      </w:r>
      <w:r>
        <w:rPr>
          <w:spacing w:val="-5"/>
        </w:rPr>
        <w:t>we</w:t>
      </w:r>
      <w:r>
        <w:rPr>
          <w:spacing w:val="6"/>
        </w:rPr>
        <w:t xml:space="preserve"> </w:t>
      </w:r>
      <w:r>
        <w:t>use</w:t>
      </w:r>
      <w:r>
        <w:rPr>
          <w:spacing w:val="6"/>
        </w:rPr>
        <w:t xml:space="preserve"> </w:t>
      </w:r>
      <w:r>
        <w:t>the</w:t>
      </w:r>
      <w:r>
        <w:rPr>
          <w:spacing w:val="7"/>
        </w:rPr>
        <w:t xml:space="preserve"> </w:t>
      </w:r>
      <w:r>
        <w:rPr>
          <w:spacing w:val="-2"/>
        </w:rPr>
        <w:t>v</w:t>
      </w:r>
      <w:r>
        <w:rPr>
          <w:spacing w:val="-3"/>
        </w:rPr>
        <w:t>ery</w:t>
      </w:r>
      <w:r>
        <w:rPr>
          <w:spacing w:val="7"/>
        </w:rPr>
        <w:t xml:space="preserve"> </w:t>
      </w:r>
      <w:r>
        <w:t>same</w:t>
      </w:r>
      <w:r>
        <w:rPr>
          <w:spacing w:val="6"/>
        </w:rPr>
        <w:t xml:space="preserve"> </w:t>
      </w:r>
      <w:r>
        <w:rPr>
          <w:spacing w:val="-2"/>
        </w:rPr>
        <w:t>representation</w:t>
      </w:r>
      <w:r>
        <w:rPr>
          <w:spacing w:val="6"/>
        </w:rPr>
        <w:t xml:space="preserve"> </w:t>
      </w:r>
      <w:r>
        <w:t>(bag</w:t>
      </w:r>
      <w:r>
        <w:rPr>
          <w:spacing w:val="7"/>
        </w:rPr>
        <w:t xml:space="preserve"> </w:t>
      </w:r>
      <w:r>
        <w:t>of</w:t>
      </w:r>
      <w:r>
        <w:rPr>
          <w:spacing w:val="41"/>
          <w:w w:val="90"/>
        </w:rPr>
        <w:t xml:space="preserve"> </w:t>
      </w:r>
      <w:r>
        <w:rPr>
          <w:spacing w:val="-2"/>
        </w:rPr>
        <w:t>fragmen</w:t>
      </w:r>
      <w:r>
        <w:rPr>
          <w:spacing w:val="-1"/>
        </w:rPr>
        <w:t>ts)</w:t>
      </w:r>
      <w:r>
        <w:rPr>
          <w:spacing w:val="-33"/>
        </w:rPr>
        <w:t xml:space="preserve"> </w:t>
      </w:r>
      <w:r>
        <w:t>and</w:t>
      </w:r>
      <w:r>
        <w:rPr>
          <w:spacing w:val="-32"/>
        </w:rPr>
        <w:t xml:space="preserve"> </w:t>
      </w:r>
      <w:r>
        <w:t>distance</w:t>
      </w:r>
      <w:r>
        <w:rPr>
          <w:spacing w:val="-33"/>
        </w:rPr>
        <w:t xml:space="preserve"> </w:t>
      </w:r>
      <w:r>
        <w:t>functions</w:t>
      </w:r>
      <w:r>
        <w:rPr>
          <w:spacing w:val="-32"/>
        </w:rPr>
        <w:t xml:space="preserve"> </w:t>
      </w:r>
      <w:r>
        <w:t>(Euclidean</w:t>
      </w:r>
      <w:r>
        <w:rPr>
          <w:spacing w:val="-33"/>
        </w:rPr>
        <w:t xml:space="preserve"> </w:t>
      </w:r>
      <w:r>
        <w:t>and</w:t>
      </w:r>
      <w:r>
        <w:rPr>
          <w:spacing w:val="-32"/>
        </w:rPr>
        <w:t xml:space="preserve"> </w:t>
      </w:r>
      <w:r>
        <w:t>cosine</w:t>
      </w:r>
      <w:r>
        <w:rPr>
          <w:spacing w:val="-32"/>
        </w:rPr>
        <w:t xml:space="preserve"> </w:t>
      </w:r>
      <w:r>
        <w:t>distances)</w:t>
      </w:r>
      <w:r>
        <w:rPr>
          <w:spacing w:val="-33"/>
        </w:rPr>
        <w:t xml:space="preserve"> </w:t>
      </w:r>
      <w:r>
        <w:t>as</w:t>
      </w:r>
      <w:r>
        <w:rPr>
          <w:spacing w:val="-33"/>
        </w:rPr>
        <w:t xml:space="preserve"> </w:t>
      </w:r>
      <w:r>
        <w:rPr>
          <w:spacing w:val="-4"/>
        </w:rPr>
        <w:t>F</w:t>
      </w:r>
      <w:r w:rsidR="00722079">
        <w:rPr>
          <w:spacing w:val="-5"/>
        </w:rPr>
        <w:t>rag</w:t>
      </w:r>
      <w:r>
        <w:t>Bag,</w:t>
      </w:r>
      <w:r>
        <w:rPr>
          <w:spacing w:val="13"/>
        </w:rPr>
        <w:t xml:space="preserve"> </w:t>
      </w:r>
      <w:r>
        <w:t>coupled</w:t>
      </w:r>
      <w:r>
        <w:rPr>
          <w:spacing w:val="9"/>
        </w:rPr>
        <w:t xml:space="preserve"> </w:t>
      </w:r>
      <w:r>
        <w:t>with</w:t>
      </w:r>
      <w:r>
        <w:rPr>
          <w:spacing w:val="9"/>
        </w:rPr>
        <w:t xml:space="preserve"> </w:t>
      </w:r>
      <w:r>
        <w:t>a</w:t>
      </w:r>
      <w:r>
        <w:rPr>
          <w:spacing w:val="8"/>
        </w:rPr>
        <w:t xml:space="preserve"> </w:t>
      </w:r>
      <w:r>
        <w:t>greedy</w:t>
      </w:r>
      <w:r>
        <w:rPr>
          <w:spacing w:val="8"/>
        </w:rPr>
        <w:t xml:space="preserve"> </w:t>
      </w:r>
      <w:r>
        <w:rPr>
          <w:spacing w:val="-2"/>
        </w:rPr>
        <w:t>k-centers</w:t>
      </w:r>
      <w:r>
        <w:rPr>
          <w:spacing w:val="8"/>
        </w:rPr>
        <w:t xml:space="preserve"> </w:t>
      </w:r>
      <w:r>
        <w:t>algorithm</w:t>
      </w:r>
      <w:r>
        <w:rPr>
          <w:spacing w:val="8"/>
        </w:rPr>
        <w:t xml:space="preserve"> </w:t>
      </w:r>
      <w:r>
        <w:t>to</w:t>
      </w:r>
      <w:r>
        <w:rPr>
          <w:spacing w:val="8"/>
        </w:rPr>
        <w:t xml:space="preserve"> </w:t>
      </w:r>
      <w:r>
        <w:t>generate</w:t>
      </w:r>
      <w:r>
        <w:rPr>
          <w:spacing w:val="9"/>
        </w:rPr>
        <w:t xml:space="preserve"> </w:t>
      </w:r>
      <w:r>
        <w:t>the</w:t>
      </w:r>
      <w:r>
        <w:rPr>
          <w:spacing w:val="8"/>
        </w:rPr>
        <w:t xml:space="preserve"> </w:t>
      </w:r>
      <w:r>
        <w:t>clustered</w:t>
      </w:r>
      <w:r>
        <w:rPr>
          <w:spacing w:val="22"/>
          <w:w w:val="93"/>
        </w:rPr>
        <w:t xml:space="preserve"> </w:t>
      </w:r>
      <w:r>
        <w:rPr>
          <w:spacing w:val="-2"/>
        </w:rPr>
        <w:t>representation.</w:t>
      </w:r>
      <w:r>
        <w:rPr>
          <w:spacing w:val="26"/>
        </w:rPr>
        <w:t xml:space="preserve"> </w:t>
      </w:r>
      <w:r>
        <w:t>Note that this</w:t>
      </w:r>
      <w:r>
        <w:rPr>
          <w:spacing w:val="-1"/>
        </w:rPr>
        <w:t xml:space="preserve"> </w:t>
      </w:r>
      <w:r>
        <w:t xml:space="preserve">is in </w:t>
      </w:r>
      <w:del w:id="970" w:author="Craig Mak" w:date="2015-07-27T12:49:00Z">
        <w:r w:rsidDel="00133DAA">
          <w:delText>stark</w:delText>
        </w:r>
        <w:r w:rsidDel="00133DAA">
          <w:rPr>
            <w:spacing w:val="1"/>
          </w:rPr>
          <w:delText xml:space="preserve"> </w:delText>
        </w:r>
      </w:del>
      <w:r>
        <w:rPr>
          <w:spacing w:val="-2"/>
        </w:rPr>
        <w:t>con</w:t>
      </w:r>
      <w:r>
        <w:rPr>
          <w:spacing w:val="-1"/>
        </w:rPr>
        <w:t>trast</w:t>
      </w:r>
      <w:r>
        <w:t xml:space="preserve"> to MICA and Ammolite,</w:t>
      </w:r>
      <w:r>
        <w:rPr>
          <w:spacing w:val="21"/>
          <w:w w:val="96"/>
        </w:rPr>
        <w:t xml:space="preserve"> </w:t>
      </w:r>
      <w:r>
        <w:rPr>
          <w:spacing w:val="-2"/>
          <w:w w:val="95"/>
        </w:rPr>
        <w:t>whic</w:t>
      </w:r>
      <w:r>
        <w:rPr>
          <w:spacing w:val="-3"/>
          <w:w w:val="95"/>
        </w:rPr>
        <w:t>h</w:t>
      </w:r>
      <w:r>
        <w:rPr>
          <w:spacing w:val="-7"/>
          <w:w w:val="95"/>
        </w:rPr>
        <w:t xml:space="preserve"> </w:t>
      </w:r>
      <w:r>
        <w:rPr>
          <w:spacing w:val="1"/>
          <w:w w:val="95"/>
        </w:rPr>
        <w:t>both</w:t>
      </w:r>
      <w:r>
        <w:rPr>
          <w:spacing w:val="-6"/>
          <w:w w:val="95"/>
        </w:rPr>
        <w:t xml:space="preserve"> </w:t>
      </w:r>
      <w:r>
        <w:rPr>
          <w:w w:val="95"/>
        </w:rPr>
        <w:t>exploit</w:t>
      </w:r>
      <w:r>
        <w:rPr>
          <w:spacing w:val="-5"/>
          <w:w w:val="95"/>
        </w:rPr>
        <w:t xml:space="preserve"> </w:t>
      </w:r>
      <w:r>
        <w:rPr>
          <w:w w:val="95"/>
        </w:rPr>
        <w:t>domain</w:t>
      </w:r>
      <w:r>
        <w:rPr>
          <w:spacing w:val="-7"/>
          <w:w w:val="95"/>
        </w:rPr>
        <w:t xml:space="preserve"> </w:t>
      </w:r>
      <w:r>
        <w:rPr>
          <w:spacing w:val="-2"/>
          <w:w w:val="95"/>
        </w:rPr>
        <w:t>kno</w:t>
      </w:r>
      <w:r>
        <w:rPr>
          <w:spacing w:val="-1"/>
          <w:w w:val="95"/>
        </w:rPr>
        <w:t>wledge</w:t>
      </w:r>
      <w:r>
        <w:rPr>
          <w:spacing w:val="-6"/>
          <w:w w:val="95"/>
        </w:rPr>
        <w:t xml:space="preserve"> </w:t>
      </w:r>
      <w:r>
        <w:rPr>
          <w:w w:val="95"/>
        </w:rPr>
        <w:t>to</w:t>
      </w:r>
      <w:r>
        <w:rPr>
          <w:spacing w:val="-6"/>
          <w:w w:val="95"/>
        </w:rPr>
        <w:t xml:space="preserve"> </w:t>
      </w:r>
      <w:r>
        <w:rPr>
          <w:w w:val="95"/>
        </w:rPr>
        <w:t>further</w:t>
      </w:r>
      <w:r>
        <w:rPr>
          <w:spacing w:val="-5"/>
          <w:w w:val="95"/>
        </w:rPr>
        <w:t xml:space="preserve"> </w:t>
      </w:r>
      <w:r>
        <w:rPr>
          <w:spacing w:val="-3"/>
          <w:w w:val="95"/>
        </w:rPr>
        <w:t>impro</w:t>
      </w:r>
      <w:r>
        <w:rPr>
          <w:spacing w:val="-2"/>
          <w:w w:val="95"/>
        </w:rPr>
        <w:t>v</w:t>
      </w:r>
      <w:r>
        <w:rPr>
          <w:spacing w:val="-3"/>
          <w:w w:val="95"/>
        </w:rPr>
        <w:t>e</w:t>
      </w:r>
      <w:r>
        <w:rPr>
          <w:spacing w:val="-7"/>
          <w:w w:val="95"/>
        </w:rPr>
        <w:t xml:space="preserve"> </w:t>
      </w:r>
      <w:r>
        <w:rPr>
          <w:w w:val="95"/>
        </w:rPr>
        <w:t>performance.</w:t>
      </w:r>
      <w:r>
        <w:rPr>
          <w:spacing w:val="28"/>
          <w:w w:val="95"/>
        </w:rPr>
        <w:t xml:space="preserve"> </w:t>
      </w:r>
      <w:r>
        <w:rPr>
          <w:spacing w:val="-2"/>
          <w:w w:val="95"/>
        </w:rPr>
        <w:t>Th</w:t>
      </w:r>
      <w:r>
        <w:rPr>
          <w:spacing w:val="-3"/>
          <w:w w:val="95"/>
        </w:rPr>
        <w:t>us,</w:t>
      </w:r>
      <w:r>
        <w:rPr>
          <w:spacing w:val="41"/>
          <w:w w:val="93"/>
        </w:rPr>
        <w:t xml:space="preserve"> </w:t>
      </w:r>
      <w:r>
        <w:rPr>
          <w:spacing w:val="-4"/>
        </w:rPr>
        <w:t>esFragBag</w:t>
      </w:r>
      <w:r>
        <w:rPr>
          <w:spacing w:val="-16"/>
        </w:rPr>
        <w:t xml:space="preserve"> </w:t>
      </w:r>
      <w:r>
        <w:t>only</w:t>
      </w:r>
      <w:r>
        <w:rPr>
          <w:spacing w:val="-15"/>
        </w:rPr>
        <w:t xml:space="preserve"> </w:t>
      </w:r>
      <w:r>
        <w:rPr>
          <w:spacing w:val="-4"/>
        </w:rPr>
        <w:t>in</w:t>
      </w:r>
      <w:r>
        <w:rPr>
          <w:spacing w:val="-3"/>
        </w:rPr>
        <w:t>v</w:t>
      </w:r>
      <w:r>
        <w:rPr>
          <w:spacing w:val="-4"/>
        </w:rPr>
        <w:t>olves</w:t>
      </w:r>
      <w:r>
        <w:rPr>
          <w:spacing w:val="-16"/>
        </w:rPr>
        <w:t xml:space="preserve"> </w:t>
      </w:r>
      <w:r>
        <w:t>extending</w:t>
      </w:r>
      <w:r>
        <w:rPr>
          <w:spacing w:val="-14"/>
        </w:rPr>
        <w:t xml:space="preserve"> </w:t>
      </w:r>
      <w:r>
        <w:t>an</w:t>
      </w:r>
      <w:r>
        <w:rPr>
          <w:spacing w:val="-15"/>
        </w:rPr>
        <w:t xml:space="preserve"> </w:t>
      </w:r>
      <w:r>
        <w:t>existing</w:t>
      </w:r>
      <w:r>
        <w:rPr>
          <w:spacing w:val="-14"/>
        </w:rPr>
        <w:t xml:space="preserve"> </w:t>
      </w:r>
      <w:proofErr w:type="gramStart"/>
      <w:r>
        <w:t>codebase</w:t>
      </w:r>
      <w:proofErr w:type="gramEnd"/>
      <w:r>
        <w:rPr>
          <w:spacing w:val="-16"/>
        </w:rPr>
        <w:t xml:space="preserve"> </w:t>
      </w:r>
      <w:r>
        <w:t>with</w:t>
      </w:r>
      <w:r>
        <w:rPr>
          <w:spacing w:val="-15"/>
        </w:rPr>
        <w:t xml:space="preserve"> </w:t>
      </w:r>
      <w:r>
        <w:t>new</w:t>
      </w:r>
      <w:r>
        <w:rPr>
          <w:spacing w:val="-15"/>
        </w:rPr>
        <w:t xml:space="preserve"> </w:t>
      </w:r>
      <w:r>
        <w:t>database</w:t>
      </w:r>
      <w:r>
        <w:rPr>
          <w:spacing w:val="35"/>
          <w:w w:val="95"/>
        </w:rPr>
        <w:t xml:space="preserve"> </w:t>
      </w:r>
      <w:r>
        <w:rPr>
          <w:w w:val="95"/>
        </w:rPr>
        <w:t>generation</w:t>
      </w:r>
      <w:r>
        <w:rPr>
          <w:spacing w:val="6"/>
          <w:w w:val="95"/>
        </w:rPr>
        <w:t xml:space="preserve"> </w:t>
      </w:r>
      <w:r>
        <w:rPr>
          <w:w w:val="95"/>
        </w:rPr>
        <w:t>and</w:t>
      </w:r>
      <w:r>
        <w:rPr>
          <w:spacing w:val="8"/>
          <w:w w:val="95"/>
        </w:rPr>
        <w:t xml:space="preserve"> </w:t>
      </w:r>
      <w:r>
        <w:rPr>
          <w:spacing w:val="-1"/>
          <w:w w:val="95"/>
        </w:rPr>
        <w:t>similarity</w:t>
      </w:r>
      <w:r>
        <w:rPr>
          <w:spacing w:val="8"/>
          <w:w w:val="95"/>
        </w:rPr>
        <w:t xml:space="preserve"> </w:t>
      </w:r>
      <w:r>
        <w:rPr>
          <w:spacing w:val="-2"/>
          <w:w w:val="95"/>
        </w:rPr>
        <w:t>search</w:t>
      </w:r>
      <w:r>
        <w:rPr>
          <w:spacing w:val="7"/>
          <w:w w:val="95"/>
        </w:rPr>
        <w:t xml:space="preserve"> </w:t>
      </w:r>
      <w:r>
        <w:rPr>
          <w:w w:val="95"/>
        </w:rPr>
        <w:t>functions.</w:t>
      </w:r>
    </w:p>
    <w:p w14:paraId="39E59B2B" w14:textId="00475ED2" w:rsidR="00283DE0" w:rsidRDefault="00641826" w:rsidP="003B0178">
      <w:pPr>
        <w:pStyle w:val="BodyText"/>
        <w:keepLines/>
        <w:spacing w:line="381" w:lineRule="auto"/>
        <w:ind w:right="529" w:firstLine="351"/>
      </w:pPr>
      <w:r>
        <w:rPr>
          <w:spacing w:val="-10"/>
        </w:rPr>
        <w:lastRenderedPageBreak/>
        <w:t>W</w:t>
      </w:r>
      <w:r>
        <w:rPr>
          <w:spacing w:val="-12"/>
        </w:rPr>
        <w:t>e</w:t>
      </w:r>
      <w:r>
        <w:rPr>
          <w:spacing w:val="-30"/>
        </w:rPr>
        <w:t xml:space="preserve"> </w:t>
      </w:r>
      <w:r>
        <w:rPr>
          <w:spacing w:val="-3"/>
        </w:rPr>
        <w:t>in</w:t>
      </w:r>
      <w:r>
        <w:rPr>
          <w:spacing w:val="-2"/>
        </w:rPr>
        <w:t>v</w:t>
      </w:r>
      <w:r>
        <w:rPr>
          <w:spacing w:val="-3"/>
        </w:rPr>
        <w:t>estigate</w:t>
      </w:r>
      <w:r>
        <w:rPr>
          <w:spacing w:val="-28"/>
        </w:rPr>
        <w:t xml:space="preserve"> </w:t>
      </w:r>
      <w:r>
        <w:t>the</w:t>
      </w:r>
      <w:r>
        <w:rPr>
          <w:spacing w:val="-30"/>
        </w:rPr>
        <w:t xml:space="preserve"> </w:t>
      </w:r>
      <w:r>
        <w:t>increases</w:t>
      </w:r>
      <w:r>
        <w:rPr>
          <w:spacing w:val="-29"/>
        </w:rPr>
        <w:t xml:space="preserve"> </w:t>
      </w:r>
      <w:r>
        <w:t>in</w:t>
      </w:r>
      <w:r>
        <w:rPr>
          <w:spacing w:val="-29"/>
        </w:rPr>
        <w:t xml:space="preserve"> </w:t>
      </w:r>
      <w:r>
        <w:rPr>
          <w:spacing w:val="1"/>
        </w:rPr>
        <w:t>speed</w:t>
      </w:r>
      <w:r>
        <w:rPr>
          <w:spacing w:val="-30"/>
        </w:rPr>
        <w:t xml:space="preserve"> </w:t>
      </w:r>
      <w:r>
        <w:t>resulting</w:t>
      </w:r>
      <w:r>
        <w:rPr>
          <w:spacing w:val="-29"/>
        </w:rPr>
        <w:t xml:space="preserve"> </w:t>
      </w:r>
      <w:r>
        <w:t>from</w:t>
      </w:r>
      <w:r>
        <w:rPr>
          <w:spacing w:val="-29"/>
        </w:rPr>
        <w:t xml:space="preserve"> </w:t>
      </w:r>
      <w:r>
        <w:t>directly</w:t>
      </w:r>
      <w:r>
        <w:rPr>
          <w:spacing w:val="-29"/>
        </w:rPr>
        <w:t xml:space="preserve"> </w:t>
      </w:r>
      <w:r>
        <w:t>applying</w:t>
      </w:r>
      <w:r>
        <w:rPr>
          <w:spacing w:val="-29"/>
        </w:rPr>
        <w:t xml:space="preserve"> </w:t>
      </w:r>
      <w:r>
        <w:t>the</w:t>
      </w:r>
      <w:r>
        <w:rPr>
          <w:spacing w:val="29"/>
          <w:w w:val="95"/>
        </w:rPr>
        <w:t xml:space="preserve"> </w:t>
      </w:r>
      <w:r w:rsidRPr="00722079">
        <w:t xml:space="preserve">entropy-scaling framework for both Euclidean and cosine distances and found </w:t>
      </w:r>
      <w:r>
        <w:t>the</w:t>
      </w:r>
      <w:r>
        <w:rPr>
          <w:spacing w:val="-33"/>
        </w:rPr>
        <w:t xml:space="preserve"> </w:t>
      </w:r>
      <w:r>
        <w:t>acceleration</w:t>
      </w:r>
      <w:r>
        <w:rPr>
          <w:spacing w:val="-34"/>
        </w:rPr>
        <w:t xml:space="preserve"> </w:t>
      </w:r>
      <w:r>
        <w:t>is</w:t>
      </w:r>
      <w:r>
        <w:rPr>
          <w:spacing w:val="-33"/>
        </w:rPr>
        <w:t xml:space="preserve"> </w:t>
      </w:r>
      <w:r>
        <w:t>highly</w:t>
      </w:r>
      <w:r>
        <w:rPr>
          <w:spacing w:val="-33"/>
        </w:rPr>
        <w:t xml:space="preserve"> </w:t>
      </w:r>
      <w:r>
        <w:t>dependent</w:t>
      </w:r>
      <w:r>
        <w:rPr>
          <w:spacing w:val="-33"/>
        </w:rPr>
        <w:t xml:space="preserve"> </w:t>
      </w:r>
      <w:r>
        <w:t>on</w:t>
      </w:r>
      <w:r>
        <w:rPr>
          <w:spacing w:val="-33"/>
        </w:rPr>
        <w:t xml:space="preserve"> </w:t>
      </w:r>
      <w:r>
        <w:rPr>
          <w:spacing w:val="1"/>
        </w:rPr>
        <w:t>both</w:t>
      </w:r>
      <w:r>
        <w:rPr>
          <w:spacing w:val="-33"/>
        </w:rPr>
        <w:t xml:space="preserve"> </w:t>
      </w:r>
      <w:r>
        <w:t>the</w:t>
      </w:r>
      <w:r>
        <w:rPr>
          <w:spacing w:val="-33"/>
        </w:rPr>
        <w:t xml:space="preserve"> </w:t>
      </w:r>
      <w:r>
        <w:rPr>
          <w:spacing w:val="-2"/>
        </w:rPr>
        <w:t>search</w:t>
      </w:r>
      <w:r>
        <w:rPr>
          <w:spacing w:val="-33"/>
        </w:rPr>
        <w:t xml:space="preserve"> </w:t>
      </w:r>
      <w:r>
        <w:t>radius</w:t>
      </w:r>
      <w:r>
        <w:rPr>
          <w:spacing w:val="-33"/>
        </w:rPr>
        <w:t xml:space="preserve"> </w:t>
      </w:r>
      <w:r>
        <w:t>and</w:t>
      </w:r>
      <w:r>
        <w:rPr>
          <w:spacing w:val="-33"/>
        </w:rPr>
        <w:t xml:space="preserve"> </w:t>
      </w:r>
      <w:r>
        <w:t>cluster</w:t>
      </w:r>
      <w:r>
        <w:rPr>
          <w:spacing w:val="-32"/>
        </w:rPr>
        <w:t xml:space="preserve"> </w:t>
      </w:r>
      <w:r w:rsidR="00722079">
        <w:t>ra</w:t>
      </w:r>
      <w:r>
        <w:t>dius</w:t>
      </w:r>
      <w:r>
        <w:rPr>
          <w:spacing w:val="-28"/>
        </w:rPr>
        <w:t xml:space="preserve"> </w:t>
      </w:r>
      <w:r>
        <w:t>(Figure</w:t>
      </w:r>
      <w:r>
        <w:rPr>
          <w:spacing w:val="-28"/>
        </w:rPr>
        <w:t xml:space="preserve"> </w:t>
      </w:r>
      <w:r>
        <w:t>3).</w:t>
      </w:r>
      <w:r>
        <w:rPr>
          <w:spacing w:val="-15"/>
        </w:rPr>
        <w:t xml:space="preserve"> </w:t>
      </w:r>
      <w:r>
        <w:rPr>
          <w:spacing w:val="-7"/>
        </w:rPr>
        <w:t>F</w:t>
      </w:r>
      <w:r>
        <w:rPr>
          <w:spacing w:val="-8"/>
        </w:rPr>
        <w:t>or</w:t>
      </w:r>
      <w:r>
        <w:rPr>
          <w:spacing w:val="-28"/>
        </w:rPr>
        <w:t xml:space="preserve"> </w:t>
      </w:r>
      <w:r>
        <w:t>cosine</w:t>
      </w:r>
      <w:r>
        <w:rPr>
          <w:spacing w:val="-27"/>
        </w:rPr>
        <w:t xml:space="preserve"> </w:t>
      </w:r>
      <w:r>
        <w:t>distance,</w:t>
      </w:r>
      <w:r>
        <w:rPr>
          <w:spacing w:val="-28"/>
        </w:rPr>
        <w:t xml:space="preserve"> </w:t>
      </w:r>
      <w:r>
        <w:rPr>
          <w:spacing w:val="-5"/>
        </w:rPr>
        <w:t>we</w:t>
      </w:r>
      <w:r>
        <w:rPr>
          <w:spacing w:val="-28"/>
        </w:rPr>
        <w:t xml:space="preserve"> </w:t>
      </w:r>
      <w:r>
        <w:t>generated</w:t>
      </w:r>
      <w:r>
        <w:rPr>
          <w:spacing w:val="-27"/>
        </w:rPr>
        <w:t xml:space="preserve"> </w:t>
      </w:r>
      <w:r>
        <w:t>databases</w:t>
      </w:r>
      <w:r>
        <w:rPr>
          <w:spacing w:val="-28"/>
        </w:rPr>
        <w:t xml:space="preserve"> </w:t>
      </w:r>
      <w:r>
        <w:t>with</w:t>
      </w:r>
      <w:r>
        <w:rPr>
          <w:spacing w:val="-28"/>
        </w:rPr>
        <w:t xml:space="preserve"> </w:t>
      </w:r>
      <w:r>
        <w:rPr>
          <w:spacing w:val="-2"/>
        </w:rPr>
        <w:t>maximum</w:t>
      </w:r>
      <w:r w:rsidR="00722079">
        <w:t xml:space="preserve"> </w:t>
      </w:r>
      <w:r>
        <w:t>cluster</w:t>
      </w:r>
      <w:r>
        <w:rPr>
          <w:spacing w:val="-15"/>
        </w:rPr>
        <w:t xml:space="preserve"> </w:t>
      </w:r>
      <w:r>
        <w:t>radii</w:t>
      </w:r>
      <w:r>
        <w:rPr>
          <w:spacing w:val="-15"/>
        </w:rPr>
        <w:t xml:space="preserve"> </w:t>
      </w:r>
      <w:r>
        <w:t>of</w:t>
      </w:r>
      <w:r>
        <w:rPr>
          <w:spacing w:val="-15"/>
        </w:rPr>
        <w:t xml:space="preserve"> </w:t>
      </w:r>
      <w:r>
        <w:t>0.1,</w:t>
      </w:r>
      <w:r>
        <w:rPr>
          <w:spacing w:val="-15"/>
        </w:rPr>
        <w:t xml:space="preserve"> </w:t>
      </w:r>
      <w:r>
        <w:t>0.2,</w:t>
      </w:r>
      <w:r>
        <w:rPr>
          <w:spacing w:val="-15"/>
        </w:rPr>
        <w:t xml:space="preserve"> </w:t>
      </w:r>
      <w:r>
        <w:t>0.3,</w:t>
      </w:r>
      <w:r>
        <w:rPr>
          <w:spacing w:val="-15"/>
        </w:rPr>
        <w:t xml:space="preserve"> </w:t>
      </w:r>
      <w:r>
        <w:t>0.4,</w:t>
      </w:r>
      <w:r>
        <w:rPr>
          <w:spacing w:val="-15"/>
        </w:rPr>
        <w:t xml:space="preserve"> </w:t>
      </w:r>
      <w:r>
        <w:t>and</w:t>
      </w:r>
      <w:r>
        <w:rPr>
          <w:spacing w:val="-16"/>
        </w:rPr>
        <w:t xml:space="preserve"> </w:t>
      </w:r>
      <w:r>
        <w:t>0.5. Then,</w:t>
      </w:r>
      <w:r>
        <w:rPr>
          <w:spacing w:val="-14"/>
        </w:rPr>
        <w:t xml:space="preserve"> </w:t>
      </w:r>
      <w:r>
        <w:t>for</w:t>
      </w:r>
      <w:r>
        <w:rPr>
          <w:spacing w:val="-15"/>
        </w:rPr>
        <w:t xml:space="preserve"> </w:t>
      </w:r>
      <w:r>
        <w:rPr>
          <w:spacing w:val="-3"/>
        </w:rPr>
        <w:t>each</w:t>
      </w:r>
      <w:r>
        <w:rPr>
          <w:spacing w:val="-15"/>
        </w:rPr>
        <w:t xml:space="preserve"> </w:t>
      </w:r>
      <w:r>
        <w:t>query</w:t>
      </w:r>
      <w:r>
        <w:rPr>
          <w:spacing w:val="-15"/>
        </w:rPr>
        <w:t xml:space="preserve"> </w:t>
      </w:r>
      <w:r>
        <w:t>protein</w:t>
      </w:r>
      <w:r>
        <w:rPr>
          <w:spacing w:val="-15"/>
        </w:rPr>
        <w:t xml:space="preserve"> </w:t>
      </w:r>
      <w:r>
        <w:t>from</w:t>
      </w:r>
      <w:r>
        <w:rPr>
          <w:spacing w:val="22"/>
          <w:w w:val="91"/>
        </w:rPr>
        <w:t xml:space="preserve"> </w:t>
      </w:r>
      <w:r>
        <w:t>the</w:t>
      </w:r>
      <w:r>
        <w:rPr>
          <w:spacing w:val="5"/>
        </w:rPr>
        <w:t xml:space="preserve"> </w:t>
      </w:r>
      <w:r>
        <w:t>set</w:t>
      </w:r>
      <w:r>
        <w:rPr>
          <w:spacing w:val="5"/>
        </w:rPr>
        <w:t xml:space="preserve"> </w:t>
      </w:r>
      <w:r>
        <w:rPr>
          <w:rFonts w:ascii="Meiryo" w:eastAsia="Meiryo" w:hAnsi="Meiryo" w:cs="Meiryo"/>
          <w:i/>
          <w:spacing w:val="-2"/>
        </w:rPr>
        <w:t>{</w:t>
      </w:r>
      <w:r>
        <w:rPr>
          <w:rFonts w:ascii="PMingLiU" w:eastAsia="PMingLiU" w:hAnsi="PMingLiU" w:cs="PMingLiU"/>
        </w:rPr>
        <w:t>4rh</w:t>
      </w:r>
      <w:r>
        <w:rPr>
          <w:rFonts w:ascii="PMingLiU" w:eastAsia="PMingLiU" w:hAnsi="PMingLiU" w:cs="PMingLiU"/>
          <w:spacing w:val="-1"/>
        </w:rPr>
        <w:t>v</w:t>
      </w:r>
      <w:r>
        <w:t>,</w:t>
      </w:r>
      <w:r>
        <w:rPr>
          <w:spacing w:val="8"/>
        </w:rPr>
        <w:t xml:space="preserve"> </w:t>
      </w:r>
      <w:r>
        <w:rPr>
          <w:rFonts w:ascii="PMingLiU" w:eastAsia="PMingLiU" w:hAnsi="PMingLiU" w:cs="PMingLiU"/>
        </w:rPr>
        <w:t>1ak</w:t>
      </w:r>
      <w:r>
        <w:rPr>
          <w:rFonts w:ascii="PMingLiU" w:eastAsia="PMingLiU" w:hAnsi="PMingLiU" w:cs="PMingLiU"/>
          <w:spacing w:val="-1"/>
        </w:rPr>
        <w:t>e</w:t>
      </w:r>
      <w:r>
        <w:t>,</w:t>
      </w:r>
      <w:r>
        <w:rPr>
          <w:spacing w:val="8"/>
        </w:rPr>
        <w:t xml:space="preserve"> </w:t>
      </w:r>
      <w:r>
        <w:rPr>
          <w:rFonts w:ascii="PMingLiU" w:eastAsia="PMingLiU" w:hAnsi="PMingLiU" w:cs="PMingLiU"/>
        </w:rPr>
        <w:t>1bm</w:t>
      </w:r>
      <w:r>
        <w:rPr>
          <w:rFonts w:ascii="PMingLiU" w:eastAsia="PMingLiU" w:hAnsi="PMingLiU" w:cs="PMingLiU"/>
          <w:spacing w:val="-1"/>
        </w:rPr>
        <w:t>f</w:t>
      </w:r>
      <w:r>
        <w:t>,</w:t>
      </w:r>
      <w:r>
        <w:rPr>
          <w:spacing w:val="8"/>
        </w:rPr>
        <w:t xml:space="preserve"> </w:t>
      </w:r>
      <w:r>
        <w:rPr>
          <w:rFonts w:ascii="PMingLiU" w:eastAsia="PMingLiU" w:hAnsi="PMingLiU" w:cs="PMingLiU"/>
        </w:rPr>
        <w:t>1rb</w:t>
      </w:r>
      <w:r>
        <w:rPr>
          <w:rFonts w:ascii="PMingLiU" w:eastAsia="PMingLiU" w:hAnsi="PMingLiU" w:cs="PMingLiU"/>
          <w:spacing w:val="-1"/>
        </w:rPr>
        <w:t>p</w:t>
      </w:r>
      <w:r>
        <w:rPr>
          <w:rFonts w:ascii="Meiryo" w:eastAsia="Meiryo" w:hAnsi="Meiryo" w:cs="Meiryo"/>
          <w:i/>
        </w:rPr>
        <w:t>}</w:t>
      </w:r>
      <w:r>
        <w:rPr>
          <w:rFonts w:ascii="Meiryo" w:eastAsia="Meiryo" w:hAnsi="Meiryo" w:cs="Meiryo"/>
          <w:i/>
          <w:spacing w:val="-18"/>
        </w:rPr>
        <w:t xml:space="preserve"> </w:t>
      </w:r>
      <w:r>
        <w:t>(ide</w:t>
      </w:r>
      <w:r>
        <w:rPr>
          <w:spacing w:val="-8"/>
        </w:rPr>
        <w:t>n</w:t>
      </w:r>
      <w:r>
        <w:t>tifi</w:t>
      </w:r>
      <w:r w:rsidR="00722079">
        <w:t>ed</w:t>
      </w:r>
      <w:r>
        <w:rPr>
          <w:spacing w:val="4"/>
        </w:rPr>
        <w:t xml:space="preserve"> </w:t>
      </w:r>
      <w:r>
        <w:rPr>
          <w:spacing w:val="-8"/>
        </w:rPr>
        <w:t>b</w:t>
      </w:r>
      <w:r>
        <w:t>y</w:t>
      </w:r>
      <w:r>
        <w:rPr>
          <w:spacing w:val="5"/>
        </w:rPr>
        <w:t xml:space="preserve"> </w:t>
      </w:r>
      <w:r>
        <w:t>PDB</w:t>
      </w:r>
      <w:r>
        <w:rPr>
          <w:spacing w:val="6"/>
        </w:rPr>
        <w:t xml:space="preserve"> </w:t>
      </w:r>
      <w:r>
        <w:t>IDs),</w:t>
      </w:r>
      <w:r>
        <w:rPr>
          <w:spacing w:val="9"/>
        </w:rPr>
        <w:t xml:space="preserve"> </w:t>
      </w:r>
      <w:r>
        <w:rPr>
          <w:spacing w:val="-8"/>
        </w:rPr>
        <w:t>w</w:t>
      </w:r>
      <w:r>
        <w:t>e</w:t>
      </w:r>
      <w:r w:rsidR="00722079">
        <w:rPr>
          <w:spacing w:val="5"/>
        </w:rPr>
        <w:t xml:space="preserve"> </w:t>
      </w:r>
      <w:r>
        <w:t>ran</w:t>
      </w:r>
      <w:r>
        <w:rPr>
          <w:spacing w:val="5"/>
        </w:rPr>
        <w:t xml:space="preserve"> </w:t>
      </w:r>
      <w:r>
        <w:rPr>
          <w:spacing w:val="6"/>
        </w:rPr>
        <w:t>b</w:t>
      </w:r>
      <w:r>
        <w:t>oth</w:t>
      </w:r>
      <w:r>
        <w:rPr>
          <w:spacing w:val="5"/>
        </w:rPr>
        <w:t xml:space="preserve"> </w:t>
      </w:r>
      <w:r>
        <w:t>n</w:t>
      </w:r>
      <w:r>
        <w:rPr>
          <w:spacing w:val="-28"/>
        </w:rPr>
        <w:t>a</w:t>
      </w:r>
      <w:r>
        <w:rPr>
          <w:spacing w:val="-94"/>
        </w:rPr>
        <w:t>¨</w:t>
      </w:r>
      <w:r>
        <w:t>ı</w:t>
      </w:r>
      <w:r>
        <w:rPr>
          <w:spacing w:val="-8"/>
        </w:rPr>
        <w:t>v</w:t>
      </w:r>
      <w:r>
        <w:t>e</w:t>
      </w:r>
      <w:r>
        <w:rPr>
          <w:w w:val="89"/>
        </w:rPr>
        <w:t xml:space="preserve"> </w:t>
      </w:r>
      <w:r>
        <w:t>and</w:t>
      </w:r>
      <w:r>
        <w:rPr>
          <w:spacing w:val="-31"/>
        </w:rPr>
        <w:t xml:space="preserve"> </w:t>
      </w:r>
      <w:r>
        <w:t>accelerated</w:t>
      </w:r>
      <w:r>
        <w:rPr>
          <w:spacing w:val="-31"/>
        </w:rPr>
        <w:t xml:space="preserve"> </w:t>
      </w:r>
      <w:r>
        <w:rPr>
          <w:spacing w:val="-2"/>
        </w:rPr>
        <w:t>similarit</w:t>
      </w:r>
      <w:r>
        <w:rPr>
          <w:spacing w:val="-1"/>
        </w:rPr>
        <w:t>y</w:t>
      </w:r>
      <w:r>
        <w:rPr>
          <w:spacing w:val="-31"/>
        </w:rPr>
        <w:t xml:space="preserve"> </w:t>
      </w:r>
      <w:r>
        <w:rPr>
          <w:spacing w:val="-2"/>
        </w:rPr>
        <w:t>searches</w:t>
      </w:r>
      <w:r>
        <w:rPr>
          <w:spacing w:val="-30"/>
        </w:rPr>
        <w:t xml:space="preserve"> </w:t>
      </w:r>
      <w:r>
        <w:t>with</w:t>
      </w:r>
      <w:r>
        <w:rPr>
          <w:spacing w:val="-31"/>
        </w:rPr>
        <w:t xml:space="preserve"> </w:t>
      </w:r>
      <w:r>
        <w:t>radii</w:t>
      </w:r>
      <w:r>
        <w:rPr>
          <w:spacing w:val="-30"/>
        </w:rPr>
        <w:t xml:space="preserve"> </w:t>
      </w:r>
      <w:r>
        <w:t>of</w:t>
      </w:r>
      <w:r>
        <w:rPr>
          <w:spacing w:val="-31"/>
        </w:rPr>
        <w:t xml:space="preserve"> </w:t>
      </w:r>
      <w:r>
        <w:rPr>
          <w:spacing w:val="-2"/>
        </w:rPr>
        <w:t>0</w:t>
      </w:r>
      <w:r>
        <w:rPr>
          <w:rFonts w:cs="Georgia"/>
          <w:i/>
          <w:spacing w:val="-1"/>
        </w:rPr>
        <w:t>.</w:t>
      </w:r>
      <w:r>
        <w:rPr>
          <w:spacing w:val="-2"/>
        </w:rPr>
        <w:t>02</w:t>
      </w:r>
      <w:r>
        <w:rPr>
          <w:rFonts w:cs="Georgia"/>
          <w:i/>
          <w:spacing w:val="-1"/>
        </w:rPr>
        <w:t>i,</w:t>
      </w:r>
      <w:r>
        <w:rPr>
          <w:rFonts w:cs="Georgia"/>
          <w:i/>
          <w:spacing w:val="-43"/>
        </w:rPr>
        <w:t xml:space="preserve"> </w:t>
      </w:r>
      <w:r>
        <w:rPr>
          <w:rFonts w:ascii="Meiryo" w:eastAsia="Meiryo" w:hAnsi="Meiryo" w:cs="Meiryo"/>
          <w:i/>
        </w:rPr>
        <w:t>∀</w:t>
      </w:r>
      <w:r>
        <w:rPr>
          <w:rFonts w:cs="Georgia"/>
          <w:i/>
        </w:rPr>
        <w:t>i</w:t>
      </w:r>
      <w:r>
        <w:rPr>
          <w:rFonts w:cs="Georgia"/>
          <w:i/>
          <w:spacing w:val="-33"/>
        </w:rPr>
        <w:t xml:space="preserve"> </w:t>
      </w:r>
      <w:r>
        <w:rPr>
          <w:rFonts w:ascii="Meiryo" w:eastAsia="Meiryo" w:hAnsi="Meiryo" w:cs="Meiryo"/>
          <w:i/>
        </w:rPr>
        <w:t>∈</w:t>
      </w:r>
      <w:r>
        <w:rPr>
          <w:rFonts w:ascii="Meiryo" w:eastAsia="Meiryo" w:hAnsi="Meiryo" w:cs="Meiryo"/>
          <w:i/>
          <w:spacing w:val="-57"/>
        </w:rPr>
        <w:t xml:space="preserve"> </w:t>
      </w:r>
      <w:r>
        <w:rPr>
          <w:rFonts w:ascii="Meiryo" w:eastAsia="Meiryo" w:hAnsi="Meiryo" w:cs="Meiryo"/>
          <w:i/>
        </w:rPr>
        <w:t>{</w:t>
      </w:r>
      <w:r>
        <w:t>0</w:t>
      </w:r>
      <w:r>
        <w:rPr>
          <w:rFonts w:cs="Georgia"/>
          <w:i/>
        </w:rPr>
        <w:t>,</w:t>
      </w:r>
      <w:r>
        <w:rPr>
          <w:rFonts w:cs="Georgia"/>
          <w:i/>
          <w:spacing w:val="-43"/>
        </w:rPr>
        <w:t xml:space="preserve"> </w:t>
      </w:r>
      <w:r>
        <w:rPr>
          <w:rFonts w:cs="Georgia"/>
          <w:i/>
        </w:rPr>
        <w:t>.</w:t>
      </w:r>
      <w:r>
        <w:rPr>
          <w:rFonts w:cs="Georgia"/>
          <w:i/>
          <w:spacing w:val="-43"/>
        </w:rPr>
        <w:t xml:space="preserve"> </w:t>
      </w:r>
      <w:r>
        <w:rPr>
          <w:rFonts w:cs="Georgia"/>
          <w:i/>
        </w:rPr>
        <w:t>.</w:t>
      </w:r>
      <w:r>
        <w:rPr>
          <w:rFonts w:cs="Georgia"/>
          <w:i/>
          <w:spacing w:val="-43"/>
        </w:rPr>
        <w:t xml:space="preserve"> </w:t>
      </w:r>
      <w:proofErr w:type="gramStart"/>
      <w:r>
        <w:rPr>
          <w:rFonts w:cs="Georgia"/>
          <w:i/>
        </w:rPr>
        <w:t>.</w:t>
      </w:r>
      <w:r>
        <w:rPr>
          <w:rFonts w:cs="Georgia"/>
          <w:i/>
          <w:spacing w:val="-43"/>
        </w:rPr>
        <w:t xml:space="preserve"> </w:t>
      </w:r>
      <w:r>
        <w:rPr>
          <w:rFonts w:cs="Georgia"/>
          <w:i/>
        </w:rPr>
        <w:t>,</w:t>
      </w:r>
      <w:proofErr w:type="gramEnd"/>
      <w:r>
        <w:rPr>
          <w:rFonts w:cs="Georgia"/>
          <w:i/>
          <w:spacing w:val="-43"/>
        </w:rPr>
        <w:t xml:space="preserve"> </w:t>
      </w:r>
      <w:r>
        <w:t>49</w:t>
      </w:r>
      <w:r>
        <w:rPr>
          <w:rFonts w:ascii="Meiryo" w:eastAsia="Meiryo" w:hAnsi="Meiryo" w:cs="Meiryo"/>
          <w:i/>
        </w:rPr>
        <w:t>}</w:t>
      </w:r>
      <w:r>
        <w:t>.</w:t>
      </w:r>
      <w:r>
        <w:rPr>
          <w:spacing w:val="-20"/>
        </w:rPr>
        <w:t xml:space="preserve"> </w:t>
      </w:r>
      <w:r>
        <w:t>This</w:t>
      </w:r>
      <w:r w:rsidR="00722079">
        <w:t xml:space="preserve"> test</w:t>
      </w:r>
      <w:r w:rsidR="00722079">
        <w:rPr>
          <w:spacing w:val="8"/>
        </w:rPr>
        <w:t xml:space="preserve"> </w:t>
      </w:r>
      <w:r w:rsidR="00722079">
        <w:rPr>
          <w:spacing w:val="-4"/>
        </w:rPr>
        <w:t>was</w:t>
      </w:r>
      <w:r w:rsidR="00722079">
        <w:rPr>
          <w:spacing w:val="8"/>
        </w:rPr>
        <w:t xml:space="preserve"> </w:t>
      </w:r>
      <w:r w:rsidR="00722079">
        <w:t>repeated</w:t>
      </w:r>
      <w:r w:rsidR="00722079">
        <w:rPr>
          <w:spacing w:val="9"/>
        </w:rPr>
        <w:t xml:space="preserve"> </w:t>
      </w:r>
      <w:r w:rsidR="00722079">
        <w:t>5</w:t>
      </w:r>
      <w:r w:rsidR="00722079">
        <w:rPr>
          <w:spacing w:val="8"/>
        </w:rPr>
        <w:t xml:space="preserve"> </w:t>
      </w:r>
      <w:r w:rsidR="00722079">
        <w:t>times</w:t>
      </w:r>
      <w:r w:rsidR="00722079">
        <w:rPr>
          <w:spacing w:val="8"/>
        </w:rPr>
        <w:t xml:space="preserve"> </w:t>
      </w:r>
      <w:r w:rsidR="00722079">
        <w:t>for</w:t>
      </w:r>
      <w:r w:rsidR="00722079">
        <w:rPr>
          <w:spacing w:val="8"/>
        </w:rPr>
        <w:t xml:space="preserve"> </w:t>
      </w:r>
      <w:r w:rsidR="00722079">
        <w:rPr>
          <w:spacing w:val="-3"/>
        </w:rPr>
        <w:t>each</w:t>
      </w:r>
      <w:r w:rsidR="00722079">
        <w:rPr>
          <w:spacing w:val="8"/>
        </w:rPr>
        <w:t xml:space="preserve"> </w:t>
      </w:r>
      <w:r w:rsidR="00722079">
        <w:rPr>
          <w:spacing w:val="-2"/>
        </w:rPr>
        <w:t>measuremen</w:t>
      </w:r>
      <w:r w:rsidR="00722079">
        <w:rPr>
          <w:spacing w:val="-1"/>
        </w:rPr>
        <w:t>t,</w:t>
      </w:r>
      <w:r w:rsidR="00722079">
        <w:rPr>
          <w:spacing w:val="12"/>
        </w:rPr>
        <w:t xml:space="preserve"> </w:t>
      </w:r>
      <w:r w:rsidR="00722079">
        <w:t>and</w:t>
      </w:r>
      <w:r w:rsidR="00722079">
        <w:rPr>
          <w:spacing w:val="8"/>
        </w:rPr>
        <w:t xml:space="preserve"> </w:t>
      </w:r>
      <w:r w:rsidR="00722079">
        <w:t>the</w:t>
      </w:r>
      <w:r w:rsidR="00722079">
        <w:rPr>
          <w:spacing w:val="8"/>
        </w:rPr>
        <w:t xml:space="preserve"> </w:t>
      </w:r>
      <w:r w:rsidR="00722079">
        <w:t>ratio</w:t>
      </w:r>
      <w:r w:rsidR="00722079">
        <w:rPr>
          <w:spacing w:val="8"/>
        </w:rPr>
        <w:t xml:space="preserve"> </w:t>
      </w:r>
      <w:r w:rsidR="00722079">
        <w:t>of</w:t>
      </w:r>
      <w:r w:rsidR="00722079">
        <w:rPr>
          <w:spacing w:val="8"/>
        </w:rPr>
        <w:t xml:space="preserve"> </w:t>
      </w:r>
      <w:r w:rsidR="00722079">
        <w:rPr>
          <w:spacing w:val="-3"/>
        </w:rPr>
        <w:t>a</w:t>
      </w:r>
      <w:r w:rsidR="00722079">
        <w:rPr>
          <w:spacing w:val="-2"/>
        </w:rPr>
        <w:t>v</w:t>
      </w:r>
      <w:r w:rsidR="00722079">
        <w:rPr>
          <w:spacing w:val="-3"/>
        </w:rPr>
        <w:t>erage</w:t>
      </w:r>
      <w:r w:rsidR="00722079">
        <w:rPr>
          <w:spacing w:val="33"/>
          <w:w w:val="92"/>
        </w:rPr>
        <w:t xml:space="preserve"> </w:t>
      </w:r>
      <w:r w:rsidR="00722079">
        <w:t>accelerated</w:t>
      </w:r>
      <w:r w:rsidR="00722079">
        <w:rPr>
          <w:spacing w:val="-22"/>
        </w:rPr>
        <w:t xml:space="preserve"> </w:t>
      </w:r>
      <w:r w:rsidR="00722079">
        <w:t>vs.</w:t>
      </w:r>
      <w:r w:rsidR="00722079">
        <w:rPr>
          <w:spacing w:val="-21"/>
        </w:rPr>
        <w:t xml:space="preserve"> </w:t>
      </w:r>
      <w:r w:rsidR="00722079">
        <w:t>n</w:t>
      </w:r>
      <w:r w:rsidR="00722079">
        <w:rPr>
          <w:spacing w:val="-28"/>
        </w:rPr>
        <w:t>a</w:t>
      </w:r>
      <w:r w:rsidR="00722079">
        <w:rPr>
          <w:spacing w:val="-94"/>
        </w:rPr>
        <w:t>¨</w:t>
      </w:r>
      <w:r w:rsidR="00722079">
        <w:t>ı</w:t>
      </w:r>
      <w:r w:rsidR="00722079">
        <w:rPr>
          <w:spacing w:val="-8"/>
        </w:rPr>
        <w:t>v</w:t>
      </w:r>
      <w:r w:rsidR="00722079">
        <w:t>e</w:t>
      </w:r>
      <w:r w:rsidR="00722079">
        <w:rPr>
          <w:spacing w:val="-21"/>
        </w:rPr>
        <w:t xml:space="preserve"> </w:t>
      </w:r>
      <w:r w:rsidR="00722079">
        <w:t>times</w:t>
      </w:r>
      <w:r w:rsidR="00722079">
        <w:rPr>
          <w:spacing w:val="-21"/>
        </w:rPr>
        <w:t xml:space="preserve"> </w:t>
      </w:r>
      <w:r w:rsidR="00722079">
        <w:t>is</w:t>
      </w:r>
      <w:r w:rsidR="00722079">
        <w:rPr>
          <w:spacing w:val="-21"/>
        </w:rPr>
        <w:t xml:space="preserve"> </w:t>
      </w:r>
      <w:r w:rsidR="00722079">
        <w:t>sh</w:t>
      </w:r>
      <w:r w:rsidR="00722079">
        <w:rPr>
          <w:spacing w:val="-7"/>
        </w:rPr>
        <w:t>o</w:t>
      </w:r>
      <w:r w:rsidR="00722079">
        <w:t>wn</w:t>
      </w:r>
      <w:r w:rsidR="00722079">
        <w:rPr>
          <w:spacing w:val="-21"/>
        </w:rPr>
        <w:t xml:space="preserve"> </w:t>
      </w:r>
      <w:r w:rsidR="00722079">
        <w:t>in</w:t>
      </w:r>
      <w:r w:rsidR="00722079">
        <w:rPr>
          <w:spacing w:val="-21"/>
        </w:rPr>
        <w:t xml:space="preserve"> </w:t>
      </w:r>
      <w:r w:rsidR="00722079">
        <w:t>Figure</w:t>
      </w:r>
      <w:r w:rsidR="00722079">
        <w:rPr>
          <w:spacing w:val="-20"/>
        </w:rPr>
        <w:t xml:space="preserve"> </w:t>
      </w:r>
      <w:r w:rsidR="00722079">
        <w:t>3</w:t>
      </w:r>
      <w:r w:rsidR="00722079">
        <w:rPr>
          <w:spacing w:val="-2"/>
        </w:rPr>
        <w:t>a</w:t>
      </w:r>
      <w:r w:rsidR="00722079">
        <w:t>.</w:t>
      </w:r>
      <w:r w:rsidR="00722079">
        <w:rPr>
          <w:spacing w:val="-5"/>
        </w:rPr>
        <w:t xml:space="preserve"> </w:t>
      </w:r>
      <w:r w:rsidR="00722079">
        <w:rPr>
          <w:spacing w:val="-19"/>
        </w:rPr>
        <w:t>F</w:t>
      </w:r>
      <w:r w:rsidR="00722079">
        <w:t>or</w:t>
      </w:r>
      <w:r w:rsidR="00722079">
        <w:rPr>
          <w:spacing w:val="-21"/>
        </w:rPr>
        <w:t xml:space="preserve"> </w:t>
      </w:r>
      <w:r w:rsidR="00722079">
        <w:t>Euclidean</w:t>
      </w:r>
      <w:r w:rsidR="00722079">
        <w:rPr>
          <w:spacing w:val="-21"/>
        </w:rPr>
        <w:t xml:space="preserve"> </w:t>
      </w:r>
      <w:r w:rsidR="00722079">
        <w:t>distance,</w:t>
      </w:r>
      <w:r w:rsidR="00722079">
        <w:rPr>
          <w:spacing w:val="-20"/>
        </w:rPr>
        <w:t xml:space="preserve"> </w:t>
      </w:r>
      <w:r w:rsidR="00722079">
        <w:rPr>
          <w:spacing w:val="-8"/>
        </w:rPr>
        <w:t>w</w:t>
      </w:r>
      <w:r w:rsidR="00722079">
        <w:t>e</w:t>
      </w:r>
      <w:r w:rsidR="00722079">
        <w:rPr>
          <w:w w:val="89"/>
        </w:rPr>
        <w:t xml:space="preserve"> </w:t>
      </w:r>
      <w:r w:rsidR="00722079">
        <w:t>generated</w:t>
      </w:r>
      <w:r w:rsidR="00722079">
        <w:rPr>
          <w:spacing w:val="-19"/>
        </w:rPr>
        <w:t xml:space="preserve"> </w:t>
      </w:r>
      <w:r w:rsidR="00722079">
        <w:t>databases</w:t>
      </w:r>
      <w:r w:rsidR="00722079">
        <w:rPr>
          <w:spacing w:val="-19"/>
        </w:rPr>
        <w:t xml:space="preserve"> </w:t>
      </w:r>
      <w:r w:rsidR="00722079">
        <w:t>with</w:t>
      </w:r>
      <w:r w:rsidR="00722079">
        <w:rPr>
          <w:spacing w:val="-19"/>
        </w:rPr>
        <w:t xml:space="preserve"> </w:t>
      </w:r>
      <w:r w:rsidR="00722079">
        <w:rPr>
          <w:spacing w:val="-2"/>
        </w:rPr>
        <w:t>maximum</w:t>
      </w:r>
      <w:r w:rsidR="00722079">
        <w:rPr>
          <w:spacing w:val="-19"/>
        </w:rPr>
        <w:t xml:space="preserve"> </w:t>
      </w:r>
      <w:r w:rsidR="00722079">
        <w:t>cluster</w:t>
      </w:r>
      <w:r w:rsidR="00722079">
        <w:rPr>
          <w:spacing w:val="-18"/>
        </w:rPr>
        <w:t xml:space="preserve"> </w:t>
      </w:r>
      <w:r w:rsidR="00722079">
        <w:t>radii</w:t>
      </w:r>
      <w:r w:rsidR="00722079">
        <w:rPr>
          <w:spacing w:val="-18"/>
        </w:rPr>
        <w:t xml:space="preserve"> </w:t>
      </w:r>
      <w:r w:rsidR="00722079">
        <w:t>of</w:t>
      </w:r>
      <w:r w:rsidR="00722079">
        <w:rPr>
          <w:spacing w:val="-19"/>
        </w:rPr>
        <w:t xml:space="preserve"> </w:t>
      </w:r>
      <w:r w:rsidR="00722079">
        <w:t>10,</w:t>
      </w:r>
      <w:r w:rsidR="00722079">
        <w:rPr>
          <w:spacing w:val="-18"/>
        </w:rPr>
        <w:t xml:space="preserve"> </w:t>
      </w:r>
      <w:r w:rsidR="00722079">
        <w:t>20,</w:t>
      </w:r>
      <w:r w:rsidR="00722079">
        <w:rPr>
          <w:spacing w:val="-18"/>
        </w:rPr>
        <w:t xml:space="preserve"> </w:t>
      </w:r>
      <w:r w:rsidR="00722079">
        <w:t>25,</w:t>
      </w:r>
      <w:r w:rsidR="00722079">
        <w:rPr>
          <w:spacing w:val="-18"/>
        </w:rPr>
        <w:t xml:space="preserve"> </w:t>
      </w:r>
      <w:r w:rsidR="00722079">
        <w:t>50,</w:t>
      </w:r>
      <w:r w:rsidR="00722079">
        <w:rPr>
          <w:spacing w:val="-18"/>
        </w:rPr>
        <w:t xml:space="preserve"> </w:t>
      </w:r>
      <w:r w:rsidR="00722079">
        <w:t>and</w:t>
      </w:r>
      <w:r w:rsidR="00722079">
        <w:rPr>
          <w:spacing w:val="-19"/>
        </w:rPr>
        <w:t xml:space="preserve"> </w:t>
      </w:r>
      <w:r w:rsidR="00722079">
        <w:t>100.</w:t>
      </w:r>
    </w:p>
    <w:p w14:paraId="17AC9F79" w14:textId="1761E5BB" w:rsidR="00722079" w:rsidRDefault="00722079" w:rsidP="003B0178">
      <w:pPr>
        <w:pStyle w:val="BodyText"/>
        <w:keepLines/>
        <w:spacing w:before="59" w:line="382" w:lineRule="auto"/>
        <w:ind w:left="490" w:right="533" w:firstLine="346"/>
      </w:pPr>
      <w:r>
        <w:t>Again,</w:t>
      </w:r>
      <w:r>
        <w:rPr>
          <w:spacing w:val="10"/>
        </w:rPr>
        <w:t xml:space="preserve"> </w:t>
      </w:r>
      <w:r>
        <w:t>for</w:t>
      </w:r>
      <w:r>
        <w:rPr>
          <w:spacing w:val="7"/>
        </w:rPr>
        <w:t xml:space="preserve"> </w:t>
      </w:r>
      <w:r>
        <w:rPr>
          <w:spacing w:val="-3"/>
        </w:rPr>
        <w:t>each</w:t>
      </w:r>
      <w:r>
        <w:rPr>
          <w:spacing w:val="6"/>
        </w:rPr>
        <w:t xml:space="preserve"> </w:t>
      </w:r>
      <w:r>
        <w:t>query</w:t>
      </w:r>
      <w:r>
        <w:rPr>
          <w:spacing w:val="6"/>
        </w:rPr>
        <w:t xml:space="preserve"> </w:t>
      </w:r>
      <w:r>
        <w:t>protein</w:t>
      </w:r>
      <w:r>
        <w:rPr>
          <w:spacing w:val="7"/>
        </w:rPr>
        <w:t xml:space="preserve"> </w:t>
      </w:r>
      <w:r>
        <w:rPr>
          <w:spacing w:val="-3"/>
        </w:rPr>
        <w:t>drawn</w:t>
      </w:r>
      <w:r>
        <w:rPr>
          <w:spacing w:val="6"/>
        </w:rPr>
        <w:t xml:space="preserve"> </w:t>
      </w:r>
      <w:r>
        <w:t>from</w:t>
      </w:r>
      <w:r>
        <w:rPr>
          <w:spacing w:val="7"/>
        </w:rPr>
        <w:t xml:space="preserve"> </w:t>
      </w:r>
      <w:r>
        <w:t>the</w:t>
      </w:r>
      <w:r>
        <w:rPr>
          <w:spacing w:val="6"/>
        </w:rPr>
        <w:t xml:space="preserve"> </w:t>
      </w:r>
      <w:r>
        <w:t>same</w:t>
      </w:r>
      <w:r>
        <w:rPr>
          <w:spacing w:val="7"/>
        </w:rPr>
        <w:t xml:space="preserve"> </w:t>
      </w:r>
      <w:r>
        <w:t>set,</w:t>
      </w:r>
      <w:r>
        <w:rPr>
          <w:spacing w:val="10"/>
        </w:rPr>
        <w:t xml:space="preserve"> </w:t>
      </w:r>
      <w:r>
        <w:rPr>
          <w:spacing w:val="-5"/>
        </w:rPr>
        <w:t>we</w:t>
      </w:r>
      <w:r>
        <w:rPr>
          <w:spacing w:val="6"/>
        </w:rPr>
        <w:t xml:space="preserve"> </w:t>
      </w:r>
      <w:r>
        <w:t>compared</w:t>
      </w:r>
      <w:r>
        <w:rPr>
          <w:spacing w:val="8"/>
        </w:rPr>
        <w:t xml:space="preserve"> </w:t>
      </w:r>
      <w:r>
        <w:t>the</w:t>
      </w:r>
      <w:r>
        <w:rPr>
          <w:spacing w:val="27"/>
          <w:w w:val="95"/>
        </w:rPr>
        <w:t xml:space="preserve"> </w:t>
      </w:r>
      <w:r>
        <w:rPr>
          <w:spacing w:val="-7"/>
        </w:rPr>
        <w:t>av</w:t>
      </w:r>
      <w:r>
        <w:t>erage</w:t>
      </w:r>
      <w:r>
        <w:rPr>
          <w:spacing w:val="-8"/>
        </w:rPr>
        <w:t xml:space="preserve"> </w:t>
      </w:r>
      <w:r>
        <w:rPr>
          <w:spacing w:val="-7"/>
        </w:rPr>
        <w:t>ov</w:t>
      </w:r>
      <w:r>
        <w:t>er</w:t>
      </w:r>
      <w:r>
        <w:rPr>
          <w:spacing w:val="-8"/>
        </w:rPr>
        <w:t xml:space="preserve"> </w:t>
      </w:r>
      <w:r>
        <w:t>fi</w:t>
      </w:r>
      <w:r>
        <w:rPr>
          <w:spacing w:val="13"/>
        </w:rPr>
        <w:t>v</w:t>
      </w:r>
      <w:r>
        <w:t>e</w:t>
      </w:r>
      <w:r>
        <w:rPr>
          <w:spacing w:val="-8"/>
        </w:rPr>
        <w:t xml:space="preserve"> </w:t>
      </w:r>
      <w:r>
        <w:t>runs</w:t>
      </w:r>
      <w:r>
        <w:rPr>
          <w:spacing w:val="-8"/>
        </w:rPr>
        <w:t xml:space="preserve"> </w:t>
      </w:r>
      <w:r>
        <w:t>of</w:t>
      </w:r>
      <w:r>
        <w:rPr>
          <w:spacing w:val="-7"/>
        </w:rPr>
        <w:t xml:space="preserve"> </w:t>
      </w:r>
      <w:r>
        <w:t>the</w:t>
      </w:r>
      <w:r>
        <w:rPr>
          <w:spacing w:val="-8"/>
        </w:rPr>
        <w:t xml:space="preserve"> </w:t>
      </w:r>
      <w:r>
        <w:t>ratio</w:t>
      </w:r>
      <w:r>
        <w:rPr>
          <w:spacing w:val="-7"/>
        </w:rPr>
        <w:t xml:space="preserve"> </w:t>
      </w:r>
      <w:r>
        <w:t>of</w:t>
      </w:r>
      <w:r>
        <w:rPr>
          <w:spacing w:val="-8"/>
        </w:rPr>
        <w:t xml:space="preserve"> </w:t>
      </w:r>
      <w:r>
        <w:rPr>
          <w:spacing w:val="-7"/>
        </w:rPr>
        <w:t>av</w:t>
      </w:r>
      <w:r>
        <w:t>erage</w:t>
      </w:r>
      <w:r>
        <w:rPr>
          <w:spacing w:val="-7"/>
        </w:rPr>
        <w:t xml:space="preserve"> </w:t>
      </w:r>
      <w:r>
        <w:t>accelerated</w:t>
      </w:r>
      <w:r>
        <w:rPr>
          <w:spacing w:val="-8"/>
        </w:rPr>
        <w:t xml:space="preserve"> </w:t>
      </w:r>
      <w:r>
        <w:rPr>
          <w:spacing w:val="-6"/>
        </w:rPr>
        <w:t>v</w:t>
      </w:r>
      <w:r>
        <w:t>ersus</w:t>
      </w:r>
      <w:r>
        <w:rPr>
          <w:spacing w:val="-8"/>
        </w:rPr>
        <w:t xml:space="preserve"> </w:t>
      </w:r>
      <w:r>
        <w:t>n</w:t>
      </w:r>
      <w:r>
        <w:rPr>
          <w:spacing w:val="-28"/>
        </w:rPr>
        <w:t>a</w:t>
      </w:r>
      <w:r>
        <w:rPr>
          <w:spacing w:val="-94"/>
        </w:rPr>
        <w:t>¨</w:t>
      </w:r>
      <w:r>
        <w:t>ı</w:t>
      </w:r>
      <w:r>
        <w:rPr>
          <w:spacing w:val="-8"/>
        </w:rPr>
        <w:t>v</w:t>
      </w:r>
      <w:r>
        <w:t>e</w:t>
      </w:r>
      <w:r>
        <w:rPr>
          <w:spacing w:val="-8"/>
        </w:rPr>
        <w:t xml:space="preserve"> </w:t>
      </w:r>
      <w:r>
        <w:t>times</w:t>
      </w:r>
      <w:r>
        <w:rPr>
          <w:w w:val="93"/>
        </w:rPr>
        <w:t xml:space="preserve"> </w:t>
      </w:r>
      <w:r>
        <w:t>(Figure</w:t>
      </w:r>
      <w:r>
        <w:rPr>
          <w:spacing w:val="5"/>
        </w:rPr>
        <w:t xml:space="preserve"> </w:t>
      </w:r>
      <w:r>
        <w:t>3b).</w:t>
      </w:r>
      <w:r>
        <w:rPr>
          <w:spacing w:val="52"/>
        </w:rPr>
        <w:t xml:space="preserve"> </w:t>
      </w:r>
      <w:r>
        <w:t>The</w:t>
      </w:r>
      <w:r>
        <w:rPr>
          <w:spacing w:val="6"/>
        </w:rPr>
        <w:t xml:space="preserve"> </w:t>
      </w:r>
      <w:r>
        <w:t>cluster</w:t>
      </w:r>
      <w:r>
        <w:rPr>
          <w:spacing w:val="6"/>
        </w:rPr>
        <w:t xml:space="preserve"> </w:t>
      </w:r>
      <w:r>
        <w:t>generation</w:t>
      </w:r>
      <w:r>
        <w:rPr>
          <w:spacing w:val="6"/>
        </w:rPr>
        <w:t xml:space="preserve"> </w:t>
      </w:r>
      <w:r>
        <w:t>required</w:t>
      </w:r>
      <w:r>
        <w:rPr>
          <w:spacing w:val="5"/>
        </w:rPr>
        <w:t xml:space="preserve"> </w:t>
      </w:r>
      <w:r>
        <w:rPr>
          <w:spacing w:val="-2"/>
        </w:rPr>
        <w:t>anywhere</w:t>
      </w:r>
      <w:r>
        <w:rPr>
          <w:spacing w:val="5"/>
        </w:rPr>
        <w:t xml:space="preserve"> </w:t>
      </w:r>
      <w:r>
        <w:t>from</w:t>
      </w:r>
      <w:r>
        <w:rPr>
          <w:spacing w:val="6"/>
        </w:rPr>
        <w:t xml:space="preserve"> </w:t>
      </w:r>
      <w:r>
        <w:t>65</w:t>
      </w:r>
      <w:r>
        <w:rPr>
          <w:spacing w:val="6"/>
        </w:rPr>
        <w:t xml:space="preserve"> </w:t>
      </w:r>
      <w:r>
        <w:t>to</w:t>
      </w:r>
      <w:r>
        <w:rPr>
          <w:spacing w:val="6"/>
        </w:rPr>
        <w:t xml:space="preserve"> </w:t>
      </w:r>
      <w:r>
        <w:t>23,714</w:t>
      </w:r>
      <w:r>
        <w:rPr>
          <w:spacing w:val="22"/>
          <w:w w:val="94"/>
        </w:rPr>
        <w:t xml:space="preserve"> </w:t>
      </w:r>
      <w:r>
        <w:t>seconds,</w:t>
      </w:r>
      <w:r>
        <w:rPr>
          <w:spacing w:val="-7"/>
        </w:rPr>
        <w:t xml:space="preserve"> </w:t>
      </w:r>
      <w:r>
        <w:t>depending</w:t>
      </w:r>
      <w:r>
        <w:rPr>
          <w:spacing w:val="-7"/>
        </w:rPr>
        <w:t xml:space="preserve"> </w:t>
      </w:r>
      <w:r>
        <w:t>on</w:t>
      </w:r>
      <w:r>
        <w:rPr>
          <w:spacing w:val="-8"/>
        </w:rPr>
        <w:t xml:space="preserve"> </w:t>
      </w:r>
      <w:r>
        <w:t>the</w:t>
      </w:r>
      <w:r>
        <w:rPr>
          <w:spacing w:val="-7"/>
        </w:rPr>
        <w:t xml:space="preserve"> </w:t>
      </w:r>
      <w:r>
        <w:rPr>
          <w:spacing w:val="-3"/>
        </w:rPr>
        <w:t>choice</w:t>
      </w:r>
      <w:r>
        <w:rPr>
          <w:spacing w:val="-8"/>
        </w:rPr>
        <w:t xml:space="preserve"> </w:t>
      </w:r>
      <w:r>
        <w:t>of</w:t>
      </w:r>
      <w:r>
        <w:rPr>
          <w:spacing w:val="-8"/>
        </w:rPr>
        <w:t xml:space="preserve"> </w:t>
      </w:r>
      <w:r>
        <w:t>radii</w:t>
      </w:r>
      <w:r>
        <w:rPr>
          <w:spacing w:val="-8"/>
        </w:rPr>
        <w:t xml:space="preserve"> </w:t>
      </w:r>
      <w:r>
        <w:t>(</w:t>
      </w:r>
      <w:del w:id="971" w:author="Craig Mak" w:date="2015-07-27T12:49:00Z">
        <w:r w:rsidDel="00133DAA">
          <w:delText>See</w:delText>
        </w:r>
        <w:r w:rsidDel="00133DAA">
          <w:rPr>
            <w:spacing w:val="-7"/>
          </w:rPr>
          <w:delText xml:space="preserve"> </w:delText>
        </w:r>
      </w:del>
      <w:ins w:id="972" w:author="Craig Mak" w:date="2015-07-27T12:49:00Z">
        <w:r w:rsidR="00133DAA">
          <w:t>T</w:t>
        </w:r>
      </w:ins>
      <w:del w:id="973" w:author="Craig Mak" w:date="2015-07-27T12:49:00Z">
        <w:r w:rsidDel="00133DAA">
          <w:delText>t</w:delText>
        </w:r>
      </w:del>
      <w:r>
        <w:t>able</w:t>
      </w:r>
      <w:r>
        <w:rPr>
          <w:spacing w:val="-8"/>
        </w:rPr>
        <w:t xml:space="preserve"> </w:t>
      </w:r>
      <w:r>
        <w:t>3)</w:t>
      </w:r>
      <w:r>
        <w:rPr>
          <w:spacing w:val="-7"/>
        </w:rPr>
        <w:t xml:space="preserve"> </w:t>
      </w:r>
      <w:r>
        <w:t>and</w:t>
      </w:r>
      <w:r>
        <w:rPr>
          <w:spacing w:val="-8"/>
        </w:rPr>
        <w:t xml:space="preserve"> </w:t>
      </w:r>
      <w:r>
        <w:t>no</w:t>
      </w:r>
      <w:r>
        <w:rPr>
          <w:spacing w:val="-8"/>
        </w:rPr>
        <w:t xml:space="preserve"> </w:t>
      </w:r>
      <w:r>
        <w:t>more</w:t>
      </w:r>
      <w:r>
        <w:rPr>
          <w:spacing w:val="-7"/>
        </w:rPr>
        <w:t xml:space="preserve"> </w:t>
      </w:r>
      <w:r>
        <w:t>than</w:t>
      </w:r>
      <w:r>
        <w:rPr>
          <w:spacing w:val="-8"/>
        </w:rPr>
        <w:t xml:space="preserve"> </w:t>
      </w:r>
      <w:r>
        <w:t>a</w:t>
      </w:r>
      <w:r>
        <w:rPr>
          <w:spacing w:val="22"/>
          <w:w w:val="96"/>
        </w:rPr>
        <w:t xml:space="preserve"> </w:t>
      </w:r>
      <w:r>
        <w:t>small</w:t>
      </w:r>
      <w:r>
        <w:rPr>
          <w:spacing w:val="6"/>
        </w:rPr>
        <w:t xml:space="preserve"> </w:t>
      </w:r>
      <w:r>
        <w:rPr>
          <w:spacing w:val="-2"/>
        </w:rPr>
        <w:t>constan</w:t>
      </w:r>
      <w:r>
        <w:rPr>
          <w:spacing w:val="-1"/>
        </w:rPr>
        <w:t>t</w:t>
      </w:r>
      <w:r>
        <w:rPr>
          <w:spacing w:val="6"/>
        </w:rPr>
        <w:t xml:space="preserve"> </w:t>
      </w:r>
      <w:r>
        <w:t>(</w:t>
      </w:r>
      <w:r>
        <w:rPr>
          <w:rFonts w:cs="Georgia"/>
          <w:i/>
        </w:rPr>
        <w:t>&lt;</w:t>
      </w:r>
      <w:r>
        <w:rPr>
          <w:rFonts w:cs="Georgia"/>
          <w:i/>
          <w:spacing w:val="4"/>
        </w:rPr>
        <w:t xml:space="preserve"> </w:t>
      </w:r>
      <w:r>
        <w:t>3)</w:t>
      </w:r>
      <w:r>
        <w:rPr>
          <w:spacing w:val="6"/>
        </w:rPr>
        <w:t xml:space="preserve"> </w:t>
      </w:r>
      <w:r>
        <w:t>times</w:t>
      </w:r>
      <w:r>
        <w:rPr>
          <w:spacing w:val="6"/>
        </w:rPr>
        <w:t xml:space="preserve"> </w:t>
      </w:r>
      <w:r>
        <w:t>as</w:t>
      </w:r>
      <w:r>
        <w:rPr>
          <w:spacing w:val="6"/>
        </w:rPr>
        <w:t xml:space="preserve"> </w:t>
      </w:r>
      <w:r>
        <w:rPr>
          <w:spacing w:val="-5"/>
        </w:rPr>
        <w:t>much</w:t>
      </w:r>
      <w:r>
        <w:rPr>
          <w:spacing w:val="6"/>
        </w:rPr>
        <w:t xml:space="preserve"> </w:t>
      </w:r>
      <w:r>
        <w:t>memory</w:t>
      </w:r>
      <w:r>
        <w:rPr>
          <w:spacing w:val="6"/>
        </w:rPr>
        <w:t xml:space="preserve"> </w:t>
      </w:r>
      <w:r>
        <w:t>as</w:t>
      </w:r>
      <w:r>
        <w:rPr>
          <w:spacing w:val="6"/>
        </w:rPr>
        <w:t xml:space="preserve"> </w:t>
      </w:r>
      <w:r>
        <w:t>it</w:t>
      </w:r>
      <w:r>
        <w:rPr>
          <w:spacing w:val="7"/>
        </w:rPr>
        <w:t xml:space="preserve"> </w:t>
      </w:r>
      <w:r>
        <w:rPr>
          <w:spacing w:val="-2"/>
        </w:rPr>
        <w:t>tak</w:t>
      </w:r>
      <w:r>
        <w:rPr>
          <w:spacing w:val="-3"/>
        </w:rPr>
        <w:t>es</w:t>
      </w:r>
      <w:r>
        <w:rPr>
          <w:spacing w:val="5"/>
        </w:rPr>
        <w:t xml:space="preserve"> </w:t>
      </w:r>
      <w:r>
        <w:t>to</w:t>
      </w:r>
      <w:r>
        <w:rPr>
          <w:spacing w:val="6"/>
        </w:rPr>
        <w:t xml:space="preserve"> </w:t>
      </w:r>
      <w:r>
        <w:t>simply</w:t>
      </w:r>
      <w:r>
        <w:rPr>
          <w:spacing w:val="7"/>
        </w:rPr>
        <w:t xml:space="preserve"> </w:t>
      </w:r>
      <w:r>
        <w:t>load</w:t>
      </w:r>
      <w:r>
        <w:rPr>
          <w:spacing w:val="6"/>
        </w:rPr>
        <w:t xml:space="preserve"> </w:t>
      </w:r>
      <w:r>
        <w:t>the</w:t>
      </w:r>
      <w:r>
        <w:rPr>
          <w:spacing w:val="29"/>
          <w:w w:val="95"/>
        </w:rPr>
        <w:t xml:space="preserve"> </w:t>
      </w:r>
      <w:r>
        <w:t>PDB</w:t>
      </w:r>
      <w:r>
        <w:rPr>
          <w:spacing w:val="-1"/>
        </w:rPr>
        <w:t xml:space="preserve"> </w:t>
      </w:r>
      <w:r>
        <w:t xml:space="preserve">database (no more than 2GB RAM). </w:t>
      </w:r>
      <w:r w:rsidRPr="00A64179">
        <w:t>Clustering used 20 threads on a 12-core Xeon X5690, while search used only one thread.</w:t>
      </w:r>
    </w:p>
    <w:p w14:paraId="387EA088" w14:textId="77777777" w:rsidR="00283DE0" w:rsidRDefault="00283DE0" w:rsidP="003B0178">
      <w:pPr>
        <w:keepLines/>
        <w:spacing w:line="381" w:lineRule="auto"/>
        <w:sectPr w:rsidR="00283DE0">
          <w:pgSz w:w="12240" w:h="15840"/>
          <w:pgMar w:top="1500" w:right="1720" w:bottom="1960" w:left="1720" w:header="0" w:footer="1776" w:gutter="0"/>
          <w:cols w:space="720"/>
        </w:sectPr>
      </w:pPr>
    </w:p>
    <w:p w14:paraId="627FC7A9" w14:textId="77777777" w:rsidR="00283DE0" w:rsidRDefault="00283DE0" w:rsidP="003B0178">
      <w:pPr>
        <w:keepLines/>
        <w:spacing w:before="10"/>
        <w:rPr>
          <w:rFonts w:ascii="Georgia" w:eastAsia="Georgia" w:hAnsi="Georgia" w:cs="Georgia"/>
          <w:sz w:val="25"/>
          <w:szCs w:val="25"/>
        </w:rPr>
      </w:pPr>
    </w:p>
    <w:p w14:paraId="7C34A897" w14:textId="3158420E" w:rsidR="00283DE0" w:rsidRDefault="00641826" w:rsidP="003B0178">
      <w:pPr>
        <w:pStyle w:val="BodyText"/>
        <w:keepLines/>
        <w:spacing w:line="359" w:lineRule="auto"/>
        <w:ind w:right="529" w:firstLine="351"/>
      </w:pPr>
      <w:r>
        <w:t>Not</w:t>
      </w:r>
      <w:r>
        <w:rPr>
          <w:spacing w:val="-12"/>
        </w:rPr>
        <w:t xml:space="preserve"> </w:t>
      </w:r>
      <w:r>
        <w:t>only</w:t>
      </w:r>
      <w:r>
        <w:rPr>
          <w:spacing w:val="-11"/>
        </w:rPr>
        <w:t xml:space="preserve"> </w:t>
      </w:r>
      <w:r>
        <w:t>is</w:t>
      </w:r>
      <w:r>
        <w:rPr>
          <w:spacing w:val="-11"/>
        </w:rPr>
        <w:t xml:space="preserve"> </w:t>
      </w:r>
      <w:r>
        <w:t>the</w:t>
      </w:r>
      <w:r>
        <w:rPr>
          <w:spacing w:val="-12"/>
        </w:rPr>
        <w:t xml:space="preserve"> </w:t>
      </w:r>
      <w:r>
        <w:t>acceleration</w:t>
      </w:r>
      <w:r>
        <w:rPr>
          <w:spacing w:val="-11"/>
        </w:rPr>
        <w:t xml:space="preserve"> </w:t>
      </w:r>
      <w:r>
        <w:t>highly</w:t>
      </w:r>
      <w:r>
        <w:rPr>
          <w:spacing w:val="-12"/>
        </w:rPr>
        <w:t xml:space="preserve"> </w:t>
      </w:r>
      <w:r>
        <w:t>dependent</w:t>
      </w:r>
      <w:r>
        <w:rPr>
          <w:spacing w:val="-12"/>
        </w:rPr>
        <w:t xml:space="preserve"> </w:t>
      </w:r>
      <w:r>
        <w:t>on</w:t>
      </w:r>
      <w:r>
        <w:rPr>
          <w:spacing w:val="-11"/>
        </w:rPr>
        <w:t xml:space="preserve"> </w:t>
      </w:r>
      <w:r>
        <w:rPr>
          <w:spacing w:val="1"/>
        </w:rPr>
        <w:t>both</w:t>
      </w:r>
      <w:r>
        <w:rPr>
          <w:spacing w:val="-11"/>
        </w:rPr>
        <w:t xml:space="preserve"> </w:t>
      </w:r>
      <w:r>
        <w:t>the</w:t>
      </w:r>
      <w:r>
        <w:rPr>
          <w:spacing w:val="-12"/>
        </w:rPr>
        <w:t xml:space="preserve"> </w:t>
      </w:r>
      <w:r>
        <w:rPr>
          <w:spacing w:val="-2"/>
        </w:rPr>
        <w:t>search</w:t>
      </w:r>
      <w:r>
        <w:rPr>
          <w:spacing w:val="-12"/>
        </w:rPr>
        <w:t xml:space="preserve"> </w:t>
      </w:r>
      <w:r>
        <w:t>radius</w:t>
      </w:r>
      <w:r>
        <w:rPr>
          <w:spacing w:val="22"/>
          <w:w w:val="93"/>
        </w:rPr>
        <w:t xml:space="preserve"> </w:t>
      </w:r>
      <w:r>
        <w:rPr>
          <w:i/>
        </w:rPr>
        <w:t>r</w:t>
      </w:r>
      <w:r>
        <w:rPr>
          <w:i/>
          <w:spacing w:val="8"/>
        </w:rPr>
        <w:t xml:space="preserve"> </w:t>
      </w:r>
      <w:r>
        <w:t>and</w:t>
      </w:r>
      <w:r>
        <w:rPr>
          <w:spacing w:val="5"/>
        </w:rPr>
        <w:t xml:space="preserve"> </w:t>
      </w:r>
      <w:r>
        <w:t>the</w:t>
      </w:r>
      <w:r>
        <w:rPr>
          <w:spacing w:val="5"/>
        </w:rPr>
        <w:t xml:space="preserve"> </w:t>
      </w:r>
      <w:r>
        <w:rPr>
          <w:spacing w:val="-2"/>
        </w:rPr>
        <w:t>maximum</w:t>
      </w:r>
      <w:r>
        <w:rPr>
          <w:spacing w:val="5"/>
        </w:rPr>
        <w:t xml:space="preserve"> </w:t>
      </w:r>
      <w:r>
        <w:t>cluster</w:t>
      </w:r>
      <w:r>
        <w:rPr>
          <w:spacing w:val="5"/>
        </w:rPr>
        <w:t xml:space="preserve"> </w:t>
      </w:r>
      <w:r>
        <w:t>radius</w:t>
      </w:r>
      <w:r>
        <w:rPr>
          <w:spacing w:val="4"/>
        </w:rPr>
        <w:t xml:space="preserve"> </w:t>
      </w:r>
      <w:r>
        <w:rPr>
          <w:i/>
          <w:spacing w:val="3"/>
        </w:rPr>
        <w:t>r</w:t>
      </w:r>
      <w:r>
        <w:rPr>
          <w:rFonts w:ascii="Palatino Linotype"/>
          <w:i/>
          <w:spacing w:val="2"/>
          <w:position w:val="-3"/>
          <w:sz w:val="16"/>
        </w:rPr>
        <w:t>c</w:t>
      </w:r>
      <w:r>
        <w:rPr>
          <w:spacing w:val="3"/>
        </w:rPr>
        <w:t>,</w:t>
      </w:r>
      <w:r>
        <w:rPr>
          <w:spacing w:val="7"/>
        </w:rPr>
        <w:t xml:space="preserve"> </w:t>
      </w:r>
      <w:r>
        <w:t>but</w:t>
      </w:r>
      <w:r>
        <w:rPr>
          <w:spacing w:val="5"/>
        </w:rPr>
        <w:t xml:space="preserve"> </w:t>
      </w:r>
      <w:r>
        <w:t>the</w:t>
      </w:r>
      <w:r>
        <w:rPr>
          <w:spacing w:val="4"/>
        </w:rPr>
        <w:t xml:space="preserve"> </w:t>
      </w:r>
      <w:r>
        <w:rPr>
          <w:spacing w:val="-3"/>
        </w:rPr>
        <w:t>choice</w:t>
      </w:r>
      <w:r>
        <w:rPr>
          <w:spacing w:val="4"/>
        </w:rPr>
        <w:t xml:space="preserve"> </w:t>
      </w:r>
      <w:r>
        <w:t>of</w:t>
      </w:r>
      <w:r>
        <w:rPr>
          <w:spacing w:val="5"/>
        </w:rPr>
        <w:t xml:space="preserve"> </w:t>
      </w:r>
      <w:r>
        <w:t>query</w:t>
      </w:r>
      <w:r>
        <w:rPr>
          <w:spacing w:val="5"/>
        </w:rPr>
        <w:t xml:space="preserve"> </w:t>
      </w:r>
      <w:r>
        <w:t>protein</w:t>
      </w:r>
      <w:r>
        <w:rPr>
          <w:spacing w:val="5"/>
        </w:rPr>
        <w:t xml:space="preserve"> </w:t>
      </w:r>
      <w:r>
        <w:t>also</w:t>
      </w:r>
      <w:r>
        <w:rPr>
          <w:spacing w:val="26"/>
          <w:w w:val="92"/>
        </w:rPr>
        <w:t xml:space="preserve"> </w:t>
      </w:r>
      <w:r>
        <w:t>aff</w:t>
      </w:r>
      <w:r w:rsidR="0051650C">
        <w:t xml:space="preserve">ects </w:t>
      </w:r>
      <w:r>
        <w:t>the</w:t>
      </w:r>
      <w:r>
        <w:rPr>
          <w:spacing w:val="28"/>
        </w:rPr>
        <w:t xml:space="preserve"> </w:t>
      </w:r>
      <w:r>
        <w:t xml:space="preserve">results. </w:t>
      </w:r>
      <w:r>
        <w:rPr>
          <w:spacing w:val="35"/>
        </w:rPr>
        <w:t xml:space="preserve"> </w:t>
      </w:r>
      <w:r>
        <w:rPr>
          <w:spacing w:val="-10"/>
        </w:rPr>
        <w:t>W</w:t>
      </w:r>
      <w:r>
        <w:rPr>
          <w:spacing w:val="-12"/>
        </w:rPr>
        <w:t>e</w:t>
      </w:r>
      <w:r>
        <w:rPr>
          <w:spacing w:val="27"/>
        </w:rPr>
        <w:t xml:space="preserve"> </w:t>
      </w:r>
      <w:r>
        <w:t>suspect</w:t>
      </w:r>
      <w:r>
        <w:rPr>
          <w:spacing w:val="28"/>
        </w:rPr>
        <w:t xml:space="preserve"> </w:t>
      </w:r>
      <w:r>
        <w:t>that</w:t>
      </w:r>
      <w:r>
        <w:rPr>
          <w:spacing w:val="27"/>
        </w:rPr>
        <w:t xml:space="preserve"> </w:t>
      </w:r>
      <w:r>
        <w:t>this</w:t>
      </w:r>
      <w:r>
        <w:rPr>
          <w:spacing w:val="28"/>
        </w:rPr>
        <w:t xml:space="preserve"> </w:t>
      </w:r>
      <w:r>
        <w:t>effect</w:t>
      </w:r>
      <w:r>
        <w:rPr>
          <w:spacing w:val="27"/>
        </w:rPr>
        <w:t xml:space="preserve"> </w:t>
      </w:r>
      <w:r>
        <w:t>is</w:t>
      </w:r>
      <w:r>
        <w:rPr>
          <w:spacing w:val="28"/>
        </w:rPr>
        <w:t xml:space="preserve"> </w:t>
      </w:r>
      <w:r>
        <w:t>due</w:t>
      </w:r>
      <w:r>
        <w:rPr>
          <w:spacing w:val="27"/>
        </w:rPr>
        <w:t xml:space="preserve"> </w:t>
      </w:r>
      <w:r>
        <w:t>to</w:t>
      </w:r>
      <w:r>
        <w:rPr>
          <w:spacing w:val="28"/>
        </w:rPr>
        <w:t xml:space="preserve"> </w:t>
      </w:r>
      <w:r>
        <w:t>the</w:t>
      </w:r>
      <w:r>
        <w:rPr>
          <w:spacing w:val="27"/>
        </w:rPr>
        <w:t xml:space="preserve"> </w:t>
      </w:r>
      <w:r>
        <w:t>geometry</w:t>
      </w:r>
      <w:r>
        <w:rPr>
          <w:spacing w:val="28"/>
        </w:rPr>
        <w:t xml:space="preserve"> </w:t>
      </w:r>
      <w:r>
        <w:t>of</w:t>
      </w:r>
      <w:r w:rsidR="00722079">
        <w:t xml:space="preserve"> </w:t>
      </w:r>
      <w:r>
        <w:t>protein</w:t>
      </w:r>
      <w:r>
        <w:rPr>
          <w:spacing w:val="-20"/>
        </w:rPr>
        <w:t xml:space="preserve"> </w:t>
      </w:r>
      <w:r>
        <w:rPr>
          <w:spacing w:val="-2"/>
        </w:rPr>
        <w:t>fragmen</w:t>
      </w:r>
      <w:r>
        <w:rPr>
          <w:spacing w:val="-1"/>
        </w:rPr>
        <w:t>t</w:t>
      </w:r>
      <w:r>
        <w:rPr>
          <w:spacing w:val="-20"/>
        </w:rPr>
        <w:t xml:space="preserve"> </w:t>
      </w:r>
      <w:r>
        <w:t>frequency</w:t>
      </w:r>
      <w:r>
        <w:rPr>
          <w:spacing w:val="-20"/>
        </w:rPr>
        <w:t xml:space="preserve"> </w:t>
      </w:r>
      <w:r>
        <w:t>space</w:t>
      </w:r>
      <w:r>
        <w:rPr>
          <w:spacing w:val="-20"/>
        </w:rPr>
        <w:t xml:space="preserve"> </w:t>
      </w:r>
      <w:r>
        <w:rPr>
          <w:spacing w:val="1"/>
        </w:rPr>
        <w:t>being</w:t>
      </w:r>
      <w:r>
        <w:rPr>
          <w:spacing w:val="-20"/>
        </w:rPr>
        <w:t xml:space="preserve"> </w:t>
      </w:r>
      <w:r>
        <w:rPr>
          <w:spacing w:val="-2"/>
        </w:rPr>
        <w:t>v</w:t>
      </w:r>
      <w:r>
        <w:rPr>
          <w:spacing w:val="-3"/>
        </w:rPr>
        <w:t>ery</w:t>
      </w:r>
      <w:r>
        <w:rPr>
          <w:spacing w:val="-20"/>
        </w:rPr>
        <w:t xml:space="preserve"> </w:t>
      </w:r>
      <w:r>
        <w:t>‘spiky’</w:t>
      </w:r>
      <w:r>
        <w:rPr>
          <w:spacing w:val="-20"/>
        </w:rPr>
        <w:t xml:space="preserve"> </w:t>
      </w:r>
      <w:r>
        <w:t>and</w:t>
      </w:r>
      <w:r>
        <w:rPr>
          <w:spacing w:val="-20"/>
        </w:rPr>
        <w:t xml:space="preserve"> </w:t>
      </w:r>
      <w:r>
        <w:rPr>
          <w:spacing w:val="-2"/>
        </w:rPr>
        <w:t>‘star-lik</w:t>
      </w:r>
      <w:r>
        <w:rPr>
          <w:spacing w:val="-1"/>
        </w:rPr>
        <w:t>e’.</w:t>
      </w:r>
      <w:r>
        <w:rPr>
          <w:spacing w:val="-5"/>
        </w:rPr>
        <w:t xml:space="preserve"> </w:t>
      </w:r>
      <w:r>
        <w:t>Proteins</w:t>
      </w:r>
      <w:r>
        <w:rPr>
          <w:spacing w:val="29"/>
          <w:w w:val="95"/>
        </w:rPr>
        <w:t xml:space="preserve"> </w:t>
      </w:r>
      <w:r>
        <w:t>that</w:t>
      </w:r>
      <w:r>
        <w:rPr>
          <w:spacing w:val="-4"/>
        </w:rPr>
        <w:t xml:space="preserve"> </w:t>
      </w:r>
      <w:r>
        <w:t>are</w:t>
      </w:r>
      <w:r>
        <w:rPr>
          <w:spacing w:val="-4"/>
        </w:rPr>
        <w:t xml:space="preserve"> </w:t>
      </w:r>
      <w:r>
        <w:t>near</w:t>
      </w:r>
      <w:r>
        <w:rPr>
          <w:spacing w:val="-4"/>
        </w:rPr>
        <w:t xml:space="preserve"> </w:t>
      </w:r>
      <w:r>
        <w:t>the</w:t>
      </w:r>
      <w:r>
        <w:rPr>
          <w:spacing w:val="-3"/>
        </w:rPr>
        <w:t xml:space="preserve"> </w:t>
      </w:r>
      <w:r>
        <w:t>core</w:t>
      </w:r>
      <w:r>
        <w:rPr>
          <w:spacing w:val="-4"/>
        </w:rPr>
        <w:t xml:space="preserve"> </w:t>
      </w:r>
      <w:r>
        <w:t>(and</w:t>
      </w:r>
      <w:r>
        <w:rPr>
          <w:spacing w:val="-3"/>
        </w:rPr>
        <w:t xml:space="preserve"> </w:t>
      </w:r>
      <w:r>
        <w:rPr>
          <w:spacing w:val="-2"/>
        </w:rPr>
        <w:t>th</w:t>
      </w:r>
      <w:r>
        <w:rPr>
          <w:spacing w:val="-3"/>
        </w:rPr>
        <w:t>us</w:t>
      </w:r>
      <w:r>
        <w:rPr>
          <w:spacing w:val="-4"/>
        </w:rPr>
        <w:t xml:space="preserve"> </w:t>
      </w:r>
      <w:r>
        <w:t>similar</w:t>
      </w:r>
      <w:r>
        <w:rPr>
          <w:spacing w:val="-2"/>
        </w:rPr>
        <w:t xml:space="preserve"> </w:t>
      </w:r>
      <w:r>
        <w:t>to</w:t>
      </w:r>
      <w:r>
        <w:rPr>
          <w:spacing w:val="-4"/>
        </w:rPr>
        <w:t xml:space="preserve"> </w:t>
      </w:r>
      <w:r>
        <w:rPr>
          <w:spacing w:val="-3"/>
        </w:rPr>
        <w:t>man</w:t>
      </w:r>
      <w:r>
        <w:rPr>
          <w:spacing w:val="-2"/>
        </w:rPr>
        <w:t>y</w:t>
      </w:r>
      <w:r>
        <w:rPr>
          <w:spacing w:val="-4"/>
        </w:rPr>
        <w:t xml:space="preserve"> </w:t>
      </w:r>
      <w:r>
        <w:t>other</w:t>
      </w:r>
      <w:r>
        <w:rPr>
          <w:spacing w:val="-4"/>
        </w:rPr>
        <w:t xml:space="preserve"> </w:t>
      </w:r>
      <w:r>
        <w:t>proteins)</w:t>
      </w:r>
      <w:r>
        <w:rPr>
          <w:spacing w:val="-3"/>
        </w:rPr>
        <w:t xml:space="preserve"> show</w:t>
      </w:r>
      <w:r>
        <w:rPr>
          <w:spacing w:val="-4"/>
        </w:rPr>
        <w:t xml:space="preserve"> </w:t>
      </w:r>
      <w:r>
        <w:rPr>
          <w:spacing w:val="-2"/>
        </w:rPr>
        <w:t>v</w:t>
      </w:r>
      <w:r>
        <w:rPr>
          <w:spacing w:val="-3"/>
        </w:rPr>
        <w:t>ery</w:t>
      </w:r>
      <w:r>
        <w:rPr>
          <w:spacing w:val="28"/>
          <w:w w:val="95"/>
        </w:rPr>
        <w:t xml:space="preserve"> </w:t>
      </w:r>
      <w:r>
        <w:t>little</w:t>
      </w:r>
      <w:r>
        <w:rPr>
          <w:spacing w:val="-5"/>
        </w:rPr>
        <w:t xml:space="preserve"> </w:t>
      </w:r>
      <w:r>
        <w:t>acceleration</w:t>
      </w:r>
      <w:r>
        <w:rPr>
          <w:spacing w:val="-4"/>
        </w:rPr>
        <w:t xml:space="preserve"> </w:t>
      </w:r>
      <w:r>
        <w:t>when</w:t>
      </w:r>
      <w:r>
        <w:rPr>
          <w:spacing w:val="-4"/>
        </w:rPr>
        <w:t xml:space="preserve"> </w:t>
      </w:r>
      <w:r>
        <w:t>our</w:t>
      </w:r>
      <w:r>
        <w:rPr>
          <w:spacing w:val="-4"/>
        </w:rPr>
        <w:t xml:space="preserve"> </w:t>
      </w:r>
      <w:r>
        <w:rPr>
          <w:spacing w:val="-2"/>
        </w:rPr>
        <w:t>framework</w:t>
      </w:r>
      <w:r>
        <w:rPr>
          <w:spacing w:val="-4"/>
        </w:rPr>
        <w:t xml:space="preserve"> </w:t>
      </w:r>
      <w:r>
        <w:t>is</w:t>
      </w:r>
      <w:r>
        <w:rPr>
          <w:spacing w:val="-4"/>
        </w:rPr>
        <w:t xml:space="preserve"> </w:t>
      </w:r>
      <w:r>
        <w:t>used</w:t>
      </w:r>
      <w:r>
        <w:rPr>
          <w:spacing w:val="-4"/>
        </w:rPr>
        <w:t xml:space="preserve"> </w:t>
      </w:r>
      <w:r>
        <w:t>because</w:t>
      </w:r>
      <w:r>
        <w:rPr>
          <w:spacing w:val="-4"/>
        </w:rPr>
        <w:t xml:space="preserve"> </w:t>
      </w:r>
      <w:r>
        <w:t>the</w:t>
      </w:r>
      <w:r>
        <w:rPr>
          <w:spacing w:val="-4"/>
        </w:rPr>
        <w:t xml:space="preserve"> </w:t>
      </w:r>
      <w:r>
        <w:t>majority</w:t>
      </w:r>
      <w:r>
        <w:rPr>
          <w:spacing w:val="-5"/>
        </w:rPr>
        <w:t xml:space="preserve"> </w:t>
      </w:r>
      <w:r>
        <w:t>of</w:t>
      </w:r>
      <w:r>
        <w:rPr>
          <w:spacing w:val="-4"/>
        </w:rPr>
        <w:t xml:space="preserve"> </w:t>
      </w:r>
      <w:r>
        <w:t>the</w:t>
      </w:r>
      <w:r>
        <w:rPr>
          <w:spacing w:val="32"/>
          <w:w w:val="95"/>
        </w:rPr>
        <w:t xml:space="preserve"> </w:t>
      </w:r>
      <w:r>
        <w:t>database</w:t>
      </w:r>
      <w:r>
        <w:rPr>
          <w:spacing w:val="-14"/>
        </w:rPr>
        <w:t xml:space="preserve"> </w:t>
      </w:r>
      <w:r>
        <w:t>is</w:t>
      </w:r>
      <w:r>
        <w:rPr>
          <w:spacing w:val="-14"/>
        </w:rPr>
        <w:t xml:space="preserve"> </w:t>
      </w:r>
      <w:r>
        <w:rPr>
          <w:spacing w:val="-5"/>
        </w:rPr>
        <w:t>nearb</w:t>
      </w:r>
      <w:r>
        <w:rPr>
          <w:spacing w:val="-4"/>
        </w:rPr>
        <w:t>y</w:t>
      </w:r>
      <w:r>
        <w:rPr>
          <w:spacing w:val="-5"/>
        </w:rPr>
        <w:t>,</w:t>
      </w:r>
      <w:r>
        <w:rPr>
          <w:spacing w:val="-13"/>
        </w:rPr>
        <w:t xml:space="preserve"> </w:t>
      </w:r>
      <w:r>
        <w:t>whereas</w:t>
      </w:r>
      <w:r>
        <w:rPr>
          <w:spacing w:val="-13"/>
        </w:rPr>
        <w:t xml:space="preserve"> </w:t>
      </w:r>
      <w:r>
        <w:t>proteins</w:t>
      </w:r>
      <w:r>
        <w:rPr>
          <w:spacing w:val="-14"/>
        </w:rPr>
        <w:t xml:space="preserve"> </w:t>
      </w:r>
      <w:r>
        <w:t>in</w:t>
      </w:r>
      <w:r>
        <w:rPr>
          <w:spacing w:val="-14"/>
        </w:rPr>
        <w:t xml:space="preserve"> </w:t>
      </w:r>
      <w:r>
        <w:t>the</w:t>
      </w:r>
      <w:r>
        <w:rPr>
          <w:spacing w:val="-14"/>
        </w:rPr>
        <w:t xml:space="preserve"> </w:t>
      </w:r>
      <w:r>
        <w:t>periphery</w:t>
      </w:r>
      <w:r>
        <w:rPr>
          <w:spacing w:val="-12"/>
        </w:rPr>
        <w:t xml:space="preserve"> </w:t>
      </w:r>
      <w:r>
        <w:rPr>
          <w:spacing w:val="-5"/>
        </w:rPr>
        <w:t>ha</w:t>
      </w:r>
      <w:r>
        <w:rPr>
          <w:spacing w:val="-4"/>
        </w:rPr>
        <w:t>v</w:t>
      </w:r>
      <w:r>
        <w:rPr>
          <w:spacing w:val="-5"/>
        </w:rPr>
        <w:t>e</w:t>
      </w:r>
      <w:r>
        <w:rPr>
          <w:spacing w:val="-14"/>
        </w:rPr>
        <w:t xml:space="preserve"> </w:t>
      </w:r>
      <w:r>
        <w:rPr>
          <w:spacing w:val="-3"/>
        </w:rPr>
        <w:t>fewer</w:t>
      </w:r>
      <w:r>
        <w:rPr>
          <w:spacing w:val="-14"/>
        </w:rPr>
        <w:t xml:space="preserve"> </w:t>
      </w:r>
      <w:r>
        <w:rPr>
          <w:spacing w:val="-2"/>
        </w:rPr>
        <w:t>neighbors</w:t>
      </w:r>
      <w:r>
        <w:rPr>
          <w:spacing w:val="41"/>
          <w:w w:val="90"/>
        </w:rPr>
        <w:t xml:space="preserve"> </w:t>
      </w:r>
      <w:r>
        <w:t>and</w:t>
      </w:r>
      <w:r>
        <w:rPr>
          <w:spacing w:val="20"/>
        </w:rPr>
        <w:t xml:space="preserve"> </w:t>
      </w:r>
      <w:r>
        <w:t>are</w:t>
      </w:r>
      <w:r>
        <w:rPr>
          <w:spacing w:val="21"/>
        </w:rPr>
        <w:t xml:space="preserve"> </w:t>
      </w:r>
      <w:r>
        <w:rPr>
          <w:spacing w:val="-2"/>
        </w:rPr>
        <w:t>th</w:t>
      </w:r>
      <w:r>
        <w:rPr>
          <w:spacing w:val="-3"/>
        </w:rPr>
        <w:t>us</w:t>
      </w:r>
      <w:r>
        <w:rPr>
          <w:spacing w:val="21"/>
        </w:rPr>
        <w:t xml:space="preserve"> </w:t>
      </w:r>
      <w:r>
        <w:t>found</w:t>
      </w:r>
      <w:r>
        <w:rPr>
          <w:spacing w:val="21"/>
        </w:rPr>
        <w:t xml:space="preserve"> </w:t>
      </w:r>
      <w:r>
        <w:rPr>
          <w:spacing w:val="-5"/>
        </w:rPr>
        <w:t>much</w:t>
      </w:r>
      <w:r>
        <w:rPr>
          <w:spacing w:val="20"/>
        </w:rPr>
        <w:t xml:space="preserve"> </w:t>
      </w:r>
      <w:r>
        <w:t>more</w:t>
      </w:r>
      <w:r>
        <w:rPr>
          <w:spacing w:val="21"/>
        </w:rPr>
        <w:t xml:space="preserve"> </w:t>
      </w:r>
      <w:r>
        <w:rPr>
          <w:spacing w:val="-5"/>
        </w:rPr>
        <w:t>quickly.</w:t>
      </w:r>
      <w:r>
        <w:rPr>
          <w:spacing w:val="31"/>
        </w:rPr>
        <w:t xml:space="preserve"> </w:t>
      </w:r>
      <w:r>
        <w:t>Changing</w:t>
      </w:r>
      <w:r>
        <w:rPr>
          <w:spacing w:val="21"/>
        </w:rPr>
        <w:t xml:space="preserve"> </w:t>
      </w:r>
      <w:r>
        <w:t>the</w:t>
      </w:r>
      <w:r>
        <w:rPr>
          <w:spacing w:val="21"/>
        </w:rPr>
        <w:t xml:space="preserve"> </w:t>
      </w:r>
      <w:r>
        <w:rPr>
          <w:spacing w:val="-2"/>
        </w:rPr>
        <w:t>maximum</w:t>
      </w:r>
      <w:r>
        <w:rPr>
          <w:spacing w:val="20"/>
        </w:rPr>
        <w:t xml:space="preserve"> </w:t>
      </w:r>
      <w:r>
        <w:t>cluster</w:t>
      </w:r>
      <w:r>
        <w:rPr>
          <w:spacing w:val="21"/>
          <w:w w:val="94"/>
        </w:rPr>
        <w:t xml:space="preserve"> </w:t>
      </w:r>
      <w:r>
        <w:t>radius</w:t>
      </w:r>
      <w:r>
        <w:rPr>
          <w:spacing w:val="-27"/>
        </w:rPr>
        <w:t xml:space="preserve"> </w:t>
      </w:r>
      <w:r>
        <w:rPr>
          <w:spacing w:val="-2"/>
        </w:rPr>
        <w:t>effectively</w:t>
      </w:r>
      <w:r>
        <w:rPr>
          <w:spacing w:val="-26"/>
        </w:rPr>
        <w:t xml:space="preserve"> </w:t>
      </w:r>
      <w:r>
        <w:rPr>
          <w:spacing w:val="-3"/>
        </w:rPr>
        <w:t>makes</w:t>
      </w:r>
      <w:r>
        <w:rPr>
          <w:spacing w:val="-27"/>
        </w:rPr>
        <w:t xml:space="preserve"> </w:t>
      </w:r>
      <w:r>
        <w:t>more</w:t>
      </w:r>
      <w:r>
        <w:rPr>
          <w:spacing w:val="-27"/>
        </w:rPr>
        <w:t xml:space="preserve"> </w:t>
      </w:r>
      <w:r>
        <w:t>proteins</w:t>
      </w:r>
      <w:r>
        <w:rPr>
          <w:spacing w:val="-26"/>
        </w:rPr>
        <w:t xml:space="preserve"> </w:t>
      </w:r>
      <w:r>
        <w:t>peripheral</w:t>
      </w:r>
      <w:r>
        <w:rPr>
          <w:spacing w:val="-26"/>
        </w:rPr>
        <w:t xml:space="preserve"> </w:t>
      </w:r>
      <w:r>
        <w:t>proteins,</w:t>
      </w:r>
      <w:r>
        <w:rPr>
          <w:spacing w:val="-26"/>
        </w:rPr>
        <w:t xml:space="preserve"> </w:t>
      </w:r>
      <w:r>
        <w:t>but</w:t>
      </w:r>
      <w:r>
        <w:rPr>
          <w:spacing w:val="-26"/>
        </w:rPr>
        <w:t xml:space="preserve"> </w:t>
      </w:r>
      <w:r>
        <w:t>at</w:t>
      </w:r>
      <w:r>
        <w:rPr>
          <w:spacing w:val="-26"/>
        </w:rPr>
        <w:t xml:space="preserve"> </w:t>
      </w:r>
      <w:r>
        <w:t>the</w:t>
      </w:r>
      <w:r>
        <w:rPr>
          <w:spacing w:val="-27"/>
        </w:rPr>
        <w:t xml:space="preserve"> </w:t>
      </w:r>
      <w:r>
        <w:t>cost</w:t>
      </w:r>
      <w:r>
        <w:rPr>
          <w:spacing w:val="-26"/>
        </w:rPr>
        <w:t xml:space="preserve"> </w:t>
      </w:r>
      <w:r>
        <w:t>of</w:t>
      </w:r>
      <w:r>
        <w:rPr>
          <w:spacing w:val="28"/>
          <w:w w:val="90"/>
        </w:rPr>
        <w:t xml:space="preserve"> </w:t>
      </w:r>
      <w:r>
        <w:rPr>
          <w:spacing w:val="-3"/>
          <w:w w:val="95"/>
        </w:rPr>
        <w:t>o</w:t>
      </w:r>
      <w:r>
        <w:rPr>
          <w:spacing w:val="-2"/>
          <w:w w:val="95"/>
        </w:rPr>
        <w:t>v</w:t>
      </w:r>
      <w:r>
        <w:rPr>
          <w:spacing w:val="-3"/>
          <w:w w:val="95"/>
        </w:rPr>
        <w:t>erall</w:t>
      </w:r>
      <w:r>
        <w:rPr>
          <w:spacing w:val="10"/>
          <w:w w:val="95"/>
        </w:rPr>
        <w:t xml:space="preserve"> </w:t>
      </w:r>
      <w:r>
        <w:rPr>
          <w:w w:val="95"/>
        </w:rPr>
        <w:t>acceleration.</w:t>
      </w:r>
    </w:p>
    <w:p w14:paraId="0B34B413" w14:textId="77777777" w:rsidR="00283DE0" w:rsidRDefault="00641826" w:rsidP="003B0178">
      <w:pPr>
        <w:pStyle w:val="BodyText"/>
        <w:keepLines/>
        <w:spacing w:line="381" w:lineRule="auto"/>
        <w:ind w:right="527" w:firstLine="351"/>
      </w:pPr>
      <w:r>
        <w:rPr>
          <w:spacing w:val="-3"/>
        </w:rPr>
        <w:t>Naturally</w:t>
      </w:r>
      <w:r>
        <w:rPr>
          <w:spacing w:val="-2"/>
        </w:rPr>
        <w:t>,</w:t>
      </w:r>
      <w:r>
        <w:rPr>
          <w:spacing w:val="17"/>
        </w:rPr>
        <w:t xml:space="preserve"> </w:t>
      </w:r>
      <w:r>
        <w:t>as</w:t>
      </w:r>
      <w:r>
        <w:rPr>
          <w:spacing w:val="13"/>
        </w:rPr>
        <w:t xml:space="preserve"> </w:t>
      </w:r>
      <w:r>
        <w:t>the</w:t>
      </w:r>
      <w:r>
        <w:rPr>
          <w:spacing w:val="13"/>
        </w:rPr>
        <w:t xml:space="preserve"> </w:t>
      </w:r>
      <w:r>
        <w:rPr>
          <w:spacing w:val="-2"/>
        </w:rPr>
        <w:t>search</w:t>
      </w:r>
      <w:r>
        <w:rPr>
          <w:spacing w:val="12"/>
        </w:rPr>
        <w:t xml:space="preserve"> </w:t>
      </w:r>
      <w:r>
        <w:t>radius</w:t>
      </w:r>
      <w:r>
        <w:rPr>
          <w:spacing w:val="13"/>
        </w:rPr>
        <w:t xml:space="preserve"> </w:t>
      </w:r>
      <w:r>
        <w:t>expands,</w:t>
      </w:r>
      <w:r>
        <w:rPr>
          <w:spacing w:val="19"/>
        </w:rPr>
        <w:t xml:space="preserve"> </w:t>
      </w:r>
      <w:r>
        <w:t>it</w:t>
      </w:r>
      <w:r>
        <w:rPr>
          <w:spacing w:val="13"/>
        </w:rPr>
        <w:t xml:space="preserve"> </w:t>
      </w:r>
      <w:r>
        <w:rPr>
          <w:spacing w:val="-2"/>
        </w:rPr>
        <w:t>quic</w:t>
      </w:r>
      <w:r>
        <w:rPr>
          <w:spacing w:val="-1"/>
        </w:rPr>
        <w:t>kly</w:t>
      </w:r>
      <w:r>
        <w:rPr>
          <w:spacing w:val="12"/>
        </w:rPr>
        <w:t xml:space="preserve"> </w:t>
      </w:r>
      <w:r>
        <w:t>becomes</w:t>
      </w:r>
      <w:r>
        <w:rPr>
          <w:spacing w:val="13"/>
        </w:rPr>
        <w:t xml:space="preserve"> </w:t>
      </w:r>
      <w:r>
        <w:t>necessary</w:t>
      </w:r>
      <w:r>
        <w:rPr>
          <w:spacing w:val="28"/>
          <w:w w:val="93"/>
        </w:rPr>
        <w:t xml:space="preserve"> </w:t>
      </w:r>
      <w:r>
        <w:t>to</w:t>
      </w:r>
      <w:r>
        <w:rPr>
          <w:spacing w:val="-13"/>
        </w:rPr>
        <w:t xml:space="preserve"> </w:t>
      </w:r>
      <w:r>
        <w:t>compare</w:t>
      </w:r>
      <w:r>
        <w:rPr>
          <w:spacing w:val="-12"/>
        </w:rPr>
        <w:t xml:space="preserve"> </w:t>
      </w:r>
      <w:r>
        <w:t>against</w:t>
      </w:r>
      <w:r>
        <w:rPr>
          <w:spacing w:val="-13"/>
        </w:rPr>
        <w:t xml:space="preserve"> </w:t>
      </w:r>
      <w:r>
        <w:t>nearly</w:t>
      </w:r>
      <w:r>
        <w:rPr>
          <w:spacing w:val="-13"/>
        </w:rPr>
        <w:t xml:space="preserve"> </w:t>
      </w:r>
      <w:r>
        <w:t>the</w:t>
      </w:r>
      <w:r>
        <w:rPr>
          <w:spacing w:val="-12"/>
        </w:rPr>
        <w:t xml:space="preserve"> </w:t>
      </w:r>
      <w:r>
        <w:rPr>
          <w:spacing w:val="-2"/>
        </w:rPr>
        <w:t>entire</w:t>
      </w:r>
      <w:r>
        <w:rPr>
          <w:spacing w:val="-13"/>
        </w:rPr>
        <w:t xml:space="preserve"> </w:t>
      </w:r>
      <w:r>
        <w:t>database,</w:t>
      </w:r>
      <w:r>
        <w:rPr>
          <w:spacing w:val="-12"/>
        </w:rPr>
        <w:t xml:space="preserve"> </w:t>
      </w:r>
      <w:r>
        <w:rPr>
          <w:spacing w:val="-2"/>
        </w:rPr>
        <w:t>destroying</w:t>
      </w:r>
      <w:r>
        <w:rPr>
          <w:spacing w:val="-13"/>
        </w:rPr>
        <w:t xml:space="preserve"> </w:t>
      </w:r>
      <w:r>
        <w:rPr>
          <w:spacing w:val="-3"/>
        </w:rPr>
        <w:t>an</w:t>
      </w:r>
      <w:r>
        <w:rPr>
          <w:spacing w:val="-2"/>
        </w:rPr>
        <w:t>y</w:t>
      </w:r>
      <w:r>
        <w:rPr>
          <w:spacing w:val="-13"/>
        </w:rPr>
        <w:t xml:space="preserve"> </w:t>
      </w:r>
      <w:r>
        <w:t>acceleration.</w:t>
      </w:r>
      <w:r>
        <w:rPr>
          <w:spacing w:val="23"/>
          <w:w w:val="94"/>
        </w:rPr>
        <w:t xml:space="preserve"> </w:t>
      </w:r>
      <w:r>
        <w:rPr>
          <w:spacing w:val="-7"/>
        </w:rPr>
        <w:t>F</w:t>
      </w:r>
      <w:r>
        <w:rPr>
          <w:spacing w:val="-8"/>
        </w:rPr>
        <w:t>or</w:t>
      </w:r>
      <w:r>
        <w:rPr>
          <w:spacing w:val="-23"/>
        </w:rPr>
        <w:t xml:space="preserve"> </w:t>
      </w:r>
      <w:r>
        <w:t>the</w:t>
      </w:r>
      <w:r>
        <w:rPr>
          <w:spacing w:val="-23"/>
        </w:rPr>
        <w:t xml:space="preserve"> </w:t>
      </w:r>
      <w:r>
        <w:t>cosine</w:t>
      </w:r>
      <w:r>
        <w:rPr>
          <w:spacing w:val="-22"/>
        </w:rPr>
        <w:t xml:space="preserve"> </w:t>
      </w:r>
      <w:r>
        <w:t>space</w:t>
      </w:r>
      <w:r>
        <w:rPr>
          <w:spacing w:val="-23"/>
        </w:rPr>
        <w:t xml:space="preserve"> </w:t>
      </w:r>
      <w:r>
        <w:t>in</w:t>
      </w:r>
      <w:r>
        <w:rPr>
          <w:spacing w:val="-22"/>
        </w:rPr>
        <w:t xml:space="preserve"> </w:t>
      </w:r>
      <w:r>
        <w:t>particular,</w:t>
      </w:r>
      <w:r>
        <w:rPr>
          <w:spacing w:val="-23"/>
        </w:rPr>
        <w:t xml:space="preserve"> </w:t>
      </w:r>
      <w:r>
        <w:t>note</w:t>
      </w:r>
      <w:r>
        <w:rPr>
          <w:spacing w:val="-23"/>
        </w:rPr>
        <w:t xml:space="preserve"> </w:t>
      </w:r>
      <w:r>
        <w:t>that</w:t>
      </w:r>
      <w:r>
        <w:rPr>
          <w:spacing w:val="-22"/>
        </w:rPr>
        <w:t xml:space="preserve"> </w:t>
      </w:r>
      <w:r>
        <w:t>the</w:t>
      </w:r>
      <w:r>
        <w:rPr>
          <w:spacing w:val="-23"/>
        </w:rPr>
        <w:t xml:space="preserve"> </w:t>
      </w:r>
      <w:r>
        <w:rPr>
          <w:spacing w:val="-2"/>
        </w:rPr>
        <w:t>maximum</w:t>
      </w:r>
      <w:r>
        <w:rPr>
          <w:spacing w:val="-23"/>
        </w:rPr>
        <w:t xml:space="preserve"> </w:t>
      </w:r>
      <w:r>
        <w:t>distance</w:t>
      </w:r>
      <w:r>
        <w:rPr>
          <w:spacing w:val="-23"/>
        </w:rPr>
        <w:t xml:space="preserve"> </w:t>
      </w:r>
      <w:r>
        <w:rPr>
          <w:spacing w:val="-2"/>
        </w:rPr>
        <w:t>b</w:t>
      </w:r>
      <w:r>
        <w:rPr>
          <w:spacing w:val="-1"/>
        </w:rPr>
        <w:t>et</w:t>
      </w:r>
      <w:r>
        <w:rPr>
          <w:spacing w:val="-2"/>
        </w:rPr>
        <w:t>ween</w:t>
      </w:r>
    </w:p>
    <w:p w14:paraId="7FED0342" w14:textId="77777777" w:rsidR="00283DE0" w:rsidRDefault="00641826" w:rsidP="003B0178">
      <w:pPr>
        <w:pStyle w:val="BodyText"/>
        <w:keepLines/>
        <w:spacing w:line="326" w:lineRule="exact"/>
      </w:pPr>
      <w:proofErr w:type="gramStart"/>
      <w:r>
        <w:rPr>
          <w:spacing w:val="-3"/>
        </w:rPr>
        <w:t>an</w:t>
      </w:r>
      <w:r>
        <w:rPr>
          <w:spacing w:val="-2"/>
        </w:rPr>
        <w:t>y</w:t>
      </w:r>
      <w:proofErr w:type="gramEnd"/>
      <w:r>
        <w:rPr>
          <w:spacing w:val="8"/>
        </w:rPr>
        <w:t xml:space="preserve"> </w:t>
      </w:r>
      <w:r>
        <w:rPr>
          <w:spacing w:val="-5"/>
        </w:rPr>
        <w:t>t</w:t>
      </w:r>
      <w:r>
        <w:rPr>
          <w:spacing w:val="-6"/>
        </w:rPr>
        <w:t>wo</w:t>
      </w:r>
      <w:r>
        <w:rPr>
          <w:spacing w:val="10"/>
        </w:rPr>
        <w:t xml:space="preserve"> </w:t>
      </w:r>
      <w:r>
        <w:t>points</w:t>
      </w:r>
      <w:r>
        <w:rPr>
          <w:spacing w:val="9"/>
        </w:rPr>
        <w:t xml:space="preserve"> </w:t>
      </w:r>
      <w:r>
        <w:t>is</w:t>
      </w:r>
      <w:r>
        <w:rPr>
          <w:spacing w:val="9"/>
        </w:rPr>
        <w:t xml:space="preserve"> </w:t>
      </w:r>
      <w:r>
        <w:t>1,</w:t>
      </w:r>
      <w:r>
        <w:rPr>
          <w:spacing w:val="11"/>
        </w:rPr>
        <w:t xml:space="preserve"> </w:t>
      </w:r>
      <w:r>
        <w:t>so</w:t>
      </w:r>
      <w:r>
        <w:rPr>
          <w:spacing w:val="9"/>
        </w:rPr>
        <w:t xml:space="preserve"> </w:t>
      </w:r>
      <w:r>
        <w:t>once</w:t>
      </w:r>
      <w:r>
        <w:rPr>
          <w:spacing w:val="9"/>
        </w:rPr>
        <w:t xml:space="preserve"> </w:t>
      </w:r>
      <w:r>
        <w:t>the</w:t>
      </w:r>
      <w:r>
        <w:rPr>
          <w:spacing w:val="10"/>
        </w:rPr>
        <w:t xml:space="preserve"> </w:t>
      </w:r>
      <w:r>
        <w:t>coarse</w:t>
      </w:r>
      <w:r>
        <w:rPr>
          <w:spacing w:val="9"/>
        </w:rPr>
        <w:t xml:space="preserve"> </w:t>
      </w:r>
      <w:r>
        <w:rPr>
          <w:spacing w:val="-2"/>
        </w:rPr>
        <w:t>search</w:t>
      </w:r>
      <w:r>
        <w:rPr>
          <w:spacing w:val="10"/>
        </w:rPr>
        <w:t xml:space="preserve"> </w:t>
      </w:r>
      <w:r>
        <w:t>radius</w:t>
      </w:r>
      <w:r>
        <w:rPr>
          <w:spacing w:val="9"/>
        </w:rPr>
        <w:t xml:space="preserve"> </w:t>
      </w:r>
      <w:r>
        <w:t>of</w:t>
      </w:r>
      <w:r>
        <w:rPr>
          <w:spacing w:val="8"/>
        </w:rPr>
        <w:t xml:space="preserve"> </w:t>
      </w:r>
      <w:r>
        <w:rPr>
          <w:rFonts w:cs="Georgia"/>
          <w:i/>
        </w:rPr>
        <w:t>r</w:t>
      </w:r>
      <w:r>
        <w:rPr>
          <w:rFonts w:cs="Georgia"/>
          <w:i/>
          <w:spacing w:val="-7"/>
        </w:rPr>
        <w:t xml:space="preserve"> </w:t>
      </w:r>
      <w:r>
        <w:t>+</w:t>
      </w:r>
      <w:r>
        <w:rPr>
          <w:spacing w:val="-12"/>
        </w:rPr>
        <w:t xml:space="preserve"> </w:t>
      </w:r>
      <w:r>
        <w:rPr>
          <w:rFonts w:cs="Georgia"/>
          <w:i/>
        </w:rPr>
        <w:t>r</w:t>
      </w:r>
      <w:r>
        <w:rPr>
          <w:rFonts w:ascii="Palatino Linotype" w:eastAsia="Palatino Linotype" w:hAnsi="Palatino Linotype" w:cs="Palatino Linotype"/>
          <w:i/>
          <w:position w:val="-3"/>
          <w:sz w:val="16"/>
          <w:szCs w:val="16"/>
        </w:rPr>
        <w:t>c</w:t>
      </w:r>
      <w:r>
        <w:rPr>
          <w:rFonts w:ascii="Palatino Linotype" w:eastAsia="Palatino Linotype" w:hAnsi="Palatino Linotype" w:cs="Palatino Linotype"/>
          <w:i/>
          <w:spacing w:val="31"/>
          <w:position w:val="-3"/>
          <w:sz w:val="16"/>
          <w:szCs w:val="16"/>
        </w:rPr>
        <w:t xml:space="preserve"> </w:t>
      </w:r>
      <w:r>
        <w:rPr>
          <w:rFonts w:ascii="Meiryo" w:eastAsia="Meiryo" w:hAnsi="Meiryo" w:cs="Meiryo"/>
          <w:i/>
        </w:rPr>
        <w:t>≥</w:t>
      </w:r>
      <w:r>
        <w:rPr>
          <w:rFonts w:ascii="Meiryo" w:eastAsia="Meiryo" w:hAnsi="Meiryo" w:cs="Meiryo"/>
          <w:i/>
          <w:spacing w:val="-17"/>
        </w:rPr>
        <w:t xml:space="preserve"> </w:t>
      </w:r>
      <w:r>
        <w:t>1</w:t>
      </w:r>
      <w:r>
        <w:rPr>
          <w:rFonts w:cs="Georgia"/>
          <w:i/>
        </w:rPr>
        <w:t>.</w:t>
      </w:r>
      <w:r>
        <w:t>0,</w:t>
      </w:r>
      <w:r>
        <w:rPr>
          <w:spacing w:val="11"/>
        </w:rPr>
        <w:t xml:space="preserve"> </w:t>
      </w:r>
      <w:r>
        <w:t>there</w:t>
      </w:r>
    </w:p>
    <w:p w14:paraId="257EF791" w14:textId="77777777" w:rsidR="00722079" w:rsidRDefault="00641826" w:rsidP="003B0178">
      <w:pPr>
        <w:pStyle w:val="BodyText"/>
        <w:keepLines/>
        <w:spacing w:before="59" w:line="381" w:lineRule="auto"/>
        <w:ind w:right="528"/>
      </w:pPr>
      <w:proofErr w:type="gramStart"/>
      <w:r>
        <w:t>cannot</w:t>
      </w:r>
      <w:proofErr w:type="gramEnd"/>
      <w:r>
        <w:rPr>
          <w:spacing w:val="12"/>
        </w:rPr>
        <w:t xml:space="preserve"> </w:t>
      </w:r>
      <w:r>
        <w:rPr>
          <w:spacing w:val="-3"/>
        </w:rPr>
        <w:t>ever</w:t>
      </w:r>
      <w:r>
        <w:rPr>
          <w:spacing w:val="12"/>
        </w:rPr>
        <w:t xml:space="preserve"> </w:t>
      </w:r>
      <w:r>
        <w:rPr>
          <w:spacing w:val="3"/>
        </w:rPr>
        <w:t>be</w:t>
      </w:r>
      <w:r>
        <w:rPr>
          <w:spacing w:val="12"/>
        </w:rPr>
        <w:t xml:space="preserve"> </w:t>
      </w:r>
      <w:r>
        <w:rPr>
          <w:spacing w:val="-3"/>
        </w:rPr>
        <w:t>an</w:t>
      </w:r>
      <w:r>
        <w:rPr>
          <w:spacing w:val="-2"/>
        </w:rPr>
        <w:t>y</w:t>
      </w:r>
      <w:r>
        <w:rPr>
          <w:spacing w:val="11"/>
        </w:rPr>
        <w:t xml:space="preserve"> </w:t>
      </w:r>
      <w:r>
        <w:t>acceleration</w:t>
      </w:r>
      <w:r>
        <w:rPr>
          <w:spacing w:val="11"/>
        </w:rPr>
        <w:t xml:space="preserve"> </w:t>
      </w:r>
      <w:r>
        <w:t>as</w:t>
      </w:r>
      <w:r>
        <w:rPr>
          <w:spacing w:val="12"/>
        </w:rPr>
        <w:t xml:space="preserve"> </w:t>
      </w:r>
      <w:r>
        <w:t>the</w:t>
      </w:r>
      <w:r>
        <w:rPr>
          <w:spacing w:val="12"/>
        </w:rPr>
        <w:t xml:space="preserve"> </w:t>
      </w:r>
      <w:r>
        <w:t>fi</w:t>
      </w:r>
      <w:r w:rsidR="0051650C">
        <w:t>ne</w:t>
      </w:r>
      <w:r>
        <w:rPr>
          <w:spacing w:val="55"/>
        </w:rPr>
        <w:t xml:space="preserve"> </w:t>
      </w:r>
      <w:r>
        <w:rPr>
          <w:spacing w:val="-2"/>
        </w:rPr>
        <w:t>search</w:t>
      </w:r>
      <w:r>
        <w:rPr>
          <w:spacing w:val="12"/>
        </w:rPr>
        <w:t xml:space="preserve"> </w:t>
      </w:r>
      <w:r>
        <w:t>encompasses</w:t>
      </w:r>
      <w:r>
        <w:rPr>
          <w:spacing w:val="12"/>
        </w:rPr>
        <w:t xml:space="preserve"> </w:t>
      </w:r>
      <w:r>
        <w:t>the</w:t>
      </w:r>
      <w:r>
        <w:rPr>
          <w:spacing w:val="12"/>
        </w:rPr>
        <w:t xml:space="preserve"> </w:t>
      </w:r>
      <w:r>
        <w:rPr>
          <w:spacing w:val="-2"/>
        </w:rPr>
        <w:t>entire</w:t>
      </w:r>
      <w:r>
        <w:rPr>
          <w:spacing w:val="22"/>
          <w:w w:val="95"/>
        </w:rPr>
        <w:t xml:space="preserve"> </w:t>
      </w:r>
      <w:r>
        <w:t>database.</w:t>
      </w:r>
      <w:r>
        <w:rPr>
          <w:spacing w:val="29"/>
        </w:rPr>
        <w:t xml:space="preserve"> </w:t>
      </w:r>
      <w:r>
        <w:rPr>
          <w:spacing w:val="-3"/>
        </w:rPr>
        <w:t>Similarly</w:t>
      </w:r>
      <w:r>
        <w:rPr>
          <w:spacing w:val="-2"/>
        </w:rPr>
        <w:t xml:space="preserve">, </w:t>
      </w:r>
      <w:r>
        <w:t>once</w:t>
      </w:r>
      <w:r>
        <w:rPr>
          <w:spacing w:val="-4"/>
        </w:rPr>
        <w:t xml:space="preserve"> </w:t>
      </w:r>
      <w:r>
        <w:t>the</w:t>
      </w:r>
      <w:r>
        <w:rPr>
          <w:spacing w:val="-4"/>
        </w:rPr>
        <w:t xml:space="preserve"> </w:t>
      </w:r>
      <w:r>
        <w:t>coarse</w:t>
      </w:r>
      <w:r>
        <w:rPr>
          <w:spacing w:val="-4"/>
        </w:rPr>
        <w:t xml:space="preserve"> </w:t>
      </w:r>
      <w:r>
        <w:rPr>
          <w:spacing w:val="-2"/>
        </w:rPr>
        <w:t>search</w:t>
      </w:r>
      <w:r>
        <w:rPr>
          <w:spacing w:val="-4"/>
        </w:rPr>
        <w:t xml:space="preserve"> </w:t>
      </w:r>
      <w:r>
        <w:t>encompasses</w:t>
      </w:r>
      <w:r>
        <w:rPr>
          <w:spacing w:val="-3"/>
        </w:rPr>
        <w:t xml:space="preserve"> </w:t>
      </w:r>
      <w:r>
        <w:t>all</w:t>
      </w:r>
      <w:r>
        <w:rPr>
          <w:spacing w:val="-4"/>
        </w:rPr>
        <w:t xml:space="preserve"> </w:t>
      </w:r>
      <w:r>
        <w:t>(or</w:t>
      </w:r>
      <w:r>
        <w:rPr>
          <w:spacing w:val="-4"/>
        </w:rPr>
        <w:t xml:space="preserve"> </w:t>
      </w:r>
      <w:r>
        <w:t>nearly</w:t>
      </w:r>
      <w:r>
        <w:rPr>
          <w:spacing w:val="-4"/>
        </w:rPr>
        <w:t xml:space="preserve"> </w:t>
      </w:r>
      <w:r>
        <w:t>all)</w:t>
      </w:r>
      <w:r>
        <w:rPr>
          <w:spacing w:val="21"/>
          <w:w w:val="96"/>
        </w:rPr>
        <w:t xml:space="preserve"> </w:t>
      </w:r>
      <w:r>
        <w:t>the</w:t>
      </w:r>
      <w:r>
        <w:rPr>
          <w:spacing w:val="-2"/>
        </w:rPr>
        <w:t xml:space="preserve"> </w:t>
      </w:r>
      <w:r>
        <w:t>clusters in</w:t>
      </w:r>
      <w:r>
        <w:rPr>
          <w:spacing w:val="-1"/>
        </w:rPr>
        <w:t xml:space="preserve"> </w:t>
      </w:r>
      <w:r>
        <w:t>Euclidean</w:t>
      </w:r>
      <w:r>
        <w:rPr>
          <w:spacing w:val="-1"/>
        </w:rPr>
        <w:t xml:space="preserve"> </w:t>
      </w:r>
      <w:r>
        <w:t>space,</w:t>
      </w:r>
      <w:r>
        <w:rPr>
          <w:spacing w:val="2"/>
        </w:rPr>
        <w:t xml:space="preserve"> </w:t>
      </w:r>
      <w:r>
        <w:t>the</w:t>
      </w:r>
      <w:r>
        <w:rPr>
          <w:spacing w:val="-1"/>
        </w:rPr>
        <w:t xml:space="preserve"> </w:t>
      </w:r>
      <w:r>
        <w:t>acceleration</w:t>
      </w:r>
      <w:r>
        <w:rPr>
          <w:spacing w:val="-2"/>
        </w:rPr>
        <w:t xml:space="preserve"> </w:t>
      </w:r>
      <w:r>
        <w:t>diminishes</w:t>
      </w:r>
      <w:r>
        <w:rPr>
          <w:spacing w:val="-2"/>
        </w:rPr>
        <w:t xml:space="preserve"> </w:t>
      </w:r>
      <w:r>
        <w:t>to</w:t>
      </w:r>
      <w:r>
        <w:rPr>
          <w:spacing w:val="-1"/>
        </w:rPr>
        <w:t xml:space="preserve"> </w:t>
      </w:r>
      <w:r>
        <w:t>1x,</w:t>
      </w:r>
      <w:r>
        <w:rPr>
          <w:spacing w:val="1"/>
        </w:rPr>
        <w:t xml:space="preserve"> </w:t>
      </w:r>
      <w:r>
        <w:t>and</w:t>
      </w:r>
      <w:r>
        <w:rPr>
          <w:spacing w:val="-1"/>
        </w:rPr>
        <w:t xml:space="preserve"> </w:t>
      </w:r>
      <w:r>
        <w:t>the</w:t>
      </w:r>
      <w:r>
        <w:rPr>
          <w:w w:val="95"/>
        </w:rPr>
        <w:t xml:space="preserve"> </w:t>
      </w:r>
      <w:r>
        <w:rPr>
          <w:spacing w:val="-3"/>
        </w:rPr>
        <w:t>o</w:t>
      </w:r>
      <w:r>
        <w:rPr>
          <w:spacing w:val="-2"/>
        </w:rPr>
        <w:t>v</w:t>
      </w:r>
      <w:r>
        <w:rPr>
          <w:spacing w:val="-3"/>
        </w:rPr>
        <w:t>erhead</w:t>
      </w:r>
      <w:r>
        <w:rPr>
          <w:spacing w:val="-2"/>
        </w:rPr>
        <w:t xml:space="preserve"> </w:t>
      </w:r>
      <w:r>
        <w:t>costs</w:t>
      </w:r>
      <w:r>
        <w:rPr>
          <w:spacing w:val="-2"/>
        </w:rPr>
        <w:t xml:space="preserve"> </w:t>
      </w:r>
      <w:r>
        <w:rPr>
          <w:spacing w:val="-3"/>
        </w:rPr>
        <w:t>make</w:t>
      </w:r>
      <w:r>
        <w:rPr>
          <w:spacing w:val="-2"/>
        </w:rPr>
        <w:t xml:space="preserve"> </w:t>
      </w:r>
      <w:r>
        <w:t>the</w:t>
      </w:r>
      <w:r>
        <w:rPr>
          <w:spacing w:val="-2"/>
        </w:rPr>
        <w:t xml:space="preserve"> entropy-scaling framework </w:t>
      </w:r>
      <w:r>
        <w:t>perform</w:t>
      </w:r>
      <w:r>
        <w:rPr>
          <w:spacing w:val="-2"/>
        </w:rPr>
        <w:t xml:space="preserve"> </w:t>
      </w:r>
      <w:r>
        <w:rPr>
          <w:spacing w:val="-3"/>
        </w:rPr>
        <w:t>worse</w:t>
      </w:r>
      <w:r>
        <w:rPr>
          <w:spacing w:val="-1"/>
        </w:rPr>
        <w:t xml:space="preserve"> </w:t>
      </w:r>
      <w:r>
        <w:t>than</w:t>
      </w:r>
      <w:r>
        <w:rPr>
          <w:spacing w:val="-2"/>
        </w:rPr>
        <w:t xml:space="preserve"> </w:t>
      </w:r>
      <w:r>
        <w:t>a</w:t>
      </w:r>
      <w:r>
        <w:rPr>
          <w:spacing w:val="39"/>
          <w:w w:val="96"/>
        </w:rPr>
        <w:t xml:space="preserve"> </w:t>
      </w:r>
      <w:r>
        <w:t>n</w:t>
      </w:r>
      <w:r>
        <w:rPr>
          <w:spacing w:val="-28"/>
        </w:rPr>
        <w:t>a</w:t>
      </w:r>
      <w:r>
        <w:rPr>
          <w:spacing w:val="-94"/>
        </w:rPr>
        <w:t>¨</w:t>
      </w:r>
      <w:r>
        <w:t>ı</w:t>
      </w:r>
      <w:r>
        <w:rPr>
          <w:spacing w:val="-8"/>
        </w:rPr>
        <w:t>v</w:t>
      </w:r>
      <w:r>
        <w:t>e</w:t>
      </w:r>
      <w:r>
        <w:rPr>
          <w:spacing w:val="-4"/>
        </w:rPr>
        <w:t xml:space="preserve"> </w:t>
      </w:r>
      <w:r>
        <w:t>sear</w:t>
      </w:r>
      <w:r>
        <w:rPr>
          <w:spacing w:val="-7"/>
        </w:rPr>
        <w:t>c</w:t>
      </w:r>
      <w:r>
        <w:t>h.</w:t>
      </w:r>
      <w:r>
        <w:rPr>
          <w:spacing w:val="28"/>
        </w:rPr>
        <w:t xml:space="preserve"> </w:t>
      </w:r>
      <w:r>
        <w:t>H</w:t>
      </w:r>
      <w:r>
        <w:rPr>
          <w:spacing w:val="-7"/>
        </w:rPr>
        <w:t>o</w:t>
      </w:r>
      <w:r>
        <w:rPr>
          <w:spacing w:val="-8"/>
        </w:rPr>
        <w:t>w</w:t>
      </w:r>
      <w:r>
        <w:t>e</w:t>
      </w:r>
      <w:r>
        <w:rPr>
          <w:spacing w:val="-8"/>
        </w:rPr>
        <w:t>v</w:t>
      </w:r>
      <w:r>
        <w:t>er,</w:t>
      </w:r>
      <w:r>
        <w:rPr>
          <w:spacing w:val="-1"/>
        </w:rPr>
        <w:t xml:space="preserve"> </w:t>
      </w:r>
      <w:r>
        <w:t>as</w:t>
      </w:r>
      <w:r>
        <w:rPr>
          <w:spacing w:val="-3"/>
        </w:rPr>
        <w:t xml:space="preserve"> </w:t>
      </w:r>
      <w:r>
        <w:rPr>
          <w:spacing w:val="-8"/>
        </w:rPr>
        <w:t>w</w:t>
      </w:r>
      <w:r>
        <w:t>e</w:t>
      </w:r>
      <w:r>
        <w:rPr>
          <w:spacing w:val="-4"/>
        </w:rPr>
        <w:t xml:space="preserve"> </w:t>
      </w:r>
      <w:r>
        <w:t>are</w:t>
      </w:r>
      <w:r>
        <w:rPr>
          <w:spacing w:val="-3"/>
        </w:rPr>
        <w:t xml:space="preserve"> </w:t>
      </w:r>
      <w:r>
        <w:t>most</w:t>
      </w:r>
      <w:r>
        <w:rPr>
          <w:spacing w:val="-3"/>
        </w:rPr>
        <w:t xml:space="preserve"> </w:t>
      </w:r>
      <w:r>
        <w:t>i</w:t>
      </w:r>
      <w:r>
        <w:rPr>
          <w:spacing w:val="-7"/>
        </w:rPr>
        <w:t>n</w:t>
      </w:r>
      <w:r>
        <w:t>terested</w:t>
      </w:r>
      <w:r>
        <w:rPr>
          <w:spacing w:val="-4"/>
        </w:rPr>
        <w:t xml:space="preserve"> </w:t>
      </w:r>
      <w:r>
        <w:t>in</w:t>
      </w:r>
      <w:r>
        <w:rPr>
          <w:spacing w:val="-4"/>
        </w:rPr>
        <w:t xml:space="preserve"> </w:t>
      </w:r>
      <w:r>
        <w:t>proteins</w:t>
      </w:r>
      <w:r>
        <w:rPr>
          <w:spacing w:val="-3"/>
        </w:rPr>
        <w:t xml:space="preserve"> </w:t>
      </w:r>
      <w:r>
        <w:t>that</w:t>
      </w:r>
      <w:r>
        <w:rPr>
          <w:spacing w:val="-3"/>
        </w:rPr>
        <w:t xml:space="preserve"> </w:t>
      </w:r>
      <w:r>
        <w:t>are</w:t>
      </w:r>
      <w:r>
        <w:rPr>
          <w:spacing w:val="-4"/>
        </w:rPr>
        <w:t xml:space="preserve"> </w:t>
      </w:r>
      <w:r>
        <w:rPr>
          <w:spacing w:val="-6"/>
        </w:rPr>
        <w:t>v</w:t>
      </w:r>
      <w:r>
        <w:t>ery</w:t>
      </w:r>
      <w:r w:rsidR="00722079">
        <w:t xml:space="preserve"> similar</w:t>
      </w:r>
      <w:r w:rsidR="00722079">
        <w:rPr>
          <w:spacing w:val="2"/>
        </w:rPr>
        <w:t xml:space="preserve"> </w:t>
      </w:r>
      <w:r w:rsidR="00722079">
        <w:t>to the</w:t>
      </w:r>
      <w:r w:rsidR="00722079">
        <w:rPr>
          <w:spacing w:val="1"/>
        </w:rPr>
        <w:t xml:space="preserve"> </w:t>
      </w:r>
      <w:r w:rsidR="00722079">
        <w:rPr>
          <w:spacing w:val="-5"/>
        </w:rPr>
        <w:t>query,</w:t>
      </w:r>
      <w:r w:rsidR="00722079">
        <w:rPr>
          <w:spacing w:val="3"/>
        </w:rPr>
        <w:t xml:space="preserve"> </w:t>
      </w:r>
      <w:r w:rsidR="00722079">
        <w:t>the</w:t>
      </w:r>
      <w:r w:rsidR="00722079">
        <w:rPr>
          <w:spacing w:val="1"/>
        </w:rPr>
        <w:t xml:space="preserve"> </w:t>
      </w:r>
      <w:r w:rsidR="00722079">
        <w:rPr>
          <w:spacing w:val="-2"/>
        </w:rPr>
        <w:t>low-radius</w:t>
      </w:r>
      <w:r w:rsidR="00722079">
        <w:rPr>
          <w:spacing w:val="1"/>
        </w:rPr>
        <w:t xml:space="preserve"> </w:t>
      </w:r>
      <w:r w:rsidR="00722079">
        <w:t>behavior</w:t>
      </w:r>
      <w:r w:rsidR="00722079">
        <w:rPr>
          <w:spacing w:val="1"/>
        </w:rPr>
        <w:t xml:space="preserve"> </w:t>
      </w:r>
      <w:r w:rsidR="00722079">
        <w:t>is</w:t>
      </w:r>
      <w:r w:rsidR="00722079">
        <w:rPr>
          <w:spacing w:val="1"/>
        </w:rPr>
        <w:t xml:space="preserve"> </w:t>
      </w:r>
      <w:r w:rsidR="00722079">
        <w:t>of primary</w:t>
      </w:r>
      <w:r w:rsidR="00722079">
        <w:rPr>
          <w:spacing w:val="1"/>
        </w:rPr>
        <w:t xml:space="preserve"> </w:t>
      </w:r>
      <w:r w:rsidR="00722079">
        <w:rPr>
          <w:spacing w:val="-2"/>
        </w:rPr>
        <w:t>interest.</w:t>
      </w:r>
      <w:r w:rsidR="00722079">
        <w:rPr>
          <w:spacing w:val="34"/>
        </w:rPr>
        <w:t xml:space="preserve"> </w:t>
      </w:r>
      <w:r w:rsidR="00722079">
        <w:t>In</w:t>
      </w:r>
      <w:r w:rsidR="00722079">
        <w:rPr>
          <w:spacing w:val="1"/>
        </w:rPr>
        <w:t xml:space="preserve"> </w:t>
      </w:r>
      <w:r w:rsidR="00722079">
        <w:t>the</w:t>
      </w:r>
      <w:r w:rsidR="00722079">
        <w:rPr>
          <w:spacing w:val="21"/>
          <w:w w:val="95"/>
        </w:rPr>
        <w:t xml:space="preserve"> </w:t>
      </w:r>
      <w:r w:rsidR="00722079">
        <w:rPr>
          <w:spacing w:val="-2"/>
        </w:rPr>
        <w:t>low-radius</w:t>
      </w:r>
      <w:r w:rsidR="00722079">
        <w:rPr>
          <w:spacing w:val="-12"/>
        </w:rPr>
        <w:t xml:space="preserve"> </w:t>
      </w:r>
      <w:r w:rsidR="00722079">
        <w:t>regime,</w:t>
      </w:r>
      <w:r w:rsidR="00722079">
        <w:rPr>
          <w:spacing w:val="-10"/>
        </w:rPr>
        <w:t xml:space="preserve"> </w:t>
      </w:r>
      <w:r w:rsidR="00722079">
        <w:rPr>
          <w:spacing w:val="-4"/>
        </w:rPr>
        <w:t>esFragBag</w:t>
      </w:r>
      <w:r w:rsidR="00722079">
        <w:rPr>
          <w:spacing w:val="-13"/>
        </w:rPr>
        <w:t xml:space="preserve"> </w:t>
      </w:r>
      <w:r w:rsidR="00722079">
        <w:t>demonstrates</w:t>
      </w:r>
      <w:r w:rsidR="00722079">
        <w:rPr>
          <w:spacing w:val="-12"/>
        </w:rPr>
        <w:t xml:space="preserve"> </w:t>
      </w:r>
      <w:r w:rsidR="00722079">
        <w:rPr>
          <w:spacing w:val="-2"/>
        </w:rPr>
        <w:t>v</w:t>
      </w:r>
      <w:r w:rsidR="00722079">
        <w:rPr>
          <w:spacing w:val="-3"/>
        </w:rPr>
        <w:t>arying</w:t>
      </w:r>
      <w:r w:rsidR="00722079">
        <w:rPr>
          <w:spacing w:val="-13"/>
        </w:rPr>
        <w:t xml:space="preserve"> </w:t>
      </w:r>
      <w:r w:rsidR="00722079">
        <w:t>though</w:t>
      </w:r>
      <w:r w:rsidR="00722079">
        <w:rPr>
          <w:spacing w:val="-12"/>
        </w:rPr>
        <w:t xml:space="preserve"> </w:t>
      </w:r>
      <w:r w:rsidR="00722079">
        <w:rPr>
          <w:spacing w:val="-2"/>
        </w:rPr>
        <w:t>substan</w:t>
      </w:r>
      <w:r w:rsidR="00722079">
        <w:rPr>
          <w:spacing w:val="-1"/>
        </w:rPr>
        <w:t>tial</w:t>
      </w:r>
      <w:r w:rsidR="00722079">
        <w:rPr>
          <w:spacing w:val="-12"/>
        </w:rPr>
        <w:t xml:space="preserve"> </w:t>
      </w:r>
      <w:r w:rsidR="00722079">
        <w:t>ac-</w:t>
      </w:r>
      <w:r w:rsidR="00722079">
        <w:rPr>
          <w:spacing w:val="35"/>
          <w:w w:val="93"/>
        </w:rPr>
        <w:t xml:space="preserve"> </w:t>
      </w:r>
      <w:r w:rsidR="00722079">
        <w:rPr>
          <w:w w:val="95"/>
        </w:rPr>
        <w:t>celeration</w:t>
      </w:r>
      <w:r w:rsidR="00722079">
        <w:rPr>
          <w:spacing w:val="-1"/>
          <w:w w:val="95"/>
        </w:rPr>
        <w:t xml:space="preserve"> </w:t>
      </w:r>
      <w:r w:rsidR="00722079">
        <w:rPr>
          <w:w w:val="95"/>
        </w:rPr>
        <w:t>(2-30x,</w:t>
      </w:r>
      <w:r w:rsidR="00722079">
        <w:rPr>
          <w:spacing w:val="1"/>
          <w:w w:val="95"/>
        </w:rPr>
        <w:t xml:space="preserve"> </w:t>
      </w:r>
      <w:r w:rsidR="00722079">
        <w:rPr>
          <w:spacing w:val="-2"/>
          <w:w w:val="95"/>
        </w:rPr>
        <w:t>av</w:t>
      </w:r>
      <w:r w:rsidR="00722079">
        <w:rPr>
          <w:spacing w:val="-3"/>
          <w:w w:val="95"/>
        </w:rPr>
        <w:t>eraging</w:t>
      </w:r>
      <w:r w:rsidR="00722079">
        <w:rPr>
          <w:spacing w:val="-2"/>
          <w:w w:val="95"/>
        </w:rPr>
        <w:t xml:space="preserve"> </w:t>
      </w:r>
      <w:r w:rsidR="00722079">
        <w:rPr>
          <w:i/>
          <w:w w:val="95"/>
        </w:rPr>
        <w:t>&gt;</w:t>
      </w:r>
      <w:r w:rsidR="00722079">
        <w:rPr>
          <w:w w:val="95"/>
        </w:rPr>
        <w:t>10x</w:t>
      </w:r>
      <w:r w:rsidR="00722079">
        <w:rPr>
          <w:spacing w:val="-2"/>
          <w:w w:val="95"/>
        </w:rPr>
        <w:t xml:space="preserve"> </w:t>
      </w:r>
      <w:r w:rsidR="00722079">
        <w:rPr>
          <w:w w:val="95"/>
        </w:rPr>
        <w:t>for</w:t>
      </w:r>
      <w:r w:rsidR="00722079">
        <w:rPr>
          <w:spacing w:val="-1"/>
          <w:w w:val="95"/>
        </w:rPr>
        <w:t xml:space="preserve"> </w:t>
      </w:r>
      <w:r w:rsidR="00722079">
        <w:rPr>
          <w:spacing w:val="1"/>
          <w:w w:val="95"/>
        </w:rPr>
        <w:t>both</w:t>
      </w:r>
      <w:r w:rsidR="00722079">
        <w:rPr>
          <w:spacing w:val="-1"/>
          <w:w w:val="95"/>
        </w:rPr>
        <w:t xml:space="preserve"> </w:t>
      </w:r>
      <w:r w:rsidR="00722079">
        <w:rPr>
          <w:w w:val="95"/>
        </w:rPr>
        <w:t>distance</w:t>
      </w:r>
      <w:r w:rsidR="00722079">
        <w:rPr>
          <w:spacing w:val="-3"/>
          <w:w w:val="95"/>
        </w:rPr>
        <w:t xml:space="preserve"> </w:t>
      </w:r>
      <w:r w:rsidR="00722079">
        <w:rPr>
          <w:w w:val="95"/>
        </w:rPr>
        <w:t>functions for</w:t>
      </w:r>
      <w:r w:rsidR="00722079">
        <w:rPr>
          <w:spacing w:val="-1"/>
          <w:w w:val="95"/>
        </w:rPr>
        <w:t xml:space="preserve"> </w:t>
      </w:r>
      <w:r w:rsidR="00722079">
        <w:rPr>
          <w:w w:val="95"/>
        </w:rPr>
        <w:t>the</w:t>
      </w:r>
      <w:r w:rsidR="00722079">
        <w:rPr>
          <w:spacing w:val="-2"/>
          <w:w w:val="95"/>
        </w:rPr>
        <w:t xml:space="preserve"> </w:t>
      </w:r>
      <w:r w:rsidR="00722079">
        <w:rPr>
          <w:w w:val="95"/>
        </w:rPr>
        <w:t>proteins</w:t>
      </w:r>
      <w:r w:rsidR="00722079">
        <w:rPr>
          <w:spacing w:val="27"/>
          <w:w w:val="93"/>
        </w:rPr>
        <w:t xml:space="preserve"> </w:t>
      </w:r>
      <w:r w:rsidR="00722079">
        <w:rPr>
          <w:spacing w:val="-2"/>
        </w:rPr>
        <w:t>chosen)</w:t>
      </w:r>
      <w:r w:rsidR="00722079">
        <w:rPr>
          <w:spacing w:val="-27"/>
        </w:rPr>
        <w:t xml:space="preserve"> </w:t>
      </w:r>
      <w:r w:rsidR="00722079">
        <w:rPr>
          <w:spacing w:val="-5"/>
        </w:rPr>
        <w:t>o</w:t>
      </w:r>
      <w:r w:rsidR="00722079">
        <w:rPr>
          <w:spacing w:val="-4"/>
        </w:rPr>
        <w:t>v</w:t>
      </w:r>
      <w:r w:rsidR="00722079">
        <w:rPr>
          <w:spacing w:val="-5"/>
        </w:rPr>
        <w:t>er</w:t>
      </w:r>
      <w:r w:rsidR="00722079">
        <w:rPr>
          <w:spacing w:val="-27"/>
        </w:rPr>
        <w:t xml:space="preserve"> </w:t>
      </w:r>
      <w:r w:rsidR="00722079">
        <w:rPr>
          <w:spacing w:val="-3"/>
        </w:rPr>
        <w:t>F</w:t>
      </w:r>
      <w:r w:rsidR="00722079">
        <w:rPr>
          <w:spacing w:val="-4"/>
        </w:rPr>
        <w:t>ragBag.</w:t>
      </w:r>
    </w:p>
    <w:p w14:paraId="28120F96" w14:textId="429F0D49" w:rsidR="00722079" w:rsidRDefault="00722079" w:rsidP="003B0178">
      <w:pPr>
        <w:pStyle w:val="BodyText"/>
        <w:keepLines/>
        <w:spacing w:line="361" w:lineRule="auto"/>
        <w:ind w:right="529" w:firstLine="351"/>
        <w:sectPr w:rsidR="00722079">
          <w:pgSz w:w="12240" w:h="15840"/>
          <w:pgMar w:top="1500" w:right="1720" w:bottom="1960" w:left="1720" w:header="0" w:footer="1776" w:gutter="0"/>
          <w:cols w:space="720"/>
        </w:sectPr>
      </w:pPr>
      <w:r>
        <w:lastRenderedPageBreak/>
        <w:t>It</w:t>
      </w:r>
      <w:r>
        <w:rPr>
          <w:spacing w:val="11"/>
        </w:rPr>
        <w:t xml:space="preserve"> </w:t>
      </w:r>
      <w:r>
        <w:t>is</w:t>
      </w:r>
      <w:r>
        <w:rPr>
          <w:spacing w:val="11"/>
        </w:rPr>
        <w:t xml:space="preserve"> </w:t>
      </w:r>
      <w:r>
        <w:rPr>
          <w:spacing w:val="-2"/>
        </w:rPr>
        <w:t>instructive</w:t>
      </w:r>
      <w:r>
        <w:rPr>
          <w:spacing w:val="11"/>
        </w:rPr>
        <w:t xml:space="preserve"> </w:t>
      </w:r>
      <w:r>
        <w:t>to</w:t>
      </w:r>
      <w:r>
        <w:rPr>
          <w:spacing w:val="11"/>
        </w:rPr>
        <w:t xml:space="preserve"> </w:t>
      </w:r>
      <w:r>
        <w:t>note</w:t>
      </w:r>
      <w:r>
        <w:rPr>
          <w:spacing w:val="11"/>
        </w:rPr>
        <w:t xml:space="preserve"> </w:t>
      </w:r>
      <w:r>
        <w:t>that</w:t>
      </w:r>
      <w:r>
        <w:rPr>
          <w:spacing w:val="12"/>
        </w:rPr>
        <w:t xml:space="preserve"> </w:t>
      </w:r>
      <w:r>
        <w:t>because</w:t>
      </w:r>
      <w:r>
        <w:rPr>
          <w:spacing w:val="12"/>
        </w:rPr>
        <w:t xml:space="preserve"> </w:t>
      </w:r>
      <w:r>
        <w:t>of</w:t>
      </w:r>
      <w:r>
        <w:rPr>
          <w:spacing w:val="10"/>
        </w:rPr>
        <w:t xml:space="preserve"> </w:t>
      </w:r>
      <w:r>
        <w:t>the</w:t>
      </w:r>
      <w:r>
        <w:rPr>
          <w:spacing w:val="11"/>
        </w:rPr>
        <w:t xml:space="preserve"> </w:t>
      </w:r>
      <w:r>
        <w:rPr>
          <w:spacing w:val="-2"/>
        </w:rPr>
        <w:t>v</w:t>
      </w:r>
      <w:r>
        <w:rPr>
          <w:spacing w:val="-3"/>
        </w:rPr>
        <w:t>ery</w:t>
      </w:r>
      <w:r>
        <w:rPr>
          <w:spacing w:val="12"/>
        </w:rPr>
        <w:t xml:space="preserve"> </w:t>
      </w:r>
      <w:r>
        <w:t>different</w:t>
      </w:r>
      <w:r>
        <w:rPr>
          <w:spacing w:val="11"/>
        </w:rPr>
        <w:t xml:space="preserve"> </w:t>
      </w:r>
      <w:r>
        <w:t>geometries</w:t>
      </w:r>
      <w:r>
        <w:rPr>
          <w:spacing w:val="11"/>
        </w:rPr>
        <w:t xml:space="preserve"> </w:t>
      </w:r>
      <w:r>
        <w:t>of</w:t>
      </w:r>
      <w:r>
        <w:rPr>
          <w:spacing w:val="24"/>
          <w:w w:val="90"/>
        </w:rPr>
        <w:t xml:space="preserve"> </w:t>
      </w:r>
      <w:r>
        <w:rPr>
          <w:w w:val="95"/>
        </w:rPr>
        <w:t>Euclidean</w:t>
      </w:r>
      <w:r>
        <w:rPr>
          <w:spacing w:val="-16"/>
          <w:w w:val="95"/>
        </w:rPr>
        <w:t xml:space="preserve"> </w:t>
      </w:r>
      <w:r>
        <w:rPr>
          <w:w w:val="95"/>
        </w:rPr>
        <w:t>vs.</w:t>
      </w:r>
      <w:r>
        <w:rPr>
          <w:spacing w:val="-16"/>
          <w:w w:val="95"/>
        </w:rPr>
        <w:t xml:space="preserve"> </w:t>
      </w:r>
      <w:r>
        <w:rPr>
          <w:w w:val="95"/>
        </w:rPr>
        <w:t>cosine</w:t>
      </w:r>
      <w:r>
        <w:rPr>
          <w:spacing w:val="-16"/>
          <w:w w:val="95"/>
        </w:rPr>
        <w:t xml:space="preserve"> </w:t>
      </w:r>
      <w:r>
        <w:rPr>
          <w:w w:val="95"/>
        </w:rPr>
        <w:t>space,</w:t>
      </w:r>
      <w:r>
        <w:rPr>
          <w:spacing w:val="-12"/>
          <w:w w:val="95"/>
        </w:rPr>
        <w:t xml:space="preserve"> </w:t>
      </w:r>
      <w:r>
        <w:rPr>
          <w:w w:val="95"/>
        </w:rPr>
        <w:t>acceleration</w:t>
      </w:r>
      <w:r>
        <w:rPr>
          <w:spacing w:val="-17"/>
          <w:w w:val="95"/>
        </w:rPr>
        <w:t xml:space="preserve"> </w:t>
      </w:r>
      <w:r>
        <w:rPr>
          <w:spacing w:val="-3"/>
          <w:w w:val="95"/>
        </w:rPr>
        <w:t>v</w:t>
      </w:r>
      <w:r>
        <w:rPr>
          <w:spacing w:val="-4"/>
          <w:w w:val="95"/>
        </w:rPr>
        <w:t>aries</w:t>
      </w:r>
      <w:r>
        <w:rPr>
          <w:spacing w:val="-17"/>
          <w:w w:val="95"/>
        </w:rPr>
        <w:t xml:space="preserve"> </w:t>
      </w:r>
      <w:r>
        <w:rPr>
          <w:w w:val="95"/>
        </w:rPr>
        <w:t>tremendously</w:t>
      </w:r>
      <w:r>
        <w:rPr>
          <w:spacing w:val="-16"/>
          <w:w w:val="95"/>
        </w:rPr>
        <w:t xml:space="preserve"> </w:t>
      </w:r>
      <w:r>
        <w:rPr>
          <w:w w:val="95"/>
        </w:rPr>
        <w:t>for</w:t>
      </w:r>
      <w:r>
        <w:rPr>
          <w:spacing w:val="-16"/>
          <w:w w:val="95"/>
        </w:rPr>
        <w:t xml:space="preserve"> </w:t>
      </w:r>
      <w:r>
        <w:rPr>
          <w:w w:val="95"/>
        </w:rPr>
        <w:t>some</w:t>
      </w:r>
      <w:r>
        <w:rPr>
          <w:spacing w:val="-16"/>
          <w:w w:val="95"/>
        </w:rPr>
        <w:t xml:space="preserve"> </w:t>
      </w:r>
      <w:r>
        <w:rPr>
          <w:w w:val="95"/>
        </w:rPr>
        <w:t>proteins,</w:t>
      </w:r>
      <w:r>
        <w:rPr>
          <w:spacing w:val="25"/>
          <w:w w:val="93"/>
        </w:rPr>
        <w:t xml:space="preserve"> </w:t>
      </w:r>
      <w:r>
        <w:rPr>
          <w:spacing w:val="-3"/>
        </w:rPr>
        <w:t>such</w:t>
      </w:r>
      <w:r>
        <w:rPr>
          <w:spacing w:val="7"/>
        </w:rPr>
        <w:t xml:space="preserve"> </w:t>
      </w:r>
      <w:r>
        <w:t>as</w:t>
      </w:r>
      <w:r>
        <w:rPr>
          <w:spacing w:val="8"/>
        </w:rPr>
        <w:t xml:space="preserve"> </w:t>
      </w:r>
      <w:r>
        <w:rPr>
          <w:rFonts w:ascii="PMingLiU"/>
        </w:rPr>
        <w:t>4rhv</w:t>
      </w:r>
      <w:r>
        <w:rPr>
          <w:rFonts w:ascii="PMingLiU"/>
          <w:spacing w:val="2"/>
        </w:rPr>
        <w:t xml:space="preserve"> </w:t>
      </w:r>
      <w:r>
        <w:t>and</w:t>
      </w:r>
      <w:r>
        <w:rPr>
          <w:spacing w:val="8"/>
        </w:rPr>
        <w:t xml:space="preserve"> </w:t>
      </w:r>
      <w:r>
        <w:rPr>
          <w:rFonts w:ascii="PMingLiU"/>
          <w:spacing w:val="-1"/>
        </w:rPr>
        <w:t>1bmf</w:t>
      </w:r>
      <w:r>
        <w:rPr>
          <w:spacing w:val="-1"/>
        </w:rPr>
        <w:t>,</w:t>
      </w:r>
      <w:r>
        <w:rPr>
          <w:spacing w:val="10"/>
        </w:rPr>
        <w:t xml:space="preserve"> </w:t>
      </w:r>
      <w:r>
        <w:rPr>
          <w:spacing w:val="-3"/>
        </w:rPr>
        <w:t>which</w:t>
      </w:r>
      <w:r>
        <w:rPr>
          <w:spacing w:val="7"/>
        </w:rPr>
        <w:t xml:space="preserve"> </w:t>
      </w:r>
      <w:r>
        <w:rPr>
          <w:spacing w:val="-2"/>
        </w:rPr>
        <w:t>displa</w:t>
      </w:r>
      <w:r>
        <w:rPr>
          <w:spacing w:val="-1"/>
        </w:rPr>
        <w:t>y</w:t>
      </w:r>
      <w:r>
        <w:rPr>
          <w:spacing w:val="8"/>
        </w:rPr>
        <w:t xml:space="preserve"> </w:t>
      </w:r>
      <w:r>
        <w:t>nearly</w:t>
      </w:r>
      <w:r>
        <w:rPr>
          <w:spacing w:val="7"/>
        </w:rPr>
        <w:t xml:space="preserve"> </w:t>
      </w:r>
      <w:r>
        <w:t>opposite</w:t>
      </w:r>
      <w:r>
        <w:rPr>
          <w:spacing w:val="8"/>
        </w:rPr>
        <w:t xml:space="preserve"> </w:t>
      </w:r>
      <w:r>
        <w:t>behaviors.</w:t>
      </w:r>
      <w:r>
        <w:rPr>
          <w:spacing w:val="46"/>
        </w:rPr>
        <w:t xml:space="preserve"> </w:t>
      </w:r>
      <w:r>
        <w:t>Whereas there</w:t>
      </w:r>
      <w:r>
        <w:rPr>
          <w:spacing w:val="-8"/>
        </w:rPr>
        <w:t xml:space="preserve"> </w:t>
      </w:r>
      <w:r>
        <w:t>is</w:t>
      </w:r>
      <w:r>
        <w:rPr>
          <w:spacing w:val="-7"/>
        </w:rPr>
        <w:t xml:space="preserve"> </w:t>
      </w:r>
      <w:r>
        <w:t>nearly</w:t>
      </w:r>
      <w:r>
        <w:rPr>
          <w:spacing w:val="-8"/>
        </w:rPr>
        <w:t xml:space="preserve"> </w:t>
      </w:r>
      <w:r>
        <w:t>30x</w:t>
      </w:r>
      <w:r>
        <w:rPr>
          <w:spacing w:val="-7"/>
        </w:rPr>
        <w:t xml:space="preserve"> </w:t>
      </w:r>
      <w:r>
        <w:t>acceleration</w:t>
      </w:r>
      <w:r>
        <w:rPr>
          <w:spacing w:val="-7"/>
        </w:rPr>
        <w:t xml:space="preserve"> </w:t>
      </w:r>
      <w:r>
        <w:t>for</w:t>
      </w:r>
      <w:r>
        <w:rPr>
          <w:spacing w:val="-8"/>
        </w:rPr>
        <w:t xml:space="preserve"> </w:t>
      </w:r>
      <w:r>
        <w:rPr>
          <w:rFonts w:ascii="PMingLiU"/>
        </w:rPr>
        <w:t>4rhv</w:t>
      </w:r>
      <w:r>
        <w:rPr>
          <w:rFonts w:ascii="PMingLiU"/>
          <w:spacing w:val="-12"/>
        </w:rPr>
        <w:t xml:space="preserve"> </w:t>
      </w:r>
      <w:r>
        <w:t>in</w:t>
      </w:r>
      <w:r>
        <w:rPr>
          <w:spacing w:val="-7"/>
        </w:rPr>
        <w:t xml:space="preserve"> </w:t>
      </w:r>
      <w:r>
        <w:t>cosine</w:t>
      </w:r>
      <w:r>
        <w:rPr>
          <w:spacing w:val="-7"/>
        </w:rPr>
        <w:t xml:space="preserve"> </w:t>
      </w:r>
      <w:r>
        <w:t>space</w:t>
      </w:r>
      <w:r>
        <w:rPr>
          <w:spacing w:val="-7"/>
        </w:rPr>
        <w:t xml:space="preserve"> </w:t>
      </w:r>
      <w:r>
        <w:t>for</w:t>
      </w:r>
      <w:r>
        <w:rPr>
          <w:spacing w:val="-7"/>
        </w:rPr>
        <w:t xml:space="preserve"> </w:t>
      </w:r>
      <w:r>
        <w:rPr>
          <w:spacing w:val="-3"/>
        </w:rPr>
        <w:t>low</w:t>
      </w:r>
      <w:r>
        <w:rPr>
          <w:spacing w:val="-7"/>
        </w:rPr>
        <w:t xml:space="preserve"> </w:t>
      </w:r>
      <w:r>
        <w:t>radius,</w:t>
      </w:r>
      <w:r>
        <w:rPr>
          <w:spacing w:val="-7"/>
        </w:rPr>
        <w:t xml:space="preserve"> </w:t>
      </w:r>
      <w:r>
        <w:t>and the</w:t>
      </w:r>
      <w:r>
        <w:rPr>
          <w:spacing w:val="3"/>
        </w:rPr>
        <w:t xml:space="preserve"> </w:t>
      </w:r>
      <w:r>
        <w:t>same</w:t>
      </w:r>
      <w:r>
        <w:rPr>
          <w:spacing w:val="4"/>
        </w:rPr>
        <w:t xml:space="preserve"> </w:t>
      </w:r>
      <w:r>
        <w:t>for</w:t>
      </w:r>
      <w:r>
        <w:rPr>
          <w:spacing w:val="4"/>
        </w:rPr>
        <w:t xml:space="preserve"> </w:t>
      </w:r>
      <w:r>
        <w:rPr>
          <w:rFonts w:ascii="PMingLiU" w:eastAsia="PMingLiU" w:hAnsi="PMingLiU" w:cs="PMingLiU"/>
        </w:rPr>
        <w:t>1bmf</w:t>
      </w:r>
      <w:r>
        <w:rPr>
          <w:rFonts w:ascii="PMingLiU" w:eastAsia="PMingLiU" w:hAnsi="PMingLiU" w:cs="PMingLiU"/>
          <w:spacing w:val="-1"/>
        </w:rPr>
        <w:t xml:space="preserve"> </w:t>
      </w:r>
      <w:r>
        <w:t>in</w:t>
      </w:r>
      <w:r>
        <w:rPr>
          <w:spacing w:val="5"/>
        </w:rPr>
        <w:t xml:space="preserve"> </w:t>
      </w:r>
      <w:r>
        <w:t>Euclidean</w:t>
      </w:r>
      <w:r>
        <w:rPr>
          <w:spacing w:val="4"/>
        </w:rPr>
        <w:t xml:space="preserve"> </w:t>
      </w:r>
      <w:r>
        <w:t>space,</w:t>
      </w:r>
      <w:r>
        <w:rPr>
          <w:spacing w:val="7"/>
        </w:rPr>
        <w:t xml:space="preserve"> </w:t>
      </w:r>
      <w:r>
        <w:t>neither</w:t>
      </w:r>
      <w:r>
        <w:rPr>
          <w:spacing w:val="4"/>
        </w:rPr>
        <w:t xml:space="preserve"> </w:t>
      </w:r>
      <w:r>
        <w:rPr>
          <w:spacing w:val="-3"/>
        </w:rPr>
        <w:t>achieves</w:t>
      </w:r>
      <w:r>
        <w:rPr>
          <w:spacing w:val="3"/>
        </w:rPr>
        <w:t xml:space="preserve"> </w:t>
      </w:r>
      <w:r>
        <w:rPr>
          <w:spacing w:val="1"/>
        </w:rPr>
        <w:t>better</w:t>
      </w:r>
      <w:r>
        <w:rPr>
          <w:spacing w:val="4"/>
        </w:rPr>
        <w:t xml:space="preserve"> </w:t>
      </w:r>
      <w:r>
        <w:t>than</w:t>
      </w:r>
      <w:r>
        <w:rPr>
          <w:spacing w:val="4"/>
        </w:rPr>
        <w:t xml:space="preserve"> </w:t>
      </w:r>
      <w:r>
        <w:rPr>
          <w:rFonts w:ascii="Meiryo" w:eastAsia="Meiryo" w:hAnsi="Meiryo" w:cs="Meiryo"/>
          <w:i/>
        </w:rPr>
        <w:t>∼</w:t>
      </w:r>
      <w:r>
        <w:rPr>
          <w:rFonts w:ascii="Meiryo" w:eastAsia="Meiryo" w:hAnsi="Meiryo" w:cs="Meiryo"/>
          <w:i/>
          <w:spacing w:val="-20"/>
        </w:rPr>
        <w:t xml:space="preserve"> </w:t>
      </w:r>
      <w:r>
        <w:t>2.5x</w:t>
      </w:r>
      <w:r>
        <w:rPr>
          <w:spacing w:val="22"/>
          <w:w w:val="94"/>
        </w:rPr>
        <w:t xml:space="preserve"> </w:t>
      </w:r>
      <w:r>
        <w:t>acceleration</w:t>
      </w:r>
      <w:r>
        <w:rPr>
          <w:spacing w:val="-29"/>
        </w:rPr>
        <w:t xml:space="preserve"> </w:t>
      </w:r>
      <w:r>
        <w:t>in</w:t>
      </w:r>
      <w:r>
        <w:rPr>
          <w:spacing w:val="-28"/>
        </w:rPr>
        <w:t xml:space="preserve"> </w:t>
      </w:r>
      <w:r>
        <w:t>the</w:t>
      </w:r>
      <w:r>
        <w:rPr>
          <w:spacing w:val="-29"/>
        </w:rPr>
        <w:t xml:space="preserve"> </w:t>
      </w:r>
      <w:r>
        <w:t>other</w:t>
      </w:r>
      <w:r>
        <w:rPr>
          <w:spacing w:val="-28"/>
        </w:rPr>
        <w:t xml:space="preserve"> </w:t>
      </w:r>
      <w:r>
        <w:t>space.</w:t>
      </w:r>
    </w:p>
    <w:p w14:paraId="6DE5FB29" w14:textId="77777777" w:rsidR="00283DE0" w:rsidRDefault="00283DE0" w:rsidP="003B0178">
      <w:pPr>
        <w:keepLines/>
        <w:spacing w:before="10"/>
        <w:rPr>
          <w:rFonts w:ascii="Georgia" w:eastAsia="Georgia" w:hAnsi="Georgia" w:cs="Georgia"/>
          <w:sz w:val="25"/>
          <w:szCs w:val="25"/>
        </w:rPr>
      </w:pPr>
    </w:p>
    <w:p w14:paraId="54EEB331" w14:textId="77777777" w:rsidR="00283DE0" w:rsidRDefault="00641826" w:rsidP="003B0178">
      <w:pPr>
        <w:pStyle w:val="BodyText"/>
        <w:keepLines/>
        <w:spacing w:before="98" w:line="381" w:lineRule="auto"/>
        <w:ind w:left="497" w:right="529" w:firstLine="351"/>
      </w:pPr>
      <w:r>
        <w:rPr>
          <w:spacing w:val="-4"/>
        </w:rPr>
        <w:t>Finally</w:t>
      </w:r>
      <w:r>
        <w:rPr>
          <w:spacing w:val="-3"/>
        </w:rPr>
        <w:t>,</w:t>
      </w:r>
      <w:r>
        <w:rPr>
          <w:spacing w:val="-4"/>
        </w:rPr>
        <w:t xml:space="preserve"> </w:t>
      </w:r>
      <w:r>
        <w:t>while</w:t>
      </w:r>
      <w:r>
        <w:rPr>
          <w:spacing w:val="-5"/>
        </w:rPr>
        <w:t xml:space="preserve"> </w:t>
      </w:r>
      <w:r>
        <w:t>Euclidean</w:t>
      </w:r>
      <w:r>
        <w:rPr>
          <w:spacing w:val="-5"/>
        </w:rPr>
        <w:t xml:space="preserve"> </w:t>
      </w:r>
      <w:r>
        <w:t>distance</w:t>
      </w:r>
      <w:r>
        <w:rPr>
          <w:spacing w:val="-6"/>
        </w:rPr>
        <w:t xml:space="preserve"> </w:t>
      </w:r>
      <w:r>
        <w:t>is</w:t>
      </w:r>
      <w:r>
        <w:rPr>
          <w:spacing w:val="-6"/>
        </w:rPr>
        <w:t xml:space="preserve"> </w:t>
      </w:r>
      <w:r>
        <w:t>a</w:t>
      </w:r>
      <w:r>
        <w:rPr>
          <w:spacing w:val="-5"/>
        </w:rPr>
        <w:t xml:space="preserve"> </w:t>
      </w:r>
      <w:r>
        <w:t>metric—for</w:t>
      </w:r>
      <w:r>
        <w:rPr>
          <w:spacing w:val="-7"/>
        </w:rPr>
        <w:t xml:space="preserve"> </w:t>
      </w:r>
      <w:r>
        <w:rPr>
          <w:spacing w:val="-3"/>
        </w:rPr>
        <w:t>which</w:t>
      </w:r>
      <w:r>
        <w:rPr>
          <w:spacing w:val="-5"/>
        </w:rPr>
        <w:t xml:space="preserve"> </w:t>
      </w:r>
      <w:r>
        <w:t>the</w:t>
      </w:r>
      <w:r>
        <w:rPr>
          <w:spacing w:val="-6"/>
        </w:rPr>
        <w:t xml:space="preserve"> </w:t>
      </w:r>
      <w:r>
        <w:t>triangle</w:t>
      </w:r>
      <w:r>
        <w:rPr>
          <w:spacing w:val="-6"/>
        </w:rPr>
        <w:t xml:space="preserve"> </w:t>
      </w:r>
      <w:r>
        <w:t>in-</w:t>
      </w:r>
      <w:r>
        <w:rPr>
          <w:spacing w:val="21"/>
          <w:w w:val="90"/>
        </w:rPr>
        <w:t xml:space="preserve"> </w:t>
      </w:r>
      <w:r>
        <w:rPr>
          <w:spacing w:val="-2"/>
        </w:rPr>
        <w:t>equalit</w:t>
      </w:r>
      <w:r>
        <w:rPr>
          <w:spacing w:val="-1"/>
        </w:rPr>
        <w:t>y</w:t>
      </w:r>
      <w:r>
        <w:rPr>
          <w:spacing w:val="7"/>
        </w:rPr>
        <w:t xml:space="preserve"> </w:t>
      </w:r>
      <w:r>
        <w:rPr>
          <w:spacing w:val="-2"/>
        </w:rPr>
        <w:t>guarantees</w:t>
      </w:r>
      <w:r>
        <w:rPr>
          <w:spacing w:val="7"/>
        </w:rPr>
        <w:t xml:space="preserve"> </w:t>
      </w:r>
      <w:r>
        <w:t>100%</w:t>
      </w:r>
      <w:r>
        <w:rPr>
          <w:spacing w:val="7"/>
        </w:rPr>
        <w:t xml:space="preserve"> </w:t>
      </w:r>
      <w:r>
        <w:rPr>
          <w:spacing w:val="-2"/>
        </w:rPr>
        <w:t>sensitivity—cosine</w:t>
      </w:r>
      <w:r>
        <w:rPr>
          <w:spacing w:val="7"/>
        </w:rPr>
        <w:t xml:space="preserve"> </w:t>
      </w:r>
      <w:r>
        <w:t>distance</w:t>
      </w:r>
      <w:r>
        <w:rPr>
          <w:spacing w:val="7"/>
        </w:rPr>
        <w:t xml:space="preserve"> </w:t>
      </w:r>
      <w:r>
        <w:t>is</w:t>
      </w:r>
      <w:r>
        <w:rPr>
          <w:spacing w:val="7"/>
        </w:rPr>
        <w:t xml:space="preserve"> </w:t>
      </w:r>
      <w:r>
        <w:t>not.</w:t>
      </w:r>
      <w:r>
        <w:rPr>
          <w:spacing w:val="57"/>
        </w:rPr>
        <w:t xml:space="preserve"> </w:t>
      </w:r>
      <w:r>
        <w:rPr>
          <w:spacing w:val="-3"/>
        </w:rPr>
        <w:t>Empirically</w:t>
      </w:r>
      <w:r>
        <w:rPr>
          <w:spacing w:val="-2"/>
        </w:rPr>
        <w:t>,</w:t>
      </w:r>
      <w:r>
        <w:rPr>
          <w:spacing w:val="51"/>
          <w:w w:val="99"/>
        </w:rPr>
        <w:t xml:space="preserve"> </w:t>
      </w:r>
      <w:r>
        <w:rPr>
          <w:spacing w:val="-4"/>
        </w:rPr>
        <w:t>however,</w:t>
      </w:r>
      <w:r>
        <w:rPr>
          <w:spacing w:val="-15"/>
        </w:rPr>
        <w:t xml:space="preserve"> </w:t>
      </w:r>
      <w:r>
        <w:t>for</w:t>
      </w:r>
      <w:r>
        <w:rPr>
          <w:spacing w:val="-15"/>
        </w:rPr>
        <w:t xml:space="preserve"> </w:t>
      </w:r>
      <w:r>
        <w:t>all</w:t>
      </w:r>
      <w:r>
        <w:rPr>
          <w:spacing w:val="-14"/>
        </w:rPr>
        <w:t xml:space="preserve"> </w:t>
      </w:r>
      <w:r>
        <w:t>of</w:t>
      </w:r>
      <w:r>
        <w:rPr>
          <w:spacing w:val="-16"/>
        </w:rPr>
        <w:t xml:space="preserve"> </w:t>
      </w:r>
      <w:r>
        <w:t>the</w:t>
      </w:r>
      <w:r>
        <w:rPr>
          <w:spacing w:val="-15"/>
        </w:rPr>
        <w:t xml:space="preserve"> </w:t>
      </w:r>
      <w:r>
        <w:t>queries</w:t>
      </w:r>
      <w:r>
        <w:rPr>
          <w:spacing w:val="-15"/>
        </w:rPr>
        <w:t xml:space="preserve"> </w:t>
      </w:r>
      <w:r>
        <w:rPr>
          <w:spacing w:val="-5"/>
        </w:rPr>
        <w:t>we</w:t>
      </w:r>
      <w:r>
        <w:rPr>
          <w:spacing w:val="-15"/>
        </w:rPr>
        <w:t xml:space="preserve"> </w:t>
      </w:r>
      <w:r>
        <w:t>performed,</w:t>
      </w:r>
      <w:r>
        <w:rPr>
          <w:spacing w:val="-14"/>
        </w:rPr>
        <w:t xml:space="preserve"> </w:t>
      </w:r>
      <w:r>
        <w:rPr>
          <w:spacing w:val="-5"/>
        </w:rPr>
        <w:t>we</w:t>
      </w:r>
      <w:r>
        <w:rPr>
          <w:spacing w:val="-16"/>
        </w:rPr>
        <w:t xml:space="preserve"> </w:t>
      </w:r>
      <w:r>
        <w:rPr>
          <w:spacing w:val="-3"/>
        </w:rPr>
        <w:t>achieve</w:t>
      </w:r>
      <w:r>
        <w:rPr>
          <w:spacing w:val="-15"/>
        </w:rPr>
        <w:t xml:space="preserve"> </w:t>
      </w:r>
      <w:r>
        <w:rPr>
          <w:rFonts w:cs="Georgia"/>
          <w:i/>
        </w:rPr>
        <w:t>&gt;</w:t>
      </w:r>
      <w:r>
        <w:rPr>
          <w:rFonts w:cs="Georgia"/>
          <w:i/>
          <w:spacing w:val="-21"/>
        </w:rPr>
        <w:t xml:space="preserve"> </w:t>
      </w:r>
      <w:r>
        <w:t>99</w:t>
      </w:r>
      <w:r>
        <w:rPr>
          <w:rFonts w:cs="Georgia"/>
          <w:i/>
        </w:rPr>
        <w:t>.</w:t>
      </w:r>
      <w:r>
        <w:t>8%</w:t>
      </w:r>
      <w:r>
        <w:rPr>
          <w:spacing w:val="-15"/>
        </w:rPr>
        <w:t xml:space="preserve"> </w:t>
      </w:r>
      <w:r>
        <w:rPr>
          <w:spacing w:val="-2"/>
        </w:rPr>
        <w:t>sensitivit</w:t>
      </w:r>
      <w:r>
        <w:rPr>
          <w:spacing w:val="-1"/>
        </w:rPr>
        <w:t>y</w:t>
      </w:r>
      <w:r>
        <w:rPr>
          <w:spacing w:val="37"/>
          <w:w w:val="104"/>
        </w:rPr>
        <w:t xml:space="preserve"> </w:t>
      </w:r>
      <w:r>
        <w:rPr>
          <w:spacing w:val="-4"/>
        </w:rPr>
        <w:t>(T</w:t>
      </w:r>
      <w:r>
        <w:rPr>
          <w:spacing w:val="-5"/>
        </w:rPr>
        <w:t>able</w:t>
      </w:r>
      <w:r>
        <w:rPr>
          <w:spacing w:val="-3"/>
        </w:rPr>
        <w:t xml:space="preserve"> </w:t>
      </w:r>
      <w:r>
        <w:t>4).</w:t>
      </w:r>
    </w:p>
    <w:p w14:paraId="645D5017" w14:textId="77777777" w:rsidR="00283DE0" w:rsidRDefault="00283DE0" w:rsidP="003B0178">
      <w:pPr>
        <w:keepLines/>
        <w:rPr>
          <w:rFonts w:ascii="Georgia" w:eastAsia="Georgia" w:hAnsi="Georgia" w:cs="Georgia"/>
          <w:sz w:val="24"/>
          <w:szCs w:val="24"/>
        </w:rPr>
      </w:pPr>
    </w:p>
    <w:p w14:paraId="6AD674C5" w14:textId="77777777" w:rsidR="00283DE0" w:rsidRDefault="00641826" w:rsidP="003B0178">
      <w:pPr>
        <w:pStyle w:val="Heading1"/>
        <w:keepLines/>
        <w:spacing w:before="198"/>
        <w:rPr>
          <w:b w:val="0"/>
          <w:bCs w:val="0"/>
        </w:rPr>
      </w:pPr>
      <w:r>
        <w:rPr>
          <w:w w:val="95"/>
        </w:rPr>
        <w:t>Application</w:t>
      </w:r>
      <w:r>
        <w:rPr>
          <w:spacing w:val="27"/>
          <w:w w:val="95"/>
        </w:rPr>
        <w:t xml:space="preserve"> </w:t>
      </w:r>
      <w:r>
        <w:rPr>
          <w:w w:val="95"/>
        </w:rPr>
        <w:t>to</w:t>
      </w:r>
      <w:r>
        <w:rPr>
          <w:spacing w:val="30"/>
          <w:w w:val="95"/>
        </w:rPr>
        <w:t xml:space="preserve"> </w:t>
      </w:r>
      <w:r>
        <w:rPr>
          <w:w w:val="95"/>
        </w:rPr>
        <w:t>other</w:t>
      </w:r>
      <w:r>
        <w:rPr>
          <w:spacing w:val="29"/>
          <w:w w:val="95"/>
        </w:rPr>
        <w:t xml:space="preserve"> </w:t>
      </w:r>
      <w:r>
        <w:rPr>
          <w:w w:val="95"/>
        </w:rPr>
        <w:t>domains</w:t>
      </w:r>
    </w:p>
    <w:p w14:paraId="07B9866C" w14:textId="47F909F7" w:rsidR="00283DE0" w:rsidRDefault="00641826" w:rsidP="003B0178">
      <w:pPr>
        <w:pStyle w:val="BodyText"/>
        <w:keepLines/>
        <w:spacing w:before="298" w:line="381" w:lineRule="auto"/>
        <w:ind w:right="527" w:firstLine="351"/>
        <w:sectPr w:rsidR="00283DE0">
          <w:pgSz w:w="12240" w:h="15840"/>
          <w:pgMar w:top="1500" w:right="1720" w:bottom="1960" w:left="1720" w:header="0" w:footer="1776" w:gutter="0"/>
          <w:cols w:space="720"/>
        </w:sectPr>
      </w:pPr>
      <w:r>
        <w:rPr>
          <w:spacing w:val="-10"/>
        </w:rPr>
        <w:t>W</w:t>
      </w:r>
      <w:r>
        <w:rPr>
          <w:spacing w:val="-12"/>
        </w:rPr>
        <w:t>e</w:t>
      </w:r>
      <w:r>
        <w:rPr>
          <w:spacing w:val="-1"/>
        </w:rPr>
        <w:t xml:space="preserve"> </w:t>
      </w:r>
      <w:r>
        <w:rPr>
          <w:spacing w:val="-2"/>
        </w:rPr>
        <w:t>anticipate</w:t>
      </w:r>
      <w:r>
        <w:t xml:space="preserve"> that our </w:t>
      </w:r>
      <w:r>
        <w:rPr>
          <w:spacing w:val="-2"/>
        </w:rPr>
        <w:t>entropy-scaling</w:t>
      </w:r>
      <w:r>
        <w:t xml:space="preserve"> </w:t>
      </w:r>
      <w:r>
        <w:rPr>
          <w:spacing w:val="-2"/>
        </w:rPr>
        <w:t>approach</w:t>
      </w:r>
      <w:r>
        <w:rPr>
          <w:spacing w:val="-1"/>
        </w:rPr>
        <w:t xml:space="preserve"> </w:t>
      </w:r>
      <w:r>
        <w:t>will</w:t>
      </w:r>
      <w:r>
        <w:rPr>
          <w:spacing w:val="1"/>
        </w:rPr>
        <w:t xml:space="preserve"> </w:t>
      </w:r>
      <w:r>
        <w:rPr>
          <w:spacing w:val="3"/>
        </w:rPr>
        <w:t>be</w:t>
      </w:r>
      <w:r>
        <w:rPr>
          <w:spacing w:val="-1"/>
        </w:rPr>
        <w:t xml:space="preserve"> </w:t>
      </w:r>
      <w:r>
        <w:t>useful to other</w:t>
      </w:r>
      <w:r>
        <w:rPr>
          <w:spacing w:val="27"/>
          <w:w w:val="94"/>
        </w:rPr>
        <w:t xml:space="preserve"> </w:t>
      </w:r>
      <w:r>
        <w:t>kinds</w:t>
      </w:r>
      <w:r>
        <w:rPr>
          <w:spacing w:val="4"/>
        </w:rPr>
        <w:t xml:space="preserve"> </w:t>
      </w:r>
      <w:r>
        <w:t>of</w:t>
      </w:r>
      <w:r>
        <w:rPr>
          <w:spacing w:val="4"/>
        </w:rPr>
        <w:t xml:space="preserve"> </w:t>
      </w:r>
      <w:r>
        <w:t>biological</w:t>
      </w:r>
      <w:r>
        <w:rPr>
          <w:spacing w:val="4"/>
        </w:rPr>
        <w:t xml:space="preserve"> </w:t>
      </w:r>
      <w:r>
        <w:t>data</w:t>
      </w:r>
      <w:r>
        <w:rPr>
          <w:spacing w:val="4"/>
        </w:rPr>
        <w:t xml:space="preserve"> </w:t>
      </w:r>
      <w:r>
        <w:t>sets;</w:t>
      </w:r>
      <w:r>
        <w:rPr>
          <w:spacing w:val="9"/>
        </w:rPr>
        <w:t xml:space="preserve"> </w:t>
      </w:r>
      <w:r>
        <w:t>applying</w:t>
      </w:r>
      <w:r>
        <w:rPr>
          <w:spacing w:val="4"/>
        </w:rPr>
        <w:t xml:space="preserve"> </w:t>
      </w:r>
      <w:r>
        <w:t>it</w:t>
      </w:r>
      <w:r>
        <w:rPr>
          <w:spacing w:val="4"/>
        </w:rPr>
        <w:t xml:space="preserve"> </w:t>
      </w:r>
      <w:r>
        <w:t>to</w:t>
      </w:r>
      <w:r>
        <w:rPr>
          <w:spacing w:val="4"/>
        </w:rPr>
        <w:t xml:space="preserve"> </w:t>
      </w:r>
      <w:r>
        <w:t>new</w:t>
      </w:r>
      <w:r>
        <w:rPr>
          <w:spacing w:val="3"/>
        </w:rPr>
        <w:t xml:space="preserve"> </w:t>
      </w:r>
      <w:r>
        <w:t>data</w:t>
      </w:r>
      <w:r>
        <w:rPr>
          <w:spacing w:val="4"/>
        </w:rPr>
        <w:t xml:space="preserve"> </w:t>
      </w:r>
      <w:r>
        <w:t>sets</w:t>
      </w:r>
      <w:r>
        <w:rPr>
          <w:spacing w:val="4"/>
        </w:rPr>
        <w:t xml:space="preserve"> </w:t>
      </w:r>
      <w:r>
        <w:t>will</w:t>
      </w:r>
      <w:r>
        <w:rPr>
          <w:spacing w:val="4"/>
        </w:rPr>
        <w:t xml:space="preserve"> </w:t>
      </w:r>
      <w:r>
        <w:t>require</w:t>
      </w:r>
      <w:r>
        <w:rPr>
          <w:spacing w:val="4"/>
        </w:rPr>
        <w:t xml:space="preserve"> </w:t>
      </w:r>
      <w:r>
        <w:t>sev-</w:t>
      </w:r>
      <w:r>
        <w:rPr>
          <w:w w:val="92"/>
        </w:rPr>
        <w:t xml:space="preserve"> </w:t>
      </w:r>
      <w:r>
        <w:t>eral</w:t>
      </w:r>
      <w:r>
        <w:rPr>
          <w:spacing w:val="-4"/>
        </w:rPr>
        <w:t xml:space="preserve"> </w:t>
      </w:r>
      <w:r>
        <w:t>steps.</w:t>
      </w:r>
      <w:r>
        <w:rPr>
          <w:spacing w:val="28"/>
        </w:rPr>
        <w:t xml:space="preserve"> </w:t>
      </w:r>
      <w:r>
        <w:t>Here</w:t>
      </w:r>
      <w:r>
        <w:rPr>
          <w:spacing w:val="-4"/>
        </w:rPr>
        <w:t xml:space="preserve"> </w:t>
      </w:r>
      <w:r>
        <w:rPr>
          <w:spacing w:val="-5"/>
        </w:rPr>
        <w:t>we</w:t>
      </w:r>
      <w:r>
        <w:rPr>
          <w:spacing w:val="-4"/>
        </w:rPr>
        <w:t xml:space="preserve"> </w:t>
      </w:r>
      <w:r>
        <w:rPr>
          <w:spacing w:val="-2"/>
        </w:rPr>
        <w:t>provide</w:t>
      </w:r>
      <w:r>
        <w:rPr>
          <w:spacing w:val="-4"/>
        </w:rPr>
        <w:t xml:space="preserve"> </w:t>
      </w:r>
      <w:r>
        <w:t>a</w:t>
      </w:r>
      <w:r>
        <w:rPr>
          <w:spacing w:val="-4"/>
        </w:rPr>
        <w:t xml:space="preserve"> </w:t>
      </w:r>
      <w:r>
        <w:rPr>
          <w:spacing w:val="1"/>
        </w:rPr>
        <w:t>“cookbook”</w:t>
      </w:r>
      <w:r>
        <w:rPr>
          <w:spacing w:val="-4"/>
        </w:rPr>
        <w:t xml:space="preserve"> </w:t>
      </w:r>
      <w:r>
        <w:t>for</w:t>
      </w:r>
      <w:r>
        <w:rPr>
          <w:spacing w:val="-4"/>
        </w:rPr>
        <w:t xml:space="preserve"> </w:t>
      </w:r>
      <w:r>
        <w:t>applying</w:t>
      </w:r>
      <w:r>
        <w:rPr>
          <w:spacing w:val="-5"/>
        </w:rPr>
        <w:t xml:space="preserve"> </w:t>
      </w:r>
      <w:r>
        <w:t>our</w:t>
      </w:r>
      <w:r>
        <w:rPr>
          <w:spacing w:val="-4"/>
        </w:rPr>
        <w:t xml:space="preserve"> </w:t>
      </w:r>
      <w:r>
        <w:rPr>
          <w:spacing w:val="-2"/>
        </w:rPr>
        <w:t>entropy-scaling</w:t>
      </w:r>
      <w:r>
        <w:rPr>
          <w:spacing w:val="25"/>
          <w:w w:val="94"/>
        </w:rPr>
        <w:t xml:space="preserve"> </w:t>
      </w:r>
      <w:r>
        <w:rPr>
          <w:spacing w:val="-2"/>
        </w:rPr>
        <w:t>framework</w:t>
      </w:r>
      <w:r>
        <w:rPr>
          <w:spacing w:val="24"/>
        </w:rPr>
        <w:t xml:space="preserve"> </w:t>
      </w:r>
      <w:r>
        <w:t>to</w:t>
      </w:r>
      <w:r>
        <w:rPr>
          <w:spacing w:val="25"/>
        </w:rPr>
        <w:t xml:space="preserve"> </w:t>
      </w:r>
      <w:r>
        <w:t>a</w:t>
      </w:r>
      <w:r>
        <w:rPr>
          <w:spacing w:val="25"/>
        </w:rPr>
        <w:t xml:space="preserve"> </w:t>
      </w:r>
      <w:r>
        <w:t>new</w:t>
      </w:r>
      <w:r>
        <w:rPr>
          <w:spacing w:val="25"/>
        </w:rPr>
        <w:t xml:space="preserve"> </w:t>
      </w:r>
      <w:r>
        <w:t>data</w:t>
      </w:r>
      <w:r>
        <w:rPr>
          <w:spacing w:val="25"/>
        </w:rPr>
        <w:t xml:space="preserve"> </w:t>
      </w:r>
      <w:r>
        <w:t xml:space="preserve">set. </w:t>
      </w:r>
      <w:r>
        <w:rPr>
          <w:spacing w:val="23"/>
        </w:rPr>
        <w:t xml:space="preserve"> </w:t>
      </w:r>
      <w:r>
        <w:rPr>
          <w:spacing w:val="-2"/>
        </w:rPr>
        <w:t>Giv</w:t>
      </w:r>
      <w:r>
        <w:rPr>
          <w:spacing w:val="-3"/>
        </w:rPr>
        <w:t>en</w:t>
      </w:r>
      <w:r>
        <w:rPr>
          <w:spacing w:val="25"/>
        </w:rPr>
        <w:t xml:space="preserve"> </w:t>
      </w:r>
      <w:r>
        <w:t>a</w:t>
      </w:r>
      <w:r>
        <w:rPr>
          <w:spacing w:val="25"/>
        </w:rPr>
        <w:t xml:space="preserve"> </w:t>
      </w:r>
      <w:r>
        <w:t>new</w:t>
      </w:r>
      <w:r>
        <w:rPr>
          <w:spacing w:val="24"/>
        </w:rPr>
        <w:t xml:space="preserve"> </w:t>
      </w:r>
      <w:r>
        <w:t>data</w:t>
      </w:r>
      <w:r>
        <w:rPr>
          <w:spacing w:val="25"/>
        </w:rPr>
        <w:t xml:space="preserve"> </w:t>
      </w:r>
      <w:r>
        <w:t>set,</w:t>
      </w:r>
      <w:r>
        <w:rPr>
          <w:spacing w:val="29"/>
        </w:rPr>
        <w:t xml:space="preserve"> </w:t>
      </w:r>
      <w:r>
        <w:rPr>
          <w:spacing w:val="-5"/>
        </w:rPr>
        <w:t>we</w:t>
      </w:r>
      <w:r>
        <w:rPr>
          <w:spacing w:val="24"/>
        </w:rPr>
        <w:t xml:space="preserve"> </w:t>
      </w:r>
      <w:r>
        <w:t>fi</w:t>
      </w:r>
      <w:r w:rsidR="00B26A06">
        <w:t>rst</w:t>
      </w:r>
      <w:del w:id="974" w:author="Craig Mak" w:date="2015-07-27T12:49:00Z">
        <w:r w:rsidDel="00133DAA">
          <w:delText xml:space="preserve"> </w:delText>
        </w:r>
      </w:del>
      <w:r>
        <w:rPr>
          <w:spacing w:val="23"/>
        </w:rPr>
        <w:t xml:space="preserve"> </w:t>
      </w:r>
      <w:proofErr w:type="gramStart"/>
      <w:r>
        <w:t>defi</w:t>
      </w:r>
      <w:r w:rsidR="00B26A06">
        <w:t>ne</w:t>
      </w:r>
      <w:r>
        <w:t xml:space="preserve"> </w:t>
      </w:r>
      <w:r>
        <w:rPr>
          <w:spacing w:val="47"/>
        </w:rPr>
        <w:t xml:space="preserve"> </w:t>
      </w:r>
      <w:r>
        <w:t>what</w:t>
      </w:r>
      <w:proofErr w:type="gramEnd"/>
      <w:r>
        <w:rPr>
          <w:spacing w:val="28"/>
          <w:w w:val="97"/>
        </w:rPr>
        <w:t xml:space="preserve"> </w:t>
      </w:r>
      <w:r>
        <w:t>the</w:t>
      </w:r>
      <w:r>
        <w:rPr>
          <w:spacing w:val="11"/>
        </w:rPr>
        <w:t xml:space="preserve"> </w:t>
      </w:r>
      <w:r>
        <w:t>high-dimensional</w:t>
      </w:r>
      <w:r>
        <w:rPr>
          <w:spacing w:val="12"/>
        </w:rPr>
        <w:t xml:space="preserve"> </w:t>
      </w:r>
      <w:r>
        <w:t>space</w:t>
      </w:r>
      <w:r>
        <w:rPr>
          <w:spacing w:val="11"/>
        </w:rPr>
        <w:t xml:space="preserve"> </w:t>
      </w:r>
      <w:r>
        <w:t>is.</w:t>
      </w:r>
      <w:r>
        <w:rPr>
          <w:spacing w:val="12"/>
        </w:rPr>
        <w:t xml:space="preserve"> </w:t>
      </w:r>
      <w:r>
        <w:rPr>
          <w:spacing w:val="-7"/>
        </w:rPr>
        <w:t>F</w:t>
      </w:r>
      <w:r>
        <w:rPr>
          <w:spacing w:val="-8"/>
        </w:rPr>
        <w:t>or</w:t>
      </w:r>
      <w:r>
        <w:rPr>
          <w:spacing w:val="12"/>
        </w:rPr>
        <w:t xml:space="preserve"> </w:t>
      </w:r>
      <w:r>
        <w:t>metagenomic</w:t>
      </w:r>
      <w:r>
        <w:rPr>
          <w:spacing w:val="12"/>
        </w:rPr>
        <w:t xml:space="preserve"> </w:t>
      </w:r>
      <w:r>
        <w:t>sequence</w:t>
      </w:r>
      <w:r>
        <w:rPr>
          <w:spacing w:val="12"/>
        </w:rPr>
        <w:t xml:space="preserve"> </w:t>
      </w:r>
      <w:r>
        <w:t>data,</w:t>
      </w:r>
      <w:r>
        <w:rPr>
          <w:spacing w:val="17"/>
        </w:rPr>
        <w:t xml:space="preserve"> </w:t>
      </w:r>
      <w:r>
        <w:t>it</w:t>
      </w:r>
      <w:r>
        <w:rPr>
          <w:spacing w:val="12"/>
        </w:rPr>
        <w:t xml:space="preserve"> </w:t>
      </w:r>
      <w:r>
        <w:t>is</w:t>
      </w:r>
      <w:r>
        <w:rPr>
          <w:spacing w:val="12"/>
        </w:rPr>
        <w:t xml:space="preserve"> </w:t>
      </w:r>
      <w:r>
        <w:t>the</w:t>
      </w:r>
      <w:r>
        <w:rPr>
          <w:spacing w:val="21"/>
          <w:w w:val="95"/>
        </w:rPr>
        <w:t xml:space="preserve"> </w:t>
      </w:r>
      <w:r>
        <w:t>set</w:t>
      </w:r>
      <w:r>
        <w:rPr>
          <w:spacing w:val="-21"/>
        </w:rPr>
        <w:t xml:space="preserve"> </w:t>
      </w:r>
      <w:r>
        <w:t>of</w:t>
      </w:r>
      <w:r>
        <w:rPr>
          <w:spacing w:val="-20"/>
        </w:rPr>
        <w:t xml:space="preserve"> </w:t>
      </w:r>
      <w:r>
        <w:rPr>
          <w:spacing w:val="-2"/>
        </w:rPr>
        <w:t>enumerable</w:t>
      </w:r>
      <w:r>
        <w:rPr>
          <w:spacing w:val="-21"/>
        </w:rPr>
        <w:t xml:space="preserve"> </w:t>
      </w:r>
      <w:r>
        <w:t>protein</w:t>
      </w:r>
      <w:r>
        <w:rPr>
          <w:spacing w:val="-21"/>
        </w:rPr>
        <w:t xml:space="preserve"> </w:t>
      </w:r>
      <w:r>
        <w:t>sequences</w:t>
      </w:r>
      <w:r>
        <w:rPr>
          <w:spacing w:val="-20"/>
        </w:rPr>
        <w:t xml:space="preserve"> </w:t>
      </w:r>
      <w:r>
        <w:t>up</w:t>
      </w:r>
      <w:r>
        <w:rPr>
          <w:spacing w:val="-20"/>
        </w:rPr>
        <w:t xml:space="preserve"> </w:t>
      </w:r>
      <w:r>
        <w:t>to</w:t>
      </w:r>
      <w:r>
        <w:rPr>
          <w:spacing w:val="-20"/>
        </w:rPr>
        <w:t xml:space="preserve"> </w:t>
      </w:r>
      <w:r>
        <w:t>some</w:t>
      </w:r>
      <w:r>
        <w:rPr>
          <w:spacing w:val="-20"/>
        </w:rPr>
        <w:t xml:space="preserve"> </w:t>
      </w:r>
      <w:r>
        <w:rPr>
          <w:spacing w:val="-2"/>
        </w:rPr>
        <w:t>maximum</w:t>
      </w:r>
      <w:r>
        <w:rPr>
          <w:spacing w:val="-21"/>
        </w:rPr>
        <w:t xml:space="preserve"> </w:t>
      </w:r>
      <w:r>
        <w:t>length,</w:t>
      </w:r>
      <w:r>
        <w:rPr>
          <w:spacing w:val="-20"/>
        </w:rPr>
        <w:t xml:space="preserve"> </w:t>
      </w:r>
      <w:r>
        <w:t>while</w:t>
      </w:r>
      <w:r>
        <w:rPr>
          <w:spacing w:val="-20"/>
        </w:rPr>
        <w:t xml:space="preserve"> </w:t>
      </w:r>
      <w:r>
        <w:t>for</w:t>
      </w:r>
      <w:r>
        <w:rPr>
          <w:spacing w:val="24"/>
          <w:w w:val="91"/>
        </w:rPr>
        <w:t xml:space="preserve"> </w:t>
      </w:r>
      <w:r>
        <w:t>small-molecule</w:t>
      </w:r>
      <w:r>
        <w:rPr>
          <w:spacing w:val="-4"/>
        </w:rPr>
        <w:t xml:space="preserve"> </w:t>
      </w:r>
      <w:r>
        <w:t>data,</w:t>
      </w:r>
      <w:r>
        <w:rPr>
          <w:spacing w:val="-3"/>
        </w:rPr>
        <w:t xml:space="preserve"> </w:t>
      </w:r>
      <w:r>
        <w:t>it</w:t>
      </w:r>
      <w:r>
        <w:rPr>
          <w:spacing w:val="-5"/>
        </w:rPr>
        <w:t xml:space="preserve"> </w:t>
      </w:r>
      <w:r>
        <w:t>is</w:t>
      </w:r>
      <w:r>
        <w:rPr>
          <w:spacing w:val="-5"/>
        </w:rPr>
        <w:t xml:space="preserve"> </w:t>
      </w:r>
      <w:r>
        <w:t>the</w:t>
      </w:r>
      <w:r>
        <w:rPr>
          <w:spacing w:val="-5"/>
        </w:rPr>
        <w:t xml:space="preserve"> </w:t>
      </w:r>
      <w:r>
        <w:t>set</w:t>
      </w:r>
      <w:r>
        <w:rPr>
          <w:spacing w:val="-5"/>
        </w:rPr>
        <w:t xml:space="preserve"> </w:t>
      </w:r>
      <w:r>
        <w:t>of</w:t>
      </w:r>
      <w:r>
        <w:rPr>
          <w:spacing w:val="-5"/>
        </w:rPr>
        <w:t xml:space="preserve"> </w:t>
      </w:r>
      <w:r>
        <w:t>connected</w:t>
      </w:r>
      <w:r>
        <w:rPr>
          <w:spacing w:val="-4"/>
        </w:rPr>
        <w:t xml:space="preserve"> </w:t>
      </w:r>
      <w:r>
        <w:rPr>
          <w:spacing w:val="-2"/>
        </w:rPr>
        <w:t>chemical</w:t>
      </w:r>
      <w:r>
        <w:rPr>
          <w:spacing w:val="-6"/>
        </w:rPr>
        <w:t xml:space="preserve"> </w:t>
      </w:r>
      <w:r>
        <w:t>graphs</w:t>
      </w:r>
      <w:r>
        <w:rPr>
          <w:spacing w:val="-4"/>
        </w:rPr>
        <w:t xml:space="preserve"> </w:t>
      </w:r>
      <w:r>
        <w:t>up</w:t>
      </w:r>
      <w:r>
        <w:rPr>
          <w:spacing w:val="-5"/>
        </w:rPr>
        <w:t xml:space="preserve"> </w:t>
      </w:r>
      <w:r>
        <w:t>to</w:t>
      </w:r>
      <w:r>
        <w:rPr>
          <w:spacing w:val="-5"/>
        </w:rPr>
        <w:t xml:space="preserve"> </w:t>
      </w:r>
      <w:r>
        <w:t>some</w:t>
      </w:r>
      <w:r>
        <w:rPr>
          <w:spacing w:val="21"/>
          <w:w w:val="90"/>
        </w:rPr>
        <w:t xml:space="preserve"> </w:t>
      </w:r>
      <w:r>
        <w:rPr>
          <w:spacing w:val="-2"/>
        </w:rPr>
        <w:t>maximum</w:t>
      </w:r>
      <w:r>
        <w:rPr>
          <w:spacing w:val="-11"/>
        </w:rPr>
        <w:t xml:space="preserve"> </w:t>
      </w:r>
      <w:r>
        <w:t>size,</w:t>
      </w:r>
      <w:r>
        <w:rPr>
          <w:spacing w:val="-10"/>
        </w:rPr>
        <w:t xml:space="preserve"> </w:t>
      </w:r>
      <w:r>
        <w:t>and</w:t>
      </w:r>
      <w:r>
        <w:rPr>
          <w:spacing w:val="-11"/>
        </w:rPr>
        <w:t xml:space="preserve"> </w:t>
      </w:r>
      <w:r>
        <w:t>for</w:t>
      </w:r>
      <w:r>
        <w:rPr>
          <w:spacing w:val="-10"/>
        </w:rPr>
        <w:t xml:space="preserve"> </w:t>
      </w:r>
      <w:r>
        <w:t>protein</w:t>
      </w:r>
      <w:r>
        <w:rPr>
          <w:spacing w:val="-11"/>
        </w:rPr>
        <w:t xml:space="preserve"> </w:t>
      </w:r>
      <w:r>
        <w:t>structure</w:t>
      </w:r>
      <w:r>
        <w:rPr>
          <w:spacing w:val="-9"/>
        </w:rPr>
        <w:t xml:space="preserve"> </w:t>
      </w:r>
      <w:r>
        <w:t>data</w:t>
      </w:r>
      <w:r>
        <w:rPr>
          <w:spacing w:val="-11"/>
        </w:rPr>
        <w:t xml:space="preserve"> </w:t>
      </w:r>
      <w:r>
        <w:t>(using</w:t>
      </w:r>
      <w:r>
        <w:rPr>
          <w:spacing w:val="-11"/>
        </w:rPr>
        <w:t xml:space="preserve"> </w:t>
      </w:r>
      <w:r>
        <w:t>the</w:t>
      </w:r>
      <w:r>
        <w:rPr>
          <w:spacing w:val="-11"/>
        </w:rPr>
        <w:t xml:space="preserve"> </w:t>
      </w:r>
      <w:r>
        <w:rPr>
          <w:spacing w:val="-3"/>
        </w:rPr>
        <w:t>F</w:t>
      </w:r>
      <w:r>
        <w:rPr>
          <w:spacing w:val="-4"/>
        </w:rPr>
        <w:t>ragBag</w:t>
      </w:r>
      <w:r>
        <w:rPr>
          <w:spacing w:val="-10"/>
        </w:rPr>
        <w:t xml:space="preserve"> </w:t>
      </w:r>
      <w:r>
        <w:rPr>
          <w:spacing w:val="1"/>
        </w:rPr>
        <w:t>model)</w:t>
      </w:r>
      <w:r>
        <w:rPr>
          <w:spacing w:val="-11"/>
        </w:rPr>
        <w:t xml:space="preserve"> </w:t>
      </w:r>
      <w:r>
        <w:t>it</w:t>
      </w:r>
      <w:r>
        <w:rPr>
          <w:spacing w:val="22"/>
          <w:w w:val="101"/>
        </w:rPr>
        <w:t xml:space="preserve"> </w:t>
      </w:r>
      <w:r>
        <w:t>is</w:t>
      </w:r>
      <w:r>
        <w:rPr>
          <w:spacing w:val="-11"/>
        </w:rPr>
        <w:t xml:space="preserve"> </w:t>
      </w:r>
      <w:r>
        <w:t>the</w:t>
      </w:r>
      <w:r>
        <w:rPr>
          <w:spacing w:val="-11"/>
        </w:rPr>
        <w:t xml:space="preserve"> </w:t>
      </w:r>
      <w:r>
        <w:t>set</w:t>
      </w:r>
      <w:r>
        <w:rPr>
          <w:spacing w:val="-10"/>
        </w:rPr>
        <w:t xml:space="preserve"> </w:t>
      </w:r>
      <w:r>
        <w:t>of</w:t>
      </w:r>
      <w:r>
        <w:rPr>
          <w:spacing w:val="-11"/>
        </w:rPr>
        <w:t xml:space="preserve"> </w:t>
      </w:r>
      <w:r>
        <w:t>“bag</w:t>
      </w:r>
      <w:r>
        <w:rPr>
          <w:spacing w:val="-10"/>
        </w:rPr>
        <w:t xml:space="preserve"> </w:t>
      </w:r>
      <w:r>
        <w:t>of</w:t>
      </w:r>
      <w:r>
        <w:rPr>
          <w:spacing w:val="-11"/>
        </w:rPr>
        <w:t xml:space="preserve"> </w:t>
      </w:r>
      <w:r>
        <w:rPr>
          <w:spacing w:val="-3"/>
        </w:rPr>
        <w:t>words”</w:t>
      </w:r>
      <w:r>
        <w:rPr>
          <w:spacing w:val="-11"/>
        </w:rPr>
        <w:t xml:space="preserve"> </w:t>
      </w:r>
      <w:r>
        <w:t>frequency</w:t>
      </w:r>
      <w:r>
        <w:rPr>
          <w:spacing w:val="-10"/>
        </w:rPr>
        <w:t xml:space="preserve"> </w:t>
      </w:r>
      <w:r>
        <w:rPr>
          <w:spacing w:val="-1"/>
        </w:rPr>
        <w:t>v</w:t>
      </w:r>
      <w:r>
        <w:rPr>
          <w:spacing w:val="-2"/>
        </w:rPr>
        <w:t>ectors</w:t>
      </w:r>
      <w:r>
        <w:rPr>
          <w:spacing w:val="-10"/>
        </w:rPr>
        <w:t xml:space="preserve"> </w:t>
      </w:r>
      <w:r>
        <w:t>of</w:t>
      </w:r>
      <w:r>
        <w:rPr>
          <w:spacing w:val="-10"/>
        </w:rPr>
        <w:t xml:space="preserve"> </w:t>
      </w:r>
      <w:r>
        <w:t>length</w:t>
      </w:r>
      <w:r>
        <w:rPr>
          <w:spacing w:val="-11"/>
        </w:rPr>
        <w:t xml:space="preserve"> </w:t>
      </w:r>
      <w:r>
        <w:t>400.</w:t>
      </w:r>
      <w:r>
        <w:rPr>
          <w:spacing w:val="6"/>
        </w:rPr>
        <w:t xml:space="preserve"> </w:t>
      </w:r>
    </w:p>
    <w:p w14:paraId="0A21A9FE" w14:textId="38002112" w:rsidR="00283DE0" w:rsidRDefault="00F06F77" w:rsidP="003B0178">
      <w:pPr>
        <w:pStyle w:val="BodyText"/>
        <w:keepLines/>
        <w:spacing w:before="59" w:line="382" w:lineRule="auto"/>
        <w:ind w:left="490" w:right="533"/>
      </w:pPr>
      <w:r>
        <w:lastRenderedPageBreak/>
        <w:t>Given the high-</w:t>
      </w:r>
      <w:r w:rsidR="00641826">
        <w:t>dimensional</w:t>
      </w:r>
      <w:r w:rsidR="00641826">
        <w:rPr>
          <w:spacing w:val="-27"/>
        </w:rPr>
        <w:t xml:space="preserve"> </w:t>
      </w:r>
      <w:r w:rsidR="00641826">
        <w:t>space,</w:t>
      </w:r>
      <w:r w:rsidR="00641826">
        <w:rPr>
          <w:spacing w:val="-25"/>
        </w:rPr>
        <w:t xml:space="preserve"> </w:t>
      </w:r>
      <w:r w:rsidR="00641826">
        <w:rPr>
          <w:spacing w:val="-5"/>
        </w:rPr>
        <w:t>we</w:t>
      </w:r>
      <w:r w:rsidR="00641826">
        <w:rPr>
          <w:spacing w:val="-26"/>
        </w:rPr>
        <w:t xml:space="preserve"> </w:t>
      </w:r>
      <w:r w:rsidR="00641826">
        <w:t>determine</w:t>
      </w:r>
      <w:r w:rsidR="00641826">
        <w:rPr>
          <w:spacing w:val="-26"/>
        </w:rPr>
        <w:t xml:space="preserve"> </w:t>
      </w:r>
      <w:r w:rsidR="00641826">
        <w:rPr>
          <w:spacing w:val="-3"/>
        </w:rPr>
        <w:t>how</w:t>
      </w:r>
      <w:r w:rsidR="00641826">
        <w:rPr>
          <w:spacing w:val="-27"/>
        </w:rPr>
        <w:t xml:space="preserve"> </w:t>
      </w:r>
      <w:r w:rsidR="00641826">
        <w:t>database</w:t>
      </w:r>
      <w:r w:rsidR="00641826">
        <w:rPr>
          <w:spacing w:val="-26"/>
        </w:rPr>
        <w:t xml:space="preserve"> </w:t>
      </w:r>
      <w:r w:rsidR="00641826">
        <w:rPr>
          <w:spacing w:val="-2"/>
        </w:rPr>
        <w:t>entries</w:t>
      </w:r>
      <w:r w:rsidR="00641826">
        <w:rPr>
          <w:spacing w:val="-26"/>
        </w:rPr>
        <w:t xml:space="preserve"> </w:t>
      </w:r>
      <w:r w:rsidR="00641826">
        <w:t>map</w:t>
      </w:r>
      <w:r w:rsidR="00641826">
        <w:rPr>
          <w:spacing w:val="-26"/>
        </w:rPr>
        <w:t xml:space="preserve"> </w:t>
      </w:r>
      <w:r w:rsidR="00641826">
        <w:rPr>
          <w:spacing w:val="-3"/>
        </w:rPr>
        <w:t>onto</w:t>
      </w:r>
      <w:r w:rsidR="00641826">
        <w:rPr>
          <w:spacing w:val="-26"/>
        </w:rPr>
        <w:t xml:space="preserve"> </w:t>
      </w:r>
      <w:r w:rsidR="00641826">
        <w:t>points</w:t>
      </w:r>
      <w:r w:rsidR="00641826">
        <w:rPr>
          <w:spacing w:val="-26"/>
        </w:rPr>
        <w:t xml:space="preserve"> </w:t>
      </w:r>
      <w:r w:rsidR="00641826">
        <w:t>(for</w:t>
      </w:r>
      <w:r w:rsidR="00641826">
        <w:rPr>
          <w:spacing w:val="24"/>
          <w:w w:val="93"/>
        </w:rPr>
        <w:t xml:space="preserve"> </w:t>
      </w:r>
      <w:r w:rsidR="00641826">
        <w:t>example,</w:t>
      </w:r>
      <w:r w:rsidR="00641826">
        <w:rPr>
          <w:spacing w:val="2"/>
        </w:rPr>
        <w:t xml:space="preserve"> </w:t>
      </w:r>
      <w:r w:rsidR="00641826">
        <w:t>in the</w:t>
      </w:r>
      <w:r w:rsidR="00641826">
        <w:rPr>
          <w:spacing w:val="-1"/>
        </w:rPr>
        <w:t xml:space="preserve"> </w:t>
      </w:r>
      <w:r w:rsidR="00641826">
        <w:t>case of</w:t>
      </w:r>
      <w:r w:rsidR="00641826">
        <w:rPr>
          <w:spacing w:val="-1"/>
        </w:rPr>
        <w:t xml:space="preserve"> </w:t>
      </w:r>
      <w:r w:rsidR="00641826">
        <w:t>MICA, they</w:t>
      </w:r>
      <w:r w:rsidR="00641826">
        <w:rPr>
          <w:spacing w:val="-1"/>
        </w:rPr>
        <w:t xml:space="preserve"> </w:t>
      </w:r>
      <w:r w:rsidR="00641826">
        <w:t>are greedily</w:t>
      </w:r>
      <w:r w:rsidR="00641826">
        <w:rPr>
          <w:spacing w:val="-1"/>
        </w:rPr>
        <w:t xml:space="preserve"> </w:t>
      </w:r>
      <w:r w:rsidR="00641826">
        <w:rPr>
          <w:spacing w:val="-2"/>
        </w:rPr>
        <w:t>broken</w:t>
      </w:r>
      <w:r w:rsidR="00641826">
        <w:t xml:space="preserve"> </w:t>
      </w:r>
      <w:r w:rsidR="00641826">
        <w:rPr>
          <w:spacing w:val="-3"/>
        </w:rPr>
        <w:t>into</w:t>
      </w:r>
      <w:r w:rsidR="00641826">
        <w:rPr>
          <w:spacing w:val="-1"/>
        </w:rPr>
        <w:t xml:space="preserve"> </w:t>
      </w:r>
      <w:r w:rsidR="00641826">
        <w:t>subsequences</w:t>
      </w:r>
      <w:r w:rsidR="00641826">
        <w:rPr>
          <w:spacing w:val="22"/>
          <w:w w:val="91"/>
        </w:rPr>
        <w:t xml:space="preserve"> </w:t>
      </w:r>
      <w:r w:rsidR="00641826">
        <w:t>with</w:t>
      </w:r>
      <w:r w:rsidR="00641826">
        <w:rPr>
          <w:spacing w:val="11"/>
        </w:rPr>
        <w:t xml:space="preserve"> </w:t>
      </w:r>
      <w:r w:rsidR="00641826">
        <w:t>a</w:t>
      </w:r>
      <w:r w:rsidR="00641826">
        <w:rPr>
          <w:spacing w:val="10"/>
        </w:rPr>
        <w:t xml:space="preserve"> </w:t>
      </w:r>
      <w:r w:rsidR="00641826">
        <w:rPr>
          <w:spacing w:val="-2"/>
        </w:rPr>
        <w:t>minimum</w:t>
      </w:r>
      <w:r w:rsidR="00641826">
        <w:rPr>
          <w:spacing w:val="11"/>
        </w:rPr>
        <w:t xml:space="preserve"> </w:t>
      </w:r>
      <w:r w:rsidR="00641826">
        <w:t>length).</w:t>
      </w:r>
      <w:r w:rsidR="00641826">
        <w:rPr>
          <w:spacing w:val="5"/>
        </w:rPr>
        <w:t xml:space="preserve"> </w:t>
      </w:r>
      <w:r w:rsidR="00641826">
        <w:t>Next,</w:t>
      </w:r>
      <w:r w:rsidR="00641826">
        <w:rPr>
          <w:spacing w:val="16"/>
        </w:rPr>
        <w:t xml:space="preserve"> </w:t>
      </w:r>
      <w:r w:rsidR="00641826">
        <w:t>clustering</w:t>
      </w:r>
      <w:r w:rsidR="00641826">
        <w:rPr>
          <w:spacing w:val="11"/>
        </w:rPr>
        <w:t xml:space="preserve"> </w:t>
      </w:r>
      <w:r w:rsidR="00641826">
        <w:t>can</w:t>
      </w:r>
      <w:r w:rsidR="00641826">
        <w:rPr>
          <w:spacing w:val="11"/>
        </w:rPr>
        <w:t xml:space="preserve"> </w:t>
      </w:r>
      <w:r w:rsidR="00641826">
        <w:rPr>
          <w:spacing w:val="3"/>
        </w:rPr>
        <w:t>be</w:t>
      </w:r>
      <w:r w:rsidR="00641826">
        <w:rPr>
          <w:spacing w:val="10"/>
        </w:rPr>
        <w:t xml:space="preserve"> </w:t>
      </w:r>
      <w:r w:rsidR="00641826">
        <w:rPr>
          <w:spacing w:val="-2"/>
        </w:rPr>
        <w:t>implemented;</w:t>
      </w:r>
      <w:r w:rsidR="00641826">
        <w:rPr>
          <w:spacing w:val="19"/>
        </w:rPr>
        <w:t xml:space="preserve"> </w:t>
      </w:r>
      <w:r w:rsidR="00641826">
        <w:t>a</w:t>
      </w:r>
      <w:r w:rsidR="00641826">
        <w:rPr>
          <w:spacing w:val="11"/>
        </w:rPr>
        <w:t xml:space="preserve"> </w:t>
      </w:r>
      <w:r w:rsidR="00641826">
        <w:t>simple</w:t>
      </w:r>
      <w:r w:rsidR="00641826">
        <w:rPr>
          <w:spacing w:val="26"/>
          <w:w w:val="92"/>
        </w:rPr>
        <w:t xml:space="preserve"> </w:t>
      </w:r>
      <w:r w:rsidR="00641826">
        <w:t>greedy</w:t>
      </w:r>
      <w:r w:rsidR="00641826">
        <w:rPr>
          <w:spacing w:val="-10"/>
        </w:rPr>
        <w:t xml:space="preserve"> </w:t>
      </w:r>
      <w:r w:rsidR="00641826">
        <w:t>clustering</w:t>
      </w:r>
      <w:r w:rsidR="00641826">
        <w:rPr>
          <w:spacing w:val="-9"/>
        </w:rPr>
        <w:t xml:space="preserve"> </w:t>
      </w:r>
      <w:r w:rsidR="00641826">
        <w:rPr>
          <w:spacing w:val="-3"/>
        </w:rPr>
        <w:t>ma</w:t>
      </w:r>
      <w:r w:rsidR="00641826">
        <w:rPr>
          <w:spacing w:val="-2"/>
        </w:rPr>
        <w:t>y</w:t>
      </w:r>
      <w:r w:rsidR="00641826">
        <w:rPr>
          <w:spacing w:val="-9"/>
        </w:rPr>
        <w:t xml:space="preserve"> </w:t>
      </w:r>
      <w:r w:rsidR="00641826">
        <w:t>suffice</w:t>
      </w:r>
      <w:r w:rsidR="00641826">
        <w:rPr>
          <w:spacing w:val="-9"/>
        </w:rPr>
        <w:t xml:space="preserve"> </w:t>
      </w:r>
      <w:r w:rsidR="00641826">
        <w:t>(as</w:t>
      </w:r>
      <w:r w:rsidR="00641826">
        <w:rPr>
          <w:spacing w:val="-9"/>
        </w:rPr>
        <w:t xml:space="preserve"> </w:t>
      </w:r>
      <w:r w:rsidR="00641826">
        <w:t>for</w:t>
      </w:r>
      <w:r w:rsidR="00641826">
        <w:rPr>
          <w:spacing w:val="-9"/>
        </w:rPr>
        <w:t xml:space="preserve"> </w:t>
      </w:r>
      <w:r w:rsidR="00641826">
        <w:rPr>
          <w:spacing w:val="-3"/>
        </w:rPr>
        <w:t>esFragBag)</w:t>
      </w:r>
      <w:r w:rsidR="00641826">
        <w:rPr>
          <w:spacing w:val="-10"/>
        </w:rPr>
        <w:t xml:space="preserve"> </w:t>
      </w:r>
      <w:r w:rsidR="00641826">
        <w:t>but</w:t>
      </w:r>
      <w:r w:rsidR="00641826">
        <w:rPr>
          <w:spacing w:val="-9"/>
        </w:rPr>
        <w:t xml:space="preserve"> </w:t>
      </w:r>
      <w:proofErr w:type="gramStart"/>
      <w:r w:rsidR="00641826">
        <w:t>clustering</w:t>
      </w:r>
      <w:r w:rsidR="00641826">
        <w:rPr>
          <w:spacing w:val="-9"/>
        </w:rPr>
        <w:t xml:space="preserve"> </w:t>
      </w:r>
      <w:r w:rsidR="00641826">
        <w:t>of</w:t>
      </w:r>
      <w:r w:rsidR="00641826">
        <w:rPr>
          <w:spacing w:val="-9"/>
        </w:rPr>
        <w:t xml:space="preserve"> </w:t>
      </w:r>
      <w:r w:rsidR="00641826">
        <w:t>sequence</w:t>
      </w:r>
      <w:r w:rsidR="00641826">
        <w:rPr>
          <w:spacing w:val="20"/>
          <w:w w:val="91"/>
        </w:rPr>
        <w:t xml:space="preserve"> </w:t>
      </w:r>
      <w:r w:rsidR="00641826">
        <w:t>data</w:t>
      </w:r>
      <w:r w:rsidR="00641826">
        <w:rPr>
          <w:spacing w:val="-38"/>
        </w:rPr>
        <w:t xml:space="preserve"> </w:t>
      </w:r>
      <w:r w:rsidR="00641826">
        <w:rPr>
          <w:spacing w:val="-3"/>
        </w:rPr>
        <w:t>ma</w:t>
      </w:r>
      <w:r w:rsidR="00641826">
        <w:rPr>
          <w:spacing w:val="-2"/>
        </w:rPr>
        <w:t>y</w:t>
      </w:r>
      <w:r w:rsidR="00641826">
        <w:rPr>
          <w:spacing w:val="-37"/>
        </w:rPr>
        <w:t xml:space="preserve"> </w:t>
      </w:r>
      <w:r w:rsidR="00641826">
        <w:rPr>
          <w:spacing w:val="3"/>
        </w:rPr>
        <w:t>be</w:t>
      </w:r>
      <w:r w:rsidR="00641826">
        <w:rPr>
          <w:spacing w:val="-38"/>
        </w:rPr>
        <w:t xml:space="preserve"> </w:t>
      </w:r>
      <w:r w:rsidR="00641826">
        <w:t>dramatically</w:t>
      </w:r>
      <w:r w:rsidR="00641826">
        <w:rPr>
          <w:spacing w:val="-37"/>
        </w:rPr>
        <w:t xml:space="preserve"> </w:t>
      </w:r>
      <w:r w:rsidR="00641826">
        <w:t>accelerated</w:t>
      </w:r>
      <w:r w:rsidR="00641826">
        <w:rPr>
          <w:spacing w:val="-38"/>
        </w:rPr>
        <w:t xml:space="preserve"> </w:t>
      </w:r>
      <w:r w:rsidR="00641826">
        <w:rPr>
          <w:spacing w:val="-4"/>
        </w:rPr>
        <w:t>b</w:t>
      </w:r>
      <w:r w:rsidR="00641826">
        <w:rPr>
          <w:spacing w:val="-3"/>
        </w:rPr>
        <w:t>y</w:t>
      </w:r>
      <w:r w:rsidR="00641826">
        <w:rPr>
          <w:spacing w:val="-38"/>
        </w:rPr>
        <w:t xml:space="preserve"> </w:t>
      </w:r>
      <w:r w:rsidR="00641826">
        <w:t>using</w:t>
      </w:r>
      <w:r w:rsidR="00641826">
        <w:rPr>
          <w:spacing w:val="-37"/>
        </w:rPr>
        <w:t xml:space="preserve"> </w:t>
      </w:r>
      <w:r w:rsidR="00641826">
        <w:rPr>
          <w:spacing w:val="-1"/>
        </w:rPr>
        <w:t>BLAST-st</w:t>
      </w:r>
      <w:r w:rsidR="00641826">
        <w:rPr>
          <w:spacing w:val="-2"/>
        </w:rPr>
        <w:t>yle</w:t>
      </w:r>
      <w:r w:rsidR="00641826">
        <w:rPr>
          <w:spacing w:val="-38"/>
        </w:rPr>
        <w:t xml:space="preserve"> </w:t>
      </w:r>
      <w:r w:rsidR="00641826">
        <w:t>seed-and-extend</w:t>
      </w:r>
      <w:r w:rsidR="00641826">
        <w:rPr>
          <w:spacing w:val="25"/>
          <w:w w:val="92"/>
        </w:rPr>
        <w:t xml:space="preserve"> </w:t>
      </w:r>
      <w:r w:rsidR="00641826">
        <w:rPr>
          <w:spacing w:val="-2"/>
        </w:rPr>
        <w:t>matching</w:t>
      </w:r>
      <w:proofErr w:type="gramEnd"/>
      <w:r w:rsidR="00641826">
        <w:rPr>
          <w:spacing w:val="7"/>
        </w:rPr>
        <w:t xml:space="preserve"> </w:t>
      </w:r>
      <w:r w:rsidR="00641826">
        <w:t>(as</w:t>
      </w:r>
      <w:r w:rsidR="00641826">
        <w:rPr>
          <w:spacing w:val="7"/>
        </w:rPr>
        <w:t xml:space="preserve"> </w:t>
      </w:r>
      <w:r w:rsidR="00641826">
        <w:t>used</w:t>
      </w:r>
      <w:r w:rsidR="00641826">
        <w:rPr>
          <w:spacing w:val="7"/>
        </w:rPr>
        <w:t xml:space="preserve"> </w:t>
      </w:r>
      <w:r w:rsidR="00641826">
        <w:t>in</w:t>
      </w:r>
      <w:r w:rsidR="00641826">
        <w:rPr>
          <w:spacing w:val="7"/>
        </w:rPr>
        <w:t xml:space="preserve"> </w:t>
      </w:r>
      <w:r w:rsidR="00641826">
        <w:t>MICA).</w:t>
      </w:r>
      <w:r w:rsidR="00641826">
        <w:rPr>
          <w:spacing w:val="7"/>
        </w:rPr>
        <w:t xml:space="preserve"> </w:t>
      </w:r>
      <w:r w:rsidR="00641826">
        <w:rPr>
          <w:spacing w:val="-4"/>
        </w:rPr>
        <w:t>Finally</w:t>
      </w:r>
      <w:r w:rsidR="00641826">
        <w:rPr>
          <w:spacing w:val="-3"/>
        </w:rPr>
        <w:t>,</w:t>
      </w:r>
      <w:r w:rsidR="00641826">
        <w:rPr>
          <w:spacing w:val="9"/>
        </w:rPr>
        <w:t xml:space="preserve"> </w:t>
      </w:r>
      <w:r w:rsidR="00641826">
        <w:t>coarse</w:t>
      </w:r>
      <w:r w:rsidR="00641826">
        <w:rPr>
          <w:spacing w:val="8"/>
        </w:rPr>
        <w:t xml:space="preserve"> </w:t>
      </w:r>
      <w:r w:rsidR="00641826">
        <w:t>and</w:t>
      </w:r>
      <w:r w:rsidR="00641826">
        <w:rPr>
          <w:spacing w:val="7"/>
        </w:rPr>
        <w:t xml:space="preserve"> </w:t>
      </w:r>
      <w:r w:rsidR="00641826">
        <w:t>fi</w:t>
      </w:r>
      <w:r w:rsidR="004E6F11">
        <w:t>ne</w:t>
      </w:r>
      <w:r w:rsidR="00641826">
        <w:rPr>
          <w:spacing w:val="3"/>
        </w:rPr>
        <w:t xml:space="preserve"> </w:t>
      </w:r>
      <w:r w:rsidR="00641826">
        <w:rPr>
          <w:spacing w:val="-2"/>
        </w:rPr>
        <w:t>search</w:t>
      </w:r>
      <w:r w:rsidR="00641826">
        <w:rPr>
          <w:spacing w:val="7"/>
        </w:rPr>
        <w:t xml:space="preserve"> </w:t>
      </w:r>
      <w:r w:rsidR="00641826">
        <w:t>can</w:t>
      </w:r>
      <w:r w:rsidR="00641826">
        <w:rPr>
          <w:spacing w:val="7"/>
        </w:rPr>
        <w:t xml:space="preserve"> </w:t>
      </w:r>
      <w:r w:rsidR="00641826">
        <w:rPr>
          <w:spacing w:val="3"/>
        </w:rPr>
        <w:t>be</w:t>
      </w:r>
      <w:r w:rsidR="00641826">
        <w:rPr>
          <w:spacing w:val="7"/>
        </w:rPr>
        <w:t xml:space="preserve"> </w:t>
      </w:r>
      <w:r w:rsidR="00641826">
        <w:t>imple-</w:t>
      </w:r>
      <w:r w:rsidR="00641826">
        <w:rPr>
          <w:spacing w:val="27"/>
          <w:w w:val="91"/>
        </w:rPr>
        <w:t xml:space="preserve"> </w:t>
      </w:r>
      <w:r w:rsidR="00641826">
        <w:rPr>
          <w:spacing w:val="-2"/>
        </w:rPr>
        <w:t>mented;</w:t>
      </w:r>
      <w:r w:rsidR="00641826">
        <w:rPr>
          <w:spacing w:val="41"/>
        </w:rPr>
        <w:t xml:space="preserve"> </w:t>
      </w:r>
      <w:r w:rsidR="00641826">
        <w:t>in</w:t>
      </w:r>
      <w:r w:rsidR="00641826">
        <w:rPr>
          <w:spacing w:val="28"/>
        </w:rPr>
        <w:t xml:space="preserve"> </w:t>
      </w:r>
      <w:r w:rsidR="00641826">
        <w:rPr>
          <w:spacing w:val="-3"/>
        </w:rPr>
        <w:t>man</w:t>
      </w:r>
      <w:r w:rsidR="00641826">
        <w:rPr>
          <w:spacing w:val="-2"/>
        </w:rPr>
        <w:t>y</w:t>
      </w:r>
      <w:r w:rsidR="00641826">
        <w:rPr>
          <w:spacing w:val="28"/>
        </w:rPr>
        <w:t xml:space="preserve"> </w:t>
      </w:r>
      <w:r w:rsidR="00641826">
        <w:t>cases,</w:t>
      </w:r>
      <w:r w:rsidR="00641826">
        <w:rPr>
          <w:spacing w:val="36"/>
        </w:rPr>
        <w:t xml:space="preserve"> </w:t>
      </w:r>
      <w:r w:rsidR="00641826">
        <w:t>existing</w:t>
      </w:r>
      <w:r w:rsidR="00641826">
        <w:rPr>
          <w:spacing w:val="29"/>
        </w:rPr>
        <w:t xml:space="preserve"> </w:t>
      </w:r>
      <w:r w:rsidR="00641826">
        <w:rPr>
          <w:spacing w:val="1"/>
        </w:rPr>
        <w:t>tools</w:t>
      </w:r>
      <w:r w:rsidR="00641826">
        <w:rPr>
          <w:spacing w:val="29"/>
        </w:rPr>
        <w:t xml:space="preserve"> </w:t>
      </w:r>
      <w:r w:rsidR="00641826">
        <w:rPr>
          <w:spacing w:val="-4"/>
        </w:rPr>
        <w:t>ma</w:t>
      </w:r>
      <w:r w:rsidR="00641826">
        <w:rPr>
          <w:spacing w:val="-3"/>
        </w:rPr>
        <w:t>y</w:t>
      </w:r>
      <w:r w:rsidR="00641826">
        <w:rPr>
          <w:spacing w:val="28"/>
        </w:rPr>
        <w:t xml:space="preserve"> </w:t>
      </w:r>
      <w:r w:rsidR="00641826">
        <w:rPr>
          <w:spacing w:val="3"/>
        </w:rPr>
        <w:t>be</w:t>
      </w:r>
      <w:r w:rsidR="00641826">
        <w:rPr>
          <w:spacing w:val="28"/>
        </w:rPr>
        <w:t xml:space="preserve"> </w:t>
      </w:r>
      <w:r w:rsidR="00641826">
        <w:t>used</w:t>
      </w:r>
      <w:r w:rsidR="00641826">
        <w:rPr>
          <w:spacing w:val="28"/>
        </w:rPr>
        <w:t xml:space="preserve"> </w:t>
      </w:r>
      <w:r w:rsidR="00641826">
        <w:t>“out</w:t>
      </w:r>
      <w:r w:rsidR="00641826">
        <w:rPr>
          <w:spacing w:val="28"/>
        </w:rPr>
        <w:t xml:space="preserve"> </w:t>
      </w:r>
      <w:r w:rsidR="00641826">
        <w:t>of</w:t>
      </w:r>
      <w:r w:rsidR="00641826">
        <w:rPr>
          <w:spacing w:val="29"/>
        </w:rPr>
        <w:t xml:space="preserve"> </w:t>
      </w:r>
      <w:r w:rsidR="00641826">
        <w:t>the</w:t>
      </w:r>
      <w:r w:rsidR="00641826">
        <w:rPr>
          <w:spacing w:val="28"/>
        </w:rPr>
        <w:t xml:space="preserve"> </w:t>
      </w:r>
      <w:r w:rsidR="00641826">
        <w:t>box,”</w:t>
      </w:r>
      <w:r w:rsidR="00641826">
        <w:rPr>
          <w:spacing w:val="35"/>
        </w:rPr>
        <w:t xml:space="preserve"> </w:t>
      </w:r>
      <w:r w:rsidR="00641826">
        <w:t>as</w:t>
      </w:r>
      <w:r w:rsidR="00641826">
        <w:rPr>
          <w:spacing w:val="25"/>
          <w:w w:val="93"/>
        </w:rPr>
        <w:t xml:space="preserve"> </w:t>
      </w:r>
      <w:r w:rsidR="00641826">
        <w:t>with</w:t>
      </w:r>
      <w:r w:rsidR="00641826">
        <w:rPr>
          <w:spacing w:val="4"/>
        </w:rPr>
        <w:t xml:space="preserve"> </w:t>
      </w:r>
      <w:r w:rsidR="00641826">
        <w:rPr>
          <w:spacing w:val="-4"/>
        </w:rPr>
        <w:t>esFragBag</w:t>
      </w:r>
      <w:r w:rsidR="00641826">
        <w:rPr>
          <w:spacing w:val="4"/>
        </w:rPr>
        <w:t xml:space="preserve"> </w:t>
      </w:r>
      <w:r w:rsidR="00641826">
        <w:t>and</w:t>
      </w:r>
      <w:r w:rsidR="00641826">
        <w:rPr>
          <w:spacing w:val="4"/>
        </w:rPr>
        <w:t xml:space="preserve"> </w:t>
      </w:r>
      <w:r w:rsidR="00641826">
        <w:t>MICA.</w:t>
      </w:r>
      <w:r w:rsidR="00641826">
        <w:rPr>
          <w:spacing w:val="5"/>
        </w:rPr>
        <w:t xml:space="preserve"> </w:t>
      </w:r>
      <w:r w:rsidR="00641826">
        <w:t>With</w:t>
      </w:r>
      <w:r w:rsidR="00641826">
        <w:rPr>
          <w:spacing w:val="4"/>
        </w:rPr>
        <w:t xml:space="preserve"> </w:t>
      </w:r>
      <w:r w:rsidR="00641826">
        <w:t>MICA,</w:t>
      </w:r>
      <w:r w:rsidR="00641826">
        <w:rPr>
          <w:spacing w:val="4"/>
        </w:rPr>
        <w:t xml:space="preserve"> </w:t>
      </w:r>
      <w:r w:rsidR="00641826">
        <w:rPr>
          <w:spacing w:val="-5"/>
        </w:rPr>
        <w:t>we</w:t>
      </w:r>
      <w:r w:rsidR="00641826">
        <w:rPr>
          <w:spacing w:val="4"/>
        </w:rPr>
        <w:t xml:space="preserve"> </w:t>
      </w:r>
      <w:r w:rsidR="00641826">
        <w:t>note</w:t>
      </w:r>
      <w:r w:rsidR="00641826">
        <w:rPr>
          <w:spacing w:val="4"/>
        </w:rPr>
        <w:t xml:space="preserve"> </w:t>
      </w:r>
      <w:r w:rsidR="00641826">
        <w:t>that</w:t>
      </w:r>
      <w:r w:rsidR="00641826">
        <w:rPr>
          <w:spacing w:val="4"/>
        </w:rPr>
        <w:t xml:space="preserve"> </w:t>
      </w:r>
      <w:r w:rsidR="00641826">
        <w:t>coarse</w:t>
      </w:r>
      <w:r w:rsidR="00641826">
        <w:rPr>
          <w:spacing w:val="5"/>
        </w:rPr>
        <w:t xml:space="preserve"> </w:t>
      </w:r>
      <w:r w:rsidR="00641826">
        <w:rPr>
          <w:spacing w:val="-2"/>
        </w:rPr>
        <w:t>search</w:t>
      </w:r>
      <w:r w:rsidR="00641826">
        <w:rPr>
          <w:spacing w:val="4"/>
        </w:rPr>
        <w:t xml:space="preserve"> </w:t>
      </w:r>
      <w:r w:rsidR="00641826">
        <w:rPr>
          <w:spacing w:val="-4"/>
        </w:rPr>
        <w:t>b</w:t>
      </w:r>
      <w:r w:rsidR="00641826">
        <w:rPr>
          <w:spacing w:val="-3"/>
        </w:rPr>
        <w:t>y</w:t>
      </w:r>
      <w:r w:rsidR="00641826">
        <w:rPr>
          <w:spacing w:val="4"/>
        </w:rPr>
        <w:t xml:space="preserve"> </w:t>
      </w:r>
      <w:r w:rsidR="00641826">
        <w:t>default</w:t>
      </w:r>
      <w:r w:rsidR="00641826">
        <w:rPr>
          <w:spacing w:val="2"/>
        </w:rPr>
        <w:t xml:space="preserve"> </w:t>
      </w:r>
      <w:r w:rsidR="00641826">
        <w:t>uses</w:t>
      </w:r>
      <w:r w:rsidR="00641826">
        <w:rPr>
          <w:spacing w:val="2"/>
        </w:rPr>
        <w:t xml:space="preserve"> </w:t>
      </w:r>
      <w:r w:rsidR="00641826">
        <w:t>DIAMOND,</w:t>
      </w:r>
      <w:r w:rsidR="00641826">
        <w:rPr>
          <w:spacing w:val="2"/>
        </w:rPr>
        <w:t xml:space="preserve"> </w:t>
      </w:r>
      <w:r w:rsidR="00641826">
        <w:t>while</w:t>
      </w:r>
      <w:r w:rsidR="00641826">
        <w:rPr>
          <w:spacing w:val="3"/>
        </w:rPr>
        <w:t xml:space="preserve"> </w:t>
      </w:r>
      <w:r w:rsidR="00641826">
        <w:t>fi</w:t>
      </w:r>
      <w:r w:rsidR="004E6F11">
        <w:t>ne</w:t>
      </w:r>
      <w:r w:rsidR="00641826">
        <w:rPr>
          <w:spacing w:val="54"/>
        </w:rPr>
        <w:t xml:space="preserve"> </w:t>
      </w:r>
      <w:r w:rsidR="00641826">
        <w:rPr>
          <w:spacing w:val="-2"/>
        </w:rPr>
        <w:t>search</w:t>
      </w:r>
      <w:r w:rsidR="00641826">
        <w:rPr>
          <w:spacing w:val="2"/>
        </w:rPr>
        <w:t xml:space="preserve"> </w:t>
      </w:r>
      <w:r w:rsidR="00641826">
        <w:rPr>
          <w:spacing w:val="-2"/>
        </w:rPr>
        <w:t>provides</w:t>
      </w:r>
      <w:r w:rsidR="00641826">
        <w:rPr>
          <w:spacing w:val="2"/>
        </w:rPr>
        <w:t xml:space="preserve"> </w:t>
      </w:r>
      <w:r w:rsidR="00641826">
        <w:t>a</w:t>
      </w:r>
      <w:r w:rsidR="00641826">
        <w:rPr>
          <w:spacing w:val="2"/>
        </w:rPr>
        <w:t xml:space="preserve"> </w:t>
      </w:r>
      <w:r w:rsidR="00641826">
        <w:rPr>
          <w:spacing w:val="-3"/>
        </w:rPr>
        <w:t>choice</w:t>
      </w:r>
      <w:r w:rsidR="00641826">
        <w:rPr>
          <w:spacing w:val="2"/>
        </w:rPr>
        <w:t xml:space="preserve"> </w:t>
      </w:r>
      <w:r w:rsidR="00641826">
        <w:t>of</w:t>
      </w:r>
      <w:r w:rsidR="00641826">
        <w:rPr>
          <w:spacing w:val="2"/>
        </w:rPr>
        <w:t xml:space="preserve"> </w:t>
      </w:r>
      <w:r w:rsidR="00641826">
        <w:t>DIAMOND</w:t>
      </w:r>
      <w:r w:rsidR="00641826">
        <w:rPr>
          <w:spacing w:val="1"/>
        </w:rPr>
        <w:t xml:space="preserve"> </w:t>
      </w:r>
      <w:r w:rsidR="00641826">
        <w:t>or</w:t>
      </w:r>
      <w:r w:rsidR="00641826">
        <w:rPr>
          <w:spacing w:val="27"/>
          <w:w w:val="91"/>
        </w:rPr>
        <w:t xml:space="preserve"> </w:t>
      </w:r>
      <w:r w:rsidR="00641826">
        <w:t>BLASTX.</w:t>
      </w:r>
      <w:r w:rsidR="00641826">
        <w:rPr>
          <w:spacing w:val="11"/>
        </w:rPr>
        <w:t xml:space="preserve"> </w:t>
      </w:r>
      <w:r w:rsidR="00641826">
        <w:t>With</w:t>
      </w:r>
      <w:r w:rsidR="00641826">
        <w:rPr>
          <w:spacing w:val="11"/>
        </w:rPr>
        <w:t xml:space="preserve"> </w:t>
      </w:r>
      <w:r w:rsidR="00641826">
        <w:t>Ammolite,</w:t>
      </w:r>
      <w:r w:rsidR="00641826">
        <w:rPr>
          <w:spacing w:val="14"/>
        </w:rPr>
        <w:t xml:space="preserve"> </w:t>
      </w:r>
      <w:r w:rsidR="00641826">
        <w:rPr>
          <w:spacing w:val="-5"/>
        </w:rPr>
        <w:t>we</w:t>
      </w:r>
      <w:r w:rsidR="00641826">
        <w:rPr>
          <w:spacing w:val="11"/>
        </w:rPr>
        <w:t xml:space="preserve"> </w:t>
      </w:r>
      <w:r w:rsidR="00641826">
        <w:t>used</w:t>
      </w:r>
      <w:r w:rsidR="00641826">
        <w:rPr>
          <w:spacing w:val="10"/>
        </w:rPr>
        <w:t xml:space="preserve"> </w:t>
      </w:r>
      <w:r w:rsidR="00641826">
        <w:t>the</w:t>
      </w:r>
      <w:r w:rsidR="00641826">
        <w:rPr>
          <w:spacing w:val="11"/>
        </w:rPr>
        <w:t xml:space="preserve"> </w:t>
      </w:r>
      <w:r w:rsidR="00641826">
        <w:t>SMSD</w:t>
      </w:r>
      <w:r w:rsidR="00641826">
        <w:rPr>
          <w:spacing w:val="10"/>
        </w:rPr>
        <w:t xml:space="preserve"> </w:t>
      </w:r>
      <w:r w:rsidR="00641826">
        <w:rPr>
          <w:spacing w:val="-4"/>
        </w:rPr>
        <w:t>library</w:t>
      </w:r>
      <w:r w:rsidR="00641826">
        <w:rPr>
          <w:spacing w:val="-3"/>
        </w:rPr>
        <w:t>,</w:t>
      </w:r>
      <w:r w:rsidR="00641826">
        <w:rPr>
          <w:spacing w:val="14"/>
        </w:rPr>
        <w:t xml:space="preserve"> </w:t>
      </w:r>
      <w:r w:rsidR="00641826">
        <w:t>but</w:t>
      </w:r>
      <w:r w:rsidR="00641826">
        <w:rPr>
          <w:spacing w:val="11"/>
        </w:rPr>
        <w:t xml:space="preserve"> </w:t>
      </w:r>
      <w:r w:rsidR="00641826">
        <w:t>incorporated</w:t>
      </w:r>
      <w:r w:rsidR="00641826">
        <w:rPr>
          <w:spacing w:val="10"/>
        </w:rPr>
        <w:t xml:space="preserve"> </w:t>
      </w:r>
      <w:r w:rsidR="00641826">
        <w:t>it</w:t>
      </w:r>
      <w:r w:rsidR="00641826">
        <w:rPr>
          <w:spacing w:val="25"/>
          <w:w w:val="101"/>
        </w:rPr>
        <w:t xml:space="preserve"> </w:t>
      </w:r>
      <w:r w:rsidR="00641826">
        <w:rPr>
          <w:spacing w:val="-3"/>
        </w:rPr>
        <w:t>into</w:t>
      </w:r>
      <w:r w:rsidR="00641826">
        <w:rPr>
          <w:spacing w:val="-20"/>
        </w:rPr>
        <w:t xml:space="preserve"> </w:t>
      </w:r>
      <w:r w:rsidR="00641826">
        <w:t>our</w:t>
      </w:r>
      <w:r w:rsidR="00641826">
        <w:rPr>
          <w:spacing w:val="-19"/>
        </w:rPr>
        <w:t xml:space="preserve"> </w:t>
      </w:r>
      <w:r w:rsidR="00641826">
        <w:rPr>
          <w:spacing w:val="-3"/>
        </w:rPr>
        <w:t>own</w:t>
      </w:r>
      <w:r w:rsidR="00641826">
        <w:rPr>
          <w:spacing w:val="-19"/>
        </w:rPr>
        <w:t xml:space="preserve"> </w:t>
      </w:r>
      <w:r w:rsidR="00641826">
        <w:rPr>
          <w:spacing w:val="-2"/>
        </w:rPr>
        <w:t>search</w:t>
      </w:r>
      <w:r w:rsidR="00641826">
        <w:rPr>
          <w:spacing w:val="-19"/>
        </w:rPr>
        <w:t xml:space="preserve"> </w:t>
      </w:r>
      <w:r w:rsidR="00641826">
        <w:rPr>
          <w:spacing w:val="1"/>
        </w:rPr>
        <w:t>tool.</w:t>
      </w:r>
    </w:p>
    <w:p w14:paraId="48832E12" w14:textId="77777777" w:rsidR="00283DE0" w:rsidRDefault="00283DE0" w:rsidP="003B0178">
      <w:pPr>
        <w:keepLines/>
        <w:rPr>
          <w:rFonts w:ascii="Georgia" w:eastAsia="Georgia" w:hAnsi="Georgia" w:cs="Georgia"/>
          <w:sz w:val="24"/>
          <w:szCs w:val="24"/>
        </w:rPr>
      </w:pPr>
    </w:p>
    <w:p w14:paraId="6B8B363D" w14:textId="77777777" w:rsidR="00283DE0" w:rsidRDefault="00641826" w:rsidP="003B0178">
      <w:pPr>
        <w:pStyle w:val="Heading1"/>
        <w:keepLines/>
        <w:spacing w:before="198"/>
        <w:rPr>
          <w:b w:val="0"/>
          <w:bCs w:val="0"/>
        </w:rPr>
      </w:pPr>
      <w:r>
        <w:t>Discussion</w:t>
      </w:r>
    </w:p>
    <w:p w14:paraId="56ACA9DC" w14:textId="075BAC3F" w:rsidR="00283DE0" w:rsidRDefault="00641826">
      <w:pPr>
        <w:pStyle w:val="BodyText"/>
        <w:keepLines/>
        <w:spacing w:before="298" w:line="381" w:lineRule="auto"/>
        <w:ind w:right="527"/>
        <w:pPrChange w:id="975" w:author="Craig Mak" w:date="2015-07-27T12:50:00Z">
          <w:pPr>
            <w:pStyle w:val="BodyText"/>
            <w:keepLines/>
            <w:spacing w:before="298" w:line="381" w:lineRule="auto"/>
            <w:ind w:right="527" w:firstLine="351"/>
          </w:pPr>
        </w:pPrChange>
      </w:pPr>
      <w:del w:id="976" w:author="Craig Mak" w:date="2015-07-27T12:52:00Z">
        <w:r w:rsidRPr="00133DAA" w:rsidDel="00133DAA">
          <w:rPr>
            <w:w w:val="95"/>
            <w:rPrChange w:id="977" w:author="Craig Mak" w:date="2015-07-27T12:50:00Z">
              <w:rPr>
                <w:b/>
                <w:w w:val="95"/>
              </w:rPr>
            </w:rPrChange>
          </w:rPr>
          <w:delText>The</w:delText>
        </w:r>
        <w:r w:rsidRPr="00133DAA" w:rsidDel="00133DAA">
          <w:rPr>
            <w:spacing w:val="-6"/>
            <w:w w:val="95"/>
            <w:rPrChange w:id="978" w:author="Craig Mak" w:date="2015-07-27T12:50:00Z">
              <w:rPr>
                <w:b/>
                <w:spacing w:val="-6"/>
                <w:w w:val="95"/>
              </w:rPr>
            </w:rPrChange>
          </w:rPr>
          <w:delText xml:space="preserve"> </w:delText>
        </w:r>
        <w:r w:rsidRPr="00133DAA" w:rsidDel="00133DAA">
          <w:rPr>
            <w:w w:val="95"/>
            <w:rPrChange w:id="979" w:author="Craig Mak" w:date="2015-07-27T12:50:00Z">
              <w:rPr>
                <w:b/>
                <w:w w:val="95"/>
              </w:rPr>
            </w:rPrChange>
          </w:rPr>
          <w:delText>primary</w:delText>
        </w:r>
        <w:r w:rsidRPr="00133DAA" w:rsidDel="00133DAA">
          <w:rPr>
            <w:spacing w:val="-4"/>
            <w:w w:val="95"/>
            <w:rPrChange w:id="980" w:author="Craig Mak" w:date="2015-07-27T12:50:00Z">
              <w:rPr>
                <w:b/>
                <w:spacing w:val="-4"/>
                <w:w w:val="95"/>
              </w:rPr>
            </w:rPrChange>
          </w:rPr>
          <w:delText xml:space="preserve"> </w:delText>
        </w:r>
        <w:r w:rsidRPr="00133DAA" w:rsidDel="00133DAA">
          <w:rPr>
            <w:spacing w:val="-3"/>
            <w:w w:val="95"/>
            <w:rPrChange w:id="981" w:author="Craig Mak" w:date="2015-07-27T12:50:00Z">
              <w:rPr>
                <w:b/>
                <w:spacing w:val="-3"/>
                <w:w w:val="95"/>
              </w:rPr>
            </w:rPrChange>
          </w:rPr>
          <w:delText>adv</w:delText>
        </w:r>
        <w:r w:rsidRPr="00133DAA" w:rsidDel="00133DAA">
          <w:rPr>
            <w:spacing w:val="-4"/>
            <w:w w:val="95"/>
            <w:rPrChange w:id="982" w:author="Craig Mak" w:date="2015-07-27T12:50:00Z">
              <w:rPr>
                <w:b/>
                <w:spacing w:val="-4"/>
                <w:w w:val="95"/>
              </w:rPr>
            </w:rPrChange>
          </w:rPr>
          <w:delText>ance</w:delText>
        </w:r>
        <w:r w:rsidRPr="00133DAA" w:rsidDel="00133DAA">
          <w:rPr>
            <w:spacing w:val="-6"/>
            <w:w w:val="95"/>
            <w:rPrChange w:id="983" w:author="Craig Mak" w:date="2015-07-27T12:50:00Z">
              <w:rPr>
                <w:b/>
                <w:spacing w:val="-6"/>
                <w:w w:val="95"/>
              </w:rPr>
            </w:rPrChange>
          </w:rPr>
          <w:delText xml:space="preserve"> </w:delText>
        </w:r>
        <w:r w:rsidRPr="00133DAA" w:rsidDel="00133DAA">
          <w:rPr>
            <w:w w:val="95"/>
            <w:rPrChange w:id="984" w:author="Craig Mak" w:date="2015-07-27T12:50:00Z">
              <w:rPr>
                <w:b/>
                <w:w w:val="95"/>
              </w:rPr>
            </w:rPrChange>
          </w:rPr>
          <w:delText>of</w:delText>
        </w:r>
        <w:r w:rsidRPr="00133DAA" w:rsidDel="00133DAA">
          <w:rPr>
            <w:spacing w:val="-4"/>
            <w:w w:val="95"/>
            <w:rPrChange w:id="985" w:author="Craig Mak" w:date="2015-07-27T12:50:00Z">
              <w:rPr>
                <w:b/>
                <w:spacing w:val="-4"/>
                <w:w w:val="95"/>
              </w:rPr>
            </w:rPrChange>
          </w:rPr>
          <w:delText xml:space="preserve"> </w:delText>
        </w:r>
        <w:r w:rsidRPr="00133DAA" w:rsidDel="00133DAA">
          <w:rPr>
            <w:spacing w:val="-3"/>
            <w:w w:val="95"/>
            <w:rPrChange w:id="986" w:author="Craig Mak" w:date="2015-07-27T12:50:00Z">
              <w:rPr>
                <w:b/>
                <w:spacing w:val="-3"/>
                <w:w w:val="95"/>
              </w:rPr>
            </w:rPrChange>
          </w:rPr>
          <w:delText>entropy-scaling</w:delText>
        </w:r>
        <w:r w:rsidRPr="00133DAA" w:rsidDel="00133DAA">
          <w:rPr>
            <w:spacing w:val="-6"/>
            <w:w w:val="95"/>
            <w:rPrChange w:id="987" w:author="Craig Mak" w:date="2015-07-27T12:50:00Z">
              <w:rPr>
                <w:b/>
                <w:spacing w:val="-6"/>
                <w:w w:val="95"/>
              </w:rPr>
            </w:rPrChange>
          </w:rPr>
          <w:delText xml:space="preserve"> </w:delText>
        </w:r>
        <w:r w:rsidRPr="00133DAA" w:rsidDel="00133DAA">
          <w:rPr>
            <w:spacing w:val="-2"/>
            <w:w w:val="95"/>
            <w:rPrChange w:id="988" w:author="Craig Mak" w:date="2015-07-27T12:50:00Z">
              <w:rPr>
                <w:b/>
                <w:spacing w:val="-2"/>
                <w:w w:val="95"/>
              </w:rPr>
            </w:rPrChange>
          </w:rPr>
          <w:delText>frameworks</w:delText>
        </w:r>
        <w:r w:rsidRPr="00133DAA" w:rsidDel="00133DAA">
          <w:rPr>
            <w:spacing w:val="-5"/>
            <w:w w:val="95"/>
            <w:rPrChange w:id="989" w:author="Craig Mak" w:date="2015-07-27T12:50:00Z">
              <w:rPr>
                <w:b/>
                <w:spacing w:val="-5"/>
                <w:w w:val="95"/>
              </w:rPr>
            </w:rPrChange>
          </w:rPr>
          <w:delText xml:space="preserve"> </w:delText>
        </w:r>
        <w:r w:rsidRPr="00133DAA" w:rsidDel="00133DAA">
          <w:rPr>
            <w:w w:val="95"/>
            <w:rPrChange w:id="990" w:author="Craig Mak" w:date="2015-07-27T12:50:00Z">
              <w:rPr>
                <w:b/>
                <w:w w:val="95"/>
              </w:rPr>
            </w:rPrChange>
          </w:rPr>
          <w:delText>is</w:delText>
        </w:r>
        <w:r w:rsidRPr="00133DAA" w:rsidDel="00133DAA">
          <w:rPr>
            <w:spacing w:val="-4"/>
            <w:w w:val="95"/>
            <w:rPrChange w:id="991" w:author="Craig Mak" w:date="2015-07-27T12:50:00Z">
              <w:rPr>
                <w:b/>
                <w:spacing w:val="-4"/>
                <w:w w:val="95"/>
              </w:rPr>
            </w:rPrChange>
          </w:rPr>
          <w:delText xml:space="preserve"> </w:delText>
        </w:r>
        <w:r w:rsidRPr="00133DAA" w:rsidDel="00133DAA">
          <w:rPr>
            <w:w w:val="95"/>
            <w:rPrChange w:id="992" w:author="Craig Mak" w:date="2015-07-27T12:50:00Z">
              <w:rPr>
                <w:b/>
                <w:w w:val="95"/>
              </w:rPr>
            </w:rPrChange>
          </w:rPr>
          <w:delText>that</w:delText>
        </w:r>
        <w:r w:rsidRPr="00133DAA" w:rsidDel="00133DAA">
          <w:rPr>
            <w:spacing w:val="-6"/>
            <w:w w:val="95"/>
            <w:rPrChange w:id="993" w:author="Craig Mak" w:date="2015-07-27T12:50:00Z">
              <w:rPr>
                <w:b/>
                <w:spacing w:val="-6"/>
                <w:w w:val="95"/>
              </w:rPr>
            </w:rPrChange>
          </w:rPr>
          <w:delText xml:space="preserve"> </w:delText>
        </w:r>
        <w:r w:rsidRPr="00133DAA" w:rsidDel="00133DAA">
          <w:rPr>
            <w:w w:val="95"/>
            <w:rPrChange w:id="994" w:author="Craig Mak" w:date="2015-07-27T12:50:00Z">
              <w:rPr>
                <w:b/>
                <w:w w:val="95"/>
              </w:rPr>
            </w:rPrChange>
          </w:rPr>
          <w:delText>they</w:delText>
        </w:r>
        <w:r w:rsidRPr="00133DAA" w:rsidDel="00133DAA">
          <w:rPr>
            <w:spacing w:val="45"/>
            <w:w w:val="97"/>
            <w:rPrChange w:id="995" w:author="Craig Mak" w:date="2015-07-27T12:50:00Z">
              <w:rPr>
                <w:b/>
                <w:spacing w:val="45"/>
                <w:w w:val="97"/>
              </w:rPr>
            </w:rPrChange>
          </w:rPr>
          <w:delText xml:space="preserve"> </w:delText>
        </w:r>
        <w:r w:rsidRPr="00133DAA" w:rsidDel="00133DAA">
          <w:rPr>
            <w:spacing w:val="1"/>
            <w:rPrChange w:id="996" w:author="Craig Mak" w:date="2015-07-27T12:50:00Z">
              <w:rPr>
                <w:b/>
                <w:spacing w:val="1"/>
              </w:rPr>
            </w:rPrChange>
          </w:rPr>
          <w:delText>bound</w:delText>
        </w:r>
        <w:r w:rsidRPr="00133DAA" w:rsidDel="00133DAA">
          <w:rPr>
            <w:spacing w:val="-32"/>
            <w:rPrChange w:id="997" w:author="Craig Mak" w:date="2015-07-27T12:50:00Z">
              <w:rPr>
                <w:b/>
                <w:spacing w:val="-32"/>
              </w:rPr>
            </w:rPrChange>
          </w:rPr>
          <w:delText xml:space="preserve"> </w:delText>
        </w:r>
        <w:r w:rsidRPr="00133DAA" w:rsidDel="00133DAA">
          <w:rPr>
            <w:spacing w:val="1"/>
            <w:rPrChange w:id="998" w:author="Craig Mak" w:date="2015-07-27T12:50:00Z">
              <w:rPr>
                <w:b/>
                <w:spacing w:val="1"/>
              </w:rPr>
            </w:rPrChange>
          </w:rPr>
          <w:delText>both</w:delText>
        </w:r>
        <w:r w:rsidRPr="00133DAA" w:rsidDel="00133DAA">
          <w:rPr>
            <w:spacing w:val="-32"/>
            <w:rPrChange w:id="999" w:author="Craig Mak" w:date="2015-07-27T12:50:00Z">
              <w:rPr>
                <w:b/>
                <w:spacing w:val="-32"/>
              </w:rPr>
            </w:rPrChange>
          </w:rPr>
          <w:delText xml:space="preserve"> </w:delText>
        </w:r>
        <w:r w:rsidRPr="00133DAA" w:rsidDel="00133DAA">
          <w:rPr>
            <w:rPrChange w:id="1000" w:author="Craig Mak" w:date="2015-07-27T12:50:00Z">
              <w:rPr>
                <w:b/>
              </w:rPr>
            </w:rPrChange>
          </w:rPr>
          <w:delText>time</w:delText>
        </w:r>
        <w:r w:rsidRPr="00133DAA" w:rsidDel="00133DAA">
          <w:rPr>
            <w:spacing w:val="-32"/>
            <w:rPrChange w:id="1001" w:author="Craig Mak" w:date="2015-07-27T12:50:00Z">
              <w:rPr>
                <w:b/>
                <w:spacing w:val="-32"/>
              </w:rPr>
            </w:rPrChange>
          </w:rPr>
          <w:delText xml:space="preserve"> </w:delText>
        </w:r>
        <w:r w:rsidRPr="00133DAA" w:rsidDel="00133DAA">
          <w:rPr>
            <w:rPrChange w:id="1002" w:author="Craig Mak" w:date="2015-07-27T12:50:00Z">
              <w:rPr>
                <w:b/>
              </w:rPr>
            </w:rPrChange>
          </w:rPr>
          <w:delText>and</w:delText>
        </w:r>
        <w:r w:rsidRPr="00133DAA" w:rsidDel="00133DAA">
          <w:rPr>
            <w:spacing w:val="-32"/>
            <w:rPrChange w:id="1003" w:author="Craig Mak" w:date="2015-07-27T12:50:00Z">
              <w:rPr>
                <w:b/>
                <w:spacing w:val="-32"/>
              </w:rPr>
            </w:rPrChange>
          </w:rPr>
          <w:delText xml:space="preserve"> </w:delText>
        </w:r>
        <w:r w:rsidRPr="00133DAA" w:rsidDel="00133DAA">
          <w:rPr>
            <w:rPrChange w:id="1004" w:author="Craig Mak" w:date="2015-07-27T12:50:00Z">
              <w:rPr>
                <w:b/>
              </w:rPr>
            </w:rPrChange>
          </w:rPr>
          <w:delText>space</w:delText>
        </w:r>
        <w:r w:rsidRPr="00133DAA" w:rsidDel="00133DAA">
          <w:rPr>
            <w:spacing w:val="-31"/>
            <w:rPrChange w:id="1005" w:author="Craig Mak" w:date="2015-07-27T12:50:00Z">
              <w:rPr>
                <w:b/>
                <w:spacing w:val="-31"/>
              </w:rPr>
            </w:rPrChange>
          </w:rPr>
          <w:delText xml:space="preserve"> </w:delText>
        </w:r>
        <w:r w:rsidRPr="00133DAA" w:rsidDel="00133DAA">
          <w:rPr>
            <w:rPrChange w:id="1006" w:author="Craig Mak" w:date="2015-07-27T12:50:00Z">
              <w:rPr>
                <w:b/>
              </w:rPr>
            </w:rPrChange>
          </w:rPr>
          <w:delText>as</w:delText>
        </w:r>
        <w:r w:rsidRPr="00133DAA" w:rsidDel="00133DAA">
          <w:rPr>
            <w:spacing w:val="-32"/>
            <w:rPrChange w:id="1007" w:author="Craig Mak" w:date="2015-07-27T12:50:00Z">
              <w:rPr>
                <w:b/>
                <w:spacing w:val="-32"/>
              </w:rPr>
            </w:rPrChange>
          </w:rPr>
          <w:delText xml:space="preserve"> </w:delText>
        </w:r>
        <w:r w:rsidRPr="00133DAA" w:rsidDel="00133DAA">
          <w:rPr>
            <w:rPrChange w:id="1008" w:author="Craig Mak" w:date="2015-07-27T12:50:00Z">
              <w:rPr>
                <w:b/>
              </w:rPr>
            </w:rPrChange>
          </w:rPr>
          <w:delText>functions</w:delText>
        </w:r>
        <w:r w:rsidRPr="00133DAA" w:rsidDel="00133DAA">
          <w:rPr>
            <w:spacing w:val="-32"/>
            <w:rPrChange w:id="1009" w:author="Craig Mak" w:date="2015-07-27T12:50:00Z">
              <w:rPr>
                <w:b/>
                <w:spacing w:val="-32"/>
              </w:rPr>
            </w:rPrChange>
          </w:rPr>
          <w:delText xml:space="preserve"> </w:delText>
        </w:r>
        <w:r w:rsidRPr="00133DAA" w:rsidDel="00133DAA">
          <w:rPr>
            <w:rPrChange w:id="1010" w:author="Craig Mak" w:date="2015-07-27T12:50:00Z">
              <w:rPr>
                <w:b/>
              </w:rPr>
            </w:rPrChange>
          </w:rPr>
          <w:delText>of</w:delText>
        </w:r>
        <w:r w:rsidRPr="00133DAA" w:rsidDel="00133DAA">
          <w:rPr>
            <w:spacing w:val="-31"/>
            <w:rPrChange w:id="1011" w:author="Craig Mak" w:date="2015-07-27T12:50:00Z">
              <w:rPr>
                <w:b/>
                <w:spacing w:val="-31"/>
              </w:rPr>
            </w:rPrChange>
          </w:rPr>
          <w:delText xml:space="preserve"> </w:delText>
        </w:r>
        <w:r w:rsidRPr="00133DAA" w:rsidDel="00133DAA">
          <w:rPr>
            <w:rPrChange w:id="1012" w:author="Craig Mak" w:date="2015-07-27T12:50:00Z">
              <w:rPr>
                <w:b/>
              </w:rPr>
            </w:rPrChange>
          </w:rPr>
          <w:delText>the</w:delText>
        </w:r>
        <w:r w:rsidRPr="00133DAA" w:rsidDel="00133DAA">
          <w:rPr>
            <w:spacing w:val="-32"/>
            <w:rPrChange w:id="1013" w:author="Craig Mak" w:date="2015-07-27T12:50:00Z">
              <w:rPr>
                <w:b/>
                <w:spacing w:val="-32"/>
              </w:rPr>
            </w:rPrChange>
          </w:rPr>
          <w:delText xml:space="preserve"> </w:delText>
        </w:r>
        <w:r w:rsidRPr="00133DAA" w:rsidDel="00133DAA">
          <w:rPr>
            <w:rPrChange w:id="1014" w:author="Craig Mak" w:date="2015-07-27T12:50:00Z">
              <w:rPr>
                <w:b/>
              </w:rPr>
            </w:rPrChange>
          </w:rPr>
          <w:delText>dataset</w:delText>
        </w:r>
        <w:r w:rsidRPr="00133DAA" w:rsidDel="00133DAA">
          <w:rPr>
            <w:spacing w:val="-31"/>
            <w:rPrChange w:id="1015" w:author="Craig Mak" w:date="2015-07-27T12:50:00Z">
              <w:rPr>
                <w:b/>
                <w:spacing w:val="-31"/>
              </w:rPr>
            </w:rPrChange>
          </w:rPr>
          <w:delText xml:space="preserve"> </w:delText>
        </w:r>
        <w:r w:rsidRPr="00133DAA" w:rsidDel="00133DAA">
          <w:rPr>
            <w:spacing w:val="-4"/>
            <w:rPrChange w:id="1016" w:author="Craig Mak" w:date="2015-07-27T12:50:00Z">
              <w:rPr>
                <w:b/>
                <w:spacing w:val="-4"/>
              </w:rPr>
            </w:rPrChange>
          </w:rPr>
          <w:delText>entrop</w:delText>
        </w:r>
        <w:r w:rsidRPr="00133DAA" w:rsidDel="00133DAA">
          <w:rPr>
            <w:spacing w:val="-3"/>
            <w:rPrChange w:id="1017" w:author="Craig Mak" w:date="2015-07-27T12:50:00Z">
              <w:rPr>
                <w:b/>
                <w:spacing w:val="-3"/>
              </w:rPr>
            </w:rPrChange>
          </w:rPr>
          <w:delText>y</w:delText>
        </w:r>
        <w:r w:rsidRPr="00133DAA" w:rsidDel="00133DAA">
          <w:rPr>
            <w:spacing w:val="-32"/>
            <w:rPrChange w:id="1018" w:author="Craig Mak" w:date="2015-07-27T12:50:00Z">
              <w:rPr>
                <w:b/>
                <w:spacing w:val="-32"/>
              </w:rPr>
            </w:rPrChange>
          </w:rPr>
          <w:delText xml:space="preserve"> </w:delText>
        </w:r>
        <w:r w:rsidRPr="00133DAA" w:rsidDel="00133DAA">
          <w:rPr>
            <w:rPrChange w:id="1019" w:author="Craig Mak" w:date="2015-07-27T12:50:00Z">
              <w:rPr>
                <w:b/>
              </w:rPr>
            </w:rPrChange>
          </w:rPr>
          <w:delText>(al</w:delText>
        </w:r>
      </w:del>
      <w:del w:id="1020" w:author="Craig Mak" w:date="2015-07-27T12:50:00Z">
        <w:r w:rsidRPr="00133DAA" w:rsidDel="00133DAA">
          <w:rPr>
            <w:rPrChange w:id="1021" w:author="Craig Mak" w:date="2015-07-27T12:50:00Z">
              <w:rPr>
                <w:b/>
              </w:rPr>
            </w:rPrChange>
          </w:rPr>
          <w:delText>-</w:delText>
        </w:r>
        <w:r w:rsidRPr="00133DAA" w:rsidDel="00133DAA">
          <w:rPr>
            <w:spacing w:val="20"/>
            <w:w w:val="94"/>
            <w:rPrChange w:id="1022" w:author="Craig Mak" w:date="2015-07-27T12:50:00Z">
              <w:rPr>
                <w:b/>
                <w:spacing w:val="20"/>
                <w:w w:val="94"/>
              </w:rPr>
            </w:rPrChange>
          </w:rPr>
          <w:delText xml:space="preserve"> </w:delText>
        </w:r>
      </w:del>
      <w:del w:id="1023" w:author="Craig Mak" w:date="2015-07-27T12:52:00Z">
        <w:r w:rsidRPr="00133DAA" w:rsidDel="00133DAA">
          <w:rPr>
            <w:spacing w:val="1"/>
            <w:rPrChange w:id="1024" w:author="Craig Mak" w:date="2015-07-27T12:50:00Z">
              <w:rPr>
                <w:b/>
                <w:spacing w:val="1"/>
              </w:rPr>
            </w:rPrChange>
          </w:rPr>
          <w:delText>beit</w:delText>
        </w:r>
        <w:r w:rsidRPr="00133DAA" w:rsidDel="00133DAA">
          <w:rPr>
            <w:spacing w:val="-28"/>
            <w:rPrChange w:id="1025" w:author="Craig Mak" w:date="2015-07-27T12:50:00Z">
              <w:rPr>
                <w:b/>
                <w:spacing w:val="-28"/>
              </w:rPr>
            </w:rPrChange>
          </w:rPr>
          <w:delText xml:space="preserve"> </w:delText>
        </w:r>
        <w:r w:rsidRPr="00133DAA" w:rsidDel="00133DAA">
          <w:rPr>
            <w:rPrChange w:id="1026" w:author="Craig Mak" w:date="2015-07-27T12:50:00Z">
              <w:rPr>
                <w:b/>
              </w:rPr>
            </w:rPrChange>
          </w:rPr>
          <w:delText>using</w:delText>
        </w:r>
        <w:r w:rsidRPr="00133DAA" w:rsidDel="00133DAA">
          <w:rPr>
            <w:spacing w:val="-28"/>
            <w:rPrChange w:id="1027" w:author="Craig Mak" w:date="2015-07-27T12:50:00Z">
              <w:rPr>
                <w:b/>
                <w:spacing w:val="-28"/>
              </w:rPr>
            </w:rPrChange>
          </w:rPr>
          <w:delText xml:space="preserve"> </w:delText>
        </w:r>
        <w:r w:rsidRPr="00133DAA" w:rsidDel="00133DAA">
          <w:rPr>
            <w:spacing w:val="-5"/>
            <w:rPrChange w:id="1028" w:author="Craig Mak" w:date="2015-07-27T12:50:00Z">
              <w:rPr>
                <w:b/>
                <w:spacing w:val="-5"/>
              </w:rPr>
            </w:rPrChange>
          </w:rPr>
          <w:delText>t</w:delText>
        </w:r>
        <w:r w:rsidRPr="00133DAA" w:rsidDel="00133DAA">
          <w:rPr>
            <w:spacing w:val="-6"/>
            <w:rPrChange w:id="1029" w:author="Craig Mak" w:date="2015-07-27T12:50:00Z">
              <w:rPr>
                <w:b/>
                <w:spacing w:val="-6"/>
              </w:rPr>
            </w:rPrChange>
          </w:rPr>
          <w:delText>wo</w:delText>
        </w:r>
        <w:r w:rsidRPr="00133DAA" w:rsidDel="00133DAA">
          <w:rPr>
            <w:spacing w:val="-28"/>
            <w:rPrChange w:id="1030" w:author="Craig Mak" w:date="2015-07-27T12:50:00Z">
              <w:rPr>
                <w:b/>
                <w:spacing w:val="-28"/>
              </w:rPr>
            </w:rPrChange>
          </w:rPr>
          <w:delText xml:space="preserve"> </w:delText>
        </w:r>
        <w:r w:rsidRPr="00133DAA" w:rsidDel="00133DAA">
          <w:rPr>
            <w:spacing w:val="-2"/>
            <w:rPrChange w:id="1031" w:author="Craig Mak" w:date="2015-07-27T12:50:00Z">
              <w:rPr>
                <w:b/>
                <w:spacing w:val="-2"/>
              </w:rPr>
            </w:rPrChange>
          </w:rPr>
          <w:delText>differen</w:delText>
        </w:r>
        <w:r w:rsidRPr="00133DAA" w:rsidDel="00133DAA">
          <w:rPr>
            <w:spacing w:val="-1"/>
            <w:rPrChange w:id="1032" w:author="Craig Mak" w:date="2015-07-27T12:50:00Z">
              <w:rPr>
                <w:b/>
                <w:spacing w:val="-1"/>
              </w:rPr>
            </w:rPrChange>
          </w:rPr>
          <w:delText>t</w:delText>
        </w:r>
        <w:r w:rsidRPr="00133DAA" w:rsidDel="00133DAA">
          <w:rPr>
            <w:spacing w:val="-27"/>
            <w:rPrChange w:id="1033" w:author="Craig Mak" w:date="2015-07-27T12:50:00Z">
              <w:rPr>
                <w:b/>
                <w:spacing w:val="-27"/>
              </w:rPr>
            </w:rPrChange>
          </w:rPr>
          <w:delText xml:space="preserve"> </w:delText>
        </w:r>
        <w:r w:rsidRPr="00133DAA" w:rsidDel="00133DAA">
          <w:rPr>
            <w:rPrChange w:id="1034" w:author="Craig Mak" w:date="2015-07-27T12:50:00Z">
              <w:rPr>
                <w:b/>
              </w:rPr>
            </w:rPrChange>
          </w:rPr>
          <w:delText>notions</w:delText>
        </w:r>
        <w:r w:rsidRPr="00133DAA" w:rsidDel="00133DAA">
          <w:rPr>
            <w:spacing w:val="-28"/>
            <w:rPrChange w:id="1035" w:author="Craig Mak" w:date="2015-07-27T12:50:00Z">
              <w:rPr>
                <w:b/>
                <w:spacing w:val="-28"/>
              </w:rPr>
            </w:rPrChange>
          </w:rPr>
          <w:delText xml:space="preserve"> </w:delText>
        </w:r>
        <w:r w:rsidRPr="00133DAA" w:rsidDel="00133DAA">
          <w:rPr>
            <w:rPrChange w:id="1036" w:author="Craig Mak" w:date="2015-07-27T12:50:00Z">
              <w:rPr>
                <w:b/>
              </w:rPr>
            </w:rPrChange>
          </w:rPr>
          <w:delText>of</w:delText>
        </w:r>
        <w:r w:rsidRPr="00133DAA" w:rsidDel="00133DAA">
          <w:rPr>
            <w:spacing w:val="-28"/>
            <w:rPrChange w:id="1037" w:author="Craig Mak" w:date="2015-07-27T12:50:00Z">
              <w:rPr>
                <w:b/>
                <w:spacing w:val="-28"/>
              </w:rPr>
            </w:rPrChange>
          </w:rPr>
          <w:delText xml:space="preserve"> </w:delText>
        </w:r>
        <w:r w:rsidRPr="00133DAA" w:rsidDel="00133DAA">
          <w:rPr>
            <w:spacing w:val="-3"/>
            <w:rPrChange w:id="1038" w:author="Craig Mak" w:date="2015-07-27T12:50:00Z">
              <w:rPr>
                <w:b/>
                <w:spacing w:val="-3"/>
              </w:rPr>
            </w:rPrChange>
          </w:rPr>
          <w:delText>entrop</w:delText>
        </w:r>
        <w:r w:rsidRPr="00133DAA" w:rsidDel="00133DAA">
          <w:rPr>
            <w:spacing w:val="-2"/>
            <w:rPrChange w:id="1039" w:author="Craig Mak" w:date="2015-07-27T12:50:00Z">
              <w:rPr>
                <w:b/>
                <w:spacing w:val="-2"/>
              </w:rPr>
            </w:rPrChange>
          </w:rPr>
          <w:delText>y).</w:delText>
        </w:r>
        <w:r w:rsidDel="00133DAA">
          <w:rPr>
            <w:b/>
            <w:spacing w:val="-18"/>
          </w:rPr>
          <w:delText xml:space="preserve"> </w:delText>
        </w:r>
      </w:del>
      <w:del w:id="1040" w:author="Craig Mak" w:date="2015-07-27T12:51:00Z">
        <w:r w:rsidDel="00133DAA">
          <w:delText>In</w:delText>
        </w:r>
        <w:r w:rsidDel="00133DAA">
          <w:rPr>
            <w:spacing w:val="-29"/>
          </w:rPr>
          <w:delText xml:space="preserve"> </w:delText>
        </w:r>
        <w:r w:rsidDel="00133DAA">
          <w:delText>this</w:delText>
        </w:r>
        <w:r w:rsidDel="00133DAA">
          <w:rPr>
            <w:spacing w:val="-29"/>
          </w:rPr>
          <w:delText xml:space="preserve"> </w:delText>
        </w:r>
        <w:r w:rsidDel="00133DAA">
          <w:rPr>
            <w:spacing w:val="1"/>
          </w:rPr>
          <w:delText>paper</w:delText>
        </w:r>
      </w:del>
      <w:ins w:id="1041" w:author="Craig Mak" w:date="2015-07-27T12:52:00Z">
        <w:r w:rsidR="00133DAA">
          <w:rPr>
            <w:w w:val="95"/>
          </w:rPr>
          <w:t>W</w:t>
        </w:r>
      </w:ins>
      <w:del w:id="1042" w:author="Craig Mak" w:date="2015-07-27T12:52:00Z">
        <w:r w:rsidDel="00133DAA">
          <w:rPr>
            <w:spacing w:val="1"/>
          </w:rPr>
          <w:delText>,</w:delText>
        </w:r>
        <w:r w:rsidDel="00133DAA">
          <w:rPr>
            <w:spacing w:val="-28"/>
          </w:rPr>
          <w:delText xml:space="preserve"> </w:delText>
        </w:r>
        <w:r w:rsidDel="00133DAA">
          <w:rPr>
            <w:spacing w:val="-5"/>
          </w:rPr>
          <w:delText>w</w:delText>
        </w:r>
      </w:del>
      <w:r>
        <w:rPr>
          <w:spacing w:val="-5"/>
        </w:rPr>
        <w:t>e</w:t>
      </w:r>
      <w:r>
        <w:rPr>
          <w:spacing w:val="-30"/>
        </w:rPr>
        <w:t xml:space="preserve"> </w:t>
      </w:r>
      <w:proofErr w:type="gramStart"/>
      <w:r>
        <w:rPr>
          <w:spacing w:val="-5"/>
        </w:rPr>
        <w:t>ha</w:t>
      </w:r>
      <w:r>
        <w:rPr>
          <w:spacing w:val="-4"/>
        </w:rPr>
        <w:t>v</w:t>
      </w:r>
      <w:r>
        <w:rPr>
          <w:spacing w:val="-5"/>
        </w:rPr>
        <w:t>e</w:t>
      </w:r>
      <w:ins w:id="1043" w:author="Craig Mak" w:date="2015-07-27T12:51:00Z">
        <w:r w:rsidR="00133DAA">
          <w:rPr>
            <w:spacing w:val="-5"/>
          </w:rPr>
          <w:t xml:space="preserve"> </w:t>
        </w:r>
      </w:ins>
      <w:r>
        <w:rPr>
          <w:spacing w:val="-29"/>
        </w:rPr>
        <w:t xml:space="preserve"> </w:t>
      </w:r>
      <w:r>
        <w:t>in</w:t>
      </w:r>
      <w:proofErr w:type="gramEnd"/>
      <w:del w:id="1044" w:author="Craig Mak" w:date="2015-07-27T12:51:00Z">
        <w:r w:rsidDel="00133DAA">
          <w:delText>-</w:delText>
        </w:r>
        <w:r w:rsidDel="00133DAA">
          <w:rPr>
            <w:spacing w:val="23"/>
            <w:w w:val="90"/>
          </w:rPr>
          <w:delText xml:space="preserve"> </w:delText>
        </w:r>
      </w:del>
      <w:r>
        <w:rPr>
          <w:w w:val="95"/>
        </w:rPr>
        <w:t>troduced</w:t>
      </w:r>
      <w:r>
        <w:rPr>
          <w:spacing w:val="9"/>
          <w:w w:val="95"/>
        </w:rPr>
        <w:t xml:space="preserve"> </w:t>
      </w:r>
      <w:r>
        <w:rPr>
          <w:w w:val="95"/>
        </w:rPr>
        <w:t>an</w:t>
      </w:r>
      <w:r>
        <w:rPr>
          <w:spacing w:val="9"/>
          <w:w w:val="95"/>
        </w:rPr>
        <w:t xml:space="preserve"> </w:t>
      </w:r>
      <w:r>
        <w:rPr>
          <w:spacing w:val="-2"/>
          <w:w w:val="95"/>
        </w:rPr>
        <w:t>en</w:t>
      </w:r>
      <w:r>
        <w:rPr>
          <w:spacing w:val="-1"/>
          <w:w w:val="95"/>
        </w:rPr>
        <w:t>tropy-scaling</w:t>
      </w:r>
      <w:r>
        <w:rPr>
          <w:spacing w:val="8"/>
          <w:w w:val="95"/>
        </w:rPr>
        <w:t xml:space="preserve"> </w:t>
      </w:r>
      <w:r>
        <w:rPr>
          <w:spacing w:val="-1"/>
          <w:w w:val="95"/>
        </w:rPr>
        <w:t>framew</w:t>
      </w:r>
      <w:r>
        <w:rPr>
          <w:spacing w:val="-2"/>
          <w:w w:val="95"/>
        </w:rPr>
        <w:t>ork</w:t>
      </w:r>
      <w:r>
        <w:rPr>
          <w:spacing w:val="10"/>
          <w:w w:val="95"/>
        </w:rPr>
        <w:t xml:space="preserve"> </w:t>
      </w:r>
      <w:r>
        <w:rPr>
          <w:w w:val="95"/>
        </w:rPr>
        <w:t>for</w:t>
      </w:r>
      <w:r>
        <w:rPr>
          <w:spacing w:val="10"/>
          <w:w w:val="95"/>
        </w:rPr>
        <w:t xml:space="preserve"> </w:t>
      </w:r>
      <w:r>
        <w:rPr>
          <w:w w:val="95"/>
        </w:rPr>
        <w:t>accelerating</w:t>
      </w:r>
      <w:r>
        <w:rPr>
          <w:spacing w:val="8"/>
          <w:w w:val="95"/>
        </w:rPr>
        <w:t xml:space="preserve"> </w:t>
      </w:r>
      <w:r>
        <w:rPr>
          <w:spacing w:val="-1"/>
          <w:w w:val="95"/>
        </w:rPr>
        <w:t>approximate</w:t>
      </w:r>
      <w:r>
        <w:rPr>
          <w:spacing w:val="10"/>
          <w:w w:val="95"/>
        </w:rPr>
        <w:t xml:space="preserve"> </w:t>
      </w:r>
      <w:r>
        <w:rPr>
          <w:spacing w:val="-2"/>
          <w:w w:val="95"/>
        </w:rPr>
        <w:t>searc</w:t>
      </w:r>
      <w:r>
        <w:rPr>
          <w:spacing w:val="-1"/>
          <w:w w:val="95"/>
        </w:rPr>
        <w:t>h,</w:t>
      </w:r>
      <w:r>
        <w:rPr>
          <w:spacing w:val="35"/>
          <w:w w:val="95"/>
        </w:rPr>
        <w:t xml:space="preserve"> </w:t>
      </w:r>
      <w:r>
        <w:rPr>
          <w:spacing w:val="-2"/>
        </w:rPr>
        <w:t>allowing</w:t>
      </w:r>
      <w:r>
        <w:rPr>
          <w:spacing w:val="-16"/>
        </w:rPr>
        <w:t xml:space="preserve"> </w:t>
      </w:r>
      <w:r>
        <w:rPr>
          <w:spacing w:val="-2"/>
        </w:rPr>
        <w:t>search</w:t>
      </w:r>
      <w:r>
        <w:rPr>
          <w:spacing w:val="-16"/>
        </w:rPr>
        <w:t xml:space="preserve"> </w:t>
      </w:r>
      <w:r>
        <w:t>on</w:t>
      </w:r>
      <w:r>
        <w:rPr>
          <w:spacing w:val="-15"/>
        </w:rPr>
        <w:t xml:space="preserve"> </w:t>
      </w:r>
      <w:r>
        <w:t>large</w:t>
      </w:r>
      <w:r>
        <w:rPr>
          <w:spacing w:val="-16"/>
        </w:rPr>
        <w:t xml:space="preserve"> </w:t>
      </w:r>
      <w:r>
        <w:t>omics</w:t>
      </w:r>
      <w:r>
        <w:rPr>
          <w:spacing w:val="-15"/>
        </w:rPr>
        <w:t xml:space="preserve"> </w:t>
      </w:r>
      <w:r>
        <w:t>datasets</w:t>
      </w:r>
      <w:r>
        <w:rPr>
          <w:spacing w:val="-17"/>
        </w:rPr>
        <w:t xml:space="preserve"> </w:t>
      </w:r>
      <w:r>
        <w:t>to</w:t>
      </w:r>
      <w:r>
        <w:rPr>
          <w:spacing w:val="-15"/>
        </w:rPr>
        <w:t xml:space="preserve"> </w:t>
      </w:r>
      <w:r>
        <w:t>scale</w:t>
      </w:r>
      <w:r>
        <w:rPr>
          <w:spacing w:val="-16"/>
        </w:rPr>
        <w:t xml:space="preserve"> </w:t>
      </w:r>
      <w:r>
        <w:rPr>
          <w:spacing w:val="-3"/>
        </w:rPr>
        <w:t>even</w:t>
      </w:r>
      <w:r>
        <w:rPr>
          <w:spacing w:val="-15"/>
        </w:rPr>
        <w:t xml:space="preserve"> </w:t>
      </w:r>
      <w:r>
        <w:t>as</w:t>
      </w:r>
      <w:r>
        <w:rPr>
          <w:spacing w:val="-16"/>
        </w:rPr>
        <w:t xml:space="preserve"> </w:t>
      </w:r>
      <w:r>
        <w:t>those</w:t>
      </w:r>
      <w:r>
        <w:rPr>
          <w:spacing w:val="-16"/>
        </w:rPr>
        <w:t xml:space="preserve"> </w:t>
      </w:r>
      <w:r>
        <w:t>datasets</w:t>
      </w:r>
      <w:r>
        <w:rPr>
          <w:spacing w:val="-16"/>
        </w:rPr>
        <w:t xml:space="preserve"> </w:t>
      </w:r>
      <w:r>
        <w:rPr>
          <w:spacing w:val="-3"/>
        </w:rPr>
        <w:t>grow</w:t>
      </w:r>
      <w:r>
        <w:rPr>
          <w:spacing w:val="26"/>
          <w:w w:val="95"/>
        </w:rPr>
        <w:t xml:space="preserve"> </w:t>
      </w:r>
      <w:r>
        <w:rPr>
          <w:spacing w:val="-3"/>
        </w:rPr>
        <w:t>exponen</w:t>
      </w:r>
      <w:r>
        <w:rPr>
          <w:spacing w:val="-2"/>
        </w:rPr>
        <w:t>tially.</w:t>
      </w:r>
      <w:r>
        <w:rPr>
          <w:spacing w:val="-6"/>
        </w:rPr>
        <w:t xml:space="preserve"> </w:t>
      </w:r>
      <w:ins w:id="1045" w:author="Craig Mak" w:date="2015-07-27T12:52:00Z">
        <w:r w:rsidR="00133DAA" w:rsidRPr="008C29FF">
          <w:rPr>
            <w:w w:val="95"/>
          </w:rPr>
          <w:t>The</w:t>
        </w:r>
        <w:r w:rsidR="00133DAA" w:rsidRPr="008C29FF">
          <w:rPr>
            <w:spacing w:val="-6"/>
            <w:w w:val="95"/>
          </w:rPr>
          <w:t xml:space="preserve"> </w:t>
        </w:r>
        <w:r w:rsidR="00133DAA" w:rsidRPr="008C29FF">
          <w:rPr>
            <w:w w:val="95"/>
          </w:rPr>
          <w:t>primary</w:t>
        </w:r>
        <w:r w:rsidR="00133DAA" w:rsidRPr="008C29FF">
          <w:rPr>
            <w:spacing w:val="-4"/>
            <w:w w:val="95"/>
          </w:rPr>
          <w:t xml:space="preserve"> </w:t>
        </w:r>
        <w:r w:rsidR="00133DAA" w:rsidRPr="008C29FF">
          <w:rPr>
            <w:spacing w:val="-3"/>
            <w:w w:val="95"/>
          </w:rPr>
          <w:t>adv</w:t>
        </w:r>
        <w:r w:rsidR="00133DAA" w:rsidRPr="008C29FF">
          <w:rPr>
            <w:spacing w:val="-4"/>
            <w:w w:val="95"/>
          </w:rPr>
          <w:t>ance</w:t>
        </w:r>
        <w:r w:rsidR="00133DAA" w:rsidRPr="008C29FF">
          <w:rPr>
            <w:spacing w:val="-6"/>
            <w:w w:val="95"/>
          </w:rPr>
          <w:t xml:space="preserve"> </w:t>
        </w:r>
        <w:r w:rsidR="00133DAA" w:rsidRPr="008C29FF">
          <w:rPr>
            <w:w w:val="95"/>
          </w:rPr>
          <w:t>of</w:t>
        </w:r>
        <w:r w:rsidR="00133DAA" w:rsidRPr="008C29FF">
          <w:rPr>
            <w:spacing w:val="-4"/>
            <w:w w:val="95"/>
          </w:rPr>
          <w:t xml:space="preserve"> </w:t>
        </w:r>
      </w:ins>
      <w:ins w:id="1046" w:author="Craig Mak" w:date="2015-07-27T12:53:00Z">
        <w:r w:rsidR="00133DAA">
          <w:rPr>
            <w:spacing w:val="-3"/>
            <w:w w:val="95"/>
          </w:rPr>
          <w:t>this</w:t>
        </w:r>
      </w:ins>
      <w:ins w:id="1047" w:author="Craig Mak" w:date="2015-07-27T12:52:00Z">
        <w:r w:rsidR="00133DAA" w:rsidRPr="008C29FF">
          <w:rPr>
            <w:spacing w:val="-6"/>
            <w:w w:val="95"/>
          </w:rPr>
          <w:t xml:space="preserve"> </w:t>
        </w:r>
        <w:proofErr w:type="gramStart"/>
        <w:r w:rsidR="00133DAA" w:rsidRPr="008C29FF">
          <w:rPr>
            <w:spacing w:val="-2"/>
            <w:w w:val="95"/>
          </w:rPr>
          <w:t>framework</w:t>
        </w:r>
      </w:ins>
      <w:ins w:id="1048" w:author="Craig Mak" w:date="2015-07-27T12:53:00Z">
        <w:r w:rsidR="00133DAA" w:rsidRPr="00133DAA">
          <w:rPr>
            <w:b/>
            <w:spacing w:val="-2"/>
            <w:w w:val="95"/>
            <w:u w:val="single"/>
            <w:rPrChange w:id="1049" w:author="Craig Mak" w:date="2015-07-27T12:54:00Z">
              <w:rPr>
                <w:spacing w:val="-2"/>
                <w:w w:val="95"/>
              </w:rPr>
            </w:rPrChange>
          </w:rPr>
          <w:t>[</w:t>
        </w:r>
        <w:proofErr w:type="gramEnd"/>
        <w:r w:rsidR="00133DAA" w:rsidRPr="00133DAA">
          <w:rPr>
            <w:b/>
            <w:spacing w:val="-2"/>
            <w:w w:val="95"/>
            <w:u w:val="single"/>
            <w:rPrChange w:id="1050" w:author="Craig Mak" w:date="2015-07-27T12:54:00Z">
              <w:rPr>
                <w:spacing w:val="-2"/>
                <w:w w:val="95"/>
              </w:rPr>
            </w:rPrChange>
          </w:rPr>
          <w:t>AU: Made singular here. If inappropriate, please use plural “frameworks</w:t>
        </w:r>
      </w:ins>
      <w:ins w:id="1051" w:author="Craig Mak" w:date="2015-07-27T12:54:00Z">
        <w:r w:rsidR="00133DAA" w:rsidRPr="00133DAA">
          <w:rPr>
            <w:b/>
            <w:spacing w:val="-2"/>
            <w:w w:val="95"/>
            <w:u w:val="single"/>
            <w:rPrChange w:id="1052" w:author="Craig Mak" w:date="2015-07-27T12:54:00Z">
              <w:rPr>
                <w:spacing w:val="-2"/>
                <w:w w:val="95"/>
              </w:rPr>
            </w:rPrChange>
          </w:rPr>
          <w:t>” in the preceeding sentence]</w:t>
        </w:r>
      </w:ins>
      <w:ins w:id="1053" w:author="Craig Mak" w:date="2015-07-27T12:52:00Z">
        <w:r w:rsidR="00133DAA" w:rsidRPr="008C29FF">
          <w:rPr>
            <w:spacing w:val="-5"/>
            <w:w w:val="95"/>
          </w:rPr>
          <w:t xml:space="preserve"> </w:t>
        </w:r>
        <w:r w:rsidR="00133DAA" w:rsidRPr="008C29FF">
          <w:rPr>
            <w:w w:val="95"/>
          </w:rPr>
          <w:t>is</w:t>
        </w:r>
        <w:r w:rsidR="00133DAA" w:rsidRPr="008C29FF">
          <w:rPr>
            <w:spacing w:val="-4"/>
            <w:w w:val="95"/>
          </w:rPr>
          <w:t xml:space="preserve"> </w:t>
        </w:r>
        <w:r w:rsidR="00133DAA" w:rsidRPr="008C29FF">
          <w:rPr>
            <w:w w:val="95"/>
          </w:rPr>
          <w:t>that</w:t>
        </w:r>
        <w:r w:rsidR="00133DAA" w:rsidRPr="008C29FF">
          <w:rPr>
            <w:spacing w:val="-6"/>
            <w:w w:val="95"/>
          </w:rPr>
          <w:t xml:space="preserve"> </w:t>
        </w:r>
      </w:ins>
      <w:ins w:id="1054" w:author="Craig Mak" w:date="2015-07-27T12:53:00Z">
        <w:r w:rsidR="00133DAA">
          <w:rPr>
            <w:w w:val="95"/>
          </w:rPr>
          <w:t>it</w:t>
        </w:r>
      </w:ins>
      <w:ins w:id="1055" w:author="Craig Mak" w:date="2015-07-27T12:52:00Z">
        <w:r w:rsidR="00133DAA" w:rsidRPr="008C29FF">
          <w:rPr>
            <w:spacing w:val="45"/>
            <w:w w:val="97"/>
          </w:rPr>
          <w:t xml:space="preserve"> </w:t>
        </w:r>
        <w:r w:rsidR="00133DAA" w:rsidRPr="008C29FF">
          <w:rPr>
            <w:spacing w:val="1"/>
          </w:rPr>
          <w:t>bound</w:t>
        </w:r>
      </w:ins>
      <w:ins w:id="1056" w:author="Craig Mak" w:date="2015-07-27T12:53:00Z">
        <w:r w:rsidR="00133DAA">
          <w:rPr>
            <w:spacing w:val="1"/>
          </w:rPr>
          <w:t>s</w:t>
        </w:r>
      </w:ins>
      <w:ins w:id="1057" w:author="Craig Mak" w:date="2015-07-27T12:52:00Z">
        <w:r w:rsidR="00133DAA" w:rsidRPr="008C29FF">
          <w:rPr>
            <w:spacing w:val="-32"/>
          </w:rPr>
          <w:t xml:space="preserve"> </w:t>
        </w:r>
        <w:r w:rsidR="00133DAA" w:rsidRPr="008C29FF">
          <w:rPr>
            <w:spacing w:val="1"/>
          </w:rPr>
          <w:t>both</w:t>
        </w:r>
        <w:r w:rsidR="00133DAA" w:rsidRPr="008C29FF">
          <w:rPr>
            <w:spacing w:val="-32"/>
          </w:rPr>
          <w:t xml:space="preserve"> </w:t>
        </w:r>
        <w:r w:rsidR="00133DAA" w:rsidRPr="008C29FF">
          <w:t>time</w:t>
        </w:r>
        <w:r w:rsidR="00133DAA" w:rsidRPr="008C29FF">
          <w:rPr>
            <w:spacing w:val="-32"/>
          </w:rPr>
          <w:t xml:space="preserve"> </w:t>
        </w:r>
        <w:r w:rsidR="00133DAA" w:rsidRPr="008C29FF">
          <w:t>and</w:t>
        </w:r>
        <w:r w:rsidR="00133DAA" w:rsidRPr="008C29FF">
          <w:rPr>
            <w:spacing w:val="-32"/>
          </w:rPr>
          <w:t xml:space="preserve"> </w:t>
        </w:r>
        <w:r w:rsidR="00133DAA" w:rsidRPr="008C29FF">
          <w:t>space</w:t>
        </w:r>
        <w:r w:rsidR="00133DAA" w:rsidRPr="008C29FF">
          <w:rPr>
            <w:spacing w:val="-31"/>
          </w:rPr>
          <w:t xml:space="preserve"> </w:t>
        </w:r>
        <w:r w:rsidR="00133DAA" w:rsidRPr="008C29FF">
          <w:t>as</w:t>
        </w:r>
        <w:r w:rsidR="00133DAA" w:rsidRPr="008C29FF">
          <w:rPr>
            <w:spacing w:val="-32"/>
          </w:rPr>
          <w:t xml:space="preserve"> </w:t>
        </w:r>
        <w:r w:rsidR="00133DAA" w:rsidRPr="008C29FF">
          <w:t>functions</w:t>
        </w:r>
        <w:r w:rsidR="00133DAA" w:rsidRPr="008C29FF">
          <w:rPr>
            <w:spacing w:val="-32"/>
          </w:rPr>
          <w:t xml:space="preserve"> </w:t>
        </w:r>
        <w:r w:rsidR="00133DAA" w:rsidRPr="008C29FF">
          <w:t>of</w:t>
        </w:r>
        <w:r w:rsidR="00133DAA" w:rsidRPr="008C29FF">
          <w:rPr>
            <w:spacing w:val="-31"/>
          </w:rPr>
          <w:t xml:space="preserve"> </w:t>
        </w:r>
        <w:r w:rsidR="00133DAA" w:rsidRPr="008C29FF">
          <w:t>the</w:t>
        </w:r>
        <w:r w:rsidR="00133DAA" w:rsidRPr="008C29FF">
          <w:rPr>
            <w:spacing w:val="-32"/>
          </w:rPr>
          <w:t xml:space="preserve"> </w:t>
        </w:r>
        <w:r w:rsidR="00133DAA" w:rsidRPr="008C29FF">
          <w:t>dataset</w:t>
        </w:r>
        <w:r w:rsidR="00133DAA" w:rsidRPr="008C29FF">
          <w:rPr>
            <w:spacing w:val="-31"/>
          </w:rPr>
          <w:t xml:space="preserve"> </w:t>
        </w:r>
        <w:r w:rsidR="00133DAA" w:rsidRPr="008C29FF">
          <w:rPr>
            <w:spacing w:val="-4"/>
          </w:rPr>
          <w:t>entrop</w:t>
        </w:r>
        <w:r w:rsidR="00133DAA" w:rsidRPr="008C29FF">
          <w:rPr>
            <w:spacing w:val="-3"/>
          </w:rPr>
          <w:t>y</w:t>
        </w:r>
        <w:r w:rsidR="00133DAA" w:rsidRPr="008C29FF">
          <w:rPr>
            <w:spacing w:val="-32"/>
          </w:rPr>
          <w:t xml:space="preserve"> </w:t>
        </w:r>
        <w:r w:rsidR="00133DAA" w:rsidRPr="008C29FF">
          <w:t>(al</w:t>
        </w:r>
        <w:r w:rsidR="00133DAA" w:rsidRPr="008C29FF">
          <w:rPr>
            <w:spacing w:val="1"/>
          </w:rPr>
          <w:t>beit</w:t>
        </w:r>
        <w:r w:rsidR="00133DAA" w:rsidRPr="008C29FF">
          <w:rPr>
            <w:spacing w:val="-28"/>
          </w:rPr>
          <w:t xml:space="preserve"> </w:t>
        </w:r>
        <w:r w:rsidR="00133DAA" w:rsidRPr="008C29FF">
          <w:t>using</w:t>
        </w:r>
        <w:r w:rsidR="00133DAA" w:rsidRPr="008C29FF">
          <w:rPr>
            <w:spacing w:val="-28"/>
          </w:rPr>
          <w:t xml:space="preserve"> </w:t>
        </w:r>
        <w:r w:rsidR="00133DAA" w:rsidRPr="008C29FF">
          <w:rPr>
            <w:spacing w:val="-5"/>
          </w:rPr>
          <w:t>t</w:t>
        </w:r>
        <w:r w:rsidR="00133DAA" w:rsidRPr="008C29FF">
          <w:rPr>
            <w:spacing w:val="-6"/>
          </w:rPr>
          <w:t>wo</w:t>
        </w:r>
        <w:r w:rsidR="00133DAA" w:rsidRPr="008C29FF">
          <w:rPr>
            <w:spacing w:val="-28"/>
          </w:rPr>
          <w:t xml:space="preserve"> </w:t>
        </w:r>
        <w:r w:rsidR="00133DAA" w:rsidRPr="008C29FF">
          <w:rPr>
            <w:spacing w:val="-2"/>
          </w:rPr>
          <w:t>differen</w:t>
        </w:r>
        <w:r w:rsidR="00133DAA" w:rsidRPr="008C29FF">
          <w:rPr>
            <w:spacing w:val="-1"/>
          </w:rPr>
          <w:t>t</w:t>
        </w:r>
        <w:r w:rsidR="00133DAA" w:rsidRPr="008C29FF">
          <w:rPr>
            <w:spacing w:val="-27"/>
          </w:rPr>
          <w:t xml:space="preserve"> </w:t>
        </w:r>
        <w:r w:rsidR="00133DAA" w:rsidRPr="008C29FF">
          <w:t>notions</w:t>
        </w:r>
        <w:r w:rsidR="00133DAA" w:rsidRPr="008C29FF">
          <w:rPr>
            <w:spacing w:val="-28"/>
          </w:rPr>
          <w:t xml:space="preserve"> </w:t>
        </w:r>
        <w:r w:rsidR="00133DAA" w:rsidRPr="008C29FF">
          <w:t>of</w:t>
        </w:r>
        <w:r w:rsidR="00133DAA" w:rsidRPr="008C29FF">
          <w:rPr>
            <w:spacing w:val="-28"/>
          </w:rPr>
          <w:t xml:space="preserve"> </w:t>
        </w:r>
        <w:r w:rsidR="00133DAA" w:rsidRPr="008C29FF">
          <w:rPr>
            <w:spacing w:val="-3"/>
          </w:rPr>
          <w:t>entrop</w:t>
        </w:r>
        <w:r w:rsidR="00133DAA" w:rsidRPr="008C29FF">
          <w:rPr>
            <w:spacing w:val="-2"/>
          </w:rPr>
          <w:t>y</w:t>
        </w:r>
        <w:r w:rsidR="00133DAA">
          <w:rPr>
            <w:spacing w:val="-2"/>
          </w:rPr>
          <w:t xml:space="preserve"> </w:t>
        </w:r>
        <w:r w:rsidR="00133DAA" w:rsidRPr="00133DAA">
          <w:rPr>
            <w:b/>
            <w:spacing w:val="-2"/>
            <w:u w:val="single"/>
          </w:rPr>
          <w:t xml:space="preserve">[AU: Name the two </w:t>
        </w:r>
        <w:proofErr w:type="gramStart"/>
        <w:r w:rsidR="00133DAA" w:rsidRPr="00133DAA">
          <w:rPr>
            <w:b/>
            <w:spacing w:val="-2"/>
            <w:u w:val="single"/>
          </w:rPr>
          <w:t xml:space="preserve">types </w:t>
        </w:r>
        <w:r w:rsidR="00133DAA" w:rsidRPr="008C29FF">
          <w:rPr>
            <w:b/>
            <w:spacing w:val="-2"/>
            <w:u w:val="single"/>
          </w:rPr>
          <w:t xml:space="preserve"> here</w:t>
        </w:r>
        <w:proofErr w:type="gramEnd"/>
        <w:r w:rsidR="00133DAA">
          <w:rPr>
            <w:b/>
            <w:spacing w:val="-2"/>
            <w:u w:val="single"/>
          </w:rPr>
          <w:t xml:space="preserve"> and indicate which notion goes with which bound</w:t>
        </w:r>
        <w:r w:rsidR="00133DAA" w:rsidRPr="008C29FF">
          <w:rPr>
            <w:b/>
            <w:spacing w:val="-2"/>
            <w:u w:val="single"/>
          </w:rPr>
          <w:t>]</w:t>
        </w:r>
        <w:r w:rsidR="00133DAA" w:rsidRPr="008C29FF">
          <w:rPr>
            <w:spacing w:val="-2"/>
          </w:rPr>
          <w:t>).</w:t>
        </w:r>
        <w:r w:rsidR="00133DAA">
          <w:rPr>
            <w:b/>
            <w:spacing w:val="-18"/>
          </w:rPr>
          <w:t xml:space="preserve"> </w:t>
        </w:r>
      </w:ins>
      <w:del w:id="1058" w:author="Craig Mak" w:date="2015-07-27T12:55:00Z">
        <w:r w:rsidDel="00DA70FB">
          <w:delText>Although</w:delText>
        </w:r>
        <w:r w:rsidDel="00DA70FB">
          <w:rPr>
            <w:spacing w:val="-22"/>
          </w:rPr>
          <w:delText xml:space="preserve"> </w:delText>
        </w:r>
        <w:r w:rsidDel="00DA70FB">
          <w:delText>related</w:delText>
        </w:r>
        <w:r w:rsidDel="00DA70FB">
          <w:rPr>
            <w:spacing w:val="-23"/>
          </w:rPr>
          <w:delText xml:space="preserve"> </w:delText>
        </w:r>
        <w:r w:rsidDel="00DA70FB">
          <w:delText>to</w:delText>
        </w:r>
        <w:r w:rsidDel="00DA70FB">
          <w:rPr>
            <w:spacing w:val="-23"/>
          </w:rPr>
          <w:delText xml:space="preserve"> </w:delText>
        </w:r>
        <w:r w:rsidDel="00DA70FB">
          <w:delText>succinct,</w:delText>
        </w:r>
        <w:r w:rsidDel="00DA70FB">
          <w:rPr>
            <w:spacing w:val="-21"/>
          </w:rPr>
          <w:delText xml:space="preserve"> </w:delText>
        </w:r>
        <w:r w:rsidDel="00DA70FB">
          <w:delText>compressed,</w:delText>
        </w:r>
        <w:r w:rsidDel="00DA70FB">
          <w:rPr>
            <w:spacing w:val="-21"/>
          </w:rPr>
          <w:delText xml:space="preserve"> </w:delText>
        </w:r>
        <w:r w:rsidDel="00DA70FB">
          <w:delText>and</w:delText>
        </w:r>
        <w:r w:rsidDel="00DA70FB">
          <w:rPr>
            <w:spacing w:val="-23"/>
          </w:rPr>
          <w:delText xml:space="preserve"> </w:delText>
        </w:r>
        <w:r w:rsidDel="00DA70FB">
          <w:delText>opportunistic</w:delText>
        </w:r>
        <w:r w:rsidDel="00DA70FB">
          <w:rPr>
            <w:spacing w:val="26"/>
            <w:w w:val="94"/>
          </w:rPr>
          <w:delText xml:space="preserve"> </w:delText>
        </w:r>
        <w:r w:rsidDel="00DA70FB">
          <w:delText>data</w:delText>
        </w:r>
        <w:r w:rsidDel="00DA70FB">
          <w:rPr>
            <w:spacing w:val="-10"/>
          </w:rPr>
          <w:delText xml:space="preserve"> </w:delText>
        </w:r>
        <w:r w:rsidDel="00DA70FB">
          <w:delText>structures</w:delText>
        </w:r>
        <w:r w:rsidDel="00DA70FB">
          <w:rPr>
            <w:spacing w:val="-8"/>
          </w:rPr>
          <w:delText xml:space="preserve"> </w:delText>
        </w:r>
        <w:r w:rsidDel="00DA70FB">
          <w:rPr>
            <w:spacing w:val="-3"/>
          </w:rPr>
          <w:delText>such</w:delText>
        </w:r>
        <w:r w:rsidDel="00DA70FB">
          <w:rPr>
            <w:spacing w:val="-10"/>
          </w:rPr>
          <w:delText xml:space="preserve"> </w:delText>
        </w:r>
        <w:r w:rsidDel="00DA70FB">
          <w:delText>as</w:delText>
        </w:r>
        <w:r w:rsidDel="00DA70FB">
          <w:rPr>
            <w:spacing w:val="-9"/>
          </w:rPr>
          <w:delText xml:space="preserve"> </w:delText>
        </w:r>
        <w:r w:rsidDel="00DA70FB">
          <w:delText>the</w:delText>
        </w:r>
        <w:r w:rsidDel="00DA70FB">
          <w:rPr>
            <w:spacing w:val="-10"/>
          </w:rPr>
          <w:delText xml:space="preserve"> </w:delText>
        </w:r>
        <w:r w:rsidDel="00DA70FB">
          <w:delText>compressed</w:delText>
        </w:r>
        <w:r w:rsidDel="00DA70FB">
          <w:rPr>
            <w:spacing w:val="-9"/>
          </w:rPr>
          <w:delText xml:space="preserve"> </w:delText>
        </w:r>
        <w:r w:rsidDel="00DA70FB">
          <w:delText>suffix</w:delText>
        </w:r>
        <w:r w:rsidDel="00DA70FB">
          <w:rPr>
            <w:spacing w:val="-9"/>
          </w:rPr>
          <w:delText xml:space="preserve"> </w:delText>
        </w:r>
        <w:r w:rsidDel="00DA70FB">
          <w:rPr>
            <w:spacing w:val="-6"/>
          </w:rPr>
          <w:delText>arra</w:delText>
        </w:r>
        <w:r w:rsidDel="00DA70FB">
          <w:rPr>
            <w:spacing w:val="-5"/>
          </w:rPr>
          <w:delText>y</w:delText>
        </w:r>
        <w:r w:rsidDel="00DA70FB">
          <w:rPr>
            <w:spacing w:val="-6"/>
          </w:rPr>
          <w:delText>,</w:delText>
        </w:r>
        <w:r w:rsidDel="00DA70FB">
          <w:rPr>
            <w:spacing w:val="-8"/>
          </w:rPr>
          <w:delText xml:space="preserve"> </w:delText>
        </w:r>
        <w:r w:rsidDel="00DA70FB">
          <w:delText>the</w:delText>
        </w:r>
        <w:r w:rsidDel="00DA70FB">
          <w:rPr>
            <w:spacing w:val="-10"/>
          </w:rPr>
          <w:delText xml:space="preserve"> </w:delText>
        </w:r>
        <w:r w:rsidDel="00DA70FB">
          <w:delText>FM-index,</w:delText>
        </w:r>
        <w:r w:rsidDel="00DA70FB">
          <w:rPr>
            <w:spacing w:val="-8"/>
          </w:rPr>
          <w:delText xml:space="preserve"> </w:delText>
        </w:r>
        <w:r w:rsidDel="00DA70FB">
          <w:delText>and</w:delText>
        </w:r>
        <w:r w:rsidDel="00DA70FB">
          <w:rPr>
            <w:spacing w:val="-9"/>
          </w:rPr>
          <w:delText xml:space="preserve"> </w:delText>
        </w:r>
        <w:r w:rsidDel="00DA70FB">
          <w:delText>the</w:delText>
        </w:r>
        <w:r w:rsidDel="00DA70FB">
          <w:rPr>
            <w:spacing w:val="26"/>
            <w:w w:val="95"/>
          </w:rPr>
          <w:delText xml:space="preserve"> </w:delText>
        </w:r>
        <w:r w:rsidDel="00DA70FB">
          <w:rPr>
            <w:spacing w:val="-2"/>
          </w:rPr>
          <w:delText>sarra</w:delText>
        </w:r>
        <w:r w:rsidDel="00DA70FB">
          <w:rPr>
            <w:spacing w:val="-1"/>
          </w:rPr>
          <w:delText>y</w:delText>
        </w:r>
        <w:r w:rsidDel="00DA70FB">
          <w:rPr>
            <w:spacing w:val="1"/>
          </w:rPr>
          <w:delText xml:space="preserve"> </w:delText>
        </w:r>
        <w:r w:rsidDel="00DA70FB">
          <w:rPr>
            <w:spacing w:val="-1"/>
          </w:rPr>
          <w:delText>(</w:delText>
        </w:r>
        <w:r w:rsidDel="00DA70FB">
          <w:rPr>
            <w:spacing w:val="-2"/>
          </w:rPr>
          <w:delText>Grossi</w:delText>
        </w:r>
        <w:r w:rsidDel="00DA70FB">
          <w:rPr>
            <w:spacing w:val="1"/>
          </w:rPr>
          <w:delText xml:space="preserve"> </w:delText>
        </w:r>
        <w:r w:rsidDel="00DA70FB">
          <w:delText>&amp;</w:delText>
        </w:r>
        <w:r w:rsidDel="00DA70FB">
          <w:rPr>
            <w:spacing w:val="1"/>
          </w:rPr>
          <w:delText xml:space="preserve"> </w:delText>
        </w:r>
        <w:r w:rsidDel="00DA70FB">
          <w:delText>Vitter,</w:delText>
        </w:r>
        <w:r w:rsidDel="00DA70FB">
          <w:rPr>
            <w:spacing w:val="1"/>
          </w:rPr>
          <w:delText xml:space="preserve"> </w:delText>
        </w:r>
        <w:r w:rsidDel="00DA70FB">
          <w:rPr>
            <w:spacing w:val="-2"/>
          </w:rPr>
          <w:delText>2005;</w:delText>
        </w:r>
        <w:r w:rsidDel="00DA70FB">
          <w:rPr>
            <w:spacing w:val="2"/>
          </w:rPr>
          <w:delText xml:space="preserve"> </w:delText>
        </w:r>
        <w:r w:rsidDel="00DA70FB">
          <w:rPr>
            <w:spacing w:val="-3"/>
          </w:rPr>
          <w:delText>F</w:delText>
        </w:r>
        <w:r w:rsidDel="00DA70FB">
          <w:rPr>
            <w:spacing w:val="-4"/>
          </w:rPr>
          <w:delText>erragina</w:delText>
        </w:r>
        <w:r w:rsidDel="00DA70FB">
          <w:rPr>
            <w:spacing w:val="1"/>
          </w:rPr>
          <w:delText xml:space="preserve"> </w:delText>
        </w:r>
        <w:r w:rsidDel="00DA70FB">
          <w:delText>&amp;</w:delText>
        </w:r>
        <w:r w:rsidDel="00DA70FB">
          <w:rPr>
            <w:spacing w:val="1"/>
          </w:rPr>
          <w:delText xml:space="preserve"> </w:delText>
        </w:r>
        <w:r w:rsidDel="00DA70FB">
          <w:delText>Manzini,</w:delText>
        </w:r>
        <w:r w:rsidDel="00DA70FB">
          <w:rPr>
            <w:spacing w:val="1"/>
          </w:rPr>
          <w:delText xml:space="preserve"> </w:delText>
        </w:r>
        <w:r w:rsidDel="00DA70FB">
          <w:rPr>
            <w:spacing w:val="-2"/>
          </w:rPr>
          <w:delText>2000;</w:delText>
        </w:r>
        <w:r w:rsidDel="00DA70FB">
          <w:rPr>
            <w:spacing w:val="1"/>
          </w:rPr>
          <w:delText xml:space="preserve"> </w:delText>
        </w:r>
        <w:r w:rsidDel="00DA70FB">
          <w:rPr>
            <w:spacing w:val="-5"/>
          </w:rPr>
          <w:delText>Conwa</w:delText>
        </w:r>
        <w:r w:rsidDel="00DA70FB">
          <w:rPr>
            <w:spacing w:val="-4"/>
          </w:rPr>
          <w:delText>y</w:delText>
        </w:r>
        <w:r w:rsidDel="00DA70FB">
          <w:rPr>
            <w:spacing w:val="2"/>
          </w:rPr>
          <w:delText xml:space="preserve"> </w:delText>
        </w:r>
        <w:r w:rsidDel="00DA70FB">
          <w:delText>&amp;</w:delText>
        </w:r>
        <w:r w:rsidDel="00DA70FB">
          <w:rPr>
            <w:spacing w:val="1"/>
          </w:rPr>
          <w:delText xml:space="preserve"> </w:delText>
        </w:r>
        <w:r w:rsidDel="00DA70FB">
          <w:delText>Bro-</w:delText>
        </w:r>
        <w:r w:rsidDel="00DA70FB">
          <w:rPr>
            <w:spacing w:val="51"/>
            <w:w w:val="95"/>
          </w:rPr>
          <w:delText xml:space="preserve"> </w:delText>
        </w:r>
        <w:r w:rsidDel="00DA70FB">
          <w:rPr>
            <w:spacing w:val="-2"/>
          </w:rPr>
          <w:delText>mage</w:delText>
        </w:r>
        <w:r w:rsidDel="00DA70FB">
          <w:rPr>
            <w:spacing w:val="-1"/>
          </w:rPr>
          <w:delText>,</w:delText>
        </w:r>
        <w:r w:rsidDel="00DA70FB">
          <w:rPr>
            <w:spacing w:val="-20"/>
          </w:rPr>
          <w:delText xml:space="preserve"> </w:delText>
        </w:r>
        <w:r w:rsidDel="00DA70FB">
          <w:rPr>
            <w:spacing w:val="-2"/>
          </w:rPr>
          <w:delText>2011</w:delText>
        </w:r>
        <w:r w:rsidDel="00DA70FB">
          <w:rPr>
            <w:spacing w:val="-1"/>
          </w:rPr>
          <w:delText>)</w:delText>
        </w:r>
        <w:r w:rsidDel="00DA70FB">
          <w:rPr>
            <w:spacing w:val="-20"/>
          </w:rPr>
          <w:delText xml:space="preserve"> </w:delText>
        </w:r>
        <w:r w:rsidDel="00DA70FB">
          <w:delText>that</w:delText>
        </w:r>
        <w:r w:rsidDel="00DA70FB">
          <w:rPr>
            <w:spacing w:val="-20"/>
          </w:rPr>
          <w:delText xml:space="preserve"> </w:delText>
        </w:r>
        <w:r w:rsidDel="00DA70FB">
          <w:rPr>
            <w:spacing w:val="-3"/>
          </w:rPr>
          <w:delText>solve</w:delText>
        </w:r>
        <w:r w:rsidDel="00DA70FB">
          <w:rPr>
            <w:spacing w:val="-20"/>
          </w:rPr>
          <w:delText xml:space="preserve"> </w:delText>
        </w:r>
        <w:r w:rsidDel="00DA70FB">
          <w:delText>the</w:delText>
        </w:r>
        <w:r w:rsidDel="00DA70FB">
          <w:rPr>
            <w:spacing w:val="-20"/>
          </w:rPr>
          <w:delText xml:space="preserve"> </w:delText>
        </w:r>
        <w:r w:rsidDel="00DA70FB">
          <w:delText>problem</w:delText>
        </w:r>
        <w:r w:rsidDel="00DA70FB">
          <w:rPr>
            <w:spacing w:val="-19"/>
          </w:rPr>
          <w:delText xml:space="preserve"> </w:delText>
        </w:r>
        <w:r w:rsidDel="00DA70FB">
          <w:delText>of</w:delText>
        </w:r>
        <w:r w:rsidDel="00DA70FB">
          <w:rPr>
            <w:spacing w:val="-20"/>
          </w:rPr>
          <w:delText xml:space="preserve"> </w:delText>
        </w:r>
        <w:r w:rsidDel="00DA70FB">
          <w:delText>theoretically</w:delText>
        </w:r>
        <w:r w:rsidDel="00DA70FB">
          <w:rPr>
            <w:spacing w:val="-20"/>
          </w:rPr>
          <w:delText xml:space="preserve"> </w:delText>
        </w:r>
        <w:r w:rsidDel="00DA70FB">
          <w:delText>fast</w:delText>
        </w:r>
        <w:r w:rsidDel="00DA70FB">
          <w:rPr>
            <w:spacing w:val="-19"/>
          </w:rPr>
          <w:delText xml:space="preserve"> </w:delText>
        </w:r>
        <w:r w:rsidDel="00DA70FB">
          <w:delText>and</w:delText>
        </w:r>
        <w:r w:rsidDel="00DA70FB">
          <w:rPr>
            <w:spacing w:val="-20"/>
          </w:rPr>
          <w:delText xml:space="preserve"> </w:delText>
        </w:r>
        <w:r w:rsidDel="00DA70FB">
          <w:delText>scalable</w:delText>
        </w:r>
        <w:r w:rsidDel="00DA70FB">
          <w:rPr>
            <w:spacing w:val="-20"/>
          </w:rPr>
          <w:delText xml:space="preserve"> </w:delText>
        </w:r>
        <w:r w:rsidDel="00DA70FB">
          <w:delText>pattern</w:delText>
        </w:r>
        <w:r w:rsidDel="00DA70FB">
          <w:rPr>
            <w:spacing w:val="25"/>
            <w:w w:val="96"/>
          </w:rPr>
          <w:delText xml:space="preserve"> </w:delText>
        </w:r>
        <w:r w:rsidDel="00DA70FB">
          <w:rPr>
            <w:spacing w:val="-2"/>
          </w:rPr>
          <w:delText>matching,</w:delText>
        </w:r>
        <w:r w:rsidDel="00DA70FB">
          <w:rPr>
            <w:spacing w:val="-33"/>
          </w:rPr>
          <w:delText xml:space="preserve"> </w:delText>
        </w:r>
        <w:r w:rsidDel="00DA70FB">
          <w:delText>here</w:delText>
        </w:r>
        <w:r w:rsidDel="00DA70FB">
          <w:rPr>
            <w:spacing w:val="-33"/>
          </w:rPr>
          <w:delText xml:space="preserve"> </w:delText>
        </w:r>
        <w:r w:rsidDel="00DA70FB">
          <w:rPr>
            <w:spacing w:val="-5"/>
          </w:rPr>
          <w:delText>we</w:delText>
        </w:r>
        <w:r w:rsidDel="00DA70FB">
          <w:rPr>
            <w:spacing w:val="-34"/>
          </w:rPr>
          <w:delText xml:space="preserve"> </w:delText>
        </w:r>
        <w:r w:rsidDel="00DA70FB">
          <w:rPr>
            <w:spacing w:val="-2"/>
          </w:rPr>
          <w:delText>solve,</w:delText>
        </w:r>
        <w:r w:rsidDel="00DA70FB">
          <w:rPr>
            <w:spacing w:val="-32"/>
          </w:rPr>
          <w:delText xml:space="preserve"> </w:delText>
        </w:r>
        <w:r w:rsidDel="00DA70FB">
          <w:delText>theoretically</w:delText>
        </w:r>
        <w:r w:rsidDel="00DA70FB">
          <w:rPr>
            <w:spacing w:val="-33"/>
          </w:rPr>
          <w:delText xml:space="preserve"> </w:delText>
        </w:r>
        <w:r w:rsidDel="00DA70FB">
          <w:delText>and</w:delText>
        </w:r>
        <w:r w:rsidDel="00DA70FB">
          <w:rPr>
            <w:spacing w:val="-33"/>
          </w:rPr>
          <w:delText xml:space="preserve"> </w:delText>
        </w:r>
        <w:r w:rsidDel="00DA70FB">
          <w:rPr>
            <w:spacing w:val="-3"/>
          </w:rPr>
          <w:delText>practically</w:delText>
        </w:r>
        <w:r w:rsidDel="00DA70FB">
          <w:rPr>
            <w:spacing w:val="-2"/>
          </w:rPr>
          <w:delText>,</w:delText>
        </w:r>
        <w:r w:rsidDel="00DA70FB">
          <w:rPr>
            <w:spacing w:val="-33"/>
          </w:rPr>
          <w:delText xml:space="preserve"> </w:delText>
        </w:r>
        <w:r w:rsidDel="00DA70FB">
          <w:delText>the</w:delText>
        </w:r>
        <w:r w:rsidDel="00DA70FB">
          <w:rPr>
            <w:spacing w:val="-33"/>
          </w:rPr>
          <w:delText xml:space="preserve"> </w:delText>
        </w:r>
        <w:r w:rsidDel="00DA70FB">
          <w:rPr>
            <w:spacing w:val="-5"/>
          </w:rPr>
          <w:delText>much</w:delText>
        </w:r>
        <w:r w:rsidDel="00DA70FB">
          <w:rPr>
            <w:spacing w:val="-34"/>
          </w:rPr>
          <w:delText xml:space="preserve"> </w:delText>
        </w:r>
        <w:r w:rsidDel="00DA70FB">
          <w:delText>more</w:delText>
        </w:r>
        <w:r w:rsidDel="00DA70FB">
          <w:rPr>
            <w:spacing w:val="-33"/>
          </w:rPr>
          <w:delText xml:space="preserve"> </w:delText>
        </w:r>
        <w:r w:rsidDel="00DA70FB">
          <w:delText>general</w:delText>
        </w:r>
        <w:r w:rsidDel="00DA70FB">
          <w:rPr>
            <w:spacing w:val="21"/>
            <w:w w:val="92"/>
          </w:rPr>
          <w:delText xml:space="preserve"> </w:delText>
        </w:r>
        <w:r w:rsidDel="00DA70FB">
          <w:rPr>
            <w:spacing w:val="-2"/>
          </w:rPr>
          <w:delText>similarit</w:delText>
        </w:r>
        <w:r w:rsidDel="00DA70FB">
          <w:rPr>
            <w:spacing w:val="-1"/>
          </w:rPr>
          <w:delText>y</w:delText>
        </w:r>
        <w:r w:rsidDel="00DA70FB">
          <w:rPr>
            <w:spacing w:val="-7"/>
          </w:rPr>
          <w:delText xml:space="preserve"> </w:delText>
        </w:r>
        <w:r w:rsidDel="00DA70FB">
          <w:rPr>
            <w:spacing w:val="-2"/>
          </w:rPr>
          <w:delText>search</w:delText>
        </w:r>
        <w:r w:rsidDel="00DA70FB">
          <w:rPr>
            <w:spacing w:val="-6"/>
          </w:rPr>
          <w:delText xml:space="preserve"> </w:delText>
        </w:r>
        <w:r w:rsidDel="00DA70FB">
          <w:delText>problem.</w:delText>
        </w:r>
        <w:r w:rsidDel="00DA70FB">
          <w:rPr>
            <w:spacing w:val="24"/>
          </w:rPr>
          <w:delText xml:space="preserve"> </w:delText>
        </w:r>
      </w:del>
      <w:del w:id="1059" w:author="Craig Mak" w:date="2015-07-27T12:59:00Z">
        <w:r w:rsidDel="00DA70FB">
          <w:rPr>
            <w:spacing w:val="-3"/>
          </w:rPr>
          <w:delText>Additionally</w:delText>
        </w:r>
        <w:r w:rsidDel="00DA70FB">
          <w:rPr>
            <w:spacing w:val="-2"/>
          </w:rPr>
          <w:delText>,</w:delText>
        </w:r>
        <w:r w:rsidDel="00DA70FB">
          <w:rPr>
            <w:spacing w:val="-5"/>
          </w:rPr>
          <w:delText xml:space="preserve"> </w:delText>
        </w:r>
        <w:r w:rsidDel="00DA70FB">
          <w:delText>our</w:delText>
        </w:r>
        <w:r w:rsidDel="00DA70FB">
          <w:rPr>
            <w:spacing w:val="-6"/>
          </w:rPr>
          <w:delText xml:space="preserve"> </w:delText>
        </w:r>
        <w:r w:rsidDel="00DA70FB">
          <w:rPr>
            <w:spacing w:val="1"/>
          </w:rPr>
          <w:delText>bounds</w:delText>
        </w:r>
        <w:r w:rsidDel="00DA70FB">
          <w:rPr>
            <w:spacing w:val="-6"/>
          </w:rPr>
          <w:delText xml:space="preserve"> </w:delText>
        </w:r>
        <w:r w:rsidDel="00DA70FB">
          <w:delText>are</w:delText>
        </w:r>
        <w:r w:rsidDel="00DA70FB">
          <w:rPr>
            <w:spacing w:val="-6"/>
          </w:rPr>
          <w:delText xml:space="preserve"> </w:delText>
        </w:r>
        <w:r w:rsidDel="00DA70FB">
          <w:delText>explicitly</w:delText>
        </w:r>
        <w:r w:rsidDel="00DA70FB">
          <w:rPr>
            <w:spacing w:val="-5"/>
          </w:rPr>
          <w:delText xml:space="preserve"> </w:delText>
        </w:r>
        <w:r w:rsidDel="00DA70FB">
          <w:delText>in</w:delText>
        </w:r>
        <w:r w:rsidDel="00DA70FB">
          <w:rPr>
            <w:spacing w:val="-6"/>
          </w:rPr>
          <w:delText xml:space="preserve"> </w:delText>
        </w:r>
        <w:r w:rsidDel="00DA70FB">
          <w:delText>terms</w:delText>
        </w:r>
        <w:r w:rsidDel="00DA70FB">
          <w:rPr>
            <w:spacing w:val="28"/>
            <w:w w:val="93"/>
          </w:rPr>
          <w:delText xml:space="preserve"> </w:delText>
        </w:r>
        <w:r w:rsidDel="00DA70FB">
          <w:delText>of</w:delText>
        </w:r>
        <w:r w:rsidDel="00DA70FB">
          <w:rPr>
            <w:spacing w:val="2"/>
          </w:rPr>
          <w:delText xml:space="preserve"> </w:delText>
        </w:r>
        <w:r w:rsidDel="00DA70FB">
          <w:rPr>
            <w:spacing w:val="-3"/>
          </w:rPr>
          <w:delText>entropy:</w:delText>
        </w:r>
        <w:r w:rsidDel="00DA70FB">
          <w:rPr>
            <w:spacing w:val="28"/>
          </w:rPr>
          <w:delText xml:space="preserve"> </w:delText>
        </w:r>
        <w:r w:rsidDel="00DA70FB">
          <w:delText>in</w:delText>
        </w:r>
        <w:r w:rsidDel="00DA70FB">
          <w:rPr>
            <w:spacing w:val="3"/>
          </w:rPr>
          <w:delText xml:space="preserve"> </w:delText>
        </w:r>
        <w:r w:rsidDel="00DA70FB">
          <w:delText>the</w:delText>
        </w:r>
        <w:r w:rsidDel="00DA70FB">
          <w:rPr>
            <w:spacing w:val="2"/>
          </w:rPr>
          <w:delText xml:space="preserve"> </w:delText>
        </w:r>
        <w:r w:rsidDel="00DA70FB">
          <w:delText>main</w:delText>
        </w:r>
        <w:r w:rsidDel="00DA70FB">
          <w:rPr>
            <w:spacing w:val="2"/>
          </w:rPr>
          <w:delText xml:space="preserve"> </w:delText>
        </w:r>
        <w:r w:rsidDel="00DA70FB">
          <w:rPr>
            <w:spacing w:val="1"/>
          </w:rPr>
          <w:delText>paper</w:delText>
        </w:r>
        <w:r w:rsidDel="00DA70FB">
          <w:rPr>
            <w:spacing w:val="3"/>
          </w:rPr>
          <w:delText xml:space="preserve"> </w:delText>
        </w:r>
      </w:del>
      <w:ins w:id="1060" w:author="Craig Mak" w:date="2015-07-27T12:59:00Z">
        <w:r w:rsidR="00DA70FB">
          <w:rPr>
            <w:spacing w:val="-5"/>
          </w:rPr>
          <w:t>W</w:t>
        </w:r>
      </w:ins>
      <w:del w:id="1061" w:author="Craig Mak" w:date="2015-07-27T12:59:00Z">
        <w:r w:rsidDel="00DA70FB">
          <w:rPr>
            <w:spacing w:val="-5"/>
          </w:rPr>
          <w:delText>w</w:delText>
        </w:r>
      </w:del>
      <w:r>
        <w:rPr>
          <w:spacing w:val="-5"/>
        </w:rPr>
        <w:t>e</w:t>
      </w:r>
      <w:r>
        <w:rPr>
          <w:spacing w:val="1"/>
        </w:rPr>
        <w:t xml:space="preserve"> </w:t>
      </w:r>
      <w:r>
        <w:rPr>
          <w:spacing w:val="-4"/>
        </w:rPr>
        <w:t>pro</w:t>
      </w:r>
      <w:r>
        <w:rPr>
          <w:spacing w:val="-3"/>
        </w:rPr>
        <w:t>v</w:t>
      </w:r>
      <w:r>
        <w:rPr>
          <w:spacing w:val="-4"/>
        </w:rPr>
        <w:t>ed</w:t>
      </w:r>
      <w:r>
        <w:rPr>
          <w:spacing w:val="3"/>
        </w:rPr>
        <w:t xml:space="preserve"> </w:t>
      </w:r>
      <w:r>
        <w:t>that</w:t>
      </w:r>
      <w:r>
        <w:rPr>
          <w:spacing w:val="2"/>
        </w:rPr>
        <w:t xml:space="preserve"> </w:t>
      </w:r>
      <w:r>
        <w:rPr>
          <w:spacing w:val="-2"/>
        </w:rPr>
        <w:t>runtime</w:t>
      </w:r>
      <w:r>
        <w:rPr>
          <w:spacing w:val="2"/>
        </w:rPr>
        <w:t xml:space="preserve"> </w:t>
      </w:r>
      <w:r>
        <w:t>scales</w:t>
      </w:r>
      <w:r>
        <w:rPr>
          <w:spacing w:val="3"/>
        </w:rPr>
        <w:t xml:space="preserve"> </w:t>
      </w:r>
      <w:r>
        <w:t>linearly</w:t>
      </w:r>
      <w:r>
        <w:rPr>
          <w:spacing w:val="2"/>
        </w:rPr>
        <w:t xml:space="preserve"> </w:t>
      </w:r>
      <w:r>
        <w:t>with</w:t>
      </w:r>
    </w:p>
    <w:p w14:paraId="38FD45BF" w14:textId="77777777" w:rsidR="00283DE0" w:rsidRDefault="00283DE0" w:rsidP="003B0178">
      <w:pPr>
        <w:keepLines/>
        <w:spacing w:line="381" w:lineRule="auto"/>
        <w:sectPr w:rsidR="00283DE0">
          <w:footerReference w:type="default" r:id="rId15"/>
          <w:pgSz w:w="12240" w:h="15840"/>
          <w:pgMar w:top="1500" w:right="1720" w:bottom="1960" w:left="1720" w:header="0" w:footer="1776" w:gutter="0"/>
          <w:pgNumType w:start="20"/>
          <w:cols w:space="720"/>
        </w:sectPr>
      </w:pPr>
    </w:p>
    <w:p w14:paraId="67698EA5" w14:textId="77777777" w:rsidR="00283DE0" w:rsidRDefault="00283DE0" w:rsidP="003B0178">
      <w:pPr>
        <w:keepLines/>
        <w:rPr>
          <w:rFonts w:ascii="Georgia" w:eastAsia="Georgia" w:hAnsi="Georgia" w:cs="Georgia"/>
          <w:sz w:val="20"/>
          <w:szCs w:val="20"/>
        </w:rPr>
      </w:pPr>
    </w:p>
    <w:p w14:paraId="57923D1C" w14:textId="77777777" w:rsidR="00283DE0" w:rsidRDefault="00283DE0" w:rsidP="003B0178">
      <w:pPr>
        <w:keepLines/>
        <w:rPr>
          <w:rFonts w:ascii="Georgia" w:eastAsia="Georgia" w:hAnsi="Georgia" w:cs="Georgia"/>
          <w:sz w:val="20"/>
          <w:szCs w:val="20"/>
        </w:rPr>
      </w:pPr>
    </w:p>
    <w:p w14:paraId="203F4DF7" w14:textId="77777777" w:rsidR="00283DE0" w:rsidRDefault="00283DE0" w:rsidP="003B0178">
      <w:pPr>
        <w:keepLines/>
        <w:rPr>
          <w:rFonts w:ascii="Georgia" w:eastAsia="Georgia" w:hAnsi="Georgia" w:cs="Georgia"/>
          <w:sz w:val="20"/>
          <w:szCs w:val="20"/>
        </w:rPr>
      </w:pPr>
    </w:p>
    <w:p w14:paraId="379EBAB2" w14:textId="77777777" w:rsidR="00283DE0" w:rsidRDefault="00283DE0" w:rsidP="003B0178">
      <w:pPr>
        <w:keepLines/>
        <w:spacing w:before="10"/>
        <w:rPr>
          <w:rFonts w:ascii="Georgia" w:eastAsia="Georgia" w:hAnsi="Georgia" w:cs="Georgia"/>
          <w:sz w:val="25"/>
          <w:szCs w:val="25"/>
        </w:rPr>
      </w:pPr>
    </w:p>
    <w:p w14:paraId="5F6D20D2" w14:textId="03AC83BD" w:rsidR="00283DE0" w:rsidRDefault="00DA70FB">
      <w:pPr>
        <w:pStyle w:val="BodyText"/>
        <w:keepLines/>
        <w:spacing w:before="59" w:line="381" w:lineRule="auto"/>
        <w:ind w:left="0" w:right="528"/>
        <w:pPrChange w:id="1062" w:author="Craig Mak" w:date="2015-07-27T12:59:00Z">
          <w:pPr>
            <w:pStyle w:val="BodyText"/>
            <w:keepLines/>
            <w:spacing w:before="59" w:line="381" w:lineRule="auto"/>
            <w:ind w:right="528"/>
          </w:pPr>
        </w:pPrChange>
      </w:pPr>
      <w:ins w:id="1063" w:author="Craig Mak" w:date="2015-07-27T12:59:00Z">
        <w:r>
          <w:t xml:space="preserve"> </w:t>
        </w:r>
      </w:ins>
      <w:proofErr w:type="gramStart"/>
      <w:r w:rsidR="00641826">
        <w:t>the</w:t>
      </w:r>
      <w:proofErr w:type="gramEnd"/>
      <w:r w:rsidR="00641826">
        <w:rPr>
          <w:spacing w:val="-8"/>
        </w:rPr>
        <w:t xml:space="preserve"> </w:t>
      </w:r>
      <w:r w:rsidR="00641826">
        <w:rPr>
          <w:spacing w:val="-3"/>
        </w:rPr>
        <w:t>entrop</w:t>
      </w:r>
      <w:r w:rsidR="00641826">
        <w:rPr>
          <w:spacing w:val="-2"/>
        </w:rPr>
        <w:t>y</w:t>
      </w:r>
      <w:r w:rsidR="00641826">
        <w:rPr>
          <w:spacing w:val="-7"/>
        </w:rPr>
        <w:t xml:space="preserve"> </w:t>
      </w:r>
      <w:r w:rsidR="00641826">
        <w:t>of</w:t>
      </w:r>
      <w:r w:rsidR="00641826">
        <w:rPr>
          <w:spacing w:val="-8"/>
        </w:rPr>
        <w:t xml:space="preserve"> </w:t>
      </w:r>
      <w:r w:rsidR="00641826">
        <w:t>the</w:t>
      </w:r>
      <w:r w:rsidR="00641826">
        <w:rPr>
          <w:spacing w:val="-7"/>
        </w:rPr>
        <w:t xml:space="preserve"> </w:t>
      </w:r>
      <w:r w:rsidR="00641826">
        <w:t>database,</w:t>
      </w:r>
      <w:r w:rsidR="00641826">
        <w:rPr>
          <w:spacing w:val="-8"/>
        </w:rPr>
        <w:t xml:space="preserve"> </w:t>
      </w:r>
      <w:r w:rsidR="00641826">
        <w:t>but</w:t>
      </w:r>
      <w:r w:rsidR="00641826">
        <w:rPr>
          <w:spacing w:val="-7"/>
        </w:rPr>
        <w:t xml:space="preserve"> </w:t>
      </w:r>
      <w:r w:rsidR="00641826">
        <w:rPr>
          <w:spacing w:val="-5"/>
        </w:rPr>
        <w:t>we</w:t>
      </w:r>
      <w:r w:rsidR="00641826">
        <w:rPr>
          <w:spacing w:val="-8"/>
        </w:rPr>
        <w:t xml:space="preserve"> </w:t>
      </w:r>
      <w:r w:rsidR="00641826">
        <w:t>also</w:t>
      </w:r>
      <w:r w:rsidR="00641826">
        <w:rPr>
          <w:spacing w:val="-7"/>
        </w:rPr>
        <w:t xml:space="preserve"> </w:t>
      </w:r>
      <w:r w:rsidR="00641826">
        <w:rPr>
          <w:spacing w:val="-3"/>
        </w:rPr>
        <w:t>show</w:t>
      </w:r>
      <w:r w:rsidR="00641826">
        <w:rPr>
          <w:spacing w:val="-8"/>
        </w:rPr>
        <w:t xml:space="preserve"> </w:t>
      </w:r>
      <w:ins w:id="1064" w:author="Craig Mak" w:date="2015-07-27T12:59:00Z">
        <w:r>
          <w:rPr>
            <w:spacing w:val="-7"/>
          </w:rPr>
          <w:t>(</w:t>
        </w:r>
      </w:ins>
      <w:del w:id="1065" w:author="Craig Mak" w:date="2015-07-27T12:59:00Z">
        <w:r w:rsidR="00641826" w:rsidDel="00DA70FB">
          <w:delText>in</w:delText>
        </w:r>
        <w:r w:rsidR="00641826" w:rsidDel="00DA70FB">
          <w:rPr>
            <w:spacing w:val="-7"/>
          </w:rPr>
          <w:delText xml:space="preserve"> </w:delText>
        </w:r>
      </w:del>
      <w:r w:rsidR="00641826">
        <w:rPr>
          <w:spacing w:val="-2"/>
        </w:rPr>
        <w:t>Supplemen</w:t>
      </w:r>
      <w:r w:rsidR="00641826">
        <w:rPr>
          <w:spacing w:val="-1"/>
        </w:rPr>
        <w:t>tal</w:t>
      </w:r>
      <w:r w:rsidR="00641826">
        <w:rPr>
          <w:spacing w:val="-8"/>
        </w:rPr>
        <w:t xml:space="preserve"> </w:t>
      </w:r>
      <w:r w:rsidR="00641826">
        <w:t>Theory</w:t>
      </w:r>
      <w:ins w:id="1066" w:author="Craig Mak" w:date="2015-07-27T12:59:00Z">
        <w:r>
          <w:t>)</w:t>
        </w:r>
      </w:ins>
      <w:r w:rsidR="00641826">
        <w:rPr>
          <w:spacing w:val="-6"/>
        </w:rPr>
        <w:t xml:space="preserve"> </w:t>
      </w:r>
      <w:r w:rsidR="00641826">
        <w:t>that</w:t>
      </w:r>
      <w:r w:rsidR="00641826">
        <w:rPr>
          <w:spacing w:val="30"/>
        </w:rPr>
        <w:t xml:space="preserve"> </w:t>
      </w:r>
      <w:r w:rsidR="00641826">
        <w:rPr>
          <w:w w:val="95"/>
        </w:rPr>
        <w:t>under</w:t>
      </w:r>
      <w:r w:rsidR="00641826">
        <w:rPr>
          <w:spacing w:val="3"/>
          <w:w w:val="95"/>
        </w:rPr>
        <w:t xml:space="preserve"> </w:t>
      </w:r>
      <w:r w:rsidR="00641826">
        <w:rPr>
          <w:w w:val="95"/>
        </w:rPr>
        <w:t>certain</w:t>
      </w:r>
      <w:r w:rsidR="00641826">
        <w:rPr>
          <w:spacing w:val="4"/>
          <w:w w:val="95"/>
        </w:rPr>
        <w:t xml:space="preserve"> </w:t>
      </w:r>
      <w:r w:rsidR="00641826">
        <w:rPr>
          <w:w w:val="95"/>
        </w:rPr>
        <w:t>additional</w:t>
      </w:r>
      <w:r w:rsidR="00641826">
        <w:rPr>
          <w:spacing w:val="4"/>
          <w:w w:val="95"/>
        </w:rPr>
        <w:t xml:space="preserve"> </w:t>
      </w:r>
      <w:r w:rsidR="00641826">
        <w:rPr>
          <w:spacing w:val="-1"/>
          <w:w w:val="95"/>
        </w:rPr>
        <w:t>constraints,</w:t>
      </w:r>
      <w:r w:rsidR="00641826">
        <w:rPr>
          <w:spacing w:val="4"/>
          <w:w w:val="95"/>
        </w:rPr>
        <w:t xml:space="preserve"> </w:t>
      </w:r>
      <w:r w:rsidR="00641826">
        <w:rPr>
          <w:w w:val="95"/>
        </w:rPr>
        <w:t>this</w:t>
      </w:r>
      <w:r w:rsidR="00641826">
        <w:rPr>
          <w:spacing w:val="4"/>
          <w:w w:val="95"/>
        </w:rPr>
        <w:t xml:space="preserve"> </w:t>
      </w:r>
      <w:r w:rsidR="00641826">
        <w:rPr>
          <w:spacing w:val="-2"/>
          <w:w w:val="95"/>
        </w:rPr>
        <w:t>en</w:t>
      </w:r>
      <w:r w:rsidR="00641826">
        <w:rPr>
          <w:spacing w:val="-1"/>
          <w:w w:val="95"/>
        </w:rPr>
        <w:t>tropy-scaling</w:t>
      </w:r>
      <w:r w:rsidR="00641826">
        <w:rPr>
          <w:spacing w:val="2"/>
          <w:w w:val="95"/>
        </w:rPr>
        <w:t xml:space="preserve"> </w:t>
      </w:r>
      <w:r w:rsidR="00641826">
        <w:rPr>
          <w:spacing w:val="-1"/>
          <w:w w:val="95"/>
        </w:rPr>
        <w:t>framew</w:t>
      </w:r>
      <w:r w:rsidR="00641826">
        <w:rPr>
          <w:spacing w:val="-2"/>
          <w:w w:val="95"/>
        </w:rPr>
        <w:t>ork</w:t>
      </w:r>
      <w:r w:rsidR="00641826">
        <w:rPr>
          <w:spacing w:val="4"/>
          <w:w w:val="95"/>
        </w:rPr>
        <w:t xml:space="preserve"> </w:t>
      </w:r>
      <w:r w:rsidR="00641826">
        <w:rPr>
          <w:w w:val="95"/>
        </w:rPr>
        <w:t>permits</w:t>
      </w:r>
      <w:r w:rsidR="00641826">
        <w:rPr>
          <w:spacing w:val="35"/>
          <w:w w:val="93"/>
        </w:rPr>
        <w:t xml:space="preserve"> </w:t>
      </w:r>
      <w:r w:rsidR="00641826">
        <w:rPr>
          <w:w w:val="95"/>
        </w:rPr>
        <w:t>a</w:t>
      </w:r>
      <w:r w:rsidR="00641826">
        <w:rPr>
          <w:spacing w:val="5"/>
          <w:w w:val="95"/>
        </w:rPr>
        <w:t xml:space="preserve"> </w:t>
      </w:r>
      <w:r w:rsidR="00641826">
        <w:rPr>
          <w:w w:val="95"/>
        </w:rPr>
        <w:t>compressed</w:t>
      </w:r>
      <w:r w:rsidR="00641826">
        <w:rPr>
          <w:spacing w:val="6"/>
          <w:w w:val="95"/>
        </w:rPr>
        <w:t xml:space="preserve"> </w:t>
      </w:r>
      <w:r w:rsidR="00641826">
        <w:rPr>
          <w:spacing w:val="-2"/>
          <w:w w:val="95"/>
        </w:rPr>
        <w:t>represen</w:t>
      </w:r>
      <w:r w:rsidR="00641826">
        <w:rPr>
          <w:spacing w:val="-1"/>
          <w:w w:val="95"/>
        </w:rPr>
        <w:t>tation</w:t>
      </w:r>
      <w:r w:rsidR="00641826">
        <w:rPr>
          <w:spacing w:val="5"/>
          <w:w w:val="95"/>
        </w:rPr>
        <w:t xml:space="preserve"> </w:t>
      </w:r>
      <w:r w:rsidR="00641826">
        <w:rPr>
          <w:w w:val="95"/>
        </w:rPr>
        <w:t>on</w:t>
      </w:r>
      <w:r w:rsidR="00641826">
        <w:rPr>
          <w:spacing w:val="6"/>
          <w:w w:val="95"/>
        </w:rPr>
        <w:t xml:space="preserve"> </w:t>
      </w:r>
      <w:r w:rsidR="00641826">
        <w:rPr>
          <w:w w:val="95"/>
        </w:rPr>
        <w:t>disk.</w:t>
      </w:r>
      <w:r w:rsidR="00641826">
        <w:rPr>
          <w:spacing w:val="28"/>
          <w:w w:val="95"/>
        </w:rPr>
        <w:t xml:space="preserve"> </w:t>
      </w:r>
      <w:r w:rsidR="00641826">
        <w:rPr>
          <w:w w:val="95"/>
        </w:rPr>
        <w:t>This</w:t>
      </w:r>
      <w:r w:rsidR="00641826">
        <w:rPr>
          <w:spacing w:val="6"/>
          <w:w w:val="95"/>
        </w:rPr>
        <w:t xml:space="preserve"> </w:t>
      </w:r>
      <w:r w:rsidR="00641826">
        <w:rPr>
          <w:w w:val="95"/>
        </w:rPr>
        <w:t>compression</w:t>
      </w:r>
      <w:r w:rsidR="00641826">
        <w:rPr>
          <w:spacing w:val="7"/>
          <w:w w:val="95"/>
        </w:rPr>
        <w:t xml:space="preserve"> </w:t>
      </w:r>
      <w:r w:rsidR="00641826">
        <w:rPr>
          <w:w w:val="95"/>
        </w:rPr>
        <w:t>is</w:t>
      </w:r>
      <w:r w:rsidR="00641826">
        <w:rPr>
          <w:spacing w:val="5"/>
          <w:w w:val="95"/>
        </w:rPr>
        <w:t xml:space="preserve"> </w:t>
      </w:r>
      <w:r w:rsidR="00641826">
        <w:rPr>
          <w:w w:val="95"/>
        </w:rPr>
        <w:t>particularly</w:t>
      </w:r>
      <w:r w:rsidR="00641826">
        <w:rPr>
          <w:spacing w:val="5"/>
          <w:w w:val="95"/>
        </w:rPr>
        <w:t xml:space="preserve"> </w:t>
      </w:r>
      <w:r w:rsidR="00074963">
        <w:rPr>
          <w:w w:val="95"/>
        </w:rPr>
        <w:t>appli</w:t>
      </w:r>
      <w:r w:rsidR="00641826">
        <w:t>cable</w:t>
      </w:r>
      <w:r w:rsidR="00641826">
        <w:rPr>
          <w:spacing w:val="-18"/>
        </w:rPr>
        <w:t xml:space="preserve"> </w:t>
      </w:r>
      <w:r w:rsidR="00641826">
        <w:t>in</w:t>
      </w:r>
      <w:r w:rsidR="00641826">
        <w:rPr>
          <w:spacing w:val="-17"/>
        </w:rPr>
        <w:t xml:space="preserve"> </w:t>
      </w:r>
      <w:r w:rsidR="00641826">
        <w:t>the</w:t>
      </w:r>
      <w:r w:rsidR="00641826">
        <w:rPr>
          <w:spacing w:val="-17"/>
        </w:rPr>
        <w:t xml:space="preserve"> </w:t>
      </w:r>
      <w:r w:rsidR="00641826">
        <w:t>case</w:t>
      </w:r>
      <w:r w:rsidR="00641826">
        <w:rPr>
          <w:spacing w:val="-17"/>
        </w:rPr>
        <w:t xml:space="preserve"> </w:t>
      </w:r>
      <w:r w:rsidR="00641826">
        <w:t>of</w:t>
      </w:r>
      <w:r w:rsidR="00641826">
        <w:rPr>
          <w:spacing w:val="-17"/>
        </w:rPr>
        <w:t xml:space="preserve"> </w:t>
      </w:r>
      <w:r w:rsidR="00641826">
        <w:t>metagenomic</w:t>
      </w:r>
      <w:r w:rsidR="00641826">
        <w:rPr>
          <w:spacing w:val="-18"/>
        </w:rPr>
        <w:t xml:space="preserve"> </w:t>
      </w:r>
      <w:r w:rsidR="00641826">
        <w:t>analysis,</w:t>
      </w:r>
      <w:r w:rsidR="00641826">
        <w:rPr>
          <w:spacing w:val="-17"/>
        </w:rPr>
        <w:t xml:space="preserve"> </w:t>
      </w:r>
      <w:r w:rsidR="00641826">
        <w:t>where</w:t>
      </w:r>
      <w:r w:rsidR="00641826">
        <w:rPr>
          <w:spacing w:val="-17"/>
        </w:rPr>
        <w:t xml:space="preserve"> </w:t>
      </w:r>
      <w:r w:rsidR="00641826">
        <w:t>the</w:t>
      </w:r>
      <w:r w:rsidR="00641826">
        <w:rPr>
          <w:spacing w:val="-18"/>
        </w:rPr>
        <w:t xml:space="preserve"> </w:t>
      </w:r>
      <w:r w:rsidR="00641826">
        <w:t>collection</w:t>
      </w:r>
      <w:r w:rsidR="00641826">
        <w:rPr>
          <w:spacing w:val="-16"/>
        </w:rPr>
        <w:t xml:space="preserve"> </w:t>
      </w:r>
      <w:r w:rsidR="00641826">
        <w:t>of</w:t>
      </w:r>
      <w:r w:rsidR="00641826">
        <w:rPr>
          <w:spacing w:val="-17"/>
        </w:rPr>
        <w:t xml:space="preserve"> </w:t>
      </w:r>
      <w:r w:rsidR="00641826">
        <w:t>read</w:t>
      </w:r>
      <w:r w:rsidR="00641826">
        <w:rPr>
          <w:spacing w:val="-18"/>
        </w:rPr>
        <w:t xml:space="preserve"> </w:t>
      </w:r>
      <w:r w:rsidR="00641826">
        <w:t>data</w:t>
      </w:r>
      <w:r w:rsidR="00641826">
        <w:rPr>
          <w:w w:val="98"/>
        </w:rPr>
        <w:t xml:space="preserve"> </w:t>
      </w:r>
      <w:r w:rsidR="00641826">
        <w:rPr>
          <w:spacing w:val="-2"/>
        </w:rPr>
        <w:t>presen</w:t>
      </w:r>
      <w:r w:rsidR="00641826">
        <w:rPr>
          <w:spacing w:val="-1"/>
        </w:rPr>
        <w:t>ts</w:t>
      </w:r>
      <w:r w:rsidR="00641826">
        <w:rPr>
          <w:spacing w:val="-3"/>
        </w:rPr>
        <w:t xml:space="preserve"> </w:t>
      </w:r>
      <w:r w:rsidR="00641826">
        <w:t>a</w:t>
      </w:r>
      <w:r w:rsidR="00641826">
        <w:rPr>
          <w:spacing w:val="-3"/>
        </w:rPr>
        <w:t xml:space="preserve"> </w:t>
      </w:r>
      <w:r w:rsidR="00641826">
        <w:rPr>
          <w:spacing w:val="2"/>
        </w:rPr>
        <w:t>major</w:t>
      </w:r>
      <w:r w:rsidR="00641826">
        <w:rPr>
          <w:spacing w:val="-2"/>
        </w:rPr>
        <w:t xml:space="preserve"> </w:t>
      </w:r>
      <w:r w:rsidR="00641826">
        <w:t>problem</w:t>
      </w:r>
      <w:r w:rsidR="00641826">
        <w:rPr>
          <w:spacing w:val="-3"/>
        </w:rPr>
        <w:t xml:space="preserve"> </w:t>
      </w:r>
      <w:r w:rsidR="00641826">
        <w:t>for</w:t>
      </w:r>
      <w:r w:rsidR="00641826">
        <w:rPr>
          <w:spacing w:val="-2"/>
        </w:rPr>
        <w:t xml:space="preserve"> </w:t>
      </w:r>
      <w:r w:rsidR="00641826">
        <w:t>storage</w:t>
      </w:r>
      <w:r w:rsidR="00641826">
        <w:rPr>
          <w:spacing w:val="-2"/>
        </w:rPr>
        <w:t xml:space="preserve"> </w:t>
      </w:r>
      <w:r w:rsidR="00641826">
        <w:t>and</w:t>
      </w:r>
      <w:r w:rsidR="00641826">
        <w:rPr>
          <w:spacing w:val="-3"/>
        </w:rPr>
        <w:t xml:space="preserve"> </w:t>
      </w:r>
      <w:r w:rsidR="00641826">
        <w:t>transfer.</w:t>
      </w:r>
      <w:r w:rsidR="00641826">
        <w:rPr>
          <w:spacing w:val="28"/>
        </w:rPr>
        <w:t xml:space="preserve"> </w:t>
      </w:r>
      <w:del w:id="1067" w:author="Craig Mak" w:date="2015-07-27T12:59:00Z">
        <w:r w:rsidR="00641826" w:rsidDel="00DA70FB">
          <w:delText>While</w:delText>
        </w:r>
        <w:r w:rsidR="00641826" w:rsidDel="00DA70FB">
          <w:rPr>
            <w:spacing w:val="-1"/>
          </w:rPr>
          <w:delText xml:space="preserve"> </w:delText>
        </w:r>
      </w:del>
      <w:ins w:id="1068" w:author="Craig Mak" w:date="2015-07-27T12:59:00Z">
        <w:r>
          <w:t>Although</w:t>
        </w:r>
        <w:r>
          <w:rPr>
            <w:spacing w:val="-1"/>
          </w:rPr>
          <w:t xml:space="preserve"> </w:t>
        </w:r>
      </w:ins>
      <w:r w:rsidR="00641826">
        <w:rPr>
          <w:spacing w:val="-5"/>
        </w:rPr>
        <w:t>we</w:t>
      </w:r>
      <w:r w:rsidR="00641826">
        <w:rPr>
          <w:spacing w:val="-3"/>
        </w:rPr>
        <w:t xml:space="preserve"> </w:t>
      </w:r>
      <w:r w:rsidR="00641826">
        <w:t>did</w:t>
      </w:r>
      <w:r w:rsidR="00641826">
        <w:rPr>
          <w:spacing w:val="-3"/>
        </w:rPr>
        <w:t xml:space="preserve"> </w:t>
      </w:r>
      <w:r w:rsidR="00641826">
        <w:t>not</w:t>
      </w:r>
      <w:r w:rsidR="00641826">
        <w:rPr>
          <w:spacing w:val="-2"/>
        </w:rPr>
        <w:t xml:space="preserve"> </w:t>
      </w:r>
      <w:r w:rsidR="00074963">
        <w:t>opti</w:t>
      </w:r>
      <w:r w:rsidR="00641826">
        <w:t>mize</w:t>
      </w:r>
      <w:r w:rsidR="00641826">
        <w:rPr>
          <w:spacing w:val="-26"/>
        </w:rPr>
        <w:t xml:space="preserve"> </w:t>
      </w:r>
      <w:r w:rsidR="00641826">
        <w:t>for</w:t>
      </w:r>
      <w:r w:rsidR="00641826">
        <w:rPr>
          <w:spacing w:val="-26"/>
        </w:rPr>
        <w:t xml:space="preserve"> </w:t>
      </w:r>
      <w:r w:rsidR="00641826">
        <w:t>on-disk</w:t>
      </w:r>
      <w:r w:rsidR="00641826">
        <w:rPr>
          <w:spacing w:val="-26"/>
        </w:rPr>
        <w:t xml:space="preserve"> </w:t>
      </w:r>
      <w:r w:rsidR="00641826">
        <w:t>compression</w:t>
      </w:r>
      <w:r w:rsidR="00641826">
        <w:rPr>
          <w:spacing w:val="-25"/>
        </w:rPr>
        <w:t xml:space="preserve"> </w:t>
      </w:r>
      <w:r w:rsidR="00641826">
        <w:t>in</w:t>
      </w:r>
      <w:r w:rsidR="00641826">
        <w:rPr>
          <w:spacing w:val="-26"/>
        </w:rPr>
        <w:t xml:space="preserve"> </w:t>
      </w:r>
      <w:r w:rsidR="00641826">
        <w:rPr>
          <w:spacing w:val="-3"/>
        </w:rPr>
        <w:t>an</w:t>
      </w:r>
      <w:r w:rsidR="00641826">
        <w:rPr>
          <w:spacing w:val="-2"/>
        </w:rPr>
        <w:t>y</w:t>
      </w:r>
      <w:r w:rsidR="00641826">
        <w:rPr>
          <w:spacing w:val="-26"/>
        </w:rPr>
        <w:t xml:space="preserve"> </w:t>
      </w:r>
      <w:r w:rsidR="00641826">
        <w:t>of</w:t>
      </w:r>
      <w:r w:rsidR="00641826">
        <w:rPr>
          <w:spacing w:val="-26"/>
        </w:rPr>
        <w:t xml:space="preserve"> </w:t>
      </w:r>
      <w:r w:rsidR="00641826">
        <w:t>our</w:t>
      </w:r>
      <w:r w:rsidR="00641826">
        <w:rPr>
          <w:spacing w:val="-26"/>
        </w:rPr>
        <w:t xml:space="preserve"> </w:t>
      </w:r>
      <w:r w:rsidR="00641826">
        <w:t>applications,</w:t>
      </w:r>
      <w:r w:rsidR="00641826">
        <w:rPr>
          <w:spacing w:val="-25"/>
        </w:rPr>
        <w:t xml:space="preserve"> </w:t>
      </w:r>
      <w:r w:rsidR="00641826">
        <w:rPr>
          <w:spacing w:val="-2"/>
        </w:rPr>
        <w:t>choosing</w:t>
      </w:r>
      <w:r w:rsidR="00641826">
        <w:rPr>
          <w:spacing w:val="-26"/>
        </w:rPr>
        <w:t xml:space="preserve"> </w:t>
      </w:r>
      <w:r w:rsidR="00641826">
        <w:t>instead</w:t>
      </w:r>
      <w:r w:rsidR="00641826">
        <w:rPr>
          <w:spacing w:val="-26"/>
        </w:rPr>
        <w:t xml:space="preserve"> </w:t>
      </w:r>
      <w:r w:rsidR="00641826">
        <w:t>to</w:t>
      </w:r>
      <w:r w:rsidR="00641826">
        <w:rPr>
          <w:spacing w:val="27"/>
          <w:w w:val="97"/>
        </w:rPr>
        <w:t xml:space="preserve"> </w:t>
      </w:r>
      <w:r w:rsidR="00641826">
        <w:rPr>
          <w:spacing w:val="1"/>
          <w:w w:val="95"/>
        </w:rPr>
        <w:t>focus</w:t>
      </w:r>
      <w:r w:rsidR="00641826">
        <w:rPr>
          <w:w w:val="95"/>
        </w:rPr>
        <w:t xml:space="preserve"> on</w:t>
      </w:r>
      <w:r w:rsidR="00641826">
        <w:rPr>
          <w:spacing w:val="1"/>
          <w:w w:val="95"/>
        </w:rPr>
        <w:t xml:space="preserve"> </w:t>
      </w:r>
      <w:r w:rsidR="00641826">
        <w:rPr>
          <w:spacing w:val="-2"/>
          <w:w w:val="95"/>
        </w:rPr>
        <w:t>search</w:t>
      </w:r>
      <w:r w:rsidR="00641826">
        <w:rPr>
          <w:spacing w:val="1"/>
          <w:w w:val="95"/>
        </w:rPr>
        <w:t xml:space="preserve"> speed, </w:t>
      </w:r>
      <w:r w:rsidR="00641826">
        <w:rPr>
          <w:spacing w:val="-2"/>
          <w:w w:val="95"/>
        </w:rPr>
        <w:t>implemen</w:t>
      </w:r>
      <w:r w:rsidR="00641826">
        <w:rPr>
          <w:spacing w:val="-1"/>
          <w:w w:val="95"/>
        </w:rPr>
        <w:t>ting</w:t>
      </w:r>
      <w:r w:rsidR="00641826">
        <w:rPr>
          <w:spacing w:val="1"/>
          <w:w w:val="95"/>
        </w:rPr>
        <w:t xml:space="preserve"> </w:t>
      </w:r>
      <w:r w:rsidR="00641826">
        <w:rPr>
          <w:w w:val="95"/>
        </w:rPr>
        <w:t>this</w:t>
      </w:r>
      <w:r w:rsidR="00641826">
        <w:rPr>
          <w:spacing w:val="1"/>
          <w:w w:val="95"/>
        </w:rPr>
        <w:t xml:space="preserve"> </w:t>
      </w:r>
      <w:r w:rsidR="00641826">
        <w:rPr>
          <w:w w:val="95"/>
        </w:rPr>
        <w:t>compression</w:t>
      </w:r>
      <w:r w:rsidR="00641826">
        <w:rPr>
          <w:spacing w:val="2"/>
          <w:w w:val="95"/>
        </w:rPr>
        <w:t xml:space="preserve"> </w:t>
      </w:r>
      <w:r w:rsidR="00641826">
        <w:rPr>
          <w:w w:val="95"/>
        </w:rPr>
        <w:t>is feasible</w:t>
      </w:r>
      <w:r w:rsidR="00641826">
        <w:rPr>
          <w:spacing w:val="2"/>
          <w:w w:val="95"/>
        </w:rPr>
        <w:t xml:space="preserve"> </w:t>
      </w:r>
      <w:r w:rsidR="00641826">
        <w:rPr>
          <w:w w:val="95"/>
        </w:rPr>
        <w:t>using</w:t>
      </w:r>
      <w:r w:rsidR="00641826">
        <w:rPr>
          <w:spacing w:val="1"/>
          <w:w w:val="95"/>
        </w:rPr>
        <w:t xml:space="preserve"> </w:t>
      </w:r>
      <w:r w:rsidR="00641826">
        <w:rPr>
          <w:w w:val="95"/>
        </w:rPr>
        <w:t>exist</w:t>
      </w:r>
      <w:del w:id="1069" w:author="Craig Mak" w:date="2015-07-27T12:56:00Z">
        <w:r w:rsidR="00641826" w:rsidDel="00DA70FB">
          <w:rPr>
            <w:w w:val="95"/>
          </w:rPr>
          <w:delText>-</w:delText>
        </w:r>
        <w:r w:rsidR="00641826" w:rsidDel="00DA70FB">
          <w:rPr>
            <w:spacing w:val="26"/>
            <w:w w:val="94"/>
          </w:rPr>
          <w:delText xml:space="preserve"> </w:delText>
        </w:r>
      </w:del>
      <w:r w:rsidR="00641826">
        <w:t>ing</w:t>
      </w:r>
      <w:r w:rsidR="00641826">
        <w:rPr>
          <w:spacing w:val="-5"/>
        </w:rPr>
        <w:t xml:space="preserve"> </w:t>
      </w:r>
      <w:r w:rsidR="00641826">
        <w:rPr>
          <w:spacing w:val="-3"/>
        </w:rPr>
        <w:t>software</w:t>
      </w:r>
      <w:r w:rsidR="00641826">
        <w:rPr>
          <w:spacing w:val="-4"/>
        </w:rPr>
        <w:t xml:space="preserve"> </w:t>
      </w:r>
      <w:r w:rsidR="00641826">
        <w:rPr>
          <w:spacing w:val="1"/>
        </w:rPr>
        <w:t>tools</w:t>
      </w:r>
      <w:r w:rsidR="00641826">
        <w:rPr>
          <w:spacing w:val="-4"/>
        </w:rPr>
        <w:t xml:space="preserve"> </w:t>
      </w:r>
      <w:r w:rsidR="00641826">
        <w:t>and</w:t>
      </w:r>
      <w:r w:rsidR="00641826">
        <w:rPr>
          <w:spacing w:val="-4"/>
        </w:rPr>
        <w:t xml:space="preserve"> </w:t>
      </w:r>
      <w:r w:rsidR="00641826">
        <w:t>libraries</w:t>
      </w:r>
      <w:r w:rsidR="00641826">
        <w:rPr>
          <w:spacing w:val="-5"/>
        </w:rPr>
        <w:t xml:space="preserve"> </w:t>
      </w:r>
      <w:r w:rsidR="00641826">
        <w:rPr>
          <w:spacing w:val="-3"/>
        </w:rPr>
        <w:t>such</w:t>
      </w:r>
      <w:r w:rsidR="00641826">
        <w:rPr>
          <w:spacing w:val="-4"/>
        </w:rPr>
        <w:t xml:space="preserve"> </w:t>
      </w:r>
      <w:r w:rsidR="00641826">
        <w:t>as</w:t>
      </w:r>
      <w:r w:rsidR="00641826">
        <w:rPr>
          <w:spacing w:val="-4"/>
        </w:rPr>
        <w:t xml:space="preserve"> </w:t>
      </w:r>
      <w:r w:rsidR="00641826">
        <w:rPr>
          <w:spacing w:val="-3"/>
        </w:rPr>
        <w:t>Blocked</w:t>
      </w:r>
      <w:r w:rsidR="00641826">
        <w:rPr>
          <w:spacing w:val="-4"/>
        </w:rPr>
        <w:t xml:space="preserve"> </w:t>
      </w:r>
      <w:r w:rsidR="00641826">
        <w:t>GZip</w:t>
      </w:r>
      <w:r w:rsidR="00641826">
        <w:rPr>
          <w:spacing w:val="-4"/>
        </w:rPr>
        <w:t xml:space="preserve"> </w:t>
      </w:r>
      <w:r w:rsidR="00641826">
        <w:t>(BZGF);</w:t>
      </w:r>
      <w:r w:rsidR="00641826">
        <w:rPr>
          <w:spacing w:val="-5"/>
        </w:rPr>
        <w:t xml:space="preserve"> </w:t>
      </w:r>
      <w:r w:rsidR="00641826">
        <w:rPr>
          <w:spacing w:val="-3"/>
        </w:rPr>
        <w:t>each</w:t>
      </w:r>
      <w:r w:rsidR="00641826">
        <w:rPr>
          <w:spacing w:val="-4"/>
        </w:rPr>
        <w:t xml:space="preserve"> </w:t>
      </w:r>
      <w:r w:rsidR="00641826">
        <w:t>cluster</w:t>
      </w:r>
      <w:r w:rsidR="00641826">
        <w:rPr>
          <w:spacing w:val="29"/>
          <w:w w:val="94"/>
        </w:rPr>
        <w:t xml:space="preserve"> </w:t>
      </w:r>
      <w:r w:rsidR="00641826">
        <w:rPr>
          <w:spacing w:val="-2"/>
          <w:w w:val="95"/>
        </w:rPr>
        <w:t>w</w:t>
      </w:r>
      <w:r w:rsidR="00641826">
        <w:rPr>
          <w:spacing w:val="-3"/>
          <w:w w:val="95"/>
        </w:rPr>
        <w:t>ould</w:t>
      </w:r>
      <w:r w:rsidR="00641826">
        <w:rPr>
          <w:spacing w:val="7"/>
          <w:w w:val="95"/>
        </w:rPr>
        <w:t xml:space="preserve"> </w:t>
      </w:r>
      <w:r w:rsidR="00641826">
        <w:rPr>
          <w:spacing w:val="2"/>
          <w:w w:val="95"/>
        </w:rPr>
        <w:t>b</w:t>
      </w:r>
      <w:r w:rsidR="00641826">
        <w:rPr>
          <w:spacing w:val="3"/>
          <w:w w:val="95"/>
        </w:rPr>
        <w:t>e</w:t>
      </w:r>
      <w:r w:rsidR="00641826">
        <w:rPr>
          <w:spacing w:val="7"/>
          <w:w w:val="95"/>
        </w:rPr>
        <w:t xml:space="preserve"> </w:t>
      </w:r>
      <w:r w:rsidR="00641826">
        <w:rPr>
          <w:w w:val="95"/>
        </w:rPr>
        <w:t>compressed</w:t>
      </w:r>
      <w:r w:rsidR="00641826">
        <w:rPr>
          <w:spacing w:val="8"/>
          <w:w w:val="95"/>
        </w:rPr>
        <w:t xml:space="preserve"> </w:t>
      </w:r>
      <w:r w:rsidR="00641826">
        <w:rPr>
          <w:w w:val="95"/>
        </w:rPr>
        <w:t>separately</w:t>
      </w:r>
      <w:r w:rsidR="00641826">
        <w:rPr>
          <w:spacing w:val="8"/>
          <w:w w:val="95"/>
        </w:rPr>
        <w:t xml:space="preserve"> </w:t>
      </w:r>
      <w:r w:rsidR="00641826">
        <w:rPr>
          <w:w w:val="95"/>
        </w:rPr>
        <w:t>on</w:t>
      </w:r>
      <w:r w:rsidR="00641826">
        <w:rPr>
          <w:spacing w:val="7"/>
          <w:w w:val="95"/>
        </w:rPr>
        <w:t xml:space="preserve"> </w:t>
      </w:r>
      <w:r w:rsidR="00641826">
        <w:rPr>
          <w:w w:val="95"/>
        </w:rPr>
        <w:t>disk.</w:t>
      </w:r>
    </w:p>
    <w:p w14:paraId="7890F02D" w14:textId="0DA506C4" w:rsidR="00283DE0" w:rsidRDefault="00641826" w:rsidP="00DA70FB">
      <w:pPr>
        <w:pStyle w:val="BodyText"/>
        <w:keepLines/>
        <w:spacing w:line="381" w:lineRule="auto"/>
        <w:ind w:left="0" w:right="528" w:firstLine="351"/>
      </w:pPr>
      <w:r>
        <w:rPr>
          <w:spacing w:val="-2"/>
        </w:rPr>
        <w:t>F</w:t>
      </w:r>
      <w:r>
        <w:rPr>
          <w:spacing w:val="-3"/>
        </w:rPr>
        <w:t>urthermore,</w:t>
      </w:r>
      <w:r>
        <w:rPr>
          <w:spacing w:val="23"/>
        </w:rPr>
        <w:t xml:space="preserve"> </w:t>
      </w:r>
      <w:r>
        <w:rPr>
          <w:spacing w:val="-5"/>
        </w:rPr>
        <w:t>we</w:t>
      </w:r>
      <w:r>
        <w:rPr>
          <w:spacing w:val="17"/>
        </w:rPr>
        <w:t xml:space="preserve"> </w:t>
      </w:r>
      <w:r>
        <w:rPr>
          <w:spacing w:val="-5"/>
        </w:rPr>
        <w:t>ha</w:t>
      </w:r>
      <w:r>
        <w:rPr>
          <w:spacing w:val="-4"/>
        </w:rPr>
        <w:t>v</w:t>
      </w:r>
      <w:r>
        <w:rPr>
          <w:spacing w:val="-5"/>
        </w:rPr>
        <w:t>e</w:t>
      </w:r>
      <w:r>
        <w:rPr>
          <w:spacing w:val="17"/>
        </w:rPr>
        <w:t xml:space="preserve"> </w:t>
      </w:r>
      <w:r>
        <w:t>justified</w:t>
      </w:r>
      <w:r>
        <w:rPr>
          <w:spacing w:val="18"/>
        </w:rPr>
        <w:t xml:space="preserve"> </w:t>
      </w:r>
      <w:r>
        <w:t>and</w:t>
      </w:r>
      <w:r>
        <w:rPr>
          <w:spacing w:val="17"/>
        </w:rPr>
        <w:t xml:space="preserve"> </w:t>
      </w:r>
      <w:r>
        <w:t>demonstrated</w:t>
      </w:r>
      <w:r>
        <w:rPr>
          <w:spacing w:val="17"/>
        </w:rPr>
        <w:t xml:space="preserve"> </w:t>
      </w:r>
      <w:r>
        <w:t>the</w:t>
      </w:r>
      <w:r>
        <w:rPr>
          <w:spacing w:val="17"/>
        </w:rPr>
        <w:t xml:space="preserve"> </w:t>
      </w:r>
      <w:r>
        <w:rPr>
          <w:spacing w:val="-2"/>
        </w:rPr>
        <w:t>effectiveness</w:t>
      </w:r>
      <w:r>
        <w:rPr>
          <w:spacing w:val="17"/>
        </w:rPr>
        <w:t xml:space="preserve"> </w:t>
      </w:r>
      <w:r>
        <w:t>of</w:t>
      </w:r>
      <w:r>
        <w:rPr>
          <w:spacing w:val="29"/>
          <w:w w:val="90"/>
        </w:rPr>
        <w:t xml:space="preserve"> </w:t>
      </w:r>
      <w:r>
        <w:t>this</w:t>
      </w:r>
      <w:r>
        <w:rPr>
          <w:spacing w:val="-6"/>
        </w:rPr>
        <w:t xml:space="preserve"> </w:t>
      </w:r>
      <w:r>
        <w:rPr>
          <w:spacing w:val="-2"/>
        </w:rPr>
        <w:t>framework</w:t>
      </w:r>
      <w:r>
        <w:rPr>
          <w:spacing w:val="-6"/>
        </w:rPr>
        <w:t xml:space="preserve"> </w:t>
      </w:r>
      <w:r>
        <w:t>in</w:t>
      </w:r>
      <w:r>
        <w:rPr>
          <w:spacing w:val="-5"/>
        </w:rPr>
        <w:t xml:space="preserve"> </w:t>
      </w:r>
      <w:r>
        <w:t>three</w:t>
      </w:r>
      <w:r>
        <w:rPr>
          <w:spacing w:val="-6"/>
        </w:rPr>
        <w:t xml:space="preserve"> </w:t>
      </w:r>
      <w:r>
        <w:t>distinct</w:t>
      </w:r>
      <w:r>
        <w:rPr>
          <w:spacing w:val="-5"/>
        </w:rPr>
        <w:t xml:space="preserve"> </w:t>
      </w:r>
      <w:r>
        <w:t>areas</w:t>
      </w:r>
      <w:r>
        <w:rPr>
          <w:spacing w:val="-6"/>
        </w:rPr>
        <w:t xml:space="preserve"> </w:t>
      </w:r>
      <w:r>
        <w:t>of</w:t>
      </w:r>
      <w:r>
        <w:rPr>
          <w:spacing w:val="-5"/>
        </w:rPr>
        <w:t xml:space="preserve"> </w:t>
      </w:r>
      <w:r>
        <w:t>computational</w:t>
      </w:r>
      <w:r>
        <w:rPr>
          <w:spacing w:val="-4"/>
        </w:rPr>
        <w:t xml:space="preserve"> </w:t>
      </w:r>
      <w:r>
        <w:t>molecular</w:t>
      </w:r>
      <w:r>
        <w:rPr>
          <w:spacing w:val="-6"/>
        </w:rPr>
        <w:t xml:space="preserve"> </w:t>
      </w:r>
      <w:r>
        <w:rPr>
          <w:spacing w:val="-4"/>
        </w:rPr>
        <w:t>biology</w:t>
      </w:r>
      <w:r>
        <w:rPr>
          <w:spacing w:val="-3"/>
        </w:rPr>
        <w:t>,</w:t>
      </w:r>
      <w:r>
        <w:rPr>
          <w:spacing w:val="27"/>
          <w:w w:val="99"/>
        </w:rPr>
        <w:t xml:space="preserve"> </w:t>
      </w:r>
      <w:r>
        <w:rPr>
          <w:spacing w:val="-2"/>
          <w:w w:val="95"/>
        </w:rPr>
        <w:t>pro</w:t>
      </w:r>
      <w:r>
        <w:rPr>
          <w:spacing w:val="-1"/>
          <w:w w:val="95"/>
        </w:rPr>
        <w:t>viding</w:t>
      </w:r>
      <w:r>
        <w:rPr>
          <w:spacing w:val="16"/>
          <w:w w:val="95"/>
        </w:rPr>
        <w:t xml:space="preserve"> </w:t>
      </w:r>
      <w:r>
        <w:rPr>
          <w:w w:val="95"/>
        </w:rPr>
        <w:t>the</w:t>
      </w:r>
      <w:r>
        <w:rPr>
          <w:spacing w:val="17"/>
          <w:w w:val="95"/>
        </w:rPr>
        <w:t xml:space="preserve"> </w:t>
      </w:r>
      <w:r>
        <w:rPr>
          <w:spacing w:val="-2"/>
          <w:w w:val="95"/>
        </w:rPr>
        <w:t>follo</w:t>
      </w:r>
      <w:r>
        <w:rPr>
          <w:spacing w:val="-1"/>
          <w:w w:val="95"/>
        </w:rPr>
        <w:t>wing</w:t>
      </w:r>
      <w:r>
        <w:rPr>
          <w:spacing w:val="18"/>
          <w:w w:val="95"/>
        </w:rPr>
        <w:t xml:space="preserve"> </w:t>
      </w:r>
      <w:r>
        <w:rPr>
          <w:w w:val="95"/>
        </w:rPr>
        <w:t>open-source</w:t>
      </w:r>
      <w:r>
        <w:rPr>
          <w:spacing w:val="18"/>
          <w:w w:val="95"/>
        </w:rPr>
        <w:t xml:space="preserve"> </w:t>
      </w:r>
      <w:r>
        <w:rPr>
          <w:spacing w:val="-2"/>
          <w:w w:val="95"/>
        </w:rPr>
        <w:t>softw</w:t>
      </w:r>
      <w:r>
        <w:rPr>
          <w:spacing w:val="-3"/>
          <w:w w:val="95"/>
        </w:rPr>
        <w:t>are</w:t>
      </w:r>
      <w:ins w:id="1070" w:author="Craig Mak" w:date="2015-07-27T13:00:00Z">
        <w:r w:rsidR="00DA70FB">
          <w:rPr>
            <w:spacing w:val="47"/>
            <w:w w:val="95"/>
          </w:rPr>
          <w:t>—</w:t>
        </w:r>
      </w:ins>
      <w:del w:id="1071" w:author="Craig Mak" w:date="2015-07-27T13:00:00Z">
        <w:r w:rsidDel="00DA70FB">
          <w:rPr>
            <w:spacing w:val="-3"/>
            <w:w w:val="95"/>
          </w:rPr>
          <w:delText>:</w:delText>
        </w:r>
        <w:r w:rsidDel="00DA70FB">
          <w:rPr>
            <w:spacing w:val="47"/>
            <w:w w:val="95"/>
          </w:rPr>
          <w:delText xml:space="preserve"> </w:delText>
        </w:r>
      </w:del>
      <w:r>
        <w:rPr>
          <w:w w:val="95"/>
        </w:rPr>
        <w:t>Ammolite</w:t>
      </w:r>
      <w:r>
        <w:rPr>
          <w:spacing w:val="19"/>
          <w:w w:val="95"/>
        </w:rPr>
        <w:t xml:space="preserve"> </w:t>
      </w:r>
      <w:r>
        <w:rPr>
          <w:w w:val="95"/>
        </w:rPr>
        <w:t>for</w:t>
      </w:r>
      <w:r>
        <w:rPr>
          <w:spacing w:val="17"/>
          <w:w w:val="95"/>
        </w:rPr>
        <w:t xml:space="preserve"> </w:t>
      </w:r>
      <w:r>
        <w:rPr>
          <w:w w:val="95"/>
        </w:rPr>
        <w:t>small-molecule</w:t>
      </w:r>
      <w:r>
        <w:rPr>
          <w:spacing w:val="35"/>
          <w:w w:val="92"/>
        </w:rPr>
        <w:t xml:space="preserve"> </w:t>
      </w:r>
      <w:r>
        <w:t>structure</w:t>
      </w:r>
      <w:r>
        <w:rPr>
          <w:spacing w:val="-34"/>
        </w:rPr>
        <w:t xml:space="preserve"> </w:t>
      </w:r>
      <w:r>
        <w:rPr>
          <w:spacing w:val="-2"/>
        </w:rPr>
        <w:t>search</w:t>
      </w:r>
      <w:proofErr w:type="gramStart"/>
      <w:r>
        <w:rPr>
          <w:spacing w:val="-2"/>
        </w:rPr>
        <w:t>,</w:t>
      </w:r>
      <w:r>
        <w:rPr>
          <w:spacing w:val="-34"/>
        </w:rPr>
        <w:t xml:space="preserve"> </w:t>
      </w:r>
      <w:ins w:id="1072" w:author="Craig Mak" w:date="2015-07-27T13:00:00Z">
        <w:r w:rsidR="00DA70FB">
          <w:rPr>
            <w:spacing w:val="-34"/>
          </w:rPr>
          <w:t xml:space="preserve"> </w:t>
        </w:r>
      </w:ins>
      <w:r>
        <w:t>MICA</w:t>
      </w:r>
      <w:proofErr w:type="gramEnd"/>
      <w:r>
        <w:rPr>
          <w:spacing w:val="-35"/>
        </w:rPr>
        <w:t xml:space="preserve"> </w:t>
      </w:r>
      <w:r>
        <w:t>for</w:t>
      </w:r>
      <w:r>
        <w:rPr>
          <w:spacing w:val="-34"/>
        </w:rPr>
        <w:t xml:space="preserve"> </w:t>
      </w:r>
      <w:r>
        <w:t>metagenomic</w:t>
      </w:r>
      <w:r>
        <w:rPr>
          <w:spacing w:val="-35"/>
        </w:rPr>
        <w:t xml:space="preserve"> </w:t>
      </w:r>
      <w:r>
        <w:t>analysis,</w:t>
      </w:r>
      <w:r>
        <w:rPr>
          <w:spacing w:val="-34"/>
        </w:rPr>
        <w:t xml:space="preserve"> </w:t>
      </w:r>
      <w:r>
        <w:t>and</w:t>
      </w:r>
      <w:r>
        <w:rPr>
          <w:spacing w:val="-34"/>
        </w:rPr>
        <w:t xml:space="preserve"> </w:t>
      </w:r>
      <w:r>
        <w:rPr>
          <w:spacing w:val="-4"/>
        </w:rPr>
        <w:t>esFragBag</w:t>
      </w:r>
      <w:r>
        <w:rPr>
          <w:spacing w:val="-35"/>
        </w:rPr>
        <w:t xml:space="preserve"> </w:t>
      </w:r>
      <w:r>
        <w:t>for</w:t>
      </w:r>
      <w:r>
        <w:rPr>
          <w:spacing w:val="-34"/>
        </w:rPr>
        <w:t xml:space="preserve"> </w:t>
      </w:r>
      <w:r>
        <w:t>protein</w:t>
      </w:r>
      <w:r>
        <w:rPr>
          <w:spacing w:val="28"/>
          <w:w w:val="93"/>
        </w:rPr>
        <w:t xml:space="preserve"> </w:t>
      </w:r>
      <w:r>
        <w:t>structure</w:t>
      </w:r>
      <w:r>
        <w:rPr>
          <w:spacing w:val="5"/>
        </w:rPr>
        <w:t xml:space="preserve"> </w:t>
      </w:r>
      <w:r>
        <w:rPr>
          <w:spacing w:val="-2"/>
        </w:rPr>
        <w:t>search.</w:t>
      </w:r>
      <w:r>
        <w:rPr>
          <w:spacing w:val="47"/>
        </w:rPr>
        <w:t xml:space="preserve"> </w:t>
      </w:r>
      <w:r>
        <w:t>All</w:t>
      </w:r>
      <w:r>
        <w:rPr>
          <w:spacing w:val="6"/>
        </w:rPr>
        <w:t xml:space="preserve"> </w:t>
      </w:r>
      <w:r>
        <w:t>of</w:t>
      </w:r>
      <w:r>
        <w:rPr>
          <w:spacing w:val="5"/>
        </w:rPr>
        <w:t xml:space="preserve"> </w:t>
      </w:r>
      <w:r>
        <w:t>our</w:t>
      </w:r>
      <w:r>
        <w:rPr>
          <w:spacing w:val="5"/>
        </w:rPr>
        <w:t xml:space="preserve"> </w:t>
      </w:r>
      <w:r>
        <w:rPr>
          <w:spacing w:val="-3"/>
        </w:rPr>
        <w:t>software</w:t>
      </w:r>
      <w:r>
        <w:rPr>
          <w:spacing w:val="5"/>
        </w:rPr>
        <w:t xml:space="preserve"> </w:t>
      </w:r>
      <w:r>
        <w:t>is</w:t>
      </w:r>
      <w:r>
        <w:rPr>
          <w:spacing w:val="6"/>
        </w:rPr>
        <w:t xml:space="preserve"> </w:t>
      </w:r>
      <w:r w:rsidR="00016A00">
        <w:t>available under the GNU Public License</w:t>
      </w:r>
      <w:r>
        <w:t>,</w:t>
      </w:r>
      <w:r>
        <w:rPr>
          <w:spacing w:val="9"/>
        </w:rPr>
        <w:t xml:space="preserve"> </w:t>
      </w:r>
      <w:r>
        <w:t>and</w:t>
      </w:r>
      <w:r>
        <w:rPr>
          <w:spacing w:val="5"/>
        </w:rPr>
        <w:t xml:space="preserve"> </w:t>
      </w:r>
      <w:r>
        <w:t>not</w:t>
      </w:r>
      <w:r>
        <w:rPr>
          <w:spacing w:val="5"/>
        </w:rPr>
        <w:t xml:space="preserve"> </w:t>
      </w:r>
      <w:r>
        <w:t>only</w:t>
      </w:r>
      <w:r>
        <w:rPr>
          <w:spacing w:val="5"/>
        </w:rPr>
        <w:t xml:space="preserve"> </w:t>
      </w:r>
      <w:r>
        <w:t>can</w:t>
      </w:r>
      <w:r>
        <w:rPr>
          <w:spacing w:val="6"/>
        </w:rPr>
        <w:t xml:space="preserve"> </w:t>
      </w:r>
      <w:r>
        <w:t>the</w:t>
      </w:r>
      <w:r>
        <w:rPr>
          <w:spacing w:val="21"/>
          <w:w w:val="95"/>
        </w:rPr>
        <w:t xml:space="preserve"> </w:t>
      </w:r>
      <w:r>
        <w:rPr>
          <w:spacing w:val="1"/>
        </w:rPr>
        <w:t>tools</w:t>
      </w:r>
      <w:r>
        <w:rPr>
          <w:spacing w:val="-28"/>
        </w:rPr>
        <w:t xml:space="preserve"> </w:t>
      </w:r>
      <w:r>
        <w:rPr>
          <w:spacing w:val="-5"/>
        </w:rPr>
        <w:t>we</w:t>
      </w:r>
      <w:r>
        <w:rPr>
          <w:spacing w:val="-27"/>
        </w:rPr>
        <w:t xml:space="preserve"> </w:t>
      </w:r>
      <w:r>
        <w:t>are</w:t>
      </w:r>
      <w:r>
        <w:rPr>
          <w:spacing w:val="-28"/>
        </w:rPr>
        <w:t xml:space="preserve"> </w:t>
      </w:r>
      <w:r>
        <w:t>releasing</w:t>
      </w:r>
      <w:r>
        <w:rPr>
          <w:spacing w:val="-28"/>
        </w:rPr>
        <w:t xml:space="preserve"> </w:t>
      </w:r>
      <w:r>
        <w:rPr>
          <w:spacing w:val="3"/>
        </w:rPr>
        <w:t>be</w:t>
      </w:r>
      <w:r>
        <w:rPr>
          <w:spacing w:val="-27"/>
        </w:rPr>
        <w:t xml:space="preserve"> </w:t>
      </w:r>
      <w:r>
        <w:t>readily</w:t>
      </w:r>
      <w:r>
        <w:rPr>
          <w:spacing w:val="-28"/>
        </w:rPr>
        <w:t xml:space="preserve"> </w:t>
      </w:r>
      <w:r>
        <w:t>plugged</w:t>
      </w:r>
      <w:r>
        <w:rPr>
          <w:spacing w:val="-27"/>
        </w:rPr>
        <w:t xml:space="preserve"> </w:t>
      </w:r>
      <w:r>
        <w:rPr>
          <w:spacing w:val="-3"/>
        </w:rPr>
        <w:t>into</w:t>
      </w:r>
      <w:r>
        <w:rPr>
          <w:spacing w:val="-27"/>
        </w:rPr>
        <w:t xml:space="preserve"> </w:t>
      </w:r>
      <w:r>
        <w:t>existing</w:t>
      </w:r>
      <w:r>
        <w:rPr>
          <w:spacing w:val="-27"/>
        </w:rPr>
        <w:t xml:space="preserve"> </w:t>
      </w:r>
      <w:r>
        <w:t>pipelines,</w:t>
      </w:r>
      <w:r>
        <w:rPr>
          <w:spacing w:val="-27"/>
        </w:rPr>
        <w:t xml:space="preserve"> </w:t>
      </w:r>
      <w:r>
        <w:t>but</w:t>
      </w:r>
      <w:r>
        <w:rPr>
          <w:spacing w:val="-27"/>
        </w:rPr>
        <w:t xml:space="preserve"> </w:t>
      </w:r>
      <w:r>
        <w:t>the</w:t>
      </w:r>
      <w:r>
        <w:rPr>
          <w:spacing w:val="-27"/>
        </w:rPr>
        <w:t xml:space="preserve"> </w:t>
      </w:r>
      <w:r>
        <w:rPr>
          <w:spacing w:val="1"/>
        </w:rPr>
        <w:t>code</w:t>
      </w:r>
      <w:r>
        <w:rPr>
          <w:spacing w:val="24"/>
          <w:w w:val="92"/>
        </w:rPr>
        <w:t xml:space="preserve"> </w:t>
      </w:r>
      <w:r>
        <w:t>and</w:t>
      </w:r>
      <w:r>
        <w:rPr>
          <w:spacing w:val="-36"/>
        </w:rPr>
        <w:t xml:space="preserve"> </w:t>
      </w:r>
      <w:r>
        <w:t>underlying</w:t>
      </w:r>
      <w:r>
        <w:rPr>
          <w:spacing w:val="-36"/>
        </w:rPr>
        <w:t xml:space="preserve"> </w:t>
      </w:r>
      <w:r>
        <w:t>methods</w:t>
      </w:r>
      <w:r>
        <w:rPr>
          <w:spacing w:val="-35"/>
        </w:rPr>
        <w:t xml:space="preserve"> </w:t>
      </w:r>
      <w:r>
        <w:t>can</w:t>
      </w:r>
      <w:r>
        <w:rPr>
          <w:spacing w:val="-36"/>
        </w:rPr>
        <w:t xml:space="preserve"> </w:t>
      </w:r>
      <w:r>
        <w:rPr>
          <w:spacing w:val="3"/>
        </w:rPr>
        <w:t>be</w:t>
      </w:r>
      <w:r>
        <w:rPr>
          <w:spacing w:val="-35"/>
        </w:rPr>
        <w:t xml:space="preserve"> </w:t>
      </w:r>
      <w:r>
        <w:t>easily</w:t>
      </w:r>
      <w:r>
        <w:rPr>
          <w:spacing w:val="-35"/>
        </w:rPr>
        <w:t xml:space="preserve"> </w:t>
      </w:r>
      <w:r>
        <w:t>incorporated</w:t>
      </w:r>
      <w:r>
        <w:rPr>
          <w:spacing w:val="-36"/>
        </w:rPr>
        <w:t xml:space="preserve"> </w:t>
      </w:r>
      <w:r>
        <w:rPr>
          <w:spacing w:val="-3"/>
        </w:rPr>
        <w:t>into</w:t>
      </w:r>
      <w:r>
        <w:rPr>
          <w:spacing w:val="-36"/>
        </w:rPr>
        <w:t xml:space="preserve"> </w:t>
      </w:r>
      <w:r>
        <w:t>the</w:t>
      </w:r>
      <w:r>
        <w:rPr>
          <w:spacing w:val="-35"/>
        </w:rPr>
        <w:t xml:space="preserve"> </w:t>
      </w:r>
      <w:r>
        <w:t>original</w:t>
      </w:r>
      <w:r>
        <w:rPr>
          <w:spacing w:val="-36"/>
        </w:rPr>
        <w:t xml:space="preserve"> </w:t>
      </w:r>
      <w:r>
        <w:rPr>
          <w:spacing w:val="-3"/>
        </w:rPr>
        <w:t>software</w:t>
      </w:r>
      <w:r>
        <w:rPr>
          <w:spacing w:val="34"/>
          <w:w w:val="92"/>
        </w:rPr>
        <w:t xml:space="preserve"> </w:t>
      </w:r>
      <w:r>
        <w:t>that</w:t>
      </w:r>
      <w:r>
        <w:rPr>
          <w:spacing w:val="-23"/>
        </w:rPr>
        <w:t xml:space="preserve"> </w:t>
      </w:r>
      <w:r>
        <w:rPr>
          <w:spacing w:val="-5"/>
        </w:rPr>
        <w:t>we</w:t>
      </w:r>
      <w:r>
        <w:rPr>
          <w:spacing w:val="-23"/>
        </w:rPr>
        <w:t xml:space="preserve"> </w:t>
      </w:r>
      <w:r>
        <w:t>are</w:t>
      </w:r>
      <w:r>
        <w:rPr>
          <w:spacing w:val="-22"/>
        </w:rPr>
        <w:t xml:space="preserve"> </w:t>
      </w:r>
      <w:r>
        <w:t>accelerating.</w:t>
      </w:r>
    </w:p>
    <w:p w14:paraId="6B5AF105" w14:textId="2D030062" w:rsidR="00283DE0" w:rsidRDefault="00641826" w:rsidP="00DA70FB">
      <w:pPr>
        <w:pStyle w:val="BodyText"/>
        <w:keepLines/>
        <w:spacing w:line="381" w:lineRule="auto"/>
        <w:ind w:left="0" w:right="528" w:firstLine="351"/>
      </w:pPr>
      <w:r>
        <w:t>The</w:t>
      </w:r>
      <w:r>
        <w:rPr>
          <w:spacing w:val="-10"/>
        </w:rPr>
        <w:t xml:space="preserve"> </w:t>
      </w:r>
      <w:r>
        <w:t>reason</w:t>
      </w:r>
      <w:r>
        <w:rPr>
          <w:spacing w:val="-9"/>
        </w:rPr>
        <w:t xml:space="preserve"> </w:t>
      </w:r>
      <w:r>
        <w:t>for</w:t>
      </w:r>
      <w:r>
        <w:rPr>
          <w:spacing w:val="-9"/>
        </w:rPr>
        <w:t xml:space="preserve"> </w:t>
      </w:r>
      <w:r>
        <w:t>the</w:t>
      </w:r>
      <w:r>
        <w:rPr>
          <w:spacing w:val="-9"/>
        </w:rPr>
        <w:t xml:space="preserve"> </w:t>
      </w:r>
      <w:r>
        <w:t>speedup</w:t>
      </w:r>
      <w:r>
        <w:rPr>
          <w:spacing w:val="-10"/>
        </w:rPr>
        <w:t xml:space="preserve"> </w:t>
      </w:r>
      <w:r>
        <w:t>is</w:t>
      </w:r>
      <w:r>
        <w:rPr>
          <w:spacing w:val="-9"/>
        </w:rPr>
        <w:t xml:space="preserve"> </w:t>
      </w:r>
      <w:r>
        <w:t>the</w:t>
      </w:r>
      <w:r>
        <w:rPr>
          <w:spacing w:val="-9"/>
        </w:rPr>
        <w:t xml:space="preserve"> </w:t>
      </w:r>
      <w:r>
        <w:rPr>
          <w:spacing w:val="-2"/>
        </w:rPr>
        <w:t>combination</w:t>
      </w:r>
      <w:r>
        <w:rPr>
          <w:spacing w:val="-9"/>
        </w:rPr>
        <w:t xml:space="preserve"> </w:t>
      </w:r>
      <w:r>
        <w:t>of</w:t>
      </w:r>
      <w:r>
        <w:rPr>
          <w:spacing w:val="-9"/>
        </w:rPr>
        <w:t xml:space="preserve"> </w:t>
      </w:r>
      <w:r>
        <w:rPr>
          <w:spacing w:val="-3"/>
        </w:rPr>
        <w:t>low</w:t>
      </w:r>
      <w:r>
        <w:rPr>
          <w:spacing w:val="-10"/>
        </w:rPr>
        <w:t xml:space="preserve"> </w:t>
      </w:r>
      <w:r>
        <w:t>fractal</w:t>
      </w:r>
      <w:r>
        <w:rPr>
          <w:spacing w:val="-8"/>
        </w:rPr>
        <w:t xml:space="preserve"> </w:t>
      </w:r>
      <w:r>
        <w:t>dimension</w:t>
      </w:r>
      <w:r>
        <w:rPr>
          <w:spacing w:val="22"/>
          <w:w w:val="91"/>
        </w:rPr>
        <w:t xml:space="preserve"> </w:t>
      </w:r>
      <w:r>
        <w:t>and</w:t>
      </w:r>
      <w:r>
        <w:rPr>
          <w:spacing w:val="-32"/>
        </w:rPr>
        <w:t xml:space="preserve"> </w:t>
      </w:r>
      <w:r>
        <w:rPr>
          <w:spacing w:val="-4"/>
        </w:rPr>
        <w:t>low</w:t>
      </w:r>
      <w:r>
        <w:rPr>
          <w:spacing w:val="-31"/>
        </w:rPr>
        <w:t xml:space="preserve"> </w:t>
      </w:r>
      <w:r>
        <w:t>metric</w:t>
      </w:r>
      <w:r>
        <w:rPr>
          <w:spacing w:val="-31"/>
        </w:rPr>
        <w:t xml:space="preserve"> </w:t>
      </w:r>
      <w:r>
        <w:rPr>
          <w:spacing w:val="-6"/>
        </w:rPr>
        <w:t>entrop</w:t>
      </w:r>
      <w:r>
        <w:rPr>
          <w:spacing w:val="-5"/>
        </w:rPr>
        <w:t>y</w:t>
      </w:r>
      <w:r>
        <w:rPr>
          <w:spacing w:val="-6"/>
        </w:rPr>
        <w:t>.</w:t>
      </w:r>
      <w:r>
        <w:rPr>
          <w:spacing w:val="-17"/>
        </w:rPr>
        <w:t xml:space="preserve"> </w:t>
      </w:r>
      <w:r>
        <w:rPr>
          <w:spacing w:val="-3"/>
        </w:rPr>
        <w:t>Low</w:t>
      </w:r>
      <w:r>
        <w:rPr>
          <w:spacing w:val="-31"/>
        </w:rPr>
        <w:t xml:space="preserve"> </w:t>
      </w:r>
      <w:r>
        <w:t>fractal</w:t>
      </w:r>
      <w:r>
        <w:rPr>
          <w:spacing w:val="-31"/>
        </w:rPr>
        <w:t xml:space="preserve"> </w:t>
      </w:r>
      <w:r>
        <w:t>dimension</w:t>
      </w:r>
      <w:r>
        <w:rPr>
          <w:spacing w:val="-31"/>
        </w:rPr>
        <w:t xml:space="preserve"> </w:t>
      </w:r>
      <w:r>
        <w:t>ensures</w:t>
      </w:r>
      <w:r>
        <w:rPr>
          <w:spacing w:val="-31"/>
        </w:rPr>
        <w:t xml:space="preserve"> </w:t>
      </w:r>
      <w:r>
        <w:t>that</w:t>
      </w:r>
      <w:r>
        <w:rPr>
          <w:spacing w:val="-31"/>
        </w:rPr>
        <w:t xml:space="preserve"> </w:t>
      </w:r>
      <w:r>
        <w:rPr>
          <w:spacing w:val="-2"/>
        </w:rPr>
        <w:t>runtime</w:t>
      </w:r>
      <w:r>
        <w:rPr>
          <w:spacing w:val="-32"/>
        </w:rPr>
        <w:t xml:space="preserve"> </w:t>
      </w:r>
      <w:r>
        <w:t>is</w:t>
      </w:r>
      <w:r>
        <w:rPr>
          <w:spacing w:val="-31"/>
        </w:rPr>
        <w:t xml:space="preserve"> </w:t>
      </w:r>
      <w:r w:rsidR="00074963">
        <w:t>domi</w:t>
      </w:r>
      <w:r>
        <w:t>nated</w:t>
      </w:r>
      <w:r w:rsidR="00074963">
        <w:rPr>
          <w:spacing w:val="-24"/>
        </w:rPr>
        <w:t xml:space="preserve"> </w:t>
      </w:r>
      <w:r>
        <w:rPr>
          <w:spacing w:val="-4"/>
        </w:rPr>
        <w:t>b</w:t>
      </w:r>
      <w:r>
        <w:rPr>
          <w:spacing w:val="-3"/>
        </w:rPr>
        <w:t>y</w:t>
      </w:r>
      <w:r>
        <w:rPr>
          <w:spacing w:val="-23"/>
        </w:rPr>
        <w:t xml:space="preserve"> </w:t>
      </w:r>
      <w:r>
        <w:t>metric</w:t>
      </w:r>
      <w:r>
        <w:rPr>
          <w:spacing w:val="-23"/>
        </w:rPr>
        <w:t xml:space="preserve"> </w:t>
      </w:r>
      <w:r>
        <w:rPr>
          <w:spacing w:val="-6"/>
        </w:rPr>
        <w:t>entrop</w:t>
      </w:r>
      <w:r>
        <w:rPr>
          <w:spacing w:val="-5"/>
        </w:rPr>
        <w:t>y</w:t>
      </w:r>
      <w:r>
        <w:rPr>
          <w:spacing w:val="-6"/>
        </w:rPr>
        <w:t>.</w:t>
      </w:r>
      <w:r>
        <w:rPr>
          <w:spacing w:val="-4"/>
        </w:rPr>
        <w:t xml:space="preserve"> </w:t>
      </w:r>
      <w:proofErr w:type="gramStart"/>
      <w:r>
        <w:t>Metric</w:t>
      </w:r>
      <w:r>
        <w:rPr>
          <w:spacing w:val="-23"/>
        </w:rPr>
        <w:t xml:space="preserve"> </w:t>
      </w:r>
      <w:r>
        <w:rPr>
          <w:spacing w:val="-3"/>
        </w:rPr>
        <w:t>entrop</w:t>
      </w:r>
      <w:r>
        <w:rPr>
          <w:spacing w:val="-2"/>
        </w:rPr>
        <w:t>y</w:t>
      </w:r>
      <w:r>
        <w:rPr>
          <w:spacing w:val="-23"/>
        </w:rPr>
        <w:t xml:space="preserve"> </w:t>
      </w:r>
      <w:r>
        <w:t>is</w:t>
      </w:r>
      <w:r>
        <w:rPr>
          <w:spacing w:val="-23"/>
        </w:rPr>
        <w:t xml:space="preserve"> </w:t>
      </w:r>
      <w:r>
        <w:t>trivially</w:t>
      </w:r>
      <w:r>
        <w:rPr>
          <w:spacing w:val="-24"/>
        </w:rPr>
        <w:t xml:space="preserve"> </w:t>
      </w:r>
      <w:r>
        <w:rPr>
          <w:spacing w:val="-2"/>
        </w:rPr>
        <w:t>approximated</w:t>
      </w:r>
      <w:r>
        <w:rPr>
          <w:spacing w:val="-23"/>
        </w:rPr>
        <w:t xml:space="preserve"> </w:t>
      </w:r>
      <w:r>
        <w:rPr>
          <w:spacing w:val="-4"/>
        </w:rPr>
        <w:t>b</w:t>
      </w:r>
      <w:r>
        <w:rPr>
          <w:spacing w:val="-3"/>
        </w:rPr>
        <w:t>y</w:t>
      </w:r>
      <w:r>
        <w:rPr>
          <w:spacing w:val="-23"/>
        </w:rPr>
        <w:t xml:space="preserve"> </w:t>
      </w:r>
      <w:r>
        <w:t>looking</w:t>
      </w:r>
      <w:r>
        <w:rPr>
          <w:spacing w:val="41"/>
          <w:w w:val="93"/>
        </w:rPr>
        <w:t xml:space="preserve"> </w:t>
      </w:r>
      <w:r>
        <w:t>at</w:t>
      </w:r>
      <w:r>
        <w:rPr>
          <w:spacing w:val="-20"/>
        </w:rPr>
        <w:t xml:space="preserve"> </w:t>
      </w:r>
      <w:r>
        <w:t>the</w:t>
      </w:r>
      <w:r>
        <w:rPr>
          <w:spacing w:val="-19"/>
        </w:rPr>
        <w:t xml:space="preserve"> </w:t>
      </w:r>
      <w:r>
        <w:t>size</w:t>
      </w:r>
      <w:r>
        <w:rPr>
          <w:spacing w:val="-19"/>
        </w:rPr>
        <w:t xml:space="preserve"> </w:t>
      </w:r>
      <w:r>
        <w:t>of</w:t>
      </w:r>
      <w:r>
        <w:rPr>
          <w:spacing w:val="-20"/>
        </w:rPr>
        <w:t xml:space="preserve"> </w:t>
      </w:r>
      <w:r>
        <w:t>the</w:t>
      </w:r>
      <w:r>
        <w:rPr>
          <w:spacing w:val="-19"/>
        </w:rPr>
        <w:t xml:space="preserve"> </w:t>
      </w:r>
      <w:r>
        <w:t>coarse</w:t>
      </w:r>
      <w:r>
        <w:rPr>
          <w:spacing w:val="-19"/>
        </w:rPr>
        <w:t xml:space="preserve"> </w:t>
      </w:r>
      <w:r>
        <w:t>database</w:t>
      </w:r>
      <w:proofErr w:type="gramEnd"/>
      <w:r>
        <w:t>.</w:t>
      </w:r>
      <w:r>
        <w:rPr>
          <w:spacing w:val="-2"/>
        </w:rPr>
        <w:t xml:space="preserve"> F</w:t>
      </w:r>
      <w:r>
        <w:rPr>
          <w:spacing w:val="-3"/>
        </w:rPr>
        <w:t>urthermore,</w:t>
      </w:r>
      <w:r>
        <w:rPr>
          <w:spacing w:val="-18"/>
        </w:rPr>
        <w:t xml:space="preserve"> </w:t>
      </w:r>
      <w:r>
        <w:rPr>
          <w:spacing w:val="-5"/>
        </w:rPr>
        <w:t>we</w:t>
      </w:r>
      <w:r>
        <w:rPr>
          <w:spacing w:val="-20"/>
        </w:rPr>
        <w:t xml:space="preserve"> </w:t>
      </w:r>
      <w:r>
        <w:t>can</w:t>
      </w:r>
      <w:r>
        <w:rPr>
          <w:spacing w:val="-20"/>
        </w:rPr>
        <w:t xml:space="preserve"> </w:t>
      </w:r>
      <w:r>
        <w:t>directly</w:t>
      </w:r>
      <w:r>
        <w:rPr>
          <w:spacing w:val="-19"/>
        </w:rPr>
        <w:t xml:space="preserve"> </w:t>
      </w:r>
      <w:r>
        <w:t>measure</w:t>
      </w:r>
      <w:r>
        <w:rPr>
          <w:spacing w:val="-20"/>
        </w:rPr>
        <w:t xml:space="preserve"> </w:t>
      </w:r>
      <w:r>
        <w:t>the</w:t>
      </w:r>
      <w:r>
        <w:rPr>
          <w:spacing w:val="25"/>
          <w:w w:val="95"/>
        </w:rPr>
        <w:t xml:space="preserve"> </w:t>
      </w:r>
      <w:r>
        <w:rPr>
          <w:spacing w:val="1"/>
        </w:rPr>
        <w:t>local</w:t>
      </w:r>
      <w:r>
        <w:rPr>
          <w:spacing w:val="-32"/>
        </w:rPr>
        <w:t xml:space="preserve"> </w:t>
      </w:r>
      <w:r>
        <w:t>fractal</w:t>
      </w:r>
      <w:r>
        <w:rPr>
          <w:spacing w:val="-32"/>
        </w:rPr>
        <w:t xml:space="preserve"> </w:t>
      </w:r>
      <w:r>
        <w:t>dimension</w:t>
      </w:r>
      <w:r>
        <w:rPr>
          <w:spacing w:val="-32"/>
        </w:rPr>
        <w:t xml:space="preserve"> </w:t>
      </w:r>
      <w:r>
        <w:t>of</w:t>
      </w:r>
      <w:r>
        <w:rPr>
          <w:spacing w:val="-32"/>
        </w:rPr>
        <w:t xml:space="preserve"> </w:t>
      </w:r>
      <w:r>
        <w:t>the</w:t>
      </w:r>
      <w:r>
        <w:rPr>
          <w:spacing w:val="-32"/>
        </w:rPr>
        <w:t xml:space="preserve"> </w:t>
      </w:r>
      <w:r>
        <w:t>database</w:t>
      </w:r>
      <w:r>
        <w:rPr>
          <w:spacing w:val="-33"/>
        </w:rPr>
        <w:t xml:space="preserve"> </w:t>
      </w:r>
      <w:r>
        <w:rPr>
          <w:spacing w:val="-5"/>
        </w:rPr>
        <w:t>b</w:t>
      </w:r>
      <w:r>
        <w:rPr>
          <w:spacing w:val="-4"/>
        </w:rPr>
        <w:t>y</w:t>
      </w:r>
      <w:r>
        <w:rPr>
          <w:spacing w:val="-32"/>
        </w:rPr>
        <w:t xml:space="preserve"> </w:t>
      </w:r>
      <w:r>
        <w:t>sampling</w:t>
      </w:r>
      <w:r>
        <w:rPr>
          <w:spacing w:val="-31"/>
        </w:rPr>
        <w:t xml:space="preserve"> </w:t>
      </w:r>
      <w:r>
        <w:t>points</w:t>
      </w:r>
      <w:r>
        <w:rPr>
          <w:spacing w:val="-33"/>
        </w:rPr>
        <w:t xml:space="preserve"> </w:t>
      </w:r>
      <w:r>
        <w:t>from</w:t>
      </w:r>
      <w:r>
        <w:rPr>
          <w:spacing w:val="-32"/>
        </w:rPr>
        <w:t xml:space="preserve"> </w:t>
      </w:r>
      <w:r>
        <w:t>the</w:t>
      </w:r>
      <w:r>
        <w:rPr>
          <w:spacing w:val="-32"/>
        </w:rPr>
        <w:t xml:space="preserve"> </w:t>
      </w:r>
      <w:r>
        <w:t>database</w:t>
      </w:r>
      <w:r>
        <w:rPr>
          <w:spacing w:val="22"/>
          <w:w w:val="95"/>
        </w:rPr>
        <w:t xml:space="preserve"> </w:t>
      </w:r>
      <w:r>
        <w:t>and</w:t>
      </w:r>
      <w:r>
        <w:rPr>
          <w:spacing w:val="-18"/>
        </w:rPr>
        <w:t xml:space="preserve"> </w:t>
      </w:r>
      <w:r>
        <w:t>looking</w:t>
      </w:r>
      <w:r>
        <w:rPr>
          <w:spacing w:val="-18"/>
        </w:rPr>
        <w:t xml:space="preserve"> </w:t>
      </w:r>
      <w:r>
        <w:t>at</w:t>
      </w:r>
      <w:r>
        <w:rPr>
          <w:spacing w:val="-18"/>
        </w:rPr>
        <w:t xml:space="preserve"> </w:t>
      </w:r>
      <w:r>
        <w:t>the</w:t>
      </w:r>
      <w:r>
        <w:rPr>
          <w:spacing w:val="-18"/>
        </w:rPr>
        <w:t xml:space="preserve"> </w:t>
      </w:r>
      <w:r>
        <w:t>scaling</w:t>
      </w:r>
      <w:r>
        <w:rPr>
          <w:spacing w:val="-18"/>
        </w:rPr>
        <w:t xml:space="preserve"> </w:t>
      </w:r>
      <w:r>
        <w:t>behavior</w:t>
      </w:r>
      <w:r>
        <w:rPr>
          <w:spacing w:val="-18"/>
        </w:rPr>
        <w:t xml:space="preserve"> </w:t>
      </w:r>
      <w:r w:rsidRPr="00DA70FB">
        <w:rPr>
          <w:highlight w:val="yellow"/>
          <w:rPrChange w:id="1073" w:author="Craig Mak" w:date="2015-07-27T13:03:00Z">
            <w:rPr/>
          </w:rPrChange>
        </w:rPr>
        <w:t>of</w:t>
      </w:r>
      <w:r w:rsidRPr="00DA70FB">
        <w:rPr>
          <w:spacing w:val="-19"/>
          <w:highlight w:val="yellow"/>
          <w:rPrChange w:id="1074" w:author="Craig Mak" w:date="2015-07-27T13:03:00Z">
            <w:rPr>
              <w:spacing w:val="-19"/>
            </w:rPr>
          </w:rPrChange>
        </w:rPr>
        <w:t xml:space="preserve"> </w:t>
      </w:r>
      <w:r w:rsidRPr="00DA70FB">
        <w:rPr>
          <w:spacing w:val="-1"/>
          <w:highlight w:val="yellow"/>
          <w:rPrChange w:id="1075" w:author="Craig Mak" w:date="2015-07-27T13:03:00Z">
            <w:rPr>
              <w:spacing w:val="-1"/>
            </w:rPr>
          </w:rPrChange>
        </w:rPr>
        <w:t>v</w:t>
      </w:r>
      <w:r w:rsidRPr="00DA70FB">
        <w:rPr>
          <w:spacing w:val="-2"/>
          <w:highlight w:val="yellow"/>
          <w:rPrChange w:id="1076" w:author="Craig Mak" w:date="2015-07-27T13:03:00Z">
            <w:rPr>
              <w:spacing w:val="-2"/>
            </w:rPr>
          </w:rPrChange>
        </w:rPr>
        <w:t>olume</w:t>
      </w:r>
      <w:r w:rsidRPr="00DA70FB">
        <w:rPr>
          <w:spacing w:val="-18"/>
          <w:highlight w:val="yellow"/>
          <w:rPrChange w:id="1077" w:author="Craig Mak" w:date="2015-07-27T13:03:00Z">
            <w:rPr>
              <w:spacing w:val="-18"/>
            </w:rPr>
          </w:rPrChange>
        </w:rPr>
        <w:t xml:space="preserve"> </w:t>
      </w:r>
      <w:r w:rsidRPr="00DA70FB">
        <w:rPr>
          <w:highlight w:val="yellow"/>
          <w:rPrChange w:id="1078" w:author="Craig Mak" w:date="2015-07-27T13:03:00Z">
            <w:rPr/>
          </w:rPrChange>
        </w:rPr>
        <w:t>in</w:t>
      </w:r>
      <w:r w:rsidRPr="00DA70FB">
        <w:rPr>
          <w:spacing w:val="-18"/>
          <w:highlight w:val="yellow"/>
          <w:rPrChange w:id="1079" w:author="Craig Mak" w:date="2015-07-27T13:03:00Z">
            <w:rPr>
              <w:spacing w:val="-18"/>
            </w:rPr>
          </w:rPrChange>
        </w:rPr>
        <w:t xml:space="preserve"> </w:t>
      </w:r>
      <w:r w:rsidRPr="00DA70FB">
        <w:rPr>
          <w:highlight w:val="yellow"/>
          <w:rPrChange w:id="1080" w:author="Craig Mak" w:date="2015-07-27T13:03:00Z">
            <w:rPr/>
          </w:rPrChange>
        </w:rPr>
        <w:t>spheres</w:t>
      </w:r>
      <w:r>
        <w:rPr>
          <w:spacing w:val="-18"/>
        </w:rPr>
        <w:t xml:space="preserve"> </w:t>
      </w:r>
      <w:ins w:id="1081" w:author="Craig Mak" w:date="2015-07-27T13:03:00Z">
        <w:r w:rsidR="00DA70FB" w:rsidRPr="00DA70FB">
          <w:rPr>
            <w:b/>
            <w:spacing w:val="-18"/>
            <w:u w:val="single"/>
            <w:rPrChange w:id="1082" w:author="Craig Mak" w:date="2015-07-27T13:03:00Z">
              <w:rPr>
                <w:spacing w:val="-18"/>
              </w:rPr>
            </w:rPrChange>
          </w:rPr>
          <w:t>[AU: Words missing?]</w:t>
        </w:r>
        <w:r w:rsidR="00DA70FB">
          <w:rPr>
            <w:spacing w:val="-18"/>
          </w:rPr>
          <w:t xml:space="preserve"> </w:t>
        </w:r>
      </w:ins>
      <w:r>
        <w:t>of</w:t>
      </w:r>
      <w:r>
        <w:rPr>
          <w:spacing w:val="-18"/>
        </w:rPr>
        <w:t xml:space="preserve"> </w:t>
      </w:r>
      <w:r>
        <w:t>increasing</w:t>
      </w:r>
      <w:r>
        <w:rPr>
          <w:spacing w:val="-18"/>
        </w:rPr>
        <w:t xml:space="preserve"> </w:t>
      </w:r>
      <w:r>
        <w:t>radii.</w:t>
      </w:r>
      <w:r>
        <w:rPr>
          <w:spacing w:val="26"/>
          <w:w w:val="94"/>
        </w:rPr>
        <w:t xml:space="preserve"> </w:t>
      </w:r>
      <w:r>
        <w:rPr>
          <w:spacing w:val="-10"/>
        </w:rPr>
        <w:t>W</w:t>
      </w:r>
      <w:r>
        <w:rPr>
          <w:spacing w:val="-12"/>
        </w:rPr>
        <w:t>e</w:t>
      </w:r>
      <w:r>
        <w:rPr>
          <w:spacing w:val="-24"/>
        </w:rPr>
        <w:t xml:space="preserve"> </w:t>
      </w:r>
      <w:r>
        <w:rPr>
          <w:spacing w:val="-5"/>
        </w:rPr>
        <w:t>ha</w:t>
      </w:r>
      <w:r>
        <w:rPr>
          <w:spacing w:val="-4"/>
        </w:rPr>
        <w:t>v</w:t>
      </w:r>
      <w:r>
        <w:rPr>
          <w:spacing w:val="-5"/>
        </w:rPr>
        <w:t>e</w:t>
      </w:r>
      <w:r>
        <w:rPr>
          <w:spacing w:val="-24"/>
        </w:rPr>
        <w:t xml:space="preserve"> </w:t>
      </w:r>
      <w:r>
        <w:rPr>
          <w:spacing w:val="-3"/>
        </w:rPr>
        <w:t>shown</w:t>
      </w:r>
      <w:r>
        <w:rPr>
          <w:spacing w:val="-24"/>
        </w:rPr>
        <w:t xml:space="preserve"> </w:t>
      </w:r>
      <w:r>
        <w:t>that</w:t>
      </w:r>
      <w:r>
        <w:rPr>
          <w:spacing w:val="-23"/>
        </w:rPr>
        <w:t xml:space="preserve"> </w:t>
      </w:r>
      <w:r>
        <w:t>for</w:t>
      </w:r>
      <w:r>
        <w:rPr>
          <w:spacing w:val="-24"/>
        </w:rPr>
        <w:t xml:space="preserve"> </w:t>
      </w:r>
      <w:r>
        <w:t>three</w:t>
      </w:r>
      <w:r>
        <w:rPr>
          <w:spacing w:val="-23"/>
        </w:rPr>
        <w:t xml:space="preserve"> </w:t>
      </w:r>
      <w:r>
        <w:t>domains</w:t>
      </w:r>
      <w:r>
        <w:rPr>
          <w:spacing w:val="-24"/>
        </w:rPr>
        <w:t xml:space="preserve"> </w:t>
      </w:r>
      <w:r>
        <w:t>within</w:t>
      </w:r>
      <w:r>
        <w:rPr>
          <w:spacing w:val="-23"/>
        </w:rPr>
        <w:t xml:space="preserve"> </w:t>
      </w:r>
      <w:r>
        <w:t>biological</w:t>
      </w:r>
      <w:r>
        <w:rPr>
          <w:spacing w:val="-24"/>
        </w:rPr>
        <w:t xml:space="preserve"> </w:t>
      </w:r>
      <w:r>
        <w:t>data</w:t>
      </w:r>
      <w:r>
        <w:rPr>
          <w:spacing w:val="-23"/>
        </w:rPr>
        <w:t xml:space="preserve"> </w:t>
      </w:r>
      <w:r>
        <w:t>science,</w:t>
      </w:r>
      <w:r>
        <w:rPr>
          <w:spacing w:val="-23"/>
        </w:rPr>
        <w:t xml:space="preserve"> </w:t>
      </w:r>
      <w:r>
        <w:t>metric</w:t>
      </w:r>
      <w:r>
        <w:rPr>
          <w:spacing w:val="27"/>
          <w:w w:val="94"/>
        </w:rPr>
        <w:t xml:space="preserve"> </w:t>
      </w:r>
      <w:r>
        <w:rPr>
          <w:spacing w:val="-3"/>
        </w:rPr>
        <w:t>entrop</w:t>
      </w:r>
      <w:r>
        <w:rPr>
          <w:spacing w:val="-2"/>
        </w:rPr>
        <w:t>y</w:t>
      </w:r>
      <w:r>
        <w:rPr>
          <w:spacing w:val="-24"/>
        </w:rPr>
        <w:t xml:space="preserve"> </w:t>
      </w:r>
      <w:r>
        <w:t>and</w:t>
      </w:r>
      <w:r>
        <w:rPr>
          <w:spacing w:val="-24"/>
        </w:rPr>
        <w:t xml:space="preserve"> </w:t>
      </w:r>
      <w:r>
        <w:t>fractal</w:t>
      </w:r>
      <w:r>
        <w:rPr>
          <w:spacing w:val="-24"/>
        </w:rPr>
        <w:t xml:space="preserve"> </w:t>
      </w:r>
      <w:r>
        <w:t>dimension</w:t>
      </w:r>
      <w:r>
        <w:rPr>
          <w:spacing w:val="-24"/>
        </w:rPr>
        <w:t xml:space="preserve"> </w:t>
      </w:r>
      <w:r>
        <w:t>are</w:t>
      </w:r>
      <w:r>
        <w:rPr>
          <w:spacing w:val="-24"/>
        </w:rPr>
        <w:t xml:space="preserve"> </w:t>
      </w:r>
      <w:r>
        <w:rPr>
          <w:spacing w:val="1"/>
        </w:rPr>
        <w:t>both</w:t>
      </w:r>
      <w:r>
        <w:rPr>
          <w:spacing w:val="-23"/>
        </w:rPr>
        <w:t xml:space="preserve"> </w:t>
      </w:r>
      <w:r>
        <w:rPr>
          <w:spacing w:val="-3"/>
        </w:rPr>
        <w:t>low.</w:t>
      </w:r>
    </w:p>
    <w:p w14:paraId="1ADD44A1" w14:textId="77777777" w:rsidR="00283DE0" w:rsidRDefault="00283DE0" w:rsidP="003B0178">
      <w:pPr>
        <w:keepLines/>
        <w:spacing w:line="381" w:lineRule="auto"/>
        <w:sectPr w:rsidR="00283DE0">
          <w:pgSz w:w="12240" w:h="15840"/>
          <w:pgMar w:top="1500" w:right="1720" w:bottom="1960" w:left="1720" w:header="0" w:footer="1776" w:gutter="0"/>
          <w:cols w:space="720"/>
        </w:sectPr>
      </w:pPr>
    </w:p>
    <w:p w14:paraId="359E990C" w14:textId="77777777" w:rsidR="00283DE0" w:rsidRDefault="00283DE0" w:rsidP="003B0178">
      <w:pPr>
        <w:keepLines/>
        <w:rPr>
          <w:rFonts w:ascii="Georgia" w:eastAsia="Georgia" w:hAnsi="Georgia" w:cs="Georgia"/>
          <w:sz w:val="20"/>
          <w:szCs w:val="20"/>
        </w:rPr>
      </w:pPr>
    </w:p>
    <w:p w14:paraId="206242EB" w14:textId="77777777" w:rsidR="00283DE0" w:rsidRDefault="00283DE0" w:rsidP="003B0178">
      <w:pPr>
        <w:keepLines/>
        <w:rPr>
          <w:rFonts w:ascii="Georgia" w:eastAsia="Georgia" w:hAnsi="Georgia" w:cs="Georgia"/>
          <w:sz w:val="20"/>
          <w:szCs w:val="20"/>
        </w:rPr>
      </w:pPr>
    </w:p>
    <w:p w14:paraId="74ADF7E0" w14:textId="77777777" w:rsidR="00283DE0" w:rsidRDefault="00283DE0" w:rsidP="003B0178">
      <w:pPr>
        <w:keepLines/>
        <w:rPr>
          <w:rFonts w:ascii="Georgia" w:eastAsia="Georgia" w:hAnsi="Georgia" w:cs="Georgia"/>
          <w:sz w:val="20"/>
          <w:szCs w:val="20"/>
        </w:rPr>
      </w:pPr>
    </w:p>
    <w:p w14:paraId="510B49A8" w14:textId="77777777" w:rsidR="00283DE0" w:rsidRDefault="00283DE0" w:rsidP="003B0178">
      <w:pPr>
        <w:keepLines/>
        <w:spacing w:before="10"/>
        <w:rPr>
          <w:rFonts w:ascii="Georgia" w:eastAsia="Georgia" w:hAnsi="Georgia" w:cs="Georgia"/>
          <w:sz w:val="25"/>
          <w:szCs w:val="25"/>
        </w:rPr>
      </w:pPr>
    </w:p>
    <w:p w14:paraId="3915807B" w14:textId="0B8A2335" w:rsidR="00283DE0" w:rsidRPr="00074963" w:rsidRDefault="00641826" w:rsidP="003B0178">
      <w:pPr>
        <w:pStyle w:val="BodyText"/>
        <w:keepLines/>
        <w:spacing w:before="59" w:line="380" w:lineRule="auto"/>
        <w:ind w:right="528" w:firstLine="351"/>
      </w:pPr>
      <w:r>
        <w:t>As</w:t>
      </w:r>
      <w:r>
        <w:rPr>
          <w:spacing w:val="-20"/>
        </w:rPr>
        <w:t xml:space="preserve"> </w:t>
      </w:r>
      <w:r>
        <w:t>discussed</w:t>
      </w:r>
      <w:r>
        <w:rPr>
          <w:spacing w:val="-19"/>
        </w:rPr>
        <w:t xml:space="preserve"> </w:t>
      </w:r>
      <w:r>
        <w:t>in</w:t>
      </w:r>
      <w:r>
        <w:rPr>
          <w:spacing w:val="-19"/>
        </w:rPr>
        <w:t xml:space="preserve"> </w:t>
      </w:r>
      <w:r>
        <w:t>the</w:t>
      </w:r>
      <w:r>
        <w:rPr>
          <w:spacing w:val="-19"/>
        </w:rPr>
        <w:t xml:space="preserve"> </w:t>
      </w:r>
      <w:r>
        <w:t>theoretical</w:t>
      </w:r>
      <w:r>
        <w:rPr>
          <w:spacing w:val="-19"/>
        </w:rPr>
        <w:t xml:space="preserve"> </w:t>
      </w:r>
      <w:r>
        <w:t>results,</w:t>
      </w:r>
      <w:r>
        <w:rPr>
          <w:spacing w:val="-19"/>
        </w:rPr>
        <w:t xml:space="preserve"> </w:t>
      </w:r>
      <w:r>
        <w:t>although</w:t>
      </w:r>
      <w:r>
        <w:rPr>
          <w:spacing w:val="-18"/>
        </w:rPr>
        <w:t xml:space="preserve"> </w:t>
      </w:r>
      <w:r>
        <w:t>the</w:t>
      </w:r>
      <w:r>
        <w:rPr>
          <w:spacing w:val="-19"/>
        </w:rPr>
        <w:t xml:space="preserve"> </w:t>
      </w:r>
      <w:r>
        <w:t>data</w:t>
      </w:r>
      <w:r>
        <w:rPr>
          <w:spacing w:val="-19"/>
        </w:rPr>
        <w:t xml:space="preserve"> </w:t>
      </w:r>
      <w:r>
        <w:rPr>
          <w:spacing w:val="-3"/>
        </w:rPr>
        <w:t>live</w:t>
      </w:r>
      <w:r>
        <w:rPr>
          <w:spacing w:val="-19"/>
        </w:rPr>
        <w:t xml:space="preserve"> </w:t>
      </w:r>
      <w:r>
        <w:t>locally</w:t>
      </w:r>
      <w:r>
        <w:rPr>
          <w:spacing w:val="-18"/>
        </w:rPr>
        <w:t xml:space="preserve"> </w:t>
      </w:r>
      <w:r>
        <w:t>on</w:t>
      </w:r>
      <w:r>
        <w:rPr>
          <w:spacing w:val="-19"/>
        </w:rPr>
        <w:t xml:space="preserve"> </w:t>
      </w:r>
      <w:r>
        <w:t>a</w:t>
      </w:r>
      <w:r>
        <w:rPr>
          <w:spacing w:val="28"/>
          <w:w w:val="96"/>
        </w:rPr>
        <w:t xml:space="preserve"> </w:t>
      </w:r>
      <w:r>
        <w:rPr>
          <w:spacing w:val="-3"/>
        </w:rPr>
        <w:t>low</w:t>
      </w:r>
      <w:r>
        <w:rPr>
          <w:spacing w:val="-39"/>
        </w:rPr>
        <w:t xml:space="preserve"> </w:t>
      </w:r>
      <w:r>
        <w:t>dimension</w:t>
      </w:r>
      <w:r>
        <w:rPr>
          <w:spacing w:val="-38"/>
        </w:rPr>
        <w:t xml:space="preserve"> </w:t>
      </w:r>
      <w:r>
        <w:t>subspace,</w:t>
      </w:r>
      <w:r>
        <w:rPr>
          <w:spacing w:val="-36"/>
        </w:rPr>
        <w:t xml:space="preserve"> </w:t>
      </w:r>
      <w:r>
        <w:t>the</w:t>
      </w:r>
      <w:r>
        <w:rPr>
          <w:spacing w:val="-38"/>
        </w:rPr>
        <w:t xml:space="preserve"> </w:t>
      </w:r>
      <w:r>
        <w:t>data</w:t>
      </w:r>
      <w:r>
        <w:rPr>
          <w:spacing w:val="-38"/>
        </w:rPr>
        <w:t xml:space="preserve"> </w:t>
      </w:r>
      <w:ins w:id="1083" w:author="Craig Mak" w:date="2015-07-27T13:01:00Z">
        <w:r w:rsidR="00DA70FB">
          <w:t>are</w:t>
        </w:r>
      </w:ins>
      <w:del w:id="1084" w:author="Craig Mak" w:date="2015-07-27T13:01:00Z">
        <w:r w:rsidDel="00DA70FB">
          <w:delText>is</w:delText>
        </w:r>
      </w:del>
      <w:r>
        <w:rPr>
          <w:spacing w:val="-38"/>
        </w:rPr>
        <w:t xml:space="preserve"> </w:t>
      </w:r>
      <w:r>
        <w:t>truly</w:t>
      </w:r>
      <w:r>
        <w:rPr>
          <w:spacing w:val="-38"/>
        </w:rPr>
        <w:t xml:space="preserve"> </w:t>
      </w:r>
      <w:proofErr w:type="gramStart"/>
      <w:r>
        <w:t>high-dimensional</w:t>
      </w:r>
      <w:proofErr w:type="gramEnd"/>
      <w:r>
        <w:rPr>
          <w:spacing w:val="-39"/>
        </w:rPr>
        <w:t xml:space="preserve"> </w:t>
      </w:r>
      <w:r>
        <w:rPr>
          <w:spacing w:val="-4"/>
        </w:rPr>
        <w:t>globally</w:t>
      </w:r>
      <w:r>
        <w:rPr>
          <w:spacing w:val="-3"/>
        </w:rPr>
        <w:t>.</w:t>
      </w:r>
      <w:r>
        <w:rPr>
          <w:spacing w:val="-24"/>
        </w:rPr>
        <w:t xml:space="preserve"> </w:t>
      </w:r>
      <w:r>
        <w:rPr>
          <w:spacing w:val="-4"/>
        </w:rPr>
        <w:t>At</w:t>
      </w:r>
      <w:r>
        <w:rPr>
          <w:spacing w:val="-38"/>
        </w:rPr>
        <w:t xml:space="preserve"> </w:t>
      </w:r>
      <w:r>
        <w:t>small</w:t>
      </w:r>
      <w:r>
        <w:rPr>
          <w:spacing w:val="28"/>
          <w:w w:val="93"/>
        </w:rPr>
        <w:t xml:space="preserve"> </w:t>
      </w:r>
      <w:r>
        <w:t>scales,</w:t>
      </w:r>
      <w:r>
        <w:rPr>
          <w:spacing w:val="-22"/>
        </w:rPr>
        <w:t xml:space="preserve"> </w:t>
      </w:r>
      <w:r>
        <w:t>biological</w:t>
      </w:r>
      <w:r>
        <w:rPr>
          <w:spacing w:val="-22"/>
        </w:rPr>
        <w:t xml:space="preserve"> </w:t>
      </w:r>
      <w:r>
        <w:t>data</w:t>
      </w:r>
      <w:r>
        <w:rPr>
          <w:spacing w:val="-23"/>
        </w:rPr>
        <w:t xml:space="preserve"> </w:t>
      </w:r>
      <w:r>
        <w:t>often</w:t>
      </w:r>
      <w:r>
        <w:rPr>
          <w:spacing w:val="-22"/>
        </w:rPr>
        <w:t xml:space="preserve"> </w:t>
      </w:r>
      <w:r>
        <w:rPr>
          <w:spacing w:val="-3"/>
        </w:rPr>
        <w:t>lives</w:t>
      </w:r>
      <w:r>
        <w:rPr>
          <w:spacing w:val="-23"/>
        </w:rPr>
        <w:t xml:space="preserve"> </w:t>
      </w:r>
      <w:r>
        <w:t>on</w:t>
      </w:r>
      <w:r>
        <w:rPr>
          <w:spacing w:val="-22"/>
        </w:rPr>
        <w:t xml:space="preserve"> </w:t>
      </w:r>
      <w:r>
        <w:t>a</w:t>
      </w:r>
      <w:r>
        <w:rPr>
          <w:spacing w:val="-22"/>
        </w:rPr>
        <w:t xml:space="preserve"> </w:t>
      </w:r>
      <w:r>
        <w:rPr>
          <w:spacing w:val="-2"/>
        </w:rPr>
        <w:t>low-dimensional</w:t>
      </w:r>
      <w:r>
        <w:rPr>
          <w:spacing w:val="-22"/>
        </w:rPr>
        <w:t xml:space="preserve"> </w:t>
      </w:r>
      <w:r>
        <w:rPr>
          <w:spacing w:val="1"/>
        </w:rPr>
        <w:t>polytope</w:t>
      </w:r>
      <w:r>
        <w:rPr>
          <w:spacing w:val="-22"/>
        </w:rPr>
        <w:t xml:space="preserve"> </w:t>
      </w:r>
      <w:r>
        <w:rPr>
          <w:spacing w:val="-1"/>
        </w:rPr>
        <w:t>(</w:t>
      </w:r>
      <w:r>
        <w:rPr>
          <w:spacing w:val="-2"/>
        </w:rPr>
        <w:t>Hart</w:t>
      </w:r>
      <w:r>
        <w:rPr>
          <w:spacing w:val="-22"/>
        </w:rPr>
        <w:t xml:space="preserve"> </w:t>
      </w:r>
      <w:r>
        <w:t>et</w:t>
      </w:r>
      <w:r>
        <w:rPr>
          <w:spacing w:val="-23"/>
        </w:rPr>
        <w:t xml:space="preserve"> </w:t>
      </w:r>
      <w:r>
        <w:t>al.,</w:t>
      </w:r>
      <w:r>
        <w:rPr>
          <w:spacing w:val="42"/>
          <w:w w:val="99"/>
        </w:rPr>
        <w:t xml:space="preserve"> </w:t>
      </w:r>
      <w:r>
        <w:t>2015)</w:t>
      </w:r>
      <w:ins w:id="1085" w:author="Craig Mak" w:date="2015-07-27T13:01:00Z">
        <w:r w:rsidR="00DA70FB">
          <w:t>.</w:t>
        </w:r>
      </w:ins>
      <w:del w:id="1086" w:author="Craig Mak" w:date="2015-07-27T13:01:00Z">
        <w:r w:rsidDel="00DA70FB">
          <w:delText>;</w:delText>
        </w:r>
      </w:del>
      <w:r>
        <w:rPr>
          <w:spacing w:val="-33"/>
        </w:rPr>
        <w:t xml:space="preserve"> </w:t>
      </w:r>
      <w:ins w:id="1087" w:author="Craig Mak" w:date="2015-07-27T13:01:00Z">
        <w:r w:rsidR="00DA70FB">
          <w:rPr>
            <w:spacing w:val="-4"/>
          </w:rPr>
          <w:t>H</w:t>
        </w:r>
      </w:ins>
      <w:del w:id="1088" w:author="Craig Mak" w:date="2015-07-27T13:01:00Z">
        <w:r w:rsidDel="00DA70FB">
          <w:rPr>
            <w:spacing w:val="-4"/>
          </w:rPr>
          <w:delText>h</w:delText>
        </w:r>
      </w:del>
      <w:r>
        <w:rPr>
          <w:spacing w:val="-4"/>
        </w:rPr>
        <w:t>owever,</w:t>
      </w:r>
      <w:r>
        <w:rPr>
          <w:spacing w:val="-34"/>
        </w:rPr>
        <w:t xml:space="preserve"> </w:t>
      </w:r>
      <w:r>
        <w:t>omics</w:t>
      </w:r>
      <w:r>
        <w:rPr>
          <w:spacing w:val="-34"/>
        </w:rPr>
        <w:t xml:space="preserve"> </w:t>
      </w:r>
      <w:r>
        <w:t>data</w:t>
      </w:r>
      <w:r>
        <w:rPr>
          <w:spacing w:val="-35"/>
        </w:rPr>
        <w:t xml:space="preserve"> </w:t>
      </w:r>
      <w:ins w:id="1089" w:author="Craig Mak" w:date="2015-07-27T13:01:00Z">
        <w:r w:rsidR="00DA70FB">
          <w:t>are</w:t>
        </w:r>
      </w:ins>
      <w:del w:id="1090" w:author="Craig Mak" w:date="2015-07-27T13:01:00Z">
        <w:r w:rsidDel="00DA70FB">
          <w:delText>is</w:delText>
        </w:r>
      </w:del>
      <w:r>
        <w:rPr>
          <w:spacing w:val="-34"/>
        </w:rPr>
        <w:t xml:space="preserve"> </w:t>
      </w:r>
      <w:r>
        <w:rPr>
          <w:spacing w:val="-5"/>
        </w:rPr>
        <w:t>b</w:t>
      </w:r>
      <w:r>
        <w:rPr>
          <w:spacing w:val="-4"/>
        </w:rPr>
        <w:t>y</w:t>
      </w:r>
      <w:r>
        <w:rPr>
          <w:spacing w:val="-35"/>
        </w:rPr>
        <w:t xml:space="preserve"> </w:t>
      </w:r>
      <w:r>
        <w:t>nature</w:t>
      </w:r>
      <w:r>
        <w:rPr>
          <w:spacing w:val="-34"/>
        </w:rPr>
        <w:t xml:space="preserve"> </w:t>
      </w:r>
      <w:r>
        <w:rPr>
          <w:spacing w:val="-2"/>
        </w:rPr>
        <w:t>comprehensive,</w:t>
      </w:r>
      <w:r>
        <w:rPr>
          <w:spacing w:val="-34"/>
        </w:rPr>
        <w:t xml:space="preserve"> </w:t>
      </w:r>
      <w:r>
        <w:t>and</w:t>
      </w:r>
      <w:r>
        <w:rPr>
          <w:spacing w:val="-34"/>
        </w:rPr>
        <w:t xml:space="preserve"> </w:t>
      </w:r>
      <w:r>
        <w:t>include</w:t>
      </w:r>
      <w:del w:id="1091" w:author="Craig Mak" w:date="2015-07-27T13:01:00Z">
        <w:r w:rsidDel="00DA70FB">
          <w:delText>s</w:delText>
        </w:r>
      </w:del>
      <w:r>
        <w:rPr>
          <w:spacing w:val="-35"/>
        </w:rPr>
        <w:t xml:space="preserve"> </w:t>
      </w:r>
      <w:r>
        <w:t>not</w:t>
      </w:r>
      <w:r>
        <w:rPr>
          <w:spacing w:val="-35"/>
        </w:rPr>
        <w:t xml:space="preserve"> </w:t>
      </w:r>
      <w:r>
        <w:t>just</w:t>
      </w:r>
      <w:r>
        <w:rPr>
          <w:spacing w:val="29"/>
          <w:w w:val="97"/>
        </w:rPr>
        <w:t xml:space="preserve"> </w:t>
      </w:r>
      <w:r>
        <w:t>one</w:t>
      </w:r>
      <w:r>
        <w:rPr>
          <w:spacing w:val="-5"/>
        </w:rPr>
        <w:t xml:space="preserve"> </w:t>
      </w:r>
      <w:r>
        <w:t>but</w:t>
      </w:r>
      <w:r>
        <w:rPr>
          <w:spacing w:val="-4"/>
        </w:rPr>
        <w:t xml:space="preserve"> </w:t>
      </w:r>
      <w:r>
        <w:rPr>
          <w:spacing w:val="-3"/>
        </w:rPr>
        <w:t>man</w:t>
      </w:r>
      <w:r>
        <w:rPr>
          <w:spacing w:val="-2"/>
        </w:rPr>
        <w:t>y</w:t>
      </w:r>
      <w:r>
        <w:rPr>
          <w:spacing w:val="-5"/>
        </w:rPr>
        <w:t xml:space="preserve"> </w:t>
      </w:r>
      <w:r>
        <w:rPr>
          <w:spacing w:val="-3"/>
        </w:rPr>
        <w:t>such</w:t>
      </w:r>
      <w:r>
        <w:rPr>
          <w:spacing w:val="-4"/>
        </w:rPr>
        <w:t xml:space="preserve"> </w:t>
      </w:r>
      <w:r>
        <w:rPr>
          <w:spacing w:val="1"/>
        </w:rPr>
        <w:t>polytopes.</w:t>
      </w:r>
      <w:r>
        <w:rPr>
          <w:spacing w:val="23"/>
        </w:rPr>
        <w:t xml:space="preserve"> </w:t>
      </w:r>
      <w:r>
        <w:t>Although</w:t>
      </w:r>
      <w:r>
        <w:rPr>
          <w:spacing w:val="-4"/>
        </w:rPr>
        <w:t xml:space="preserve"> </w:t>
      </w:r>
      <w:r>
        <w:rPr>
          <w:spacing w:val="-3"/>
        </w:rPr>
        <w:t>each</w:t>
      </w:r>
      <w:r>
        <w:rPr>
          <w:spacing w:val="-5"/>
        </w:rPr>
        <w:t xml:space="preserve"> </w:t>
      </w:r>
      <w:r>
        <w:rPr>
          <w:spacing w:val="1"/>
        </w:rPr>
        <w:t>polytope</w:t>
      </w:r>
      <w:r>
        <w:rPr>
          <w:spacing w:val="-4"/>
        </w:rPr>
        <w:t xml:space="preserve"> </w:t>
      </w:r>
      <w:r>
        <w:t>can</w:t>
      </w:r>
      <w:r>
        <w:rPr>
          <w:spacing w:val="-4"/>
        </w:rPr>
        <w:t xml:space="preserve"> </w:t>
      </w:r>
      <w:r>
        <w:rPr>
          <w:spacing w:val="3"/>
        </w:rPr>
        <w:t>be</w:t>
      </w:r>
      <w:r>
        <w:rPr>
          <w:spacing w:val="-5"/>
        </w:rPr>
        <w:t xml:space="preserve"> </w:t>
      </w:r>
      <w:r>
        <w:t>individually</w:t>
      </w:r>
      <w:r>
        <w:rPr>
          <w:spacing w:val="22"/>
          <w:w w:val="95"/>
        </w:rPr>
        <w:t xml:space="preserve"> </w:t>
      </w:r>
      <w:r>
        <w:rPr>
          <w:spacing w:val="1"/>
        </w:rPr>
        <w:t>projected</w:t>
      </w:r>
      <w:r>
        <w:rPr>
          <w:spacing w:val="-34"/>
        </w:rPr>
        <w:t xml:space="preserve"> </w:t>
      </w:r>
      <w:r>
        <w:rPr>
          <w:spacing w:val="-3"/>
        </w:rPr>
        <w:t>onto</w:t>
      </w:r>
      <w:r>
        <w:rPr>
          <w:spacing w:val="-34"/>
        </w:rPr>
        <w:t xml:space="preserve"> </w:t>
      </w:r>
      <w:r>
        <w:t>a</w:t>
      </w:r>
      <w:r>
        <w:rPr>
          <w:spacing w:val="-34"/>
        </w:rPr>
        <w:t xml:space="preserve"> </w:t>
      </w:r>
      <w:r>
        <w:t>subspace</w:t>
      </w:r>
      <w:r>
        <w:rPr>
          <w:spacing w:val="-33"/>
        </w:rPr>
        <w:t xml:space="preserve"> </w:t>
      </w:r>
      <w:r>
        <w:t>using</w:t>
      </w:r>
      <w:r>
        <w:rPr>
          <w:spacing w:val="-34"/>
        </w:rPr>
        <w:t xml:space="preserve"> </w:t>
      </w:r>
      <w:r>
        <w:rPr>
          <w:spacing w:val="-2"/>
        </w:rPr>
        <w:t>techniques</w:t>
      </w:r>
      <w:r>
        <w:rPr>
          <w:spacing w:val="-34"/>
        </w:rPr>
        <w:t xml:space="preserve"> </w:t>
      </w:r>
      <w:r>
        <w:rPr>
          <w:spacing w:val="-3"/>
        </w:rPr>
        <w:t>such</w:t>
      </w:r>
      <w:r>
        <w:rPr>
          <w:spacing w:val="-34"/>
        </w:rPr>
        <w:t xml:space="preserve"> </w:t>
      </w:r>
      <w:r>
        <w:t>as</w:t>
      </w:r>
      <w:r>
        <w:rPr>
          <w:spacing w:val="-34"/>
        </w:rPr>
        <w:t xml:space="preserve"> </w:t>
      </w:r>
      <w:r>
        <w:t>PCA,</w:t>
      </w:r>
      <w:r>
        <w:rPr>
          <w:spacing w:val="-34"/>
        </w:rPr>
        <w:t xml:space="preserve"> </w:t>
      </w:r>
      <w:r>
        <w:t>the</w:t>
      </w:r>
      <w:r>
        <w:rPr>
          <w:spacing w:val="-34"/>
        </w:rPr>
        <w:t xml:space="preserve"> </w:t>
      </w:r>
      <w:r>
        <w:t>same</w:t>
      </w:r>
      <w:r>
        <w:rPr>
          <w:spacing w:val="-33"/>
        </w:rPr>
        <w:t xml:space="preserve"> </w:t>
      </w:r>
      <w:r>
        <w:rPr>
          <w:spacing w:val="1"/>
        </w:rPr>
        <w:t>projection</w:t>
      </w:r>
      <w:r>
        <w:rPr>
          <w:spacing w:val="26"/>
          <w:w w:val="94"/>
        </w:rPr>
        <w:t xml:space="preserve"> </w:t>
      </w:r>
      <w:r>
        <w:t>cannot</w:t>
      </w:r>
      <w:r>
        <w:rPr>
          <w:spacing w:val="-38"/>
        </w:rPr>
        <w:t xml:space="preserve"> </w:t>
      </w:r>
      <w:r>
        <w:rPr>
          <w:spacing w:val="3"/>
        </w:rPr>
        <w:t>be</w:t>
      </w:r>
      <w:r>
        <w:rPr>
          <w:spacing w:val="-38"/>
        </w:rPr>
        <w:t xml:space="preserve"> </w:t>
      </w:r>
      <w:r>
        <w:t>used</w:t>
      </w:r>
      <w:r>
        <w:rPr>
          <w:spacing w:val="-38"/>
        </w:rPr>
        <w:t xml:space="preserve"> </w:t>
      </w:r>
      <w:r>
        <w:t>for</w:t>
      </w:r>
      <w:r>
        <w:rPr>
          <w:spacing w:val="-37"/>
        </w:rPr>
        <w:t xml:space="preserve"> </w:t>
      </w:r>
      <w:r>
        <w:t>all</w:t>
      </w:r>
      <w:r>
        <w:rPr>
          <w:spacing w:val="-38"/>
        </w:rPr>
        <w:t xml:space="preserve"> </w:t>
      </w:r>
      <w:r>
        <w:t>the</w:t>
      </w:r>
      <w:r>
        <w:rPr>
          <w:spacing w:val="-38"/>
        </w:rPr>
        <w:t xml:space="preserve"> </w:t>
      </w:r>
      <w:r>
        <w:rPr>
          <w:spacing w:val="1"/>
        </w:rPr>
        <w:t>polytopes</w:t>
      </w:r>
      <w:r>
        <w:rPr>
          <w:spacing w:val="-38"/>
        </w:rPr>
        <w:t xml:space="preserve"> </w:t>
      </w:r>
      <w:r>
        <w:t>at</w:t>
      </w:r>
      <w:r>
        <w:rPr>
          <w:spacing w:val="-37"/>
        </w:rPr>
        <w:t xml:space="preserve"> </w:t>
      </w:r>
      <w:r>
        <w:t>once</w:t>
      </w:r>
      <w:r>
        <w:rPr>
          <w:spacing w:val="-38"/>
        </w:rPr>
        <w:t xml:space="preserve"> </w:t>
      </w:r>
      <w:r>
        <w:t>because</w:t>
      </w:r>
      <w:r>
        <w:rPr>
          <w:spacing w:val="-38"/>
        </w:rPr>
        <w:t xml:space="preserve"> </w:t>
      </w:r>
      <w:r>
        <w:t>they</w:t>
      </w:r>
      <w:r>
        <w:rPr>
          <w:spacing w:val="-37"/>
        </w:rPr>
        <w:t xml:space="preserve"> </w:t>
      </w:r>
      <w:r>
        <w:rPr>
          <w:spacing w:val="-3"/>
        </w:rPr>
        <w:t>live</w:t>
      </w:r>
      <w:r>
        <w:rPr>
          <w:spacing w:val="-38"/>
        </w:rPr>
        <w:t xml:space="preserve"> </w:t>
      </w:r>
      <w:r>
        <w:t>on</w:t>
      </w:r>
      <w:r>
        <w:rPr>
          <w:spacing w:val="-38"/>
        </w:rPr>
        <w:t xml:space="preserve"> </w:t>
      </w:r>
      <w:r>
        <w:rPr>
          <w:rFonts w:ascii="Trebuchet MS"/>
          <w:i/>
          <w:spacing w:val="-3"/>
        </w:rPr>
        <w:t>different</w:t>
      </w:r>
      <w:r>
        <w:rPr>
          <w:rFonts w:ascii="Trebuchet MS"/>
          <w:i/>
          <w:spacing w:val="-44"/>
        </w:rPr>
        <w:t xml:space="preserve"> </w:t>
      </w:r>
      <w:r>
        <w:rPr>
          <w:spacing w:val="-3"/>
        </w:rPr>
        <w:t>low-</w:t>
      </w:r>
      <w:del w:id="1092" w:author="Craig Mak" w:date="2015-07-27T13:01:00Z">
        <w:r w:rsidDel="00DA70FB">
          <w:rPr>
            <w:spacing w:val="34"/>
            <w:w w:val="92"/>
          </w:rPr>
          <w:delText xml:space="preserve"> </w:delText>
        </w:r>
      </w:del>
      <w:r>
        <w:t>dimensional</w:t>
      </w:r>
      <w:r>
        <w:rPr>
          <w:spacing w:val="-16"/>
        </w:rPr>
        <w:t xml:space="preserve"> </w:t>
      </w:r>
      <w:r>
        <w:t>subspaces.</w:t>
      </w:r>
      <w:r>
        <w:rPr>
          <w:spacing w:val="7"/>
        </w:rPr>
        <w:t xml:space="preserve"> </w:t>
      </w:r>
      <w:r>
        <w:rPr>
          <w:spacing w:val="-2"/>
        </w:rPr>
        <w:t>F</w:t>
      </w:r>
      <w:r>
        <w:rPr>
          <w:spacing w:val="-3"/>
        </w:rPr>
        <w:t>urthermore,</w:t>
      </w:r>
      <w:r>
        <w:rPr>
          <w:spacing w:val="-15"/>
        </w:rPr>
        <w:t xml:space="preserve"> </w:t>
      </w:r>
      <w:r>
        <w:t>as</w:t>
      </w:r>
      <w:r>
        <w:rPr>
          <w:spacing w:val="-16"/>
        </w:rPr>
        <w:t xml:space="preserve"> </w:t>
      </w:r>
      <w:r>
        <w:t>is</w:t>
      </w:r>
      <w:r>
        <w:rPr>
          <w:spacing w:val="-16"/>
        </w:rPr>
        <w:t xml:space="preserve"> </w:t>
      </w:r>
      <w:r>
        <w:t>the</w:t>
      </w:r>
      <w:r>
        <w:rPr>
          <w:spacing w:val="-15"/>
        </w:rPr>
        <w:t xml:space="preserve"> </w:t>
      </w:r>
      <w:r>
        <w:t>case</w:t>
      </w:r>
      <w:r>
        <w:rPr>
          <w:spacing w:val="-16"/>
        </w:rPr>
        <w:t xml:space="preserve"> </w:t>
      </w:r>
      <w:r>
        <w:t>with</w:t>
      </w:r>
      <w:r>
        <w:rPr>
          <w:spacing w:val="-15"/>
        </w:rPr>
        <w:t xml:space="preserve"> </w:t>
      </w:r>
      <w:r>
        <w:t>genomes,</w:t>
      </w:r>
      <w:r>
        <w:rPr>
          <w:spacing w:val="-15"/>
        </w:rPr>
        <w:t xml:space="preserve"> </w:t>
      </w:r>
      <w:r>
        <w:t>the</w:t>
      </w:r>
      <w:r>
        <w:rPr>
          <w:spacing w:val="-16"/>
        </w:rPr>
        <w:t xml:space="preserve"> </w:t>
      </w:r>
      <w:r>
        <w:rPr>
          <w:spacing w:val="-3"/>
        </w:rPr>
        <w:t>low-</w:t>
      </w:r>
      <w:del w:id="1093" w:author="Craig Mak" w:date="2015-07-27T13:01:00Z">
        <w:r w:rsidDel="00DA70FB">
          <w:rPr>
            <w:spacing w:val="26"/>
            <w:w w:val="92"/>
          </w:rPr>
          <w:delText xml:space="preserve"> </w:delText>
        </w:r>
      </w:del>
      <w:r>
        <w:t>dimensional</w:t>
      </w:r>
      <w:r>
        <w:rPr>
          <w:spacing w:val="-17"/>
        </w:rPr>
        <w:t xml:space="preserve"> </w:t>
      </w:r>
      <w:r>
        <w:rPr>
          <w:spacing w:val="1"/>
        </w:rPr>
        <w:t>polytopes</w:t>
      </w:r>
      <w:r>
        <w:rPr>
          <w:spacing w:val="-17"/>
        </w:rPr>
        <w:t xml:space="preserve"> </w:t>
      </w:r>
      <w:r>
        <w:t>are</w:t>
      </w:r>
      <w:r>
        <w:rPr>
          <w:spacing w:val="-16"/>
        </w:rPr>
        <w:t xml:space="preserve"> </w:t>
      </w:r>
      <w:r>
        <w:t>also</w:t>
      </w:r>
      <w:r>
        <w:rPr>
          <w:spacing w:val="-17"/>
        </w:rPr>
        <w:t xml:space="preserve"> </w:t>
      </w:r>
      <w:r>
        <w:t>often</w:t>
      </w:r>
      <w:r>
        <w:rPr>
          <w:spacing w:val="-17"/>
        </w:rPr>
        <w:t xml:space="preserve"> </w:t>
      </w:r>
      <w:r>
        <w:t>connected</w:t>
      </w:r>
      <w:r>
        <w:rPr>
          <w:spacing w:val="-16"/>
        </w:rPr>
        <w:t xml:space="preserve"> </w:t>
      </w:r>
      <w:r>
        <w:t>(e.g.,</w:t>
      </w:r>
      <w:r>
        <w:rPr>
          <w:spacing w:val="-14"/>
        </w:rPr>
        <w:t xml:space="preserve"> </w:t>
      </w:r>
      <w:r>
        <w:t>through</w:t>
      </w:r>
      <w:r>
        <w:rPr>
          <w:spacing w:val="-17"/>
        </w:rPr>
        <w:t xml:space="preserve"> </w:t>
      </w:r>
      <w:r>
        <w:rPr>
          <w:spacing w:val="-2"/>
        </w:rPr>
        <w:t>evolutionary</w:t>
      </w:r>
      <w:r>
        <w:rPr>
          <w:spacing w:val="29"/>
          <w:w w:val="95"/>
        </w:rPr>
        <w:t xml:space="preserve"> </w:t>
      </w:r>
      <w:r>
        <w:t>history)</w:t>
      </w:r>
      <w:ins w:id="1094" w:author="Craig Mak" w:date="2015-07-27T13:02:00Z">
        <w:r w:rsidR="00DA70FB">
          <w:t>.</w:t>
        </w:r>
      </w:ins>
      <w:del w:id="1095" w:author="Craig Mak" w:date="2015-07-27T13:02:00Z">
        <w:r w:rsidDel="00DA70FB">
          <w:delText>;</w:delText>
        </w:r>
      </w:del>
      <w:r>
        <w:rPr>
          <w:spacing w:val="-33"/>
        </w:rPr>
        <w:t xml:space="preserve"> </w:t>
      </w:r>
      <w:ins w:id="1096" w:author="Craig Mak" w:date="2015-07-27T13:02:00Z">
        <w:r w:rsidR="00DA70FB">
          <w:rPr>
            <w:spacing w:val="-2"/>
          </w:rPr>
          <w:t>T</w:t>
        </w:r>
      </w:ins>
      <w:del w:id="1097" w:author="Craig Mak" w:date="2015-07-27T13:02:00Z">
        <w:r w:rsidDel="00DA70FB">
          <w:rPr>
            <w:spacing w:val="-2"/>
          </w:rPr>
          <w:delText>t</w:delText>
        </w:r>
      </w:del>
      <w:proofErr w:type="gramStart"/>
      <w:r>
        <w:rPr>
          <w:spacing w:val="-2"/>
        </w:rPr>
        <w:t>h</w:t>
      </w:r>
      <w:r>
        <w:rPr>
          <w:spacing w:val="-3"/>
        </w:rPr>
        <w:t>us</w:t>
      </w:r>
      <w:proofErr w:type="gramEnd"/>
      <w:r>
        <w:rPr>
          <w:spacing w:val="-3"/>
        </w:rPr>
        <w:t>,</w:t>
      </w:r>
      <w:r>
        <w:rPr>
          <w:spacing w:val="-33"/>
        </w:rPr>
        <w:t xml:space="preserve"> </w:t>
      </w:r>
      <w:r>
        <w:t>collections</w:t>
      </w:r>
      <w:r>
        <w:rPr>
          <w:spacing w:val="-33"/>
        </w:rPr>
        <w:t xml:space="preserve"> </w:t>
      </w:r>
      <w:r>
        <w:t>of</w:t>
      </w:r>
      <w:r>
        <w:rPr>
          <w:spacing w:val="-34"/>
        </w:rPr>
        <w:t xml:space="preserve"> </w:t>
      </w:r>
      <w:r>
        <w:rPr>
          <w:spacing w:val="1"/>
        </w:rPr>
        <w:t>local</w:t>
      </w:r>
      <w:r>
        <w:rPr>
          <w:spacing w:val="-33"/>
        </w:rPr>
        <w:t xml:space="preserve"> </w:t>
      </w:r>
      <w:r>
        <w:rPr>
          <w:spacing w:val="1"/>
        </w:rPr>
        <w:t>projections</w:t>
      </w:r>
      <w:r>
        <w:rPr>
          <w:spacing w:val="-34"/>
        </w:rPr>
        <w:t xml:space="preserve"> </w:t>
      </w:r>
      <w:r>
        <w:rPr>
          <w:spacing w:val="1"/>
        </w:rPr>
        <w:t>become</w:t>
      </w:r>
      <w:r>
        <w:rPr>
          <w:spacing w:val="-34"/>
        </w:rPr>
        <w:t xml:space="preserve"> </w:t>
      </w:r>
      <w:r>
        <w:rPr>
          <w:spacing w:val="-4"/>
        </w:rPr>
        <w:t>unwieldy</w:t>
      </w:r>
      <w:r>
        <w:rPr>
          <w:spacing w:val="-3"/>
        </w:rPr>
        <w:t>.</w:t>
      </w:r>
      <w:r>
        <w:rPr>
          <w:spacing w:val="-20"/>
        </w:rPr>
        <w:t xml:space="preserve"> </w:t>
      </w:r>
      <w:r>
        <w:t>By</w:t>
      </w:r>
      <w:r>
        <w:rPr>
          <w:spacing w:val="-34"/>
        </w:rPr>
        <w:t xml:space="preserve"> </w:t>
      </w:r>
      <w:r>
        <w:t>using</w:t>
      </w:r>
      <w:r>
        <w:rPr>
          <w:spacing w:val="-34"/>
        </w:rPr>
        <w:t xml:space="preserve"> </w:t>
      </w:r>
      <w:r>
        <w:t>our</w:t>
      </w:r>
      <w:r>
        <w:rPr>
          <w:spacing w:val="28"/>
          <w:w w:val="92"/>
        </w:rPr>
        <w:t xml:space="preserve"> </w:t>
      </w:r>
      <w:r>
        <w:t>clustering</w:t>
      </w:r>
      <w:r>
        <w:rPr>
          <w:spacing w:val="-8"/>
        </w:rPr>
        <w:t xml:space="preserve"> </w:t>
      </w:r>
      <w:r>
        <w:rPr>
          <w:spacing w:val="-2"/>
        </w:rPr>
        <w:t>approach,</w:t>
      </w:r>
      <w:r>
        <w:rPr>
          <w:spacing w:val="-7"/>
        </w:rPr>
        <w:t xml:space="preserve"> </w:t>
      </w:r>
      <w:r>
        <w:rPr>
          <w:spacing w:val="-5"/>
        </w:rPr>
        <w:t>we</w:t>
      </w:r>
      <w:r>
        <w:rPr>
          <w:spacing w:val="-9"/>
        </w:rPr>
        <w:t xml:space="preserve"> </w:t>
      </w:r>
      <w:r>
        <w:t>are</w:t>
      </w:r>
      <w:r>
        <w:rPr>
          <w:spacing w:val="-8"/>
        </w:rPr>
        <w:t xml:space="preserve"> </w:t>
      </w:r>
      <w:r>
        <w:t>able</w:t>
      </w:r>
      <w:r>
        <w:rPr>
          <w:spacing w:val="-8"/>
        </w:rPr>
        <w:t xml:space="preserve"> </w:t>
      </w:r>
      <w:r>
        <w:t>to</w:t>
      </w:r>
      <w:r>
        <w:rPr>
          <w:spacing w:val="-8"/>
        </w:rPr>
        <w:t xml:space="preserve"> </w:t>
      </w:r>
      <w:r>
        <w:rPr>
          <w:spacing w:val="-2"/>
        </w:rPr>
        <w:t>tak</w:t>
      </w:r>
      <w:r>
        <w:rPr>
          <w:spacing w:val="-3"/>
        </w:rPr>
        <w:t>e</w:t>
      </w:r>
      <w:r>
        <w:rPr>
          <w:spacing w:val="-8"/>
        </w:rPr>
        <w:t xml:space="preserve"> </w:t>
      </w:r>
      <w:r>
        <w:rPr>
          <w:spacing w:val="-4"/>
        </w:rPr>
        <w:t>advantage</w:t>
      </w:r>
      <w:r>
        <w:rPr>
          <w:spacing w:val="-9"/>
        </w:rPr>
        <w:t xml:space="preserve"> </w:t>
      </w:r>
      <w:r>
        <w:t>of</w:t>
      </w:r>
      <w:r>
        <w:rPr>
          <w:spacing w:val="-8"/>
        </w:rPr>
        <w:t xml:space="preserve"> </w:t>
      </w:r>
      <w:r>
        <w:t>the</w:t>
      </w:r>
      <w:r>
        <w:rPr>
          <w:spacing w:val="-8"/>
        </w:rPr>
        <w:t xml:space="preserve"> </w:t>
      </w:r>
      <w:r>
        <w:t>existence</w:t>
      </w:r>
      <w:r>
        <w:rPr>
          <w:spacing w:val="-8"/>
        </w:rPr>
        <w:t xml:space="preserve"> </w:t>
      </w:r>
      <w:r>
        <w:t>of</w:t>
      </w:r>
      <w:r>
        <w:rPr>
          <w:spacing w:val="-8"/>
        </w:rPr>
        <w:t xml:space="preserve"> </w:t>
      </w:r>
      <w:r>
        <w:t>these</w:t>
      </w:r>
      <w:r>
        <w:rPr>
          <w:spacing w:val="25"/>
          <w:w w:val="93"/>
        </w:rPr>
        <w:t xml:space="preserve"> </w:t>
      </w:r>
      <w:r w:rsidRPr="00074963">
        <w:t>low-dimensional polytopes for accelerated search without having to explicitly characterize each one.</w:t>
      </w:r>
    </w:p>
    <w:p w14:paraId="08EECF58" w14:textId="36320385" w:rsidR="00283DE0" w:rsidRDefault="00641826" w:rsidP="003B0178">
      <w:pPr>
        <w:pStyle w:val="BodyText"/>
        <w:keepLines/>
        <w:tabs>
          <w:tab w:val="left" w:pos="6428"/>
        </w:tabs>
        <w:spacing w:before="1" w:line="381" w:lineRule="auto"/>
        <w:ind w:right="528" w:firstLine="351"/>
      </w:pPr>
      <w:r>
        <w:rPr>
          <w:w w:val="95"/>
        </w:rPr>
        <w:t>A</w:t>
      </w:r>
      <w:r>
        <w:rPr>
          <w:spacing w:val="-3"/>
          <w:w w:val="95"/>
        </w:rPr>
        <w:t xml:space="preserve"> </w:t>
      </w:r>
      <w:r>
        <w:rPr>
          <w:spacing w:val="-1"/>
          <w:w w:val="95"/>
        </w:rPr>
        <w:t>hierarchical</w:t>
      </w:r>
      <w:r>
        <w:rPr>
          <w:spacing w:val="-3"/>
          <w:w w:val="95"/>
        </w:rPr>
        <w:t xml:space="preserve"> </w:t>
      </w:r>
      <w:r>
        <w:rPr>
          <w:w w:val="95"/>
        </w:rPr>
        <w:t>clustering</w:t>
      </w:r>
      <w:r>
        <w:rPr>
          <w:spacing w:val="-1"/>
          <w:w w:val="95"/>
        </w:rPr>
        <w:t xml:space="preserve"> approach,</w:t>
      </w:r>
      <w:r>
        <w:rPr>
          <w:w w:val="95"/>
        </w:rPr>
        <w:t xml:space="preserve"> rather</w:t>
      </w:r>
      <w:r>
        <w:rPr>
          <w:spacing w:val="-3"/>
          <w:w w:val="95"/>
        </w:rPr>
        <w:t xml:space="preserve"> </w:t>
      </w:r>
      <w:r>
        <w:rPr>
          <w:w w:val="95"/>
        </w:rPr>
        <w:t>than</w:t>
      </w:r>
      <w:r>
        <w:rPr>
          <w:spacing w:val="-3"/>
          <w:w w:val="95"/>
        </w:rPr>
        <w:t xml:space="preserve"> </w:t>
      </w:r>
      <w:r>
        <w:rPr>
          <w:w w:val="95"/>
        </w:rPr>
        <w:t>our</w:t>
      </w:r>
      <w:r>
        <w:rPr>
          <w:spacing w:val="-2"/>
          <w:w w:val="95"/>
        </w:rPr>
        <w:t xml:space="preserve"> </w:t>
      </w:r>
      <w:r>
        <w:rPr>
          <w:w w:val="95"/>
        </w:rPr>
        <w:t>fl</w:t>
      </w:r>
      <w:r w:rsidR="000862CD">
        <w:rPr>
          <w:w w:val="95"/>
        </w:rPr>
        <w:t>at</w:t>
      </w:r>
      <w:r>
        <w:rPr>
          <w:w w:val="95"/>
        </w:rPr>
        <w:tab/>
        <w:t>clustering,</w:t>
      </w:r>
      <w:r>
        <w:rPr>
          <w:spacing w:val="-1"/>
          <w:w w:val="95"/>
        </w:rPr>
        <w:t xml:space="preserve"> </w:t>
      </w:r>
      <w:r>
        <w:rPr>
          <w:w w:val="95"/>
        </w:rPr>
        <w:t>has</w:t>
      </w:r>
      <w:r>
        <w:rPr>
          <w:spacing w:val="-6"/>
          <w:w w:val="95"/>
        </w:rPr>
        <w:t xml:space="preserve"> </w:t>
      </w:r>
      <w:r>
        <w:rPr>
          <w:w w:val="95"/>
        </w:rPr>
        <w:t>the</w:t>
      </w:r>
      <w:r>
        <w:rPr>
          <w:spacing w:val="27"/>
          <w:w w:val="95"/>
        </w:rPr>
        <w:t xml:space="preserve"> </w:t>
      </w:r>
      <w:r>
        <w:rPr>
          <w:spacing w:val="-2"/>
        </w:rPr>
        <w:t>poten</w:t>
      </w:r>
      <w:r>
        <w:rPr>
          <w:spacing w:val="-1"/>
        </w:rPr>
        <w:t>tial</w:t>
      </w:r>
      <w:r>
        <w:rPr>
          <w:spacing w:val="-18"/>
        </w:rPr>
        <w:t xml:space="preserve"> </w:t>
      </w:r>
      <w:r>
        <w:t>to</w:t>
      </w:r>
      <w:r>
        <w:rPr>
          <w:spacing w:val="-18"/>
        </w:rPr>
        <w:t xml:space="preserve"> </w:t>
      </w:r>
      <w:r>
        <w:t>produce</w:t>
      </w:r>
      <w:r>
        <w:rPr>
          <w:spacing w:val="-17"/>
        </w:rPr>
        <w:t xml:space="preserve"> </w:t>
      </w:r>
      <w:r>
        <w:t>further</w:t>
      </w:r>
      <w:r>
        <w:rPr>
          <w:spacing w:val="-18"/>
        </w:rPr>
        <w:t xml:space="preserve"> </w:t>
      </w:r>
      <w:r>
        <w:t>gains</w:t>
      </w:r>
      <w:r>
        <w:rPr>
          <w:spacing w:val="-17"/>
        </w:rPr>
        <w:t xml:space="preserve"> </w:t>
      </w:r>
      <w:r>
        <w:rPr>
          <w:spacing w:val="-1"/>
        </w:rPr>
        <w:t>(</w:t>
      </w:r>
      <w:r>
        <w:rPr>
          <w:spacing w:val="-2"/>
        </w:rPr>
        <w:t>Loh</w:t>
      </w:r>
      <w:r>
        <w:rPr>
          <w:spacing w:val="-18"/>
        </w:rPr>
        <w:t xml:space="preserve"> </w:t>
      </w:r>
      <w:r>
        <w:t>et</w:t>
      </w:r>
      <w:r>
        <w:rPr>
          <w:spacing w:val="-18"/>
        </w:rPr>
        <w:t xml:space="preserve"> </w:t>
      </w:r>
      <w:r>
        <w:t>al.,</w:t>
      </w:r>
      <w:r>
        <w:rPr>
          <w:spacing w:val="-17"/>
        </w:rPr>
        <w:t xml:space="preserve"> </w:t>
      </w:r>
      <w:r>
        <w:rPr>
          <w:spacing w:val="-2"/>
        </w:rPr>
        <w:t>2012</w:t>
      </w:r>
      <w:r>
        <w:rPr>
          <w:spacing w:val="-1"/>
        </w:rPr>
        <w:t>).</w:t>
      </w:r>
      <w:r>
        <w:rPr>
          <w:spacing w:val="2"/>
        </w:rPr>
        <w:t xml:space="preserve"> </w:t>
      </w:r>
      <w:r>
        <w:rPr>
          <w:spacing w:val="-10"/>
        </w:rPr>
        <w:t>W</w:t>
      </w:r>
      <w:r>
        <w:rPr>
          <w:spacing w:val="-12"/>
        </w:rPr>
        <w:t>e</w:t>
      </w:r>
      <w:r>
        <w:rPr>
          <w:spacing w:val="-18"/>
        </w:rPr>
        <w:t xml:space="preserve"> </w:t>
      </w:r>
      <w:r>
        <w:rPr>
          <w:spacing w:val="-5"/>
        </w:rPr>
        <w:t>ha</w:t>
      </w:r>
      <w:r>
        <w:rPr>
          <w:spacing w:val="-4"/>
        </w:rPr>
        <w:t>v</w:t>
      </w:r>
      <w:r>
        <w:rPr>
          <w:spacing w:val="-5"/>
        </w:rPr>
        <w:t>e</w:t>
      </w:r>
      <w:r>
        <w:rPr>
          <w:spacing w:val="-18"/>
        </w:rPr>
        <w:t xml:space="preserve"> </w:t>
      </w:r>
      <w:r>
        <w:rPr>
          <w:spacing w:val="-2"/>
        </w:rPr>
        <w:t>tak</w:t>
      </w:r>
      <w:r>
        <w:rPr>
          <w:spacing w:val="-3"/>
        </w:rPr>
        <w:t>en</w:t>
      </w:r>
      <w:r>
        <w:rPr>
          <w:spacing w:val="-17"/>
        </w:rPr>
        <w:t xml:space="preserve"> </w:t>
      </w:r>
      <w:r>
        <w:t>the</w:t>
      </w:r>
      <w:r>
        <w:rPr>
          <w:spacing w:val="-18"/>
        </w:rPr>
        <w:t xml:space="preserve"> </w:t>
      </w:r>
      <w:r>
        <w:t>fi</w:t>
      </w:r>
      <w:r w:rsidR="000862CD">
        <w:t>rst</w:t>
      </w:r>
      <w:r>
        <w:rPr>
          <w:spacing w:val="59"/>
          <w:w w:val="87"/>
        </w:rPr>
        <w:t xml:space="preserve"> </w:t>
      </w:r>
      <w:r>
        <w:rPr>
          <w:w w:val="95"/>
        </w:rPr>
        <w:t>steps</w:t>
      </w:r>
      <w:r>
        <w:rPr>
          <w:spacing w:val="-8"/>
          <w:w w:val="95"/>
        </w:rPr>
        <w:t xml:space="preserve"> </w:t>
      </w:r>
      <w:r>
        <w:rPr>
          <w:w w:val="95"/>
        </w:rPr>
        <w:t>in</w:t>
      </w:r>
      <w:r>
        <w:rPr>
          <w:spacing w:val="-8"/>
          <w:w w:val="95"/>
        </w:rPr>
        <w:t xml:space="preserve"> </w:t>
      </w:r>
      <w:r>
        <w:rPr>
          <w:w w:val="95"/>
        </w:rPr>
        <w:t>exploring</w:t>
      </w:r>
      <w:r>
        <w:rPr>
          <w:spacing w:val="-5"/>
          <w:w w:val="95"/>
        </w:rPr>
        <w:t xml:space="preserve"> </w:t>
      </w:r>
      <w:r>
        <w:rPr>
          <w:w w:val="95"/>
        </w:rPr>
        <w:t>this</w:t>
      </w:r>
      <w:r>
        <w:rPr>
          <w:spacing w:val="-8"/>
          <w:w w:val="95"/>
        </w:rPr>
        <w:t xml:space="preserve"> </w:t>
      </w:r>
      <w:r>
        <w:rPr>
          <w:w w:val="95"/>
        </w:rPr>
        <w:t>idea</w:t>
      </w:r>
      <w:r>
        <w:rPr>
          <w:spacing w:val="-8"/>
          <w:w w:val="95"/>
        </w:rPr>
        <w:t xml:space="preserve"> </w:t>
      </w:r>
      <w:r>
        <w:rPr>
          <w:w w:val="95"/>
        </w:rPr>
        <w:t>here;</w:t>
      </w:r>
      <w:r>
        <w:rPr>
          <w:spacing w:val="-2"/>
          <w:w w:val="95"/>
        </w:rPr>
        <w:t xml:space="preserve"> </w:t>
      </w:r>
      <w:r>
        <w:rPr>
          <w:w w:val="95"/>
        </w:rPr>
        <w:t>the</w:t>
      </w:r>
      <w:r>
        <w:rPr>
          <w:spacing w:val="-8"/>
          <w:w w:val="95"/>
        </w:rPr>
        <w:t xml:space="preserve"> </w:t>
      </w:r>
      <w:r>
        <w:rPr>
          <w:w w:val="95"/>
        </w:rPr>
        <w:t>molecule</w:t>
      </w:r>
      <w:r>
        <w:rPr>
          <w:spacing w:val="-8"/>
          <w:w w:val="95"/>
        </w:rPr>
        <w:t xml:space="preserve"> </w:t>
      </w:r>
      <w:r>
        <w:rPr>
          <w:w w:val="95"/>
        </w:rPr>
        <w:t>size</w:t>
      </w:r>
      <w:r>
        <w:rPr>
          <w:spacing w:val="-8"/>
          <w:w w:val="95"/>
        </w:rPr>
        <w:t xml:space="preserve"> </w:t>
      </w:r>
      <w:r>
        <w:rPr>
          <w:w w:val="95"/>
        </w:rPr>
        <w:t>clustering</w:t>
      </w:r>
      <w:r>
        <w:rPr>
          <w:spacing w:val="-6"/>
          <w:w w:val="95"/>
        </w:rPr>
        <w:t xml:space="preserve"> </w:t>
      </w:r>
      <w:r>
        <w:rPr>
          <w:w w:val="95"/>
        </w:rPr>
        <w:t>in</w:t>
      </w:r>
      <w:r>
        <w:rPr>
          <w:spacing w:val="-8"/>
          <w:w w:val="95"/>
        </w:rPr>
        <w:t xml:space="preserve"> </w:t>
      </w:r>
      <w:r>
        <w:rPr>
          <w:w w:val="95"/>
        </w:rPr>
        <w:t>Ammolite</w:t>
      </w:r>
      <w:r>
        <w:rPr>
          <w:spacing w:val="-7"/>
          <w:w w:val="95"/>
        </w:rPr>
        <w:t xml:space="preserve"> </w:t>
      </w:r>
      <w:r>
        <w:rPr>
          <w:w w:val="95"/>
        </w:rPr>
        <w:t>can</w:t>
      </w:r>
      <w:r>
        <w:rPr>
          <w:w w:val="94"/>
        </w:rPr>
        <w:t xml:space="preserve"> </w:t>
      </w:r>
      <w:r>
        <w:rPr>
          <w:spacing w:val="3"/>
        </w:rPr>
        <w:t>be</w:t>
      </w:r>
      <w:r>
        <w:rPr>
          <w:spacing w:val="-16"/>
        </w:rPr>
        <w:t xml:space="preserve"> </w:t>
      </w:r>
      <w:r>
        <w:rPr>
          <w:spacing w:val="-2"/>
        </w:rPr>
        <w:t>though</w:t>
      </w:r>
      <w:r>
        <w:rPr>
          <w:spacing w:val="-1"/>
        </w:rPr>
        <w:t>t</w:t>
      </w:r>
      <w:r>
        <w:rPr>
          <w:spacing w:val="-16"/>
        </w:rPr>
        <w:t xml:space="preserve"> </w:t>
      </w:r>
      <w:r>
        <w:t>of</w:t>
      </w:r>
      <w:r>
        <w:rPr>
          <w:spacing w:val="-16"/>
        </w:rPr>
        <w:t xml:space="preserve"> </w:t>
      </w:r>
      <w:r>
        <w:t>as</w:t>
      </w:r>
      <w:r>
        <w:rPr>
          <w:spacing w:val="-16"/>
        </w:rPr>
        <w:t xml:space="preserve"> </w:t>
      </w:r>
      <w:r>
        <w:t>an</w:t>
      </w:r>
      <w:r>
        <w:rPr>
          <w:spacing w:val="-15"/>
        </w:rPr>
        <w:t xml:space="preserve"> </w:t>
      </w:r>
      <w:r>
        <w:t>initial</w:t>
      </w:r>
      <w:r>
        <w:rPr>
          <w:spacing w:val="-16"/>
        </w:rPr>
        <w:t xml:space="preserve"> </w:t>
      </w:r>
      <w:r>
        <w:rPr>
          <w:spacing w:val="-1"/>
        </w:rPr>
        <w:t>v</w:t>
      </w:r>
      <w:r>
        <w:rPr>
          <w:spacing w:val="-2"/>
        </w:rPr>
        <w:t>ersion</w:t>
      </w:r>
      <w:r>
        <w:rPr>
          <w:spacing w:val="-16"/>
        </w:rPr>
        <w:t xml:space="preserve"> </w:t>
      </w:r>
      <w:r>
        <w:t>of</w:t>
      </w:r>
      <w:r>
        <w:rPr>
          <w:spacing w:val="-16"/>
        </w:rPr>
        <w:t xml:space="preserve"> </w:t>
      </w:r>
      <w:r>
        <w:t>a</w:t>
      </w:r>
      <w:r>
        <w:rPr>
          <w:spacing w:val="-15"/>
        </w:rPr>
        <w:t xml:space="preserve"> </w:t>
      </w:r>
      <w:r>
        <w:rPr>
          <w:spacing w:val="-3"/>
        </w:rPr>
        <w:t>multi-level</w:t>
      </w:r>
      <w:r>
        <w:rPr>
          <w:spacing w:val="-16"/>
        </w:rPr>
        <w:t xml:space="preserve"> </w:t>
      </w:r>
      <w:r>
        <w:t>or</w:t>
      </w:r>
      <w:r>
        <w:rPr>
          <w:spacing w:val="-16"/>
        </w:rPr>
        <w:t xml:space="preserve"> </w:t>
      </w:r>
      <w:r>
        <w:rPr>
          <w:spacing w:val="-2"/>
        </w:rPr>
        <w:t>hierarchical</w:t>
      </w:r>
      <w:r>
        <w:rPr>
          <w:spacing w:val="-16"/>
        </w:rPr>
        <w:t xml:space="preserve"> </w:t>
      </w:r>
      <w:r>
        <w:t>clustering.</w:t>
      </w:r>
    </w:p>
    <w:p w14:paraId="4C952295" w14:textId="6E72AFB2" w:rsidR="00283DE0" w:rsidRPr="00DA70FB" w:rsidRDefault="00DA70FB" w:rsidP="00DA70FB">
      <w:pPr>
        <w:pStyle w:val="BodyText"/>
        <w:keepLines/>
        <w:tabs>
          <w:tab w:val="left" w:pos="3476"/>
          <w:tab w:val="left" w:pos="4903"/>
        </w:tabs>
        <w:spacing w:line="381" w:lineRule="auto"/>
        <w:ind w:right="362" w:firstLine="351"/>
        <w:rPr>
          <w:spacing w:val="24"/>
          <w:rPrChange w:id="1098" w:author="Craig Mak" w:date="2015-07-27T12:56:00Z">
            <w:rPr/>
          </w:rPrChange>
        </w:rPr>
      </w:pPr>
      <w:ins w:id="1099" w:author="Craig Mak" w:date="2015-07-27T12:56:00Z">
        <w:r>
          <w:lastRenderedPageBreak/>
          <w:t>Entropy-scaling search is related</w:t>
        </w:r>
        <w:r>
          <w:rPr>
            <w:spacing w:val="-23"/>
          </w:rPr>
          <w:t xml:space="preserve"> </w:t>
        </w:r>
        <w:r>
          <w:t>to</w:t>
        </w:r>
        <w:r>
          <w:rPr>
            <w:spacing w:val="-23"/>
          </w:rPr>
          <w:t xml:space="preserve"> </w:t>
        </w:r>
        <w:r>
          <w:t>succinct,</w:t>
        </w:r>
        <w:r>
          <w:rPr>
            <w:spacing w:val="-21"/>
          </w:rPr>
          <w:t xml:space="preserve"> </w:t>
        </w:r>
        <w:r>
          <w:t>compressed,</w:t>
        </w:r>
        <w:r>
          <w:rPr>
            <w:spacing w:val="-21"/>
          </w:rPr>
          <w:t xml:space="preserve"> </w:t>
        </w:r>
        <w:r>
          <w:t>and</w:t>
        </w:r>
        <w:r>
          <w:rPr>
            <w:spacing w:val="-23"/>
          </w:rPr>
          <w:t xml:space="preserve"> </w:t>
        </w:r>
        <w:r>
          <w:t>opportunistic</w:t>
        </w:r>
        <w:r>
          <w:rPr>
            <w:spacing w:val="26"/>
            <w:w w:val="94"/>
          </w:rPr>
          <w:t xml:space="preserve"> </w:t>
        </w:r>
        <w:r>
          <w:t>data</w:t>
        </w:r>
        <w:r>
          <w:rPr>
            <w:spacing w:val="-10"/>
          </w:rPr>
          <w:t xml:space="preserve"> </w:t>
        </w:r>
        <w:r>
          <w:t>structures,</w:t>
        </w:r>
        <w:r>
          <w:rPr>
            <w:spacing w:val="-8"/>
          </w:rPr>
          <w:t xml:space="preserve"> </w:t>
        </w:r>
        <w:r>
          <w:rPr>
            <w:spacing w:val="-3"/>
          </w:rPr>
          <w:t>such</w:t>
        </w:r>
        <w:r>
          <w:rPr>
            <w:spacing w:val="-10"/>
          </w:rPr>
          <w:t xml:space="preserve"> </w:t>
        </w:r>
        <w:r>
          <w:t>as</w:t>
        </w:r>
        <w:r>
          <w:rPr>
            <w:spacing w:val="-9"/>
          </w:rPr>
          <w:t xml:space="preserve"> </w:t>
        </w:r>
        <w:r>
          <w:t>the</w:t>
        </w:r>
        <w:r>
          <w:rPr>
            <w:spacing w:val="-10"/>
          </w:rPr>
          <w:t xml:space="preserve"> </w:t>
        </w:r>
        <w:r>
          <w:t>compressed</w:t>
        </w:r>
        <w:r>
          <w:rPr>
            <w:spacing w:val="-9"/>
          </w:rPr>
          <w:t xml:space="preserve"> </w:t>
        </w:r>
        <w:r>
          <w:t>suffix</w:t>
        </w:r>
        <w:r>
          <w:rPr>
            <w:spacing w:val="-9"/>
          </w:rPr>
          <w:t xml:space="preserve"> </w:t>
        </w:r>
        <w:r>
          <w:rPr>
            <w:spacing w:val="-6"/>
          </w:rPr>
          <w:t>arra</w:t>
        </w:r>
        <w:r>
          <w:rPr>
            <w:spacing w:val="-5"/>
          </w:rPr>
          <w:t>y</w:t>
        </w:r>
        <w:r>
          <w:rPr>
            <w:spacing w:val="-6"/>
          </w:rPr>
          <w:t>,</w:t>
        </w:r>
        <w:r>
          <w:rPr>
            <w:spacing w:val="-8"/>
          </w:rPr>
          <w:t xml:space="preserve"> </w:t>
        </w:r>
        <w:r>
          <w:t>the</w:t>
        </w:r>
        <w:r>
          <w:rPr>
            <w:spacing w:val="-10"/>
          </w:rPr>
          <w:t xml:space="preserve"> </w:t>
        </w:r>
        <w:r>
          <w:t>FM-index,</w:t>
        </w:r>
        <w:r>
          <w:rPr>
            <w:spacing w:val="-8"/>
          </w:rPr>
          <w:t xml:space="preserve"> </w:t>
        </w:r>
        <w:r>
          <w:t>and</w:t>
        </w:r>
        <w:r>
          <w:rPr>
            <w:spacing w:val="-9"/>
          </w:rPr>
          <w:t xml:space="preserve"> </w:t>
        </w:r>
        <w:r>
          <w:t>the</w:t>
        </w:r>
        <w:r>
          <w:rPr>
            <w:spacing w:val="26"/>
            <w:w w:val="95"/>
          </w:rPr>
          <w:t xml:space="preserve"> </w:t>
        </w:r>
        <w:r>
          <w:rPr>
            <w:spacing w:val="-2"/>
          </w:rPr>
          <w:t>sarra</w:t>
        </w:r>
        <w:r>
          <w:rPr>
            <w:spacing w:val="-1"/>
          </w:rPr>
          <w:t>y</w:t>
        </w:r>
        <w:r>
          <w:rPr>
            <w:spacing w:val="1"/>
          </w:rPr>
          <w:t xml:space="preserve"> </w:t>
        </w:r>
        <w:r>
          <w:rPr>
            <w:spacing w:val="-1"/>
          </w:rPr>
          <w:t>(</w:t>
        </w:r>
        <w:r>
          <w:rPr>
            <w:spacing w:val="-2"/>
          </w:rPr>
          <w:t>Grossi</w:t>
        </w:r>
        <w:r>
          <w:rPr>
            <w:spacing w:val="1"/>
          </w:rPr>
          <w:t xml:space="preserve"> </w:t>
        </w:r>
        <w:r>
          <w:t>&amp;</w:t>
        </w:r>
        <w:r>
          <w:rPr>
            <w:spacing w:val="1"/>
          </w:rPr>
          <w:t xml:space="preserve"> </w:t>
        </w:r>
        <w:r>
          <w:t>Vitter,</w:t>
        </w:r>
        <w:r>
          <w:rPr>
            <w:spacing w:val="1"/>
          </w:rPr>
          <w:t xml:space="preserve"> </w:t>
        </w:r>
        <w:r>
          <w:rPr>
            <w:spacing w:val="-2"/>
          </w:rPr>
          <w:t>2005;</w:t>
        </w:r>
        <w:r>
          <w:rPr>
            <w:spacing w:val="2"/>
          </w:rPr>
          <w:t xml:space="preserve"> </w:t>
        </w:r>
        <w:r>
          <w:rPr>
            <w:spacing w:val="-3"/>
          </w:rPr>
          <w:t>F</w:t>
        </w:r>
        <w:r>
          <w:rPr>
            <w:spacing w:val="-4"/>
          </w:rPr>
          <w:t>erragina</w:t>
        </w:r>
        <w:r>
          <w:rPr>
            <w:spacing w:val="1"/>
          </w:rPr>
          <w:t xml:space="preserve"> </w:t>
        </w:r>
        <w:r>
          <w:t>&amp;</w:t>
        </w:r>
        <w:r>
          <w:rPr>
            <w:spacing w:val="1"/>
          </w:rPr>
          <w:t xml:space="preserve"> </w:t>
        </w:r>
        <w:r>
          <w:t>Manzini,</w:t>
        </w:r>
        <w:r>
          <w:rPr>
            <w:spacing w:val="1"/>
          </w:rPr>
          <w:t xml:space="preserve"> </w:t>
        </w:r>
        <w:r>
          <w:rPr>
            <w:spacing w:val="-2"/>
          </w:rPr>
          <w:t>2000;</w:t>
        </w:r>
        <w:r>
          <w:rPr>
            <w:spacing w:val="1"/>
          </w:rPr>
          <w:t xml:space="preserve"> </w:t>
        </w:r>
        <w:r>
          <w:rPr>
            <w:spacing w:val="-5"/>
          </w:rPr>
          <w:t>Conwa</w:t>
        </w:r>
        <w:r>
          <w:rPr>
            <w:spacing w:val="-4"/>
          </w:rPr>
          <w:t>y</w:t>
        </w:r>
        <w:r>
          <w:rPr>
            <w:spacing w:val="2"/>
          </w:rPr>
          <w:t xml:space="preserve"> </w:t>
        </w:r>
        <w:r>
          <w:t>&amp;</w:t>
        </w:r>
        <w:r>
          <w:rPr>
            <w:spacing w:val="1"/>
          </w:rPr>
          <w:t xml:space="preserve"> </w:t>
        </w:r>
        <w:r>
          <w:t>Bro</w:t>
        </w:r>
        <w:r>
          <w:rPr>
            <w:spacing w:val="-2"/>
          </w:rPr>
          <w:t>mage</w:t>
        </w:r>
        <w:r>
          <w:rPr>
            <w:spacing w:val="-1"/>
          </w:rPr>
          <w:t>,</w:t>
        </w:r>
        <w:r>
          <w:rPr>
            <w:spacing w:val="-20"/>
          </w:rPr>
          <w:t xml:space="preserve"> </w:t>
        </w:r>
        <w:r>
          <w:rPr>
            <w:spacing w:val="-2"/>
          </w:rPr>
          <w:t>2011</w:t>
        </w:r>
        <w:r>
          <w:rPr>
            <w:spacing w:val="-1"/>
          </w:rPr>
          <w:t>)</w:t>
        </w:r>
      </w:ins>
      <w:ins w:id="1100" w:author="Craig Mak" w:date="2015-07-27T12:57:00Z">
        <w:r>
          <w:rPr>
            <w:spacing w:val="-20"/>
          </w:rPr>
          <w:t xml:space="preserve">. However, these </w:t>
        </w:r>
      </w:ins>
      <w:ins w:id="1101" w:author="Craig Mak" w:date="2015-07-27T12:56:00Z">
        <w:r>
          <w:rPr>
            <w:spacing w:val="-3"/>
          </w:rPr>
          <w:t>solve</w:t>
        </w:r>
        <w:r>
          <w:rPr>
            <w:spacing w:val="-20"/>
          </w:rPr>
          <w:t xml:space="preserve"> </w:t>
        </w:r>
        <w:r>
          <w:t>the</w:t>
        </w:r>
        <w:r>
          <w:rPr>
            <w:spacing w:val="-20"/>
          </w:rPr>
          <w:t xml:space="preserve"> </w:t>
        </w:r>
        <w:r>
          <w:t>problem</w:t>
        </w:r>
        <w:r>
          <w:rPr>
            <w:spacing w:val="-19"/>
          </w:rPr>
          <w:t xml:space="preserve"> </w:t>
        </w:r>
        <w:r>
          <w:t>of</w:t>
        </w:r>
        <w:r>
          <w:rPr>
            <w:spacing w:val="-20"/>
          </w:rPr>
          <w:t xml:space="preserve"> </w:t>
        </w:r>
        <w:r>
          <w:t>theoretically</w:t>
        </w:r>
        <w:r>
          <w:rPr>
            <w:spacing w:val="-20"/>
          </w:rPr>
          <w:t xml:space="preserve"> </w:t>
        </w:r>
        <w:r>
          <w:t>fast</w:t>
        </w:r>
        <w:r>
          <w:rPr>
            <w:spacing w:val="-19"/>
          </w:rPr>
          <w:t xml:space="preserve"> </w:t>
        </w:r>
        <w:r>
          <w:t>and</w:t>
        </w:r>
        <w:r>
          <w:rPr>
            <w:spacing w:val="-20"/>
          </w:rPr>
          <w:t xml:space="preserve"> </w:t>
        </w:r>
        <w:r>
          <w:t>scalable</w:t>
        </w:r>
        <w:r>
          <w:rPr>
            <w:spacing w:val="-20"/>
          </w:rPr>
          <w:t xml:space="preserve"> </w:t>
        </w:r>
        <w:r>
          <w:t>pattern</w:t>
        </w:r>
        <w:r>
          <w:rPr>
            <w:spacing w:val="25"/>
            <w:w w:val="96"/>
          </w:rPr>
          <w:t xml:space="preserve"> </w:t>
        </w:r>
        <w:r>
          <w:rPr>
            <w:spacing w:val="-2"/>
          </w:rPr>
          <w:t>matching,</w:t>
        </w:r>
        <w:r>
          <w:rPr>
            <w:spacing w:val="-33"/>
          </w:rPr>
          <w:t xml:space="preserve"> </w:t>
        </w:r>
      </w:ins>
      <w:ins w:id="1102" w:author="Craig Mak" w:date="2015-07-27T12:57:00Z">
        <w:r>
          <w:t>whereas</w:t>
        </w:r>
      </w:ins>
      <w:ins w:id="1103" w:author="Craig Mak" w:date="2015-07-27T12:56:00Z">
        <w:r>
          <w:rPr>
            <w:spacing w:val="-33"/>
          </w:rPr>
          <w:t xml:space="preserve"> </w:t>
        </w:r>
        <w:r>
          <w:rPr>
            <w:spacing w:val="-5"/>
          </w:rPr>
          <w:t>we</w:t>
        </w:r>
        <w:r>
          <w:rPr>
            <w:spacing w:val="-34"/>
          </w:rPr>
          <w:t xml:space="preserve"> </w:t>
        </w:r>
        <w:r>
          <w:rPr>
            <w:spacing w:val="-2"/>
          </w:rPr>
          <w:t>solve,</w:t>
        </w:r>
        <w:r>
          <w:rPr>
            <w:spacing w:val="-32"/>
          </w:rPr>
          <w:t xml:space="preserve"> </w:t>
        </w:r>
        <w:r>
          <w:t>theoretically</w:t>
        </w:r>
        <w:r>
          <w:rPr>
            <w:spacing w:val="-33"/>
          </w:rPr>
          <w:t xml:space="preserve"> </w:t>
        </w:r>
        <w:r>
          <w:t>and</w:t>
        </w:r>
        <w:r>
          <w:rPr>
            <w:spacing w:val="-33"/>
          </w:rPr>
          <w:t xml:space="preserve"> </w:t>
        </w:r>
        <w:r>
          <w:rPr>
            <w:spacing w:val="-3"/>
          </w:rPr>
          <w:t>practically</w:t>
        </w:r>
        <w:r>
          <w:rPr>
            <w:spacing w:val="-2"/>
          </w:rPr>
          <w:t>,</w:t>
        </w:r>
        <w:r>
          <w:rPr>
            <w:spacing w:val="-33"/>
          </w:rPr>
          <w:t xml:space="preserve"> </w:t>
        </w:r>
        <w:r>
          <w:t>the</w:t>
        </w:r>
        <w:r>
          <w:rPr>
            <w:spacing w:val="-33"/>
          </w:rPr>
          <w:t xml:space="preserve"> </w:t>
        </w:r>
        <w:r>
          <w:rPr>
            <w:spacing w:val="-5"/>
          </w:rPr>
          <w:t>much</w:t>
        </w:r>
        <w:r>
          <w:rPr>
            <w:spacing w:val="-34"/>
          </w:rPr>
          <w:t xml:space="preserve"> </w:t>
        </w:r>
        <w:r>
          <w:t>more</w:t>
        </w:r>
        <w:r>
          <w:rPr>
            <w:spacing w:val="-33"/>
          </w:rPr>
          <w:t xml:space="preserve"> </w:t>
        </w:r>
        <w:r>
          <w:t>general</w:t>
        </w:r>
        <w:r>
          <w:rPr>
            <w:spacing w:val="21"/>
            <w:w w:val="92"/>
          </w:rPr>
          <w:t xml:space="preserve"> </w:t>
        </w:r>
        <w:r>
          <w:rPr>
            <w:spacing w:val="-2"/>
          </w:rPr>
          <w:t>similarit</w:t>
        </w:r>
        <w:r>
          <w:rPr>
            <w:spacing w:val="-1"/>
          </w:rPr>
          <w:t>y</w:t>
        </w:r>
        <w:r>
          <w:rPr>
            <w:spacing w:val="-7"/>
          </w:rPr>
          <w:t xml:space="preserve"> </w:t>
        </w:r>
        <w:r>
          <w:rPr>
            <w:spacing w:val="-2"/>
          </w:rPr>
          <w:t>search</w:t>
        </w:r>
        <w:r>
          <w:rPr>
            <w:spacing w:val="-6"/>
          </w:rPr>
          <w:t xml:space="preserve"> </w:t>
        </w:r>
        <w:r>
          <w:t>problem</w:t>
        </w:r>
      </w:ins>
      <w:ins w:id="1104" w:author="Craig Mak" w:date="2015-07-27T12:57:00Z">
        <w:r>
          <w:t xml:space="preserve"> </w:t>
        </w:r>
        <w:r w:rsidRPr="00DA70FB">
          <w:rPr>
            <w:b/>
            <w:u w:val="single"/>
            <w:rPrChange w:id="1105" w:author="Craig Mak" w:date="2015-07-27T12:58:00Z">
              <w:rPr/>
            </w:rPrChange>
          </w:rPr>
          <w:t>[AU: To the nonexpert, the distinction between pattern matching and similarity search may not be obvious. Can you add a few words here to clarify?]</w:t>
        </w:r>
      </w:ins>
      <w:ins w:id="1106" w:author="Craig Mak" w:date="2015-07-27T12:56:00Z">
        <w:r>
          <w:t>.</w:t>
        </w:r>
        <w:r>
          <w:rPr>
            <w:spacing w:val="24"/>
          </w:rPr>
          <w:t xml:space="preserve"> </w:t>
        </w:r>
      </w:ins>
      <w:r w:rsidR="00641826">
        <w:rPr>
          <w:w w:val="95"/>
        </w:rPr>
        <w:t>An</w:t>
      </w:r>
      <w:r w:rsidR="00641826">
        <w:rPr>
          <w:spacing w:val="-10"/>
          <w:w w:val="95"/>
        </w:rPr>
        <w:t xml:space="preserve"> </w:t>
      </w:r>
      <w:r w:rsidR="00641826">
        <w:rPr>
          <w:spacing w:val="-2"/>
          <w:w w:val="95"/>
        </w:rPr>
        <w:t>en</w:t>
      </w:r>
      <w:r w:rsidR="00641826">
        <w:rPr>
          <w:spacing w:val="-1"/>
          <w:w w:val="95"/>
        </w:rPr>
        <w:t>tropy-scaling</w:t>
      </w:r>
      <w:r w:rsidR="00641826">
        <w:rPr>
          <w:spacing w:val="-10"/>
          <w:w w:val="95"/>
        </w:rPr>
        <w:t xml:space="preserve"> </w:t>
      </w:r>
      <w:r w:rsidR="00641826">
        <w:rPr>
          <w:spacing w:val="-2"/>
          <w:w w:val="95"/>
        </w:rPr>
        <w:t>search</w:t>
      </w:r>
      <w:r w:rsidR="00641826">
        <w:rPr>
          <w:spacing w:val="-9"/>
          <w:w w:val="95"/>
        </w:rPr>
        <w:t xml:space="preserve"> </w:t>
      </w:r>
      <w:r w:rsidR="00641826">
        <w:rPr>
          <w:w w:val="95"/>
        </w:rPr>
        <w:t>tree</w:t>
      </w:r>
      <w:r w:rsidR="00641826">
        <w:rPr>
          <w:spacing w:val="-9"/>
          <w:w w:val="95"/>
        </w:rPr>
        <w:t xml:space="preserve"> </w:t>
      </w:r>
      <w:r w:rsidR="00641826">
        <w:rPr>
          <w:w w:val="95"/>
        </w:rPr>
        <w:t>is</w:t>
      </w:r>
      <w:r w:rsidR="00641826">
        <w:rPr>
          <w:spacing w:val="-9"/>
          <w:w w:val="95"/>
        </w:rPr>
        <w:t xml:space="preserve"> </w:t>
      </w:r>
      <w:r w:rsidR="00641826">
        <w:rPr>
          <w:w w:val="95"/>
        </w:rPr>
        <w:t>also</w:t>
      </w:r>
      <w:r w:rsidR="00641826">
        <w:rPr>
          <w:spacing w:val="-9"/>
          <w:w w:val="95"/>
        </w:rPr>
        <w:t xml:space="preserve"> </w:t>
      </w:r>
      <w:r w:rsidR="00641826">
        <w:rPr>
          <w:w w:val="95"/>
        </w:rPr>
        <w:t>related</w:t>
      </w:r>
      <w:r w:rsidR="00641826">
        <w:rPr>
          <w:spacing w:val="-10"/>
          <w:w w:val="95"/>
        </w:rPr>
        <w:t xml:space="preserve"> </w:t>
      </w:r>
      <w:r w:rsidR="00641826">
        <w:rPr>
          <w:w w:val="95"/>
        </w:rPr>
        <w:t>to</w:t>
      </w:r>
      <w:r w:rsidR="00641826">
        <w:rPr>
          <w:spacing w:val="-9"/>
          <w:w w:val="95"/>
        </w:rPr>
        <w:t xml:space="preserve"> </w:t>
      </w:r>
      <w:r w:rsidR="00641826">
        <w:rPr>
          <w:w w:val="95"/>
        </w:rPr>
        <w:t>a</w:t>
      </w:r>
      <w:r w:rsidR="00641826">
        <w:rPr>
          <w:spacing w:val="-9"/>
          <w:w w:val="95"/>
        </w:rPr>
        <w:t xml:space="preserve"> </w:t>
      </w:r>
      <w:r w:rsidR="00641826">
        <w:rPr>
          <w:w w:val="95"/>
        </w:rPr>
        <w:t>metric</w:t>
      </w:r>
      <w:r w:rsidR="00641826">
        <w:rPr>
          <w:spacing w:val="-9"/>
          <w:w w:val="95"/>
        </w:rPr>
        <w:t xml:space="preserve"> </w:t>
      </w:r>
      <w:r w:rsidR="00641826">
        <w:rPr>
          <w:w w:val="95"/>
        </w:rPr>
        <w:t>ball</w:t>
      </w:r>
      <w:r w:rsidR="00641826">
        <w:rPr>
          <w:spacing w:val="-9"/>
          <w:w w:val="95"/>
        </w:rPr>
        <w:t xml:space="preserve"> </w:t>
      </w:r>
      <w:r w:rsidR="00641826">
        <w:rPr>
          <w:w w:val="95"/>
        </w:rPr>
        <w:t>tree</w:t>
      </w:r>
      <w:r w:rsidR="00641826">
        <w:rPr>
          <w:spacing w:val="-10"/>
          <w:w w:val="95"/>
        </w:rPr>
        <w:t xml:space="preserve"> </w:t>
      </w:r>
      <w:r w:rsidR="00641826">
        <w:rPr>
          <w:w w:val="95"/>
        </w:rPr>
        <w:t>(Uhlmann,</w:t>
      </w:r>
      <w:r w:rsidR="00641826">
        <w:rPr>
          <w:spacing w:val="22"/>
          <w:w w:val="99"/>
        </w:rPr>
        <w:t xml:space="preserve"> </w:t>
      </w:r>
      <w:r w:rsidR="00641826">
        <w:t>1991),</w:t>
      </w:r>
      <w:r w:rsidR="00641826">
        <w:rPr>
          <w:spacing w:val="-14"/>
        </w:rPr>
        <w:t xml:space="preserve"> </w:t>
      </w:r>
      <w:r w:rsidR="00641826">
        <w:t>although</w:t>
      </w:r>
      <w:r w:rsidR="00641826">
        <w:rPr>
          <w:spacing w:val="-14"/>
        </w:rPr>
        <w:t xml:space="preserve"> </w:t>
      </w:r>
      <w:r w:rsidR="00641826">
        <w:t>with</w:t>
      </w:r>
      <w:r w:rsidR="00641826">
        <w:rPr>
          <w:spacing w:val="-14"/>
        </w:rPr>
        <w:t xml:space="preserve"> </w:t>
      </w:r>
      <w:r w:rsidR="00641826">
        <w:t>diff</w:t>
      </w:r>
      <w:r w:rsidR="000862CD">
        <w:t>eren</w:t>
      </w:r>
      <w:r w:rsidR="00641826">
        <w:t>t</w:t>
      </w:r>
      <w:r w:rsidR="00641826">
        <w:rPr>
          <w:spacing w:val="-2"/>
        </w:rPr>
        <w:t xml:space="preserve"> </w:t>
      </w:r>
      <w:r w:rsidR="00641826">
        <w:t>time</w:t>
      </w:r>
      <w:r w:rsidR="00641826">
        <w:rPr>
          <w:spacing w:val="-3"/>
        </w:rPr>
        <w:t xml:space="preserve"> </w:t>
      </w:r>
      <w:r w:rsidR="00641826">
        <w:rPr>
          <w:spacing w:val="-4"/>
        </w:rPr>
        <w:t>complexit</w:t>
      </w:r>
      <w:r w:rsidR="00641826">
        <w:rPr>
          <w:spacing w:val="-3"/>
        </w:rPr>
        <w:t>y.</w:t>
      </w:r>
      <w:r w:rsidR="00641826">
        <w:rPr>
          <w:spacing w:val="20"/>
        </w:rPr>
        <w:t xml:space="preserve"> </w:t>
      </w:r>
      <w:r w:rsidR="00641826">
        <w:t>Querying</w:t>
      </w:r>
      <w:r w:rsidR="00641826">
        <w:rPr>
          <w:spacing w:val="-3"/>
        </w:rPr>
        <w:t xml:space="preserve"> </w:t>
      </w:r>
      <w:r w:rsidR="00641826">
        <w:t>a</w:t>
      </w:r>
      <w:r w:rsidR="00641826">
        <w:rPr>
          <w:spacing w:val="-3"/>
        </w:rPr>
        <w:t xml:space="preserve"> </w:t>
      </w:r>
      <w:r w:rsidR="00641826">
        <w:t>metric</w:t>
      </w:r>
      <w:r w:rsidR="00641826">
        <w:rPr>
          <w:spacing w:val="-3"/>
        </w:rPr>
        <w:t xml:space="preserve"> </w:t>
      </w:r>
      <w:r w:rsidR="00641826">
        <w:t>ball</w:t>
      </w:r>
      <w:r w:rsidR="00641826">
        <w:rPr>
          <w:spacing w:val="-3"/>
        </w:rPr>
        <w:t xml:space="preserve"> </w:t>
      </w:r>
      <w:r w:rsidR="00641826">
        <w:t>tree</w:t>
      </w:r>
      <w:r w:rsidR="00641826">
        <w:rPr>
          <w:spacing w:val="28"/>
          <w:w w:val="94"/>
        </w:rPr>
        <w:t xml:space="preserve"> </w:t>
      </w:r>
      <w:r w:rsidR="00641826">
        <w:t>requires</w:t>
      </w:r>
      <w:r w:rsidR="00641826">
        <w:rPr>
          <w:spacing w:val="-21"/>
        </w:rPr>
        <w:t xml:space="preserve"> </w:t>
      </w:r>
      <w:proofErr w:type="gramStart"/>
      <w:r w:rsidR="00641826">
        <w:rPr>
          <w:i/>
        </w:rPr>
        <w:t>O</w:t>
      </w:r>
      <w:r w:rsidR="00641826">
        <w:rPr>
          <w:spacing w:val="1"/>
        </w:rPr>
        <w:t>(</w:t>
      </w:r>
      <w:proofErr w:type="gramEnd"/>
      <w:r w:rsidR="00641826">
        <w:rPr>
          <w:spacing w:val="1"/>
        </w:rPr>
        <w:t>log</w:t>
      </w:r>
      <w:r w:rsidR="00641826">
        <w:rPr>
          <w:spacing w:val="-38"/>
        </w:rPr>
        <w:t xml:space="preserve"> </w:t>
      </w:r>
      <w:r w:rsidR="00641826">
        <w:rPr>
          <w:i/>
          <w:spacing w:val="-1"/>
        </w:rPr>
        <w:t>n</w:t>
      </w:r>
      <w:r w:rsidR="00641826">
        <w:rPr>
          <w:spacing w:val="-1"/>
        </w:rPr>
        <w:t>)</w:t>
      </w:r>
      <w:r w:rsidR="00641826">
        <w:rPr>
          <w:spacing w:val="-20"/>
        </w:rPr>
        <w:t xml:space="preserve"> </w:t>
      </w:r>
      <w:r w:rsidR="00641826">
        <w:t>time,</w:t>
      </w:r>
      <w:r w:rsidR="00641826">
        <w:rPr>
          <w:spacing w:val="-20"/>
        </w:rPr>
        <w:t xml:space="preserve"> </w:t>
      </w:r>
      <w:r w:rsidR="00641826">
        <w:t>assuming</w:t>
      </w:r>
      <w:r w:rsidR="00641826">
        <w:rPr>
          <w:spacing w:val="-20"/>
        </w:rPr>
        <w:t xml:space="preserve"> </w:t>
      </w:r>
      <w:r w:rsidR="00641826">
        <w:t>the</w:t>
      </w:r>
      <w:r w:rsidR="00641826">
        <w:rPr>
          <w:spacing w:val="-21"/>
        </w:rPr>
        <w:t xml:space="preserve"> </w:t>
      </w:r>
      <w:r w:rsidR="00641826">
        <w:rPr>
          <w:spacing w:val="-2"/>
        </w:rPr>
        <w:t>relatively</w:t>
      </w:r>
      <w:r w:rsidR="00641826">
        <w:rPr>
          <w:spacing w:val="-20"/>
        </w:rPr>
        <w:t xml:space="preserve"> </w:t>
      </w:r>
      <w:r w:rsidR="00641826">
        <w:t>uniform</w:t>
      </w:r>
      <w:r w:rsidR="00641826">
        <w:rPr>
          <w:spacing w:val="-20"/>
        </w:rPr>
        <w:t xml:space="preserve"> </w:t>
      </w:r>
      <w:r w:rsidR="00641826">
        <w:t>distribution</w:t>
      </w:r>
      <w:r w:rsidR="00641826">
        <w:rPr>
          <w:spacing w:val="-20"/>
        </w:rPr>
        <w:t xml:space="preserve"> </w:t>
      </w:r>
      <w:r w:rsidR="00641826">
        <w:t>of</w:t>
      </w:r>
      <w:r w:rsidR="00641826">
        <w:rPr>
          <w:spacing w:val="-20"/>
        </w:rPr>
        <w:t xml:space="preserve"> </w:t>
      </w:r>
      <w:r w:rsidR="00641826">
        <w:t>data</w:t>
      </w:r>
      <w:r w:rsidR="00641826">
        <w:rPr>
          <w:spacing w:val="25"/>
          <w:w w:val="98"/>
        </w:rPr>
        <w:t xml:space="preserve"> </w:t>
      </w:r>
      <w:r w:rsidR="00641826">
        <w:t>points</w:t>
      </w:r>
      <w:r w:rsidR="00641826">
        <w:rPr>
          <w:spacing w:val="21"/>
        </w:rPr>
        <w:t xml:space="preserve"> </w:t>
      </w:r>
      <w:r w:rsidR="00641826">
        <w:t>in</w:t>
      </w:r>
      <w:r w:rsidR="00641826">
        <w:rPr>
          <w:spacing w:val="22"/>
        </w:rPr>
        <w:t xml:space="preserve"> </w:t>
      </w:r>
      <w:r w:rsidR="00641826">
        <w:t>a</w:t>
      </w:r>
      <w:r w:rsidR="00641826">
        <w:rPr>
          <w:spacing w:val="22"/>
        </w:rPr>
        <w:t xml:space="preserve"> </w:t>
      </w:r>
      <w:r w:rsidR="00641826">
        <w:t>metric</w:t>
      </w:r>
      <w:r w:rsidR="00641826">
        <w:rPr>
          <w:spacing w:val="22"/>
        </w:rPr>
        <w:t xml:space="preserve"> </w:t>
      </w:r>
      <w:r w:rsidR="00641826">
        <w:t xml:space="preserve">space. </w:t>
      </w:r>
      <w:r w:rsidR="00641826">
        <w:rPr>
          <w:spacing w:val="27"/>
        </w:rPr>
        <w:t xml:space="preserve"> </w:t>
      </w:r>
      <w:r w:rsidR="00641826">
        <w:t>This</w:t>
      </w:r>
      <w:r w:rsidR="00641826">
        <w:rPr>
          <w:spacing w:val="22"/>
        </w:rPr>
        <w:t xml:space="preserve"> </w:t>
      </w:r>
      <w:r w:rsidR="00641826">
        <w:t>is</w:t>
      </w:r>
      <w:r w:rsidR="00641826">
        <w:rPr>
          <w:spacing w:val="21"/>
        </w:rPr>
        <w:t xml:space="preserve"> </w:t>
      </w:r>
      <w:r w:rsidR="00641826">
        <w:t>diff</w:t>
      </w:r>
      <w:r w:rsidR="000862CD">
        <w:t>eren</w:t>
      </w:r>
      <w:r w:rsidR="00641826">
        <w:t>t</w:t>
      </w:r>
      <w:r w:rsidR="00641826">
        <w:rPr>
          <w:spacing w:val="-3"/>
        </w:rPr>
        <w:t xml:space="preserve"> </w:t>
      </w:r>
      <w:r w:rsidR="00641826">
        <w:t>from</w:t>
      </w:r>
      <w:r w:rsidR="00641826">
        <w:rPr>
          <w:spacing w:val="-2"/>
        </w:rPr>
        <w:t xml:space="preserve"> </w:t>
      </w:r>
      <w:r w:rsidR="00641826">
        <w:t>the</w:t>
      </w:r>
      <w:r w:rsidR="00641826">
        <w:rPr>
          <w:spacing w:val="-3"/>
        </w:rPr>
        <w:t xml:space="preserve"> </w:t>
      </w:r>
      <w:r w:rsidR="00641826">
        <w:rPr>
          <w:spacing w:val="-2"/>
        </w:rPr>
        <w:t>non</w:t>
      </w:r>
      <w:r w:rsidR="00074963">
        <w:rPr>
          <w:spacing w:val="-2"/>
        </w:rPr>
        <w:t>-</w:t>
      </w:r>
      <w:r w:rsidR="00641826">
        <w:rPr>
          <w:spacing w:val="-2"/>
        </w:rPr>
        <w:t>uniform</w:t>
      </w:r>
      <w:r w:rsidR="00641826">
        <w:rPr>
          <w:spacing w:val="-3"/>
        </w:rPr>
        <w:t xml:space="preserve"> </w:t>
      </w:r>
      <w:r w:rsidR="00074963">
        <w:t>distribu</w:t>
      </w:r>
      <w:r w:rsidR="00641826">
        <w:t>tion</w:t>
      </w:r>
      <w:r w:rsidR="00641826">
        <w:rPr>
          <w:spacing w:val="1"/>
        </w:rPr>
        <w:t xml:space="preserve"> </w:t>
      </w:r>
      <w:r w:rsidR="00641826">
        <w:t>under</w:t>
      </w:r>
      <w:r w:rsidR="00641826">
        <w:rPr>
          <w:spacing w:val="1"/>
        </w:rPr>
        <w:t xml:space="preserve"> </w:t>
      </w:r>
      <w:r w:rsidR="00641826">
        <w:rPr>
          <w:spacing w:val="-3"/>
        </w:rPr>
        <w:t>which</w:t>
      </w:r>
      <w:r w:rsidR="00641826">
        <w:rPr>
          <w:spacing w:val="2"/>
        </w:rPr>
        <w:t xml:space="preserve"> </w:t>
      </w:r>
      <w:r w:rsidR="00641826">
        <w:rPr>
          <w:spacing w:val="-2"/>
        </w:rPr>
        <w:t>entropy-scaling</w:t>
      </w:r>
      <w:r w:rsidR="00641826">
        <w:rPr>
          <w:spacing w:val="1"/>
        </w:rPr>
        <w:t xml:space="preserve"> </w:t>
      </w:r>
      <w:r w:rsidR="00641826">
        <w:rPr>
          <w:spacing w:val="-2"/>
        </w:rPr>
        <w:t>search</w:t>
      </w:r>
      <w:r w:rsidR="00641826">
        <w:rPr>
          <w:spacing w:val="2"/>
        </w:rPr>
        <w:t xml:space="preserve"> </w:t>
      </w:r>
      <w:r w:rsidR="00641826">
        <w:rPr>
          <w:spacing w:val="-2"/>
        </w:rPr>
        <w:t>beha</w:t>
      </w:r>
      <w:r w:rsidR="00641826">
        <w:rPr>
          <w:spacing w:val="-1"/>
        </w:rPr>
        <w:t>v</w:t>
      </w:r>
      <w:r w:rsidR="00641826">
        <w:rPr>
          <w:spacing w:val="-2"/>
        </w:rPr>
        <w:t>es</w:t>
      </w:r>
      <w:r w:rsidR="00641826">
        <w:rPr>
          <w:spacing w:val="1"/>
        </w:rPr>
        <w:t xml:space="preserve"> </w:t>
      </w:r>
      <w:r w:rsidR="00641826">
        <w:rPr>
          <w:spacing w:val="-3"/>
        </w:rPr>
        <w:t>well.</w:t>
      </w:r>
      <w:r w:rsidR="00641826">
        <w:rPr>
          <w:spacing w:val="42"/>
        </w:rPr>
        <w:t xml:space="preserve"> </w:t>
      </w:r>
      <w:r w:rsidR="00641826">
        <w:t>As</w:t>
      </w:r>
      <w:r w:rsidR="00641826">
        <w:rPr>
          <w:spacing w:val="1"/>
        </w:rPr>
        <w:t xml:space="preserve"> </w:t>
      </w:r>
      <w:r w:rsidR="00641826">
        <w:t>future</w:t>
      </w:r>
      <w:r w:rsidR="00641826">
        <w:rPr>
          <w:spacing w:val="3"/>
        </w:rPr>
        <w:t xml:space="preserve"> </w:t>
      </w:r>
      <w:r w:rsidR="00641826">
        <w:rPr>
          <w:spacing w:val="-3"/>
        </w:rPr>
        <w:t>work,</w:t>
      </w:r>
      <w:r w:rsidR="00641826">
        <w:rPr>
          <w:spacing w:val="4"/>
        </w:rPr>
        <w:t xml:space="preserve"> </w:t>
      </w:r>
      <w:r w:rsidR="00641826">
        <w:rPr>
          <w:spacing w:val="-5"/>
        </w:rPr>
        <w:t>we</w:t>
      </w:r>
      <w:r w:rsidR="00641826">
        <w:rPr>
          <w:spacing w:val="27"/>
          <w:w w:val="89"/>
        </w:rPr>
        <w:t xml:space="preserve"> </w:t>
      </w:r>
      <w:r w:rsidR="00641826">
        <w:t>will</w:t>
      </w:r>
      <w:r w:rsidR="00641826">
        <w:rPr>
          <w:spacing w:val="7"/>
        </w:rPr>
        <w:t xml:space="preserve"> </w:t>
      </w:r>
      <w:r w:rsidR="00641826">
        <w:rPr>
          <w:spacing w:val="-3"/>
        </w:rPr>
        <w:t>in</w:t>
      </w:r>
      <w:r w:rsidR="00641826">
        <w:rPr>
          <w:spacing w:val="-2"/>
        </w:rPr>
        <w:t>v</w:t>
      </w:r>
      <w:r w:rsidR="00641826">
        <w:rPr>
          <w:spacing w:val="-3"/>
        </w:rPr>
        <w:t>estigate</w:t>
      </w:r>
      <w:r w:rsidR="00641826">
        <w:rPr>
          <w:spacing w:val="8"/>
        </w:rPr>
        <w:t xml:space="preserve"> </w:t>
      </w:r>
      <w:r w:rsidR="00641826">
        <w:t>further</w:t>
      </w:r>
      <w:r w:rsidR="00641826">
        <w:rPr>
          <w:spacing w:val="8"/>
        </w:rPr>
        <w:t xml:space="preserve"> </w:t>
      </w:r>
      <w:r w:rsidR="00641826">
        <w:t>acceleration</w:t>
      </w:r>
      <w:r w:rsidR="00641826">
        <w:rPr>
          <w:spacing w:val="7"/>
        </w:rPr>
        <w:t xml:space="preserve"> </w:t>
      </w:r>
      <w:r w:rsidR="00641826">
        <w:t>of</w:t>
      </w:r>
      <w:r w:rsidR="00641826">
        <w:rPr>
          <w:spacing w:val="7"/>
        </w:rPr>
        <w:t xml:space="preserve"> </w:t>
      </w:r>
      <w:r w:rsidR="00641826">
        <w:t>coarse</w:t>
      </w:r>
      <w:r w:rsidR="00641826">
        <w:rPr>
          <w:spacing w:val="8"/>
        </w:rPr>
        <w:t xml:space="preserve"> </w:t>
      </w:r>
      <w:r w:rsidR="00641826">
        <w:rPr>
          <w:spacing w:val="-2"/>
        </w:rPr>
        <w:t>search</w:t>
      </w:r>
      <w:r w:rsidR="00641826">
        <w:rPr>
          <w:spacing w:val="7"/>
        </w:rPr>
        <w:t xml:space="preserve"> </w:t>
      </w:r>
      <w:r w:rsidR="00641826">
        <w:rPr>
          <w:spacing w:val="-4"/>
        </w:rPr>
        <w:t>b</w:t>
      </w:r>
      <w:r w:rsidR="00641826">
        <w:rPr>
          <w:spacing w:val="-3"/>
        </w:rPr>
        <w:t>y</w:t>
      </w:r>
      <w:r w:rsidR="00641826">
        <w:rPr>
          <w:spacing w:val="8"/>
        </w:rPr>
        <w:t xml:space="preserve"> </w:t>
      </w:r>
      <w:r w:rsidR="00641826">
        <w:t>applying</w:t>
      </w:r>
      <w:r w:rsidR="00641826">
        <w:rPr>
          <w:spacing w:val="7"/>
        </w:rPr>
        <w:t xml:space="preserve"> </w:t>
      </w:r>
      <w:r w:rsidR="00641826">
        <w:t>a</w:t>
      </w:r>
      <w:r w:rsidR="00641826">
        <w:rPr>
          <w:spacing w:val="7"/>
        </w:rPr>
        <w:t xml:space="preserve"> </w:t>
      </w:r>
      <w:r w:rsidR="00641826">
        <w:t>metric</w:t>
      </w:r>
      <w:r w:rsidR="00641826">
        <w:rPr>
          <w:spacing w:val="29"/>
          <w:w w:val="94"/>
        </w:rPr>
        <w:t xml:space="preserve"> </w:t>
      </w:r>
      <w:r w:rsidR="00641826">
        <w:t>ball</w:t>
      </w:r>
      <w:r w:rsidR="00641826">
        <w:rPr>
          <w:spacing w:val="-30"/>
        </w:rPr>
        <w:t xml:space="preserve"> </w:t>
      </w:r>
      <w:r w:rsidR="00641826">
        <w:t>tree</w:t>
      </w:r>
      <w:r w:rsidR="00641826">
        <w:rPr>
          <w:spacing w:val="-30"/>
        </w:rPr>
        <w:t xml:space="preserve"> </w:t>
      </w:r>
      <w:r w:rsidR="00641826">
        <w:t>to</w:t>
      </w:r>
      <w:r w:rsidR="00641826">
        <w:rPr>
          <w:spacing w:val="-30"/>
        </w:rPr>
        <w:t xml:space="preserve"> </w:t>
      </w:r>
      <w:r w:rsidR="00641826">
        <w:t>the</w:t>
      </w:r>
      <w:r w:rsidR="00641826">
        <w:rPr>
          <w:spacing w:val="-29"/>
        </w:rPr>
        <w:t xml:space="preserve"> </w:t>
      </w:r>
      <w:r w:rsidR="00641826">
        <w:t>cluster</w:t>
      </w:r>
      <w:r w:rsidR="00641826">
        <w:rPr>
          <w:spacing w:val="-30"/>
        </w:rPr>
        <w:t xml:space="preserve"> </w:t>
      </w:r>
      <w:r w:rsidR="00641826">
        <w:rPr>
          <w:spacing w:val="-2"/>
        </w:rPr>
        <w:t>represen</w:t>
      </w:r>
      <w:r w:rsidR="00641826">
        <w:rPr>
          <w:spacing w:val="-1"/>
        </w:rPr>
        <w:t>tativ</w:t>
      </w:r>
      <w:r w:rsidR="00641826">
        <w:rPr>
          <w:spacing w:val="-2"/>
        </w:rPr>
        <w:t>es</w:t>
      </w:r>
      <w:r w:rsidR="00641826">
        <w:rPr>
          <w:spacing w:val="-30"/>
        </w:rPr>
        <w:t xml:space="preserve"> </w:t>
      </w:r>
      <w:r w:rsidR="00641826">
        <w:rPr>
          <w:spacing w:val="-2"/>
        </w:rPr>
        <w:t>themselves;</w:t>
      </w:r>
      <w:r w:rsidR="00641826">
        <w:rPr>
          <w:spacing w:val="-29"/>
        </w:rPr>
        <w:t xml:space="preserve"> </w:t>
      </w:r>
      <w:r w:rsidR="00641826">
        <w:t>this</w:t>
      </w:r>
      <w:r w:rsidR="00641826">
        <w:rPr>
          <w:spacing w:val="-29"/>
        </w:rPr>
        <w:t xml:space="preserve"> </w:t>
      </w:r>
      <w:r w:rsidR="00641826">
        <w:rPr>
          <w:spacing w:val="-2"/>
        </w:rPr>
        <w:t>approach</w:t>
      </w:r>
      <w:r w:rsidR="00641826">
        <w:rPr>
          <w:spacing w:val="-30"/>
        </w:rPr>
        <w:t xml:space="preserve"> </w:t>
      </w:r>
      <w:r w:rsidR="00641826">
        <w:rPr>
          <w:spacing w:val="-4"/>
        </w:rPr>
        <w:t>ma</w:t>
      </w:r>
      <w:r w:rsidR="00641826">
        <w:rPr>
          <w:spacing w:val="-3"/>
        </w:rPr>
        <w:t>y</w:t>
      </w:r>
      <w:r w:rsidR="00641826">
        <w:rPr>
          <w:spacing w:val="-30"/>
        </w:rPr>
        <w:t xml:space="preserve"> </w:t>
      </w:r>
      <w:r w:rsidR="00641826">
        <w:t>reduce</w:t>
      </w:r>
      <w:r w:rsidR="00641826">
        <w:rPr>
          <w:spacing w:val="29"/>
          <w:w w:val="92"/>
        </w:rPr>
        <w:t xml:space="preserve"> </w:t>
      </w:r>
      <w:r w:rsidR="00641826">
        <w:t>the</w:t>
      </w:r>
      <w:r w:rsidR="00641826">
        <w:rPr>
          <w:spacing w:val="4"/>
        </w:rPr>
        <w:t xml:space="preserve"> </w:t>
      </w:r>
      <w:r w:rsidR="00641826">
        <w:t>coarse</w:t>
      </w:r>
      <w:r w:rsidR="00641826">
        <w:rPr>
          <w:spacing w:val="4"/>
        </w:rPr>
        <w:t xml:space="preserve"> </w:t>
      </w:r>
      <w:r w:rsidR="00641826">
        <w:rPr>
          <w:spacing w:val="-2"/>
        </w:rPr>
        <w:t>search</w:t>
      </w:r>
      <w:r w:rsidR="00641826">
        <w:rPr>
          <w:spacing w:val="5"/>
        </w:rPr>
        <w:t xml:space="preserve"> </w:t>
      </w:r>
      <w:r w:rsidR="00641826">
        <w:t>time</w:t>
      </w:r>
      <w:r w:rsidR="00641826">
        <w:rPr>
          <w:spacing w:val="4"/>
        </w:rPr>
        <w:t xml:space="preserve"> </w:t>
      </w:r>
      <w:r w:rsidR="00641826">
        <w:t>to</w:t>
      </w:r>
      <w:r w:rsidR="00641826">
        <w:rPr>
          <w:spacing w:val="5"/>
        </w:rPr>
        <w:t xml:space="preserve"> </w:t>
      </w:r>
      <w:proofErr w:type="gramStart"/>
      <w:r w:rsidR="00641826">
        <w:rPr>
          <w:i/>
        </w:rPr>
        <w:t>O</w:t>
      </w:r>
      <w:r w:rsidR="00641826">
        <w:rPr>
          <w:spacing w:val="1"/>
        </w:rPr>
        <w:t>(</w:t>
      </w:r>
      <w:proofErr w:type="gramEnd"/>
      <w:r w:rsidR="00641826">
        <w:rPr>
          <w:spacing w:val="1"/>
        </w:rPr>
        <w:t>log</w:t>
      </w:r>
      <w:r w:rsidR="00641826">
        <w:rPr>
          <w:spacing w:val="-27"/>
        </w:rPr>
        <w:t xml:space="preserve"> </w:t>
      </w:r>
      <w:r w:rsidR="00641826">
        <w:rPr>
          <w:i/>
          <w:spacing w:val="2"/>
        </w:rPr>
        <w:t>k</w:t>
      </w:r>
      <w:r w:rsidR="00641826">
        <w:rPr>
          <w:spacing w:val="2"/>
        </w:rPr>
        <w:t>).</w:t>
      </w:r>
      <w:r w:rsidR="00641826">
        <w:rPr>
          <w:spacing w:val="35"/>
        </w:rPr>
        <w:t xml:space="preserve"> </w:t>
      </w:r>
      <w:r w:rsidR="00641826">
        <w:t>This</w:t>
      </w:r>
      <w:r w:rsidR="00641826">
        <w:rPr>
          <w:spacing w:val="4"/>
        </w:rPr>
        <w:t xml:space="preserve"> </w:t>
      </w:r>
      <w:r w:rsidR="00641826">
        <w:t>step,</w:t>
      </w:r>
      <w:r w:rsidR="00641826">
        <w:rPr>
          <w:spacing w:val="6"/>
        </w:rPr>
        <w:t xml:space="preserve"> </w:t>
      </w:r>
      <w:r w:rsidR="00641826">
        <w:rPr>
          <w:spacing w:val="1"/>
        </w:rPr>
        <w:t>too,</w:t>
      </w:r>
      <w:r w:rsidR="00641826">
        <w:rPr>
          <w:spacing w:val="6"/>
        </w:rPr>
        <w:t xml:space="preserve"> </w:t>
      </w:r>
      <w:r w:rsidR="00641826">
        <w:t>can</w:t>
      </w:r>
      <w:r w:rsidR="00641826">
        <w:rPr>
          <w:spacing w:val="4"/>
        </w:rPr>
        <w:t xml:space="preserve"> </w:t>
      </w:r>
      <w:r w:rsidR="00641826">
        <w:rPr>
          <w:spacing w:val="3"/>
        </w:rPr>
        <w:t>be</w:t>
      </w:r>
      <w:r w:rsidR="00641826">
        <w:rPr>
          <w:spacing w:val="4"/>
        </w:rPr>
        <w:t xml:space="preserve"> </w:t>
      </w:r>
      <w:r w:rsidR="00641826">
        <w:rPr>
          <w:spacing w:val="-2"/>
        </w:rPr>
        <w:t>though</w:t>
      </w:r>
      <w:r w:rsidR="00641826">
        <w:rPr>
          <w:spacing w:val="-1"/>
        </w:rPr>
        <w:t>t</w:t>
      </w:r>
      <w:r w:rsidR="00641826">
        <w:rPr>
          <w:spacing w:val="5"/>
        </w:rPr>
        <w:t xml:space="preserve"> </w:t>
      </w:r>
      <w:r w:rsidR="00641826">
        <w:t>of</w:t>
      </w:r>
      <w:r w:rsidR="00641826">
        <w:rPr>
          <w:spacing w:val="4"/>
        </w:rPr>
        <w:t xml:space="preserve"> </w:t>
      </w:r>
      <w:r w:rsidR="00641826">
        <w:t>as</w:t>
      </w:r>
      <w:r w:rsidR="00641826">
        <w:rPr>
          <w:spacing w:val="5"/>
        </w:rPr>
        <w:t xml:space="preserve"> </w:t>
      </w:r>
      <w:r w:rsidR="00641826">
        <w:t>an</w:t>
      </w:r>
    </w:p>
    <w:p w14:paraId="105C9023" w14:textId="77777777" w:rsidR="00283DE0" w:rsidRDefault="00283DE0" w:rsidP="003B0178">
      <w:pPr>
        <w:keepLines/>
        <w:spacing w:line="381" w:lineRule="auto"/>
        <w:sectPr w:rsidR="00283DE0">
          <w:pgSz w:w="12240" w:h="15840"/>
          <w:pgMar w:top="1500" w:right="1720" w:bottom="1960" w:left="1720" w:header="0" w:footer="1776" w:gutter="0"/>
          <w:cols w:space="720"/>
        </w:sectPr>
      </w:pPr>
    </w:p>
    <w:p w14:paraId="4A1258AB" w14:textId="77777777" w:rsidR="00283DE0" w:rsidRDefault="00283DE0" w:rsidP="003B0178">
      <w:pPr>
        <w:keepLines/>
        <w:rPr>
          <w:rFonts w:ascii="Georgia" w:eastAsia="Georgia" w:hAnsi="Georgia" w:cs="Georgia"/>
          <w:sz w:val="20"/>
          <w:szCs w:val="20"/>
        </w:rPr>
      </w:pPr>
    </w:p>
    <w:p w14:paraId="3CE07CAD" w14:textId="77777777" w:rsidR="00283DE0" w:rsidRDefault="00283DE0" w:rsidP="003B0178">
      <w:pPr>
        <w:keepLines/>
        <w:rPr>
          <w:rFonts w:ascii="Georgia" w:eastAsia="Georgia" w:hAnsi="Georgia" w:cs="Georgia"/>
          <w:sz w:val="20"/>
          <w:szCs w:val="20"/>
        </w:rPr>
      </w:pPr>
    </w:p>
    <w:p w14:paraId="0B1BC98D" w14:textId="77777777" w:rsidR="00283DE0" w:rsidRDefault="00283DE0" w:rsidP="003B0178">
      <w:pPr>
        <w:keepLines/>
        <w:rPr>
          <w:rFonts w:ascii="Georgia" w:eastAsia="Georgia" w:hAnsi="Georgia" w:cs="Georgia"/>
          <w:sz w:val="20"/>
          <w:szCs w:val="20"/>
        </w:rPr>
      </w:pPr>
    </w:p>
    <w:p w14:paraId="440FCB63" w14:textId="77777777" w:rsidR="00283DE0" w:rsidRDefault="00283DE0" w:rsidP="003B0178">
      <w:pPr>
        <w:keepLines/>
        <w:spacing w:before="10"/>
        <w:rPr>
          <w:rFonts w:ascii="Georgia" w:eastAsia="Georgia" w:hAnsi="Georgia" w:cs="Georgia"/>
          <w:sz w:val="25"/>
          <w:szCs w:val="25"/>
        </w:rPr>
      </w:pPr>
    </w:p>
    <w:p w14:paraId="2CFA7267" w14:textId="77777777" w:rsidR="00283DE0" w:rsidRPr="00074963" w:rsidRDefault="00641826" w:rsidP="003B0178">
      <w:pPr>
        <w:pStyle w:val="BodyText"/>
      </w:pPr>
      <w:proofErr w:type="gramStart"/>
      <w:r w:rsidRPr="00074963">
        <w:t>additional</w:t>
      </w:r>
      <w:proofErr w:type="gramEnd"/>
      <w:r w:rsidRPr="00074963">
        <w:t xml:space="preserve"> level of clustering.</w:t>
      </w:r>
    </w:p>
    <w:p w14:paraId="1F03A04D" w14:textId="45E36B27" w:rsidR="00283DE0" w:rsidRPr="00B6439D" w:rsidRDefault="00641826" w:rsidP="003B0178">
      <w:pPr>
        <w:pStyle w:val="BodyText"/>
        <w:keepLines/>
        <w:spacing w:before="160" w:line="381" w:lineRule="auto"/>
        <w:ind w:right="528" w:firstLine="351"/>
      </w:pPr>
      <w:r>
        <w:t>Other</w:t>
      </w:r>
      <w:r>
        <w:rPr>
          <w:spacing w:val="9"/>
        </w:rPr>
        <w:t xml:space="preserve"> </w:t>
      </w:r>
      <w:r>
        <w:t>metric</w:t>
      </w:r>
      <w:r>
        <w:rPr>
          <w:spacing w:val="9"/>
        </w:rPr>
        <w:t xml:space="preserve"> </w:t>
      </w:r>
      <w:r>
        <w:rPr>
          <w:spacing w:val="-2"/>
        </w:rPr>
        <w:t>search</w:t>
      </w:r>
      <w:r>
        <w:rPr>
          <w:spacing w:val="9"/>
        </w:rPr>
        <w:t xml:space="preserve"> </w:t>
      </w:r>
      <w:r>
        <w:t>trees</w:t>
      </w:r>
      <w:r>
        <w:rPr>
          <w:spacing w:val="9"/>
        </w:rPr>
        <w:t xml:space="preserve"> </w:t>
      </w:r>
      <w:r>
        <w:t>can</w:t>
      </w:r>
      <w:r>
        <w:rPr>
          <w:spacing w:val="9"/>
        </w:rPr>
        <w:t xml:space="preserve"> </w:t>
      </w:r>
      <w:r>
        <w:t>also</w:t>
      </w:r>
      <w:r>
        <w:rPr>
          <w:spacing w:val="9"/>
        </w:rPr>
        <w:t xml:space="preserve"> </w:t>
      </w:r>
      <w:r>
        <w:rPr>
          <w:spacing w:val="3"/>
        </w:rPr>
        <w:t>be</w:t>
      </w:r>
      <w:r>
        <w:rPr>
          <w:spacing w:val="9"/>
        </w:rPr>
        <w:t xml:space="preserve"> </w:t>
      </w:r>
      <w:r>
        <w:t>found</w:t>
      </w:r>
      <w:r>
        <w:rPr>
          <w:spacing w:val="10"/>
        </w:rPr>
        <w:t xml:space="preserve"> </w:t>
      </w:r>
      <w:r>
        <w:t>in</w:t>
      </w:r>
      <w:r>
        <w:rPr>
          <w:spacing w:val="9"/>
        </w:rPr>
        <w:t xml:space="preserve"> </w:t>
      </w:r>
      <w:r>
        <w:t>the</w:t>
      </w:r>
      <w:r>
        <w:rPr>
          <w:spacing w:val="9"/>
        </w:rPr>
        <w:t xml:space="preserve"> </w:t>
      </w:r>
      <w:r>
        <w:t>database</w:t>
      </w:r>
      <w:r>
        <w:rPr>
          <w:spacing w:val="9"/>
        </w:rPr>
        <w:t xml:space="preserve"> </w:t>
      </w:r>
      <w:r>
        <w:t>literature</w:t>
      </w:r>
      <w:r>
        <w:rPr>
          <w:w w:val="95"/>
        </w:rPr>
        <w:t xml:space="preserve"> </w:t>
      </w:r>
      <w:r>
        <w:t>(Zezula</w:t>
      </w:r>
      <w:r>
        <w:rPr>
          <w:spacing w:val="-19"/>
        </w:rPr>
        <w:t xml:space="preserve"> </w:t>
      </w:r>
      <w:r>
        <w:t>et</w:t>
      </w:r>
      <w:r>
        <w:rPr>
          <w:spacing w:val="-20"/>
        </w:rPr>
        <w:t xml:space="preserve"> </w:t>
      </w:r>
      <w:r>
        <w:t>al.,</w:t>
      </w:r>
      <w:r>
        <w:rPr>
          <w:spacing w:val="-20"/>
        </w:rPr>
        <w:t xml:space="preserve"> </w:t>
      </w:r>
      <w:r>
        <w:rPr>
          <w:spacing w:val="-2"/>
        </w:rPr>
        <w:t>2006</w:t>
      </w:r>
      <w:r>
        <w:rPr>
          <w:spacing w:val="-1"/>
        </w:rPr>
        <w:t>),</w:t>
      </w:r>
      <w:r>
        <w:rPr>
          <w:spacing w:val="-19"/>
        </w:rPr>
        <w:t xml:space="preserve"> </w:t>
      </w:r>
      <w:ins w:id="1107" w:author="Craig Mak" w:date="2015-07-27T13:03:00Z">
        <w:r w:rsidR="00DA70FB">
          <w:rPr>
            <w:spacing w:val="-19"/>
          </w:rPr>
          <w:t>al</w:t>
        </w:r>
      </w:ins>
      <w:r>
        <w:t>though</w:t>
      </w:r>
      <w:ins w:id="1108" w:author="Craig Mak" w:date="2015-07-27T13:03:00Z">
        <w:r w:rsidR="00DA70FB">
          <w:t xml:space="preserve"> to our knowledge</w:t>
        </w:r>
      </w:ins>
      <w:r>
        <w:rPr>
          <w:spacing w:val="-19"/>
        </w:rPr>
        <w:t xml:space="preserve"> </w:t>
      </w:r>
      <w:r>
        <w:t>they</w:t>
      </w:r>
      <w:r>
        <w:rPr>
          <w:spacing w:val="-20"/>
        </w:rPr>
        <w:t xml:space="preserve"> </w:t>
      </w:r>
      <w:r>
        <w:rPr>
          <w:spacing w:val="-5"/>
        </w:rPr>
        <w:t>ha</w:t>
      </w:r>
      <w:r>
        <w:rPr>
          <w:spacing w:val="-4"/>
        </w:rPr>
        <w:t>v</w:t>
      </w:r>
      <w:r>
        <w:rPr>
          <w:spacing w:val="-5"/>
        </w:rPr>
        <w:t>e</w:t>
      </w:r>
      <w:r>
        <w:rPr>
          <w:spacing w:val="-19"/>
        </w:rPr>
        <w:t xml:space="preserve"> </w:t>
      </w:r>
      <w:del w:id="1109" w:author="Craig Mak" w:date="2015-07-27T13:03:00Z">
        <w:r w:rsidDel="00DA70FB">
          <w:rPr>
            <w:spacing w:val="-3"/>
          </w:rPr>
          <w:delText>never</w:delText>
        </w:r>
        <w:r w:rsidDel="00DA70FB">
          <w:rPr>
            <w:spacing w:val="-20"/>
          </w:rPr>
          <w:delText xml:space="preserve"> </w:delText>
        </w:r>
      </w:del>
      <w:ins w:id="1110" w:author="Craig Mak" w:date="2015-07-27T13:03:00Z">
        <w:r w:rsidR="00DA70FB">
          <w:rPr>
            <w:spacing w:val="-3"/>
          </w:rPr>
          <w:t>not</w:t>
        </w:r>
        <w:r w:rsidR="00DA70FB">
          <w:rPr>
            <w:spacing w:val="-20"/>
          </w:rPr>
          <w:t xml:space="preserve"> </w:t>
        </w:r>
      </w:ins>
      <w:r>
        <w:rPr>
          <w:spacing w:val="1"/>
        </w:rPr>
        <w:t>been</w:t>
      </w:r>
      <w:r>
        <w:rPr>
          <w:spacing w:val="-19"/>
        </w:rPr>
        <w:t xml:space="preserve"> </w:t>
      </w:r>
      <w:ins w:id="1111" w:author="Craig Mak" w:date="2015-07-27T13:04:00Z">
        <w:r w:rsidR="00DA70FB">
          <w:rPr>
            <w:spacing w:val="-19"/>
          </w:rPr>
          <w:t xml:space="preserve">explicitly </w:t>
        </w:r>
      </w:ins>
      <w:r>
        <w:t>applied</w:t>
      </w:r>
      <w:r>
        <w:rPr>
          <w:spacing w:val="-20"/>
        </w:rPr>
        <w:t xml:space="preserve"> </w:t>
      </w:r>
      <w:r>
        <w:t>to</w:t>
      </w:r>
      <w:r>
        <w:rPr>
          <w:spacing w:val="-19"/>
        </w:rPr>
        <w:t xml:space="preserve"> </w:t>
      </w:r>
      <w:r>
        <w:t>biological</w:t>
      </w:r>
      <w:r>
        <w:rPr>
          <w:spacing w:val="-20"/>
        </w:rPr>
        <w:t xml:space="preserve"> </w:t>
      </w:r>
      <w:r>
        <w:t>data</w:t>
      </w:r>
      <w:r>
        <w:rPr>
          <w:spacing w:val="25"/>
          <w:w w:val="98"/>
        </w:rPr>
        <w:t xml:space="preserve"> </w:t>
      </w:r>
      <w:r>
        <w:t>science.</w:t>
      </w:r>
      <w:r>
        <w:rPr>
          <w:spacing w:val="30"/>
        </w:rPr>
        <w:t xml:space="preserve"> </w:t>
      </w:r>
      <w:r>
        <w:t>The</w:t>
      </w:r>
      <w:r>
        <w:rPr>
          <w:spacing w:val="-3"/>
        </w:rPr>
        <w:t xml:space="preserve"> </w:t>
      </w:r>
      <w:r>
        <w:t>closest</w:t>
      </w:r>
      <w:r>
        <w:rPr>
          <w:spacing w:val="-4"/>
        </w:rPr>
        <w:t xml:space="preserve"> </w:t>
      </w:r>
      <w:r>
        <w:t>analogue</w:t>
      </w:r>
      <w:r>
        <w:rPr>
          <w:spacing w:val="-4"/>
        </w:rPr>
        <w:t xml:space="preserve"> </w:t>
      </w:r>
      <w:r>
        <w:t>to</w:t>
      </w:r>
      <w:r>
        <w:rPr>
          <w:spacing w:val="-3"/>
        </w:rPr>
        <w:t xml:space="preserve"> </w:t>
      </w:r>
      <w:r>
        <w:rPr>
          <w:spacing w:val="-2"/>
        </w:rPr>
        <w:t>entropy-scaling</w:t>
      </w:r>
      <w:r>
        <w:rPr>
          <w:spacing w:val="-4"/>
        </w:rPr>
        <w:t xml:space="preserve"> </w:t>
      </w:r>
      <w:r>
        <w:rPr>
          <w:spacing w:val="-2"/>
        </w:rPr>
        <w:t>search</w:t>
      </w:r>
      <w:r>
        <w:rPr>
          <w:spacing w:val="-4"/>
        </w:rPr>
        <w:t xml:space="preserve"> </w:t>
      </w:r>
      <w:r>
        <w:t>trees</w:t>
      </w:r>
      <w:r>
        <w:rPr>
          <w:spacing w:val="-4"/>
        </w:rPr>
        <w:t xml:space="preserve"> </w:t>
      </w:r>
      <w:r>
        <w:t>is</w:t>
      </w:r>
      <w:r>
        <w:rPr>
          <w:spacing w:val="-4"/>
        </w:rPr>
        <w:t xml:space="preserve"> </w:t>
      </w:r>
      <w:r>
        <w:t>the</w:t>
      </w:r>
      <w:r>
        <w:rPr>
          <w:spacing w:val="-3"/>
        </w:rPr>
        <w:t xml:space="preserve"> </w:t>
      </w:r>
      <w:r>
        <w:t>M-tree</w:t>
      </w:r>
      <w:r>
        <w:rPr>
          <w:spacing w:val="22"/>
          <w:w w:val="94"/>
        </w:rPr>
        <w:t xml:space="preserve"> </w:t>
      </w:r>
      <w:r>
        <w:t>(Ciaccia</w:t>
      </w:r>
      <w:r>
        <w:rPr>
          <w:spacing w:val="8"/>
        </w:rPr>
        <w:t xml:space="preserve"> </w:t>
      </w:r>
      <w:r>
        <w:t>et</w:t>
      </w:r>
      <w:r>
        <w:rPr>
          <w:spacing w:val="8"/>
        </w:rPr>
        <w:t xml:space="preserve"> </w:t>
      </w:r>
      <w:r>
        <w:t>al.,</w:t>
      </w:r>
      <w:r>
        <w:rPr>
          <w:spacing w:val="8"/>
        </w:rPr>
        <w:t xml:space="preserve"> </w:t>
      </w:r>
      <w:r>
        <w:t>1997,</w:t>
      </w:r>
      <w:r>
        <w:rPr>
          <w:spacing w:val="8"/>
        </w:rPr>
        <w:t xml:space="preserve"> </w:t>
      </w:r>
      <w:r>
        <w:rPr>
          <w:spacing w:val="-2"/>
        </w:rPr>
        <w:t>1998</w:t>
      </w:r>
      <w:r>
        <w:rPr>
          <w:spacing w:val="-1"/>
        </w:rPr>
        <w:t>),</w:t>
      </w:r>
      <w:r>
        <w:rPr>
          <w:spacing w:val="11"/>
        </w:rPr>
        <w:t xml:space="preserve"> </w:t>
      </w:r>
      <w:r>
        <w:rPr>
          <w:spacing w:val="-3"/>
        </w:rPr>
        <w:t>which</w:t>
      </w:r>
      <w:r>
        <w:rPr>
          <w:spacing w:val="8"/>
        </w:rPr>
        <w:t xml:space="preserve"> </w:t>
      </w:r>
      <w:r>
        <w:rPr>
          <w:spacing w:val="-2"/>
        </w:rPr>
        <w:t>resembles</w:t>
      </w:r>
      <w:r>
        <w:rPr>
          <w:spacing w:val="7"/>
        </w:rPr>
        <w:t xml:space="preserve"> </w:t>
      </w:r>
      <w:r>
        <w:t>a</w:t>
      </w:r>
      <w:r>
        <w:rPr>
          <w:spacing w:val="8"/>
        </w:rPr>
        <w:t xml:space="preserve"> </w:t>
      </w:r>
      <w:r>
        <w:rPr>
          <w:spacing w:val="-3"/>
        </w:rPr>
        <w:t>multi-level</w:t>
      </w:r>
      <w:r>
        <w:rPr>
          <w:spacing w:val="8"/>
        </w:rPr>
        <w:t xml:space="preserve"> </w:t>
      </w:r>
      <w:r>
        <w:rPr>
          <w:spacing w:val="-2"/>
        </w:rPr>
        <w:t>v</w:t>
      </w:r>
      <w:r>
        <w:rPr>
          <w:spacing w:val="-3"/>
        </w:rPr>
        <w:t>ariation</w:t>
      </w:r>
      <w:r>
        <w:rPr>
          <w:spacing w:val="7"/>
        </w:rPr>
        <w:t xml:space="preserve"> </w:t>
      </w:r>
      <w:r>
        <w:t>of</w:t>
      </w:r>
      <w:r>
        <w:rPr>
          <w:spacing w:val="7"/>
        </w:rPr>
        <w:t xml:space="preserve"> </w:t>
      </w:r>
      <w:r>
        <w:t>our</w:t>
      </w:r>
      <w:r>
        <w:rPr>
          <w:spacing w:val="51"/>
          <w:w w:val="92"/>
        </w:rPr>
        <w:t xml:space="preserve"> </w:t>
      </w:r>
      <w:r>
        <w:rPr>
          <w:spacing w:val="-2"/>
        </w:rPr>
        <w:t>entropy-scaling</w:t>
      </w:r>
      <w:r>
        <w:rPr>
          <w:spacing w:val="-23"/>
        </w:rPr>
        <w:t xml:space="preserve"> </w:t>
      </w:r>
      <w:r>
        <w:rPr>
          <w:spacing w:val="-2"/>
        </w:rPr>
        <w:t>search</w:t>
      </w:r>
      <w:r>
        <w:rPr>
          <w:spacing w:val="-22"/>
        </w:rPr>
        <w:t xml:space="preserve"> </w:t>
      </w:r>
      <w:r>
        <w:t>trees.</w:t>
      </w:r>
      <w:r>
        <w:rPr>
          <w:spacing w:val="-4"/>
        </w:rPr>
        <w:t xml:space="preserve"> However,</w:t>
      </w:r>
      <w:r>
        <w:rPr>
          <w:spacing w:val="-21"/>
        </w:rPr>
        <w:t xml:space="preserve"> </w:t>
      </w:r>
      <w:r>
        <w:t>the</w:t>
      </w:r>
      <w:r>
        <w:rPr>
          <w:spacing w:val="-22"/>
        </w:rPr>
        <w:t xml:space="preserve"> </w:t>
      </w:r>
      <w:r>
        <w:t>M-tree</w:t>
      </w:r>
      <w:r>
        <w:rPr>
          <w:spacing w:val="-22"/>
        </w:rPr>
        <w:t xml:space="preserve"> </w:t>
      </w:r>
      <w:r>
        <w:rPr>
          <w:spacing w:val="-2"/>
        </w:rPr>
        <w:t>time-complexit</w:t>
      </w:r>
      <w:r>
        <w:rPr>
          <w:spacing w:val="-1"/>
        </w:rPr>
        <w:t>y</w:t>
      </w:r>
      <w:r>
        <w:rPr>
          <w:spacing w:val="-22"/>
        </w:rPr>
        <w:t xml:space="preserve"> </w:t>
      </w:r>
      <w:r>
        <w:t>analysis</w:t>
      </w:r>
      <w:r>
        <w:rPr>
          <w:spacing w:val="29"/>
          <w:w w:val="94"/>
        </w:rPr>
        <w:t xml:space="preserve"> </w:t>
      </w:r>
      <w:r>
        <w:t>(Ciaccia</w:t>
      </w:r>
      <w:r>
        <w:rPr>
          <w:spacing w:val="-13"/>
        </w:rPr>
        <w:t xml:space="preserve"> </w:t>
      </w:r>
      <w:r>
        <w:t>et</w:t>
      </w:r>
      <w:r>
        <w:rPr>
          <w:spacing w:val="-13"/>
        </w:rPr>
        <w:t xml:space="preserve"> </w:t>
      </w:r>
      <w:r>
        <w:t>al.,</w:t>
      </w:r>
      <w:r>
        <w:rPr>
          <w:spacing w:val="-12"/>
        </w:rPr>
        <w:t xml:space="preserve"> </w:t>
      </w:r>
      <w:r>
        <w:rPr>
          <w:spacing w:val="-2"/>
        </w:rPr>
        <w:t>1998</w:t>
      </w:r>
      <w:r>
        <w:rPr>
          <w:spacing w:val="-1"/>
        </w:rPr>
        <w:t>)</w:t>
      </w:r>
      <w:r>
        <w:rPr>
          <w:spacing w:val="-13"/>
        </w:rPr>
        <w:t xml:space="preserve"> </w:t>
      </w:r>
      <w:r>
        <w:rPr>
          <w:spacing w:val="1"/>
        </w:rPr>
        <w:t>does</w:t>
      </w:r>
      <w:r>
        <w:rPr>
          <w:spacing w:val="-13"/>
        </w:rPr>
        <w:t xml:space="preserve"> </w:t>
      </w:r>
      <w:r>
        <w:t>not</w:t>
      </w:r>
      <w:r>
        <w:rPr>
          <w:spacing w:val="-13"/>
        </w:rPr>
        <w:t xml:space="preserve"> </w:t>
      </w:r>
      <w:r>
        <w:rPr>
          <w:spacing w:val="-5"/>
        </w:rPr>
        <w:t>ha</w:t>
      </w:r>
      <w:r>
        <w:rPr>
          <w:spacing w:val="-4"/>
        </w:rPr>
        <w:t>v</w:t>
      </w:r>
      <w:r>
        <w:rPr>
          <w:spacing w:val="-5"/>
        </w:rPr>
        <w:t>e</w:t>
      </w:r>
      <w:r>
        <w:rPr>
          <w:spacing w:val="-13"/>
        </w:rPr>
        <w:t xml:space="preserve"> </w:t>
      </w:r>
      <w:r>
        <w:t>a</w:t>
      </w:r>
      <w:r>
        <w:rPr>
          <w:spacing w:val="-13"/>
        </w:rPr>
        <w:t xml:space="preserve"> </w:t>
      </w:r>
      <w:r>
        <w:t>nice</w:t>
      </w:r>
      <w:r>
        <w:rPr>
          <w:spacing w:val="-14"/>
        </w:rPr>
        <w:t xml:space="preserve"> </w:t>
      </w:r>
      <w:r>
        <w:t>closed</w:t>
      </w:r>
      <w:r>
        <w:rPr>
          <w:spacing w:val="-12"/>
        </w:rPr>
        <w:t xml:space="preserve"> </w:t>
      </w:r>
      <w:r>
        <w:t>form</w:t>
      </w:r>
      <w:r>
        <w:rPr>
          <w:spacing w:val="-13"/>
        </w:rPr>
        <w:t xml:space="preserve"> </w:t>
      </w:r>
      <w:r>
        <w:t>and</w:t>
      </w:r>
      <w:r>
        <w:rPr>
          <w:spacing w:val="-13"/>
        </w:rPr>
        <w:t xml:space="preserve"> </w:t>
      </w:r>
      <w:r>
        <w:t>is</w:t>
      </w:r>
      <w:r>
        <w:rPr>
          <w:spacing w:val="-12"/>
        </w:rPr>
        <w:t xml:space="preserve"> </w:t>
      </w:r>
      <w:r>
        <w:t>more</w:t>
      </w:r>
      <w:r>
        <w:rPr>
          <w:spacing w:val="-13"/>
        </w:rPr>
        <w:t xml:space="preserve"> </w:t>
      </w:r>
      <w:r>
        <w:t>explicitly</w:t>
      </w:r>
      <w:r>
        <w:rPr>
          <w:spacing w:val="29"/>
          <w:w w:val="97"/>
        </w:rPr>
        <w:t xml:space="preserve"> </w:t>
      </w:r>
      <w:r>
        <w:t>dependent</w:t>
      </w:r>
      <w:r>
        <w:rPr>
          <w:spacing w:val="6"/>
        </w:rPr>
        <w:t xml:space="preserve"> </w:t>
      </w:r>
      <w:r>
        <w:t>on</w:t>
      </w:r>
      <w:r>
        <w:rPr>
          <w:spacing w:val="7"/>
        </w:rPr>
        <w:t xml:space="preserve"> </w:t>
      </w:r>
      <w:r>
        <w:t>the</w:t>
      </w:r>
      <w:r>
        <w:rPr>
          <w:spacing w:val="6"/>
        </w:rPr>
        <w:t xml:space="preserve"> </w:t>
      </w:r>
      <w:r>
        <w:t>exact</w:t>
      </w:r>
      <w:r>
        <w:rPr>
          <w:spacing w:val="7"/>
        </w:rPr>
        <w:t xml:space="preserve"> </w:t>
      </w:r>
      <w:r>
        <w:t>distribution</w:t>
      </w:r>
      <w:r>
        <w:rPr>
          <w:spacing w:val="7"/>
        </w:rPr>
        <w:t xml:space="preserve"> </w:t>
      </w:r>
      <w:r>
        <w:t>of</w:t>
      </w:r>
      <w:r>
        <w:rPr>
          <w:spacing w:val="6"/>
        </w:rPr>
        <w:t xml:space="preserve"> </w:t>
      </w:r>
      <w:r>
        <w:t>points</w:t>
      </w:r>
      <w:r>
        <w:rPr>
          <w:spacing w:val="7"/>
        </w:rPr>
        <w:t xml:space="preserve"> </w:t>
      </w:r>
      <w:r>
        <w:t>in</w:t>
      </w:r>
      <w:r>
        <w:rPr>
          <w:spacing w:val="7"/>
        </w:rPr>
        <w:t xml:space="preserve"> </w:t>
      </w:r>
      <w:r>
        <w:t>the</w:t>
      </w:r>
      <w:r>
        <w:rPr>
          <w:spacing w:val="6"/>
        </w:rPr>
        <w:t xml:space="preserve"> </w:t>
      </w:r>
      <w:r>
        <w:t>database.</w:t>
      </w:r>
      <w:r>
        <w:rPr>
          <w:spacing w:val="47"/>
        </w:rPr>
        <w:t xml:space="preserve"> </w:t>
      </w:r>
      <w:r w:rsidRPr="00B6439D">
        <w:t xml:space="preserve">By </w:t>
      </w:r>
      <w:del w:id="1112" w:author="Craig Mak" w:date="2015-07-27T13:03:00Z">
        <w:r w:rsidRPr="00B6439D" w:rsidDel="00DA70FB">
          <w:delText xml:space="preserve">novelly </w:delText>
        </w:r>
      </w:del>
      <w:r w:rsidRPr="00B6439D">
        <w:t>using and combining the concepts of metric entropy and fractal dimension for our analysis, we are able to give an easier</w:t>
      </w:r>
      <w:r>
        <w:rPr>
          <w:spacing w:val="-14"/>
        </w:rPr>
        <w:t xml:space="preserve"> </w:t>
      </w:r>
      <w:r>
        <w:t>to</w:t>
      </w:r>
      <w:r>
        <w:rPr>
          <w:spacing w:val="-15"/>
        </w:rPr>
        <w:t xml:space="preserve"> </w:t>
      </w:r>
      <w:r>
        <w:t>understand</w:t>
      </w:r>
      <w:r>
        <w:rPr>
          <w:spacing w:val="-15"/>
        </w:rPr>
        <w:t xml:space="preserve"> </w:t>
      </w:r>
      <w:r>
        <w:t>and</w:t>
      </w:r>
      <w:r>
        <w:rPr>
          <w:spacing w:val="-15"/>
        </w:rPr>
        <w:t xml:space="preserve"> </w:t>
      </w:r>
      <w:r>
        <w:t>more</w:t>
      </w:r>
      <w:r>
        <w:rPr>
          <w:spacing w:val="-15"/>
        </w:rPr>
        <w:t xml:space="preserve"> </w:t>
      </w:r>
      <w:r>
        <w:rPr>
          <w:spacing w:val="-3"/>
        </w:rPr>
        <w:t>in</w:t>
      </w:r>
      <w:r>
        <w:rPr>
          <w:spacing w:val="-2"/>
        </w:rPr>
        <w:t>tuitiv</w:t>
      </w:r>
      <w:r>
        <w:rPr>
          <w:spacing w:val="-3"/>
        </w:rPr>
        <w:t>e,</w:t>
      </w:r>
      <w:r>
        <w:rPr>
          <w:spacing w:val="30"/>
          <w:w w:val="93"/>
        </w:rPr>
        <w:t xml:space="preserve"> </w:t>
      </w:r>
      <w:r w:rsidRPr="00B6439D">
        <w:t>if somewhat looser, bound on entropy-scaling search tree complexity.</w:t>
      </w:r>
    </w:p>
    <w:p w14:paraId="14DA355D" w14:textId="00E1B5E4" w:rsidR="00B6439D" w:rsidRPr="00B6439D" w:rsidDel="005B677D" w:rsidRDefault="00641826" w:rsidP="003B0178">
      <w:pPr>
        <w:pStyle w:val="BodyText"/>
        <w:keepLines/>
        <w:spacing w:line="382" w:lineRule="auto"/>
        <w:ind w:left="490" w:right="533" w:firstLine="346"/>
        <w:rPr>
          <w:del w:id="1113" w:author="Craig Mak" w:date="2015-07-28T01:11:00Z"/>
        </w:rPr>
      </w:pPr>
      <w:r w:rsidRPr="00B6439D">
        <w:lastRenderedPageBreak/>
        <w:t xml:space="preserve">Entropy-scaling frameworks </w:t>
      </w:r>
      <w:del w:id="1114" w:author="Craig Mak" w:date="2015-07-27T13:04:00Z">
        <w:r w:rsidRPr="00B6439D" w:rsidDel="00D17873">
          <w:delText xml:space="preserve">for massive biological data </w:delText>
        </w:r>
      </w:del>
      <w:r w:rsidRPr="00B6439D">
        <w:t xml:space="preserve">have the </w:t>
      </w:r>
      <w:del w:id="1115" w:author="Craig Mak" w:date="2015-07-27T13:04:00Z">
        <w:r w:rsidRPr="00B6439D" w:rsidDel="00DA70FB">
          <w:delText xml:space="preserve">great </w:delText>
        </w:r>
      </w:del>
      <w:r w:rsidR="00B6439D" w:rsidRPr="00B6439D">
        <w:t>ad</w:t>
      </w:r>
      <w:r w:rsidRPr="00B6439D">
        <w:t>vantage of</w:t>
      </w:r>
      <w:r>
        <w:rPr>
          <w:spacing w:val="-21"/>
        </w:rPr>
        <w:t xml:space="preserve"> </w:t>
      </w:r>
      <w:r>
        <w:t>becoming</w:t>
      </w:r>
      <w:r>
        <w:rPr>
          <w:spacing w:val="-21"/>
        </w:rPr>
        <w:t xml:space="preserve"> </w:t>
      </w:r>
      <w:r>
        <w:t>proportionately</w:t>
      </w:r>
      <w:r>
        <w:rPr>
          <w:spacing w:val="-21"/>
        </w:rPr>
        <w:t xml:space="preserve"> </w:t>
      </w:r>
      <w:r>
        <w:t>faster</w:t>
      </w:r>
      <w:r>
        <w:rPr>
          <w:spacing w:val="-21"/>
        </w:rPr>
        <w:t xml:space="preserve"> </w:t>
      </w:r>
      <w:r>
        <w:t>and</w:t>
      </w:r>
      <w:r>
        <w:rPr>
          <w:spacing w:val="-22"/>
        </w:rPr>
        <w:t xml:space="preserve"> </w:t>
      </w:r>
      <w:r>
        <w:rPr>
          <w:spacing w:val="-2"/>
        </w:rPr>
        <w:t>space-efficien</w:t>
      </w:r>
      <w:r>
        <w:rPr>
          <w:spacing w:val="-1"/>
        </w:rPr>
        <w:t>t</w:t>
      </w:r>
      <w:r>
        <w:rPr>
          <w:spacing w:val="-21"/>
        </w:rPr>
        <w:t xml:space="preserve"> </w:t>
      </w:r>
      <w:r>
        <w:t>with</w:t>
      </w:r>
      <w:r>
        <w:rPr>
          <w:spacing w:val="-21"/>
        </w:rPr>
        <w:t xml:space="preserve"> </w:t>
      </w:r>
      <w:r>
        <w:t>the</w:t>
      </w:r>
      <w:r>
        <w:rPr>
          <w:spacing w:val="-22"/>
        </w:rPr>
        <w:t xml:space="preserve"> </w:t>
      </w:r>
      <w:r>
        <w:t>size</w:t>
      </w:r>
      <w:r>
        <w:rPr>
          <w:spacing w:val="45"/>
          <w:w w:val="92"/>
        </w:rPr>
        <w:t xml:space="preserve"> </w:t>
      </w:r>
      <w:r>
        <w:t>of</w:t>
      </w:r>
      <w:r>
        <w:rPr>
          <w:spacing w:val="4"/>
        </w:rPr>
        <w:t xml:space="preserve"> </w:t>
      </w:r>
      <w:r>
        <w:t>the</w:t>
      </w:r>
      <w:r>
        <w:rPr>
          <w:spacing w:val="5"/>
        </w:rPr>
        <w:t xml:space="preserve"> </w:t>
      </w:r>
      <w:r>
        <w:rPr>
          <w:spacing w:val="-4"/>
        </w:rPr>
        <w:t>a</w:t>
      </w:r>
      <w:r>
        <w:rPr>
          <w:spacing w:val="-3"/>
        </w:rPr>
        <w:t>v</w:t>
      </w:r>
      <w:r>
        <w:rPr>
          <w:spacing w:val="-4"/>
        </w:rPr>
        <w:t>ailable</w:t>
      </w:r>
      <w:r>
        <w:rPr>
          <w:spacing w:val="4"/>
        </w:rPr>
        <w:t xml:space="preserve"> </w:t>
      </w:r>
      <w:r>
        <w:t>data.</w:t>
      </w:r>
      <w:r>
        <w:rPr>
          <w:spacing w:val="46"/>
        </w:rPr>
        <w:t xml:space="preserve"> </w:t>
      </w:r>
      <w:r>
        <w:t>Although</w:t>
      </w:r>
      <w:r>
        <w:rPr>
          <w:spacing w:val="5"/>
        </w:rPr>
        <w:t xml:space="preserve"> </w:t>
      </w:r>
      <w:r>
        <w:t>the</w:t>
      </w:r>
      <w:r>
        <w:rPr>
          <w:spacing w:val="5"/>
        </w:rPr>
        <w:t xml:space="preserve"> </w:t>
      </w:r>
      <w:r>
        <w:t>component</w:t>
      </w:r>
      <w:r>
        <w:rPr>
          <w:spacing w:val="4"/>
        </w:rPr>
        <w:t xml:space="preserve"> </w:t>
      </w:r>
      <w:r>
        <w:t>pieces</w:t>
      </w:r>
      <w:r>
        <w:rPr>
          <w:spacing w:val="4"/>
        </w:rPr>
        <w:t xml:space="preserve"> </w:t>
      </w:r>
      <w:r>
        <w:t>(e.g.,</w:t>
      </w:r>
      <w:r>
        <w:rPr>
          <w:spacing w:val="8"/>
        </w:rPr>
        <w:t xml:space="preserve"> </w:t>
      </w:r>
      <w:r>
        <w:t>the</w:t>
      </w:r>
      <w:r>
        <w:rPr>
          <w:spacing w:val="4"/>
        </w:rPr>
        <w:t xml:space="preserve"> </w:t>
      </w:r>
      <w:r>
        <w:t>clustering</w:t>
      </w:r>
      <w:r>
        <w:rPr>
          <w:spacing w:val="28"/>
          <w:w w:val="94"/>
        </w:rPr>
        <w:t xml:space="preserve"> </w:t>
      </w:r>
      <w:r>
        <w:rPr>
          <w:spacing w:val="1"/>
        </w:rPr>
        <w:t>method</w:t>
      </w:r>
      <w:r>
        <w:rPr>
          <w:spacing w:val="-32"/>
        </w:rPr>
        <w:t xml:space="preserve"> </w:t>
      </w:r>
      <w:r>
        <w:rPr>
          <w:spacing w:val="-2"/>
        </w:rPr>
        <w:t>chosen)</w:t>
      </w:r>
      <w:r>
        <w:rPr>
          <w:spacing w:val="-32"/>
        </w:rPr>
        <w:t xml:space="preserve"> </w:t>
      </w:r>
      <w:r>
        <w:t>of</w:t>
      </w:r>
      <w:r>
        <w:rPr>
          <w:spacing w:val="-32"/>
        </w:rPr>
        <w:t xml:space="preserve"> </w:t>
      </w:r>
      <w:r>
        <w:t>the</w:t>
      </w:r>
      <w:r>
        <w:rPr>
          <w:spacing w:val="-32"/>
        </w:rPr>
        <w:t xml:space="preserve"> </w:t>
      </w:r>
      <w:r>
        <w:rPr>
          <w:spacing w:val="-2"/>
        </w:rPr>
        <w:t>framework</w:t>
      </w:r>
      <w:r>
        <w:rPr>
          <w:spacing w:val="-32"/>
        </w:rPr>
        <w:t xml:space="preserve"> </w:t>
      </w:r>
      <w:r>
        <w:t>can</w:t>
      </w:r>
      <w:r>
        <w:rPr>
          <w:spacing w:val="-31"/>
        </w:rPr>
        <w:t xml:space="preserve"> </w:t>
      </w:r>
      <w:r>
        <w:rPr>
          <w:spacing w:val="3"/>
        </w:rPr>
        <w:t>be</w:t>
      </w:r>
      <w:r>
        <w:rPr>
          <w:spacing w:val="-32"/>
        </w:rPr>
        <w:t xml:space="preserve"> </w:t>
      </w:r>
      <w:r>
        <w:t>either</w:t>
      </w:r>
      <w:r>
        <w:rPr>
          <w:spacing w:val="-31"/>
        </w:rPr>
        <w:t xml:space="preserve"> </w:t>
      </w:r>
      <w:r>
        <w:t>standard</w:t>
      </w:r>
      <w:r>
        <w:rPr>
          <w:spacing w:val="-31"/>
        </w:rPr>
        <w:t xml:space="preserve"> </w:t>
      </w:r>
      <w:r>
        <w:t>(</w:t>
      </w:r>
      <w:r w:rsidRPr="00B6439D">
        <w:t xml:space="preserve">as in </w:t>
      </w:r>
      <w:r>
        <w:rPr>
          <w:spacing w:val="-3"/>
        </w:rPr>
        <w:t>esFragBag)</w:t>
      </w:r>
      <w:r>
        <w:rPr>
          <w:spacing w:val="-31"/>
        </w:rPr>
        <w:t xml:space="preserve"> </w:t>
      </w:r>
      <w:r>
        <w:t>or</w:t>
      </w:r>
      <w:r>
        <w:rPr>
          <w:spacing w:val="23"/>
          <w:w w:val="91"/>
        </w:rPr>
        <w:t xml:space="preserve"> </w:t>
      </w:r>
      <w:r>
        <w:rPr>
          <w:spacing w:val="-4"/>
        </w:rPr>
        <w:t>no</w:t>
      </w:r>
      <w:r>
        <w:rPr>
          <w:spacing w:val="-3"/>
        </w:rPr>
        <w:t>v</w:t>
      </w:r>
      <w:r>
        <w:rPr>
          <w:spacing w:val="-4"/>
        </w:rPr>
        <w:t>el</w:t>
      </w:r>
      <w:r>
        <w:rPr>
          <w:spacing w:val="-18"/>
        </w:rPr>
        <w:t xml:space="preserve"> </w:t>
      </w:r>
      <w:r>
        <w:t>(as</w:t>
      </w:r>
      <w:r>
        <w:rPr>
          <w:spacing w:val="-18"/>
        </w:rPr>
        <w:t xml:space="preserve"> </w:t>
      </w:r>
      <w:r>
        <w:t>in</w:t>
      </w:r>
      <w:r>
        <w:rPr>
          <w:spacing w:val="-18"/>
        </w:rPr>
        <w:t xml:space="preserve"> </w:t>
      </w:r>
      <w:r>
        <w:t>Ammolite),</w:t>
      </w:r>
      <w:r>
        <w:rPr>
          <w:spacing w:val="-16"/>
        </w:rPr>
        <w:t xml:space="preserve"> </w:t>
      </w:r>
      <w:r>
        <w:t>the</w:t>
      </w:r>
      <w:r>
        <w:rPr>
          <w:spacing w:val="-18"/>
        </w:rPr>
        <w:t xml:space="preserve"> </w:t>
      </w:r>
      <w:r>
        <w:rPr>
          <w:spacing w:val="-3"/>
        </w:rPr>
        <w:t>key</w:t>
      </w:r>
      <w:r>
        <w:rPr>
          <w:spacing w:val="-18"/>
        </w:rPr>
        <w:t xml:space="preserve"> </w:t>
      </w:r>
      <w:r>
        <w:t>point</w:t>
      </w:r>
      <w:r>
        <w:rPr>
          <w:spacing w:val="-18"/>
        </w:rPr>
        <w:t xml:space="preserve"> </w:t>
      </w:r>
      <w:r>
        <w:t>is</w:t>
      </w:r>
      <w:r>
        <w:rPr>
          <w:spacing w:val="-17"/>
        </w:rPr>
        <w:t xml:space="preserve"> </w:t>
      </w:r>
      <w:r>
        <w:t>that</w:t>
      </w:r>
      <w:r>
        <w:rPr>
          <w:spacing w:val="-18"/>
        </w:rPr>
        <w:t xml:space="preserve"> </w:t>
      </w:r>
      <w:r>
        <w:t>these</w:t>
      </w:r>
      <w:r>
        <w:rPr>
          <w:spacing w:val="-19"/>
        </w:rPr>
        <w:t xml:space="preserve"> </w:t>
      </w:r>
      <w:r>
        <w:t>pieces</w:t>
      </w:r>
      <w:r>
        <w:rPr>
          <w:spacing w:val="-18"/>
        </w:rPr>
        <w:t xml:space="preserve"> </w:t>
      </w:r>
      <w:r>
        <w:t>are</w:t>
      </w:r>
      <w:r>
        <w:rPr>
          <w:spacing w:val="-18"/>
        </w:rPr>
        <w:t xml:space="preserve"> </w:t>
      </w:r>
      <w:r>
        <w:t>used</w:t>
      </w:r>
      <w:r>
        <w:rPr>
          <w:spacing w:val="-19"/>
        </w:rPr>
        <w:t xml:space="preserve"> </w:t>
      </w:r>
      <w:r>
        <w:t>in</w:t>
      </w:r>
      <w:r>
        <w:rPr>
          <w:spacing w:val="-18"/>
        </w:rPr>
        <w:t xml:space="preserve"> </w:t>
      </w:r>
      <w:r w:rsidRPr="00B6439D">
        <w:t>a larger framework to exploit the underlying complex structure of biological systems, enabling massive acceleration by scaling with entropy. We have demonstrated this scaling behavior for common problems drawn from metagenomics</w:t>
      </w:r>
      <w:r>
        <w:rPr>
          <w:w w:val="95"/>
        </w:rPr>
        <w:t>,</w:t>
      </w:r>
      <w:r>
        <w:rPr>
          <w:spacing w:val="-11"/>
          <w:w w:val="95"/>
        </w:rPr>
        <w:t xml:space="preserve"> </w:t>
      </w:r>
      <w:r>
        <w:rPr>
          <w:spacing w:val="-2"/>
          <w:w w:val="95"/>
        </w:rPr>
        <w:t>c</w:t>
      </w:r>
      <w:r>
        <w:rPr>
          <w:spacing w:val="-3"/>
          <w:w w:val="95"/>
        </w:rPr>
        <w:t>hem</w:t>
      </w:r>
      <w:del w:id="1116" w:author="Craig Mak" w:date="2015-07-27T13:04:00Z">
        <w:r w:rsidDel="00D17873">
          <w:rPr>
            <w:spacing w:val="-3"/>
            <w:w w:val="95"/>
          </w:rPr>
          <w:delText>-</w:delText>
        </w:r>
        <w:r w:rsidDel="00D17873">
          <w:rPr>
            <w:spacing w:val="26"/>
            <w:w w:val="90"/>
          </w:rPr>
          <w:delText xml:space="preserve"> </w:delText>
        </w:r>
      </w:del>
      <w:r>
        <w:t>informatics,</w:t>
      </w:r>
      <w:r>
        <w:rPr>
          <w:spacing w:val="6"/>
        </w:rPr>
        <w:t xml:space="preserve"> </w:t>
      </w:r>
      <w:r>
        <w:t>and</w:t>
      </w:r>
      <w:r>
        <w:rPr>
          <w:spacing w:val="4"/>
        </w:rPr>
        <w:t xml:space="preserve"> </w:t>
      </w:r>
      <w:r>
        <w:t>protein</w:t>
      </w:r>
      <w:r>
        <w:rPr>
          <w:spacing w:val="3"/>
        </w:rPr>
        <w:t xml:space="preserve"> </w:t>
      </w:r>
      <w:r>
        <w:t>structure</w:t>
      </w:r>
      <w:r>
        <w:rPr>
          <w:spacing w:val="5"/>
        </w:rPr>
        <w:t xml:space="preserve"> </w:t>
      </w:r>
      <w:r>
        <w:rPr>
          <w:spacing w:val="-2"/>
        </w:rPr>
        <w:t>search,</w:t>
      </w:r>
      <w:r>
        <w:rPr>
          <w:spacing w:val="7"/>
        </w:rPr>
        <w:t xml:space="preserve"> </w:t>
      </w:r>
      <w:r>
        <w:t>but</w:t>
      </w:r>
      <w:r>
        <w:rPr>
          <w:spacing w:val="4"/>
        </w:rPr>
        <w:t xml:space="preserve"> </w:t>
      </w:r>
      <w:r>
        <w:t>the</w:t>
      </w:r>
      <w:r>
        <w:rPr>
          <w:spacing w:val="3"/>
        </w:rPr>
        <w:t xml:space="preserve"> </w:t>
      </w:r>
      <w:r>
        <w:t>general</w:t>
      </w:r>
      <w:r>
        <w:rPr>
          <w:spacing w:val="4"/>
        </w:rPr>
        <w:t xml:space="preserve"> </w:t>
      </w:r>
      <w:r>
        <w:t>strategy</w:t>
      </w:r>
      <w:r>
        <w:rPr>
          <w:spacing w:val="4"/>
        </w:rPr>
        <w:t xml:space="preserve"> </w:t>
      </w:r>
      <w:r>
        <w:t>can</w:t>
      </w:r>
      <w:r>
        <w:rPr>
          <w:spacing w:val="4"/>
        </w:rPr>
        <w:t xml:space="preserve"> </w:t>
      </w:r>
      <w:r>
        <w:rPr>
          <w:spacing w:val="3"/>
        </w:rPr>
        <w:t>be</w:t>
      </w:r>
      <w:r>
        <w:rPr>
          <w:spacing w:val="21"/>
          <w:w w:val="89"/>
        </w:rPr>
        <w:t xml:space="preserve"> </w:t>
      </w:r>
      <w:r>
        <w:t>applied</w:t>
      </w:r>
      <w:r>
        <w:rPr>
          <w:spacing w:val="4"/>
        </w:rPr>
        <w:t xml:space="preserve"> </w:t>
      </w:r>
      <w:r>
        <w:t>directly</w:t>
      </w:r>
      <w:r>
        <w:rPr>
          <w:spacing w:val="5"/>
        </w:rPr>
        <w:t xml:space="preserve"> </w:t>
      </w:r>
      <w:r>
        <w:t>or</w:t>
      </w:r>
      <w:r>
        <w:rPr>
          <w:spacing w:val="4"/>
        </w:rPr>
        <w:t xml:space="preserve"> </w:t>
      </w:r>
      <w:r>
        <w:t>with</w:t>
      </w:r>
      <w:r>
        <w:rPr>
          <w:spacing w:val="6"/>
        </w:rPr>
        <w:t xml:space="preserve"> </w:t>
      </w:r>
      <w:r>
        <w:t>simple</w:t>
      </w:r>
      <w:r>
        <w:rPr>
          <w:spacing w:val="5"/>
        </w:rPr>
        <w:t xml:space="preserve"> </w:t>
      </w:r>
      <w:r>
        <w:t>domain</w:t>
      </w:r>
      <w:r>
        <w:rPr>
          <w:spacing w:val="5"/>
        </w:rPr>
        <w:t xml:space="preserve"> </w:t>
      </w:r>
      <w:r>
        <w:rPr>
          <w:spacing w:val="-2"/>
        </w:rPr>
        <w:t>knowledge</w:t>
      </w:r>
      <w:r>
        <w:rPr>
          <w:spacing w:val="4"/>
        </w:rPr>
        <w:t xml:space="preserve"> </w:t>
      </w:r>
      <w:r>
        <w:t>to</w:t>
      </w:r>
      <w:r>
        <w:rPr>
          <w:spacing w:val="5"/>
        </w:rPr>
        <w:t xml:space="preserve"> </w:t>
      </w:r>
      <w:r>
        <w:t>a</w:t>
      </w:r>
      <w:r>
        <w:rPr>
          <w:spacing w:val="5"/>
        </w:rPr>
        <w:t xml:space="preserve"> </w:t>
      </w:r>
      <w:r>
        <w:rPr>
          <w:spacing w:val="-4"/>
        </w:rPr>
        <w:t>v</w:t>
      </w:r>
      <w:r>
        <w:rPr>
          <w:spacing w:val="-5"/>
        </w:rPr>
        <w:t>ast</w:t>
      </w:r>
      <w:r>
        <w:rPr>
          <w:spacing w:val="4"/>
        </w:rPr>
        <w:t xml:space="preserve"> </w:t>
      </w:r>
      <w:r>
        <w:rPr>
          <w:spacing w:val="-3"/>
        </w:rPr>
        <w:t>arra</w:t>
      </w:r>
      <w:r>
        <w:rPr>
          <w:spacing w:val="-2"/>
        </w:rPr>
        <w:t>y</w:t>
      </w:r>
      <w:r>
        <w:rPr>
          <w:spacing w:val="5"/>
        </w:rPr>
        <w:t xml:space="preserve"> </w:t>
      </w:r>
      <w:r>
        <w:t>of</w:t>
      </w:r>
      <w:r>
        <w:rPr>
          <w:spacing w:val="5"/>
        </w:rPr>
        <w:t xml:space="preserve"> </w:t>
      </w:r>
      <w:r>
        <w:t>other</w:t>
      </w:r>
      <w:r>
        <w:rPr>
          <w:spacing w:val="30"/>
          <w:w w:val="94"/>
        </w:rPr>
        <w:t xml:space="preserve"> </w:t>
      </w:r>
      <w:r>
        <w:t>problems</w:t>
      </w:r>
      <w:r>
        <w:rPr>
          <w:spacing w:val="-1"/>
        </w:rPr>
        <w:t xml:space="preserve"> </w:t>
      </w:r>
      <w:r>
        <w:t>faced</w:t>
      </w:r>
      <w:r>
        <w:rPr>
          <w:spacing w:val="-1"/>
        </w:rPr>
        <w:t xml:space="preserve"> </w:t>
      </w:r>
      <w:r>
        <w:t>in data</w:t>
      </w:r>
      <w:r>
        <w:rPr>
          <w:spacing w:val="-1"/>
        </w:rPr>
        <w:t xml:space="preserve"> </w:t>
      </w:r>
      <w:r>
        <w:t>science.</w:t>
      </w:r>
      <w:ins w:id="1117" w:author="Craig Mak" w:date="2015-07-27T13:07:00Z">
        <w:r w:rsidR="00D17873">
          <w:rPr>
            <w:spacing w:val="38"/>
          </w:rPr>
          <w:t xml:space="preserve"> </w:t>
        </w:r>
      </w:ins>
      <w:del w:id="1118" w:author="Craig Mak" w:date="2015-07-27T13:07:00Z">
        <w:r w:rsidDel="00D17873">
          <w:rPr>
            <w:spacing w:val="38"/>
          </w:rPr>
          <w:delText xml:space="preserve"> </w:delText>
        </w:r>
      </w:del>
      <w:r>
        <w:rPr>
          <w:spacing w:val="-10"/>
        </w:rPr>
        <w:t>W</w:t>
      </w:r>
      <w:r>
        <w:rPr>
          <w:spacing w:val="-12"/>
        </w:rPr>
        <w:t>e</w:t>
      </w:r>
      <w:r>
        <w:rPr>
          <w:spacing w:val="-1"/>
        </w:rPr>
        <w:t xml:space="preserve"> </w:t>
      </w:r>
      <w:r>
        <w:rPr>
          <w:spacing w:val="-2"/>
        </w:rPr>
        <w:t>anticipate</w:t>
      </w:r>
      <w:r>
        <w:rPr>
          <w:spacing w:val="-1"/>
        </w:rPr>
        <w:t xml:space="preserve"> </w:t>
      </w:r>
      <w:r>
        <w:t xml:space="preserve">that </w:t>
      </w:r>
      <w:r>
        <w:rPr>
          <w:spacing w:val="-2"/>
        </w:rPr>
        <w:t xml:space="preserve">entropy-scaling </w:t>
      </w:r>
      <w:r>
        <w:t>frame</w:t>
      </w:r>
      <w:del w:id="1119" w:author="Craig Mak" w:date="2015-07-27T13:05:00Z">
        <w:r w:rsidDel="00D17873">
          <w:delText>-</w:delText>
        </w:r>
        <w:r w:rsidDel="00D17873">
          <w:rPr>
            <w:spacing w:val="25"/>
            <w:w w:val="91"/>
          </w:rPr>
          <w:delText xml:space="preserve"> </w:delText>
        </w:r>
      </w:del>
      <w:r>
        <w:rPr>
          <w:spacing w:val="-3"/>
        </w:rPr>
        <w:t>works</w:t>
      </w:r>
      <w:r>
        <w:rPr>
          <w:spacing w:val="4"/>
        </w:rPr>
        <w:t xml:space="preserve"> </w:t>
      </w:r>
      <w:r>
        <w:t>should</w:t>
      </w:r>
      <w:r>
        <w:rPr>
          <w:spacing w:val="7"/>
        </w:rPr>
        <w:t xml:space="preserve"> </w:t>
      </w:r>
      <w:r>
        <w:rPr>
          <w:spacing w:val="3"/>
        </w:rPr>
        <w:t>be</w:t>
      </w:r>
      <w:r>
        <w:rPr>
          <w:spacing w:val="4"/>
        </w:rPr>
        <w:t xml:space="preserve"> </w:t>
      </w:r>
      <w:r>
        <w:t>applicable</w:t>
      </w:r>
      <w:r>
        <w:rPr>
          <w:spacing w:val="5"/>
        </w:rPr>
        <w:t xml:space="preserve"> </w:t>
      </w:r>
      <w:r>
        <w:t>beyond</w:t>
      </w:r>
      <w:r>
        <w:rPr>
          <w:spacing w:val="6"/>
        </w:rPr>
        <w:t xml:space="preserve"> </w:t>
      </w:r>
      <w:r>
        <w:t>the</w:t>
      </w:r>
      <w:r>
        <w:rPr>
          <w:spacing w:val="5"/>
        </w:rPr>
        <w:t xml:space="preserve"> </w:t>
      </w:r>
      <w:r>
        <w:t>life</w:t>
      </w:r>
      <w:r>
        <w:rPr>
          <w:spacing w:val="5"/>
        </w:rPr>
        <w:t xml:space="preserve"> </w:t>
      </w:r>
      <w:r>
        <w:t>sciences,</w:t>
      </w:r>
      <w:r>
        <w:rPr>
          <w:spacing w:val="10"/>
        </w:rPr>
        <w:t xml:space="preserve"> </w:t>
      </w:r>
      <w:r>
        <w:rPr>
          <w:spacing w:val="-2"/>
        </w:rPr>
        <w:t>wherever</w:t>
      </w:r>
      <w:r>
        <w:rPr>
          <w:spacing w:val="5"/>
        </w:rPr>
        <w:t xml:space="preserve"> </w:t>
      </w:r>
      <w:r>
        <w:rPr>
          <w:spacing w:val="-2"/>
        </w:rPr>
        <w:t>physical</w:t>
      </w:r>
      <w:r>
        <w:rPr>
          <w:spacing w:val="5"/>
        </w:rPr>
        <w:t xml:space="preserve"> </w:t>
      </w:r>
      <w:r>
        <w:t>or</w:t>
      </w:r>
      <w:r>
        <w:rPr>
          <w:spacing w:val="27"/>
          <w:w w:val="91"/>
        </w:rPr>
        <w:t xml:space="preserve"> </w:t>
      </w:r>
      <w:r>
        <w:t>empirical</w:t>
      </w:r>
      <w:r>
        <w:rPr>
          <w:spacing w:val="-14"/>
        </w:rPr>
        <w:t xml:space="preserve"> </w:t>
      </w:r>
      <w:r>
        <w:rPr>
          <w:spacing w:val="-3"/>
        </w:rPr>
        <w:t>laws</w:t>
      </w:r>
      <w:r>
        <w:rPr>
          <w:spacing w:val="-15"/>
        </w:rPr>
        <w:t xml:space="preserve"> </w:t>
      </w:r>
      <w:r>
        <w:rPr>
          <w:spacing w:val="-5"/>
        </w:rPr>
        <w:t>ha</w:t>
      </w:r>
      <w:r>
        <w:rPr>
          <w:spacing w:val="-4"/>
        </w:rPr>
        <w:t>v</w:t>
      </w:r>
      <w:r>
        <w:rPr>
          <w:spacing w:val="-5"/>
        </w:rPr>
        <w:t>e</w:t>
      </w:r>
      <w:r>
        <w:rPr>
          <w:spacing w:val="-15"/>
        </w:rPr>
        <w:t xml:space="preserve"> </w:t>
      </w:r>
      <w:r>
        <w:t>constrained</w:t>
      </w:r>
      <w:r>
        <w:rPr>
          <w:spacing w:val="-13"/>
        </w:rPr>
        <w:t xml:space="preserve"> </w:t>
      </w:r>
      <w:r>
        <w:t>data</w:t>
      </w:r>
      <w:r>
        <w:rPr>
          <w:spacing w:val="-14"/>
        </w:rPr>
        <w:t xml:space="preserve"> </w:t>
      </w:r>
      <w:r>
        <w:t>to</w:t>
      </w:r>
      <w:r>
        <w:rPr>
          <w:spacing w:val="-15"/>
        </w:rPr>
        <w:t xml:space="preserve"> </w:t>
      </w:r>
      <w:r>
        <w:t>a</w:t>
      </w:r>
      <w:r>
        <w:rPr>
          <w:spacing w:val="-14"/>
        </w:rPr>
        <w:t xml:space="preserve"> </w:t>
      </w:r>
      <w:r>
        <w:t>subspace</w:t>
      </w:r>
      <w:r>
        <w:rPr>
          <w:spacing w:val="-14"/>
        </w:rPr>
        <w:t xml:space="preserve"> </w:t>
      </w:r>
      <w:r>
        <w:t>of</w:t>
      </w:r>
      <w:r>
        <w:rPr>
          <w:spacing w:val="-14"/>
        </w:rPr>
        <w:t xml:space="preserve"> </w:t>
      </w:r>
      <w:r>
        <w:rPr>
          <w:spacing w:val="-3"/>
        </w:rPr>
        <w:t>low</w:t>
      </w:r>
      <w:r>
        <w:rPr>
          <w:spacing w:val="-15"/>
        </w:rPr>
        <w:t xml:space="preserve"> </w:t>
      </w:r>
      <w:r>
        <w:rPr>
          <w:spacing w:val="-3"/>
        </w:rPr>
        <w:t>entrop</w:t>
      </w:r>
      <w:r>
        <w:rPr>
          <w:spacing w:val="-2"/>
        </w:rPr>
        <w:t>y</w:t>
      </w:r>
      <w:r>
        <w:rPr>
          <w:spacing w:val="-15"/>
        </w:rPr>
        <w:t xml:space="preserve"> </w:t>
      </w:r>
      <w:r>
        <w:t>and</w:t>
      </w:r>
      <w:r>
        <w:rPr>
          <w:spacing w:val="-14"/>
        </w:rPr>
        <w:t xml:space="preserve"> </w:t>
      </w:r>
      <w:r w:rsidR="00B6439D">
        <w:t>frac</w:t>
      </w:r>
      <w:r>
        <w:t>tal</w:t>
      </w:r>
      <w:r>
        <w:rPr>
          <w:spacing w:val="-12"/>
        </w:rPr>
        <w:t xml:space="preserve"> </w:t>
      </w:r>
      <w:r>
        <w:t>dimension.</w:t>
      </w:r>
      <w:r w:rsidRPr="00D17873">
        <w:rPr>
          <w:b/>
          <w:spacing w:val="15"/>
          <w:u w:val="single"/>
          <w:rPrChange w:id="1120" w:author="Craig Mak" w:date="2015-07-27T13:10:00Z">
            <w:rPr>
              <w:spacing w:val="15"/>
            </w:rPr>
          </w:rPrChange>
        </w:rPr>
        <w:t xml:space="preserve"> </w:t>
      </w:r>
      <w:ins w:id="1121" w:author="Craig Mak" w:date="2015-07-27T13:09:00Z">
        <w:r w:rsidR="00D17873" w:rsidRPr="00D17873">
          <w:rPr>
            <w:b/>
            <w:spacing w:val="15"/>
            <w:u w:val="single"/>
            <w:rPrChange w:id="1122" w:author="Craig Mak" w:date="2015-07-27T13:10:00Z">
              <w:rPr>
                <w:spacing w:val="15"/>
              </w:rPr>
            </w:rPrChange>
          </w:rPr>
          <w:t>[AU: I</w:t>
        </w:r>
        <w:r w:rsidR="00812285">
          <w:rPr>
            <w:b/>
            <w:spacing w:val="15"/>
            <w:u w:val="single"/>
          </w:rPr>
          <w:t xml:space="preserve"> suggest deleting or moving the next</w:t>
        </w:r>
        <w:r w:rsidR="00D17873" w:rsidRPr="00D17873">
          <w:rPr>
            <w:b/>
            <w:spacing w:val="15"/>
            <w:u w:val="single"/>
            <w:rPrChange w:id="1123" w:author="Craig Mak" w:date="2015-07-27T13:10:00Z">
              <w:rPr>
                <w:spacing w:val="15"/>
              </w:rPr>
            </w:rPrChange>
          </w:rPr>
          <w:t xml:space="preserve"> sentence</w:t>
        </w:r>
      </w:ins>
      <w:ins w:id="1124" w:author="Craig Mak" w:date="2015-07-28T01:11:00Z">
        <w:r w:rsidR="005B677D">
          <w:rPr>
            <w:b/>
            <w:spacing w:val="15"/>
            <w:u w:val="single"/>
          </w:rPr>
          <w:t xml:space="preserve"> (highlighted)</w:t>
        </w:r>
      </w:ins>
      <w:ins w:id="1125" w:author="Craig Mak" w:date="2015-07-27T13:09:00Z">
        <w:r w:rsidR="00D17873" w:rsidRPr="00D17873">
          <w:rPr>
            <w:b/>
            <w:spacing w:val="15"/>
            <w:u w:val="single"/>
            <w:rPrChange w:id="1126" w:author="Craig Mak" w:date="2015-07-27T13:10:00Z">
              <w:rPr>
                <w:spacing w:val="15"/>
              </w:rPr>
            </w:rPrChange>
          </w:rPr>
          <w:t xml:space="preserve"> so that the paper concludes with the most general application: beyond life sciences</w:t>
        </w:r>
      </w:ins>
      <w:ins w:id="1127" w:author="Craig Mak" w:date="2015-07-27T13:10:00Z">
        <w:r w:rsidR="00D17873">
          <w:rPr>
            <w:b/>
            <w:spacing w:val="15"/>
            <w:u w:val="single"/>
          </w:rPr>
          <w:t xml:space="preserve">. Also, the sentence is confusing because in the intro you present entropy-scaling frameworks as being </w:t>
        </w:r>
      </w:ins>
      <w:ins w:id="1128" w:author="Craig Mak" w:date="2015-07-27T13:11:00Z">
        <w:r w:rsidR="003C3F2B">
          <w:rPr>
            <w:b/>
            <w:spacing w:val="15"/>
            <w:u w:val="single"/>
          </w:rPr>
          <w:t>a</w:t>
        </w:r>
      </w:ins>
      <w:ins w:id="1129" w:author="Craig Mak" w:date="2015-07-27T13:10:00Z">
        <w:r w:rsidR="00D17873">
          <w:rPr>
            <w:b/>
            <w:spacing w:val="15"/>
            <w:u w:val="single"/>
          </w:rPr>
          <w:t xml:space="preserve"> general</w:t>
        </w:r>
      </w:ins>
      <w:ins w:id="1130" w:author="Craig Mak" w:date="2015-07-27T13:11:00Z">
        <w:r w:rsidR="003C3F2B">
          <w:rPr>
            <w:b/>
            <w:spacing w:val="15"/>
            <w:u w:val="single"/>
          </w:rPr>
          <w:t>ization of</w:t>
        </w:r>
      </w:ins>
      <w:ins w:id="1131" w:author="Craig Mak" w:date="2015-07-27T13:10:00Z">
        <w:r w:rsidR="00D17873">
          <w:rPr>
            <w:b/>
            <w:spacing w:val="15"/>
            <w:u w:val="single"/>
          </w:rPr>
          <w:t xml:space="preserve"> compressive algorithms.</w:t>
        </w:r>
      </w:ins>
      <w:ins w:id="1132" w:author="Craig Mak" w:date="2015-07-27T13:09:00Z">
        <w:r w:rsidR="005B677D">
          <w:rPr>
            <w:b/>
            <w:spacing w:val="15"/>
            <w:u w:val="single"/>
          </w:rPr>
          <w:t xml:space="preserve">] </w:t>
        </w:r>
      </w:ins>
      <w:r w:rsidRPr="005B677D">
        <w:rPr>
          <w:highlight w:val="yellow"/>
          <w:rPrChange w:id="1133" w:author="Craig Mak" w:date="2015-07-28T01:11:00Z">
            <w:rPr/>
          </w:rPrChange>
        </w:rPr>
        <w:t>As</w:t>
      </w:r>
      <w:r w:rsidRPr="005B677D">
        <w:rPr>
          <w:spacing w:val="-11"/>
          <w:highlight w:val="yellow"/>
          <w:rPrChange w:id="1134" w:author="Craig Mak" w:date="2015-07-28T01:11:00Z">
            <w:rPr>
              <w:spacing w:val="-11"/>
            </w:rPr>
          </w:rPrChange>
        </w:rPr>
        <w:t xml:space="preserve"> </w:t>
      </w:r>
      <w:r w:rsidRPr="005B677D">
        <w:rPr>
          <w:highlight w:val="yellow"/>
          <w:rPrChange w:id="1135" w:author="Craig Mak" w:date="2015-07-28T01:11:00Z">
            <w:rPr/>
          </w:rPrChange>
        </w:rPr>
        <w:t>biological</w:t>
      </w:r>
      <w:r w:rsidRPr="005B677D">
        <w:rPr>
          <w:spacing w:val="-13"/>
          <w:highlight w:val="yellow"/>
          <w:rPrChange w:id="1136" w:author="Craig Mak" w:date="2015-07-28T01:11:00Z">
            <w:rPr>
              <w:spacing w:val="-13"/>
            </w:rPr>
          </w:rPrChange>
        </w:rPr>
        <w:t xml:space="preserve"> </w:t>
      </w:r>
      <w:r w:rsidRPr="005B677D">
        <w:rPr>
          <w:highlight w:val="yellow"/>
          <w:rPrChange w:id="1137" w:author="Craig Mak" w:date="2015-07-28T01:11:00Z">
            <w:rPr/>
          </w:rPrChange>
        </w:rPr>
        <w:t>data</w:t>
      </w:r>
      <w:r w:rsidRPr="005B677D">
        <w:rPr>
          <w:spacing w:val="-11"/>
          <w:highlight w:val="yellow"/>
          <w:rPrChange w:id="1138" w:author="Craig Mak" w:date="2015-07-28T01:11:00Z">
            <w:rPr>
              <w:spacing w:val="-11"/>
            </w:rPr>
          </w:rPrChange>
        </w:rPr>
        <w:t xml:space="preserve"> </w:t>
      </w:r>
      <w:r w:rsidRPr="005B677D">
        <w:rPr>
          <w:spacing w:val="-3"/>
          <w:highlight w:val="yellow"/>
          <w:rPrChange w:id="1139" w:author="Craig Mak" w:date="2015-07-28T01:11:00Z">
            <w:rPr>
              <w:spacing w:val="-3"/>
            </w:rPr>
          </w:rPrChange>
        </w:rPr>
        <w:t>continues</w:t>
      </w:r>
      <w:r w:rsidRPr="005B677D">
        <w:rPr>
          <w:spacing w:val="-13"/>
          <w:highlight w:val="yellow"/>
          <w:rPrChange w:id="1140" w:author="Craig Mak" w:date="2015-07-28T01:11:00Z">
            <w:rPr>
              <w:spacing w:val="-13"/>
            </w:rPr>
          </w:rPrChange>
        </w:rPr>
        <w:t xml:space="preserve"> </w:t>
      </w:r>
      <w:r w:rsidRPr="005B677D">
        <w:rPr>
          <w:highlight w:val="yellow"/>
          <w:rPrChange w:id="1141" w:author="Craig Mak" w:date="2015-07-28T01:11:00Z">
            <w:rPr/>
          </w:rPrChange>
        </w:rPr>
        <w:t>to</w:t>
      </w:r>
      <w:r w:rsidRPr="005B677D">
        <w:rPr>
          <w:spacing w:val="-11"/>
          <w:highlight w:val="yellow"/>
          <w:rPrChange w:id="1142" w:author="Craig Mak" w:date="2015-07-28T01:11:00Z">
            <w:rPr>
              <w:spacing w:val="-11"/>
            </w:rPr>
          </w:rPrChange>
        </w:rPr>
        <w:t xml:space="preserve"> </w:t>
      </w:r>
      <w:r w:rsidRPr="005B677D">
        <w:rPr>
          <w:spacing w:val="-2"/>
          <w:highlight w:val="yellow"/>
          <w:rPrChange w:id="1143" w:author="Craig Mak" w:date="2015-07-28T01:11:00Z">
            <w:rPr>
              <w:spacing w:val="-2"/>
            </w:rPr>
          </w:rPrChange>
        </w:rPr>
        <w:t>accumulate,</w:t>
      </w:r>
      <w:r w:rsidRPr="005B677D">
        <w:rPr>
          <w:spacing w:val="-11"/>
          <w:highlight w:val="yellow"/>
          <w:rPrChange w:id="1144" w:author="Craig Mak" w:date="2015-07-28T01:11:00Z">
            <w:rPr>
              <w:spacing w:val="-11"/>
            </w:rPr>
          </w:rPrChange>
        </w:rPr>
        <w:t xml:space="preserve"> </w:t>
      </w:r>
      <w:r w:rsidRPr="005B677D">
        <w:rPr>
          <w:spacing w:val="-2"/>
          <w:highlight w:val="yellow"/>
          <w:rPrChange w:id="1145" w:author="Craig Mak" w:date="2015-07-28T01:11:00Z">
            <w:rPr>
              <w:spacing w:val="-2"/>
            </w:rPr>
          </w:rPrChange>
        </w:rPr>
        <w:t>entropy-</w:t>
      </w:r>
      <w:r w:rsidRPr="005B677D">
        <w:rPr>
          <w:highlight w:val="yellow"/>
          <w:rPrChange w:id="1146" w:author="Craig Mak" w:date="2015-07-28T01:11:00Z">
            <w:rPr/>
          </w:rPrChange>
        </w:rPr>
        <w:t>scaling</w:t>
      </w:r>
      <w:r w:rsidR="00B6439D" w:rsidRPr="005B677D">
        <w:rPr>
          <w:highlight w:val="yellow"/>
          <w:rPrChange w:id="1147" w:author="Craig Mak" w:date="2015-07-28T01:11:00Z">
            <w:rPr/>
          </w:rPrChange>
        </w:rPr>
        <w:t xml:space="preserve"> frameworks will become critical to fully realizing the potential of compressive algorithms for biology.</w:t>
      </w:r>
    </w:p>
    <w:p w14:paraId="197AD950" w14:textId="586C2CEA" w:rsidR="00B6439D" w:rsidRPr="00B6439D" w:rsidRDefault="00B6439D">
      <w:pPr>
        <w:pStyle w:val="BodyText"/>
        <w:keepLines/>
        <w:spacing w:line="382" w:lineRule="auto"/>
        <w:ind w:left="490" w:right="533" w:firstLine="346"/>
        <w:rPr>
          <w:spacing w:val="-2"/>
        </w:rPr>
        <w:sectPr w:rsidR="00B6439D" w:rsidRPr="00B6439D" w:rsidSect="00B6439D">
          <w:pgSz w:w="12240" w:h="15840"/>
          <w:pgMar w:top="1498" w:right="1714" w:bottom="1958" w:left="1714" w:header="0" w:footer="1771" w:gutter="0"/>
          <w:cols w:space="720"/>
        </w:sectPr>
        <w:pPrChange w:id="1148" w:author="Craig Mak" w:date="2015-07-28T01:11:00Z">
          <w:pPr>
            <w:pStyle w:val="BodyText"/>
            <w:keepLines/>
            <w:spacing w:line="381" w:lineRule="auto"/>
            <w:ind w:right="527" w:firstLine="351"/>
          </w:pPr>
        </w:pPrChange>
      </w:pPr>
    </w:p>
    <w:p w14:paraId="5161ED73" w14:textId="77777777" w:rsidR="00283DE0" w:rsidRDefault="00283DE0" w:rsidP="003B0178">
      <w:pPr>
        <w:keepLines/>
        <w:rPr>
          <w:rFonts w:ascii="Georgia" w:eastAsia="Georgia" w:hAnsi="Georgia" w:cs="Georgia"/>
          <w:sz w:val="24"/>
          <w:szCs w:val="24"/>
        </w:rPr>
      </w:pPr>
    </w:p>
    <w:p w14:paraId="34DF3A88" w14:textId="77777777" w:rsidR="00283DE0" w:rsidRDefault="00283DE0" w:rsidP="003B0178">
      <w:pPr>
        <w:keepLines/>
        <w:spacing w:before="3"/>
        <w:rPr>
          <w:rFonts w:ascii="Georgia" w:eastAsia="Georgia" w:hAnsi="Georgia" w:cs="Georgia"/>
          <w:sz w:val="19"/>
          <w:szCs w:val="19"/>
        </w:rPr>
      </w:pPr>
    </w:p>
    <w:p w14:paraId="72D54081" w14:textId="77777777" w:rsidR="00283DE0" w:rsidRDefault="00641826" w:rsidP="003B0178">
      <w:pPr>
        <w:pStyle w:val="Heading1"/>
        <w:keepLines/>
        <w:spacing w:before="0"/>
        <w:rPr>
          <w:b w:val="0"/>
          <w:bCs w:val="0"/>
        </w:rPr>
      </w:pPr>
      <w:r>
        <w:rPr>
          <w:spacing w:val="1"/>
        </w:rPr>
        <w:t>Methods</w:t>
      </w:r>
    </w:p>
    <w:p w14:paraId="7A18918A" w14:textId="77777777" w:rsidR="00283DE0" w:rsidRDefault="00283DE0" w:rsidP="003B0178">
      <w:pPr>
        <w:keepLines/>
        <w:spacing w:before="10"/>
        <w:rPr>
          <w:rFonts w:ascii="Georgia" w:eastAsia="Georgia" w:hAnsi="Georgia" w:cs="Georgia"/>
          <w:b/>
          <w:bCs/>
          <w:sz w:val="38"/>
          <w:szCs w:val="38"/>
        </w:rPr>
      </w:pPr>
    </w:p>
    <w:p w14:paraId="1B9464EE" w14:textId="77777777" w:rsidR="00283DE0" w:rsidRDefault="00641826" w:rsidP="003B0178">
      <w:pPr>
        <w:pStyle w:val="Heading2"/>
        <w:keepLines/>
        <w:rPr>
          <w:b w:val="0"/>
          <w:bCs w:val="0"/>
        </w:rPr>
      </w:pPr>
      <w:r>
        <w:rPr>
          <w:w w:val="95"/>
        </w:rPr>
        <w:t>Ammolite</w:t>
      </w:r>
      <w:r>
        <w:rPr>
          <w:spacing w:val="25"/>
          <w:w w:val="95"/>
        </w:rPr>
        <w:t xml:space="preserve"> </w:t>
      </w:r>
      <w:r>
        <w:rPr>
          <w:w w:val="95"/>
        </w:rPr>
        <w:t>small</w:t>
      </w:r>
      <w:r>
        <w:rPr>
          <w:spacing w:val="26"/>
          <w:w w:val="95"/>
        </w:rPr>
        <w:t xml:space="preserve"> </w:t>
      </w:r>
      <w:r>
        <w:rPr>
          <w:w w:val="95"/>
        </w:rPr>
        <w:t>molecule</w:t>
      </w:r>
      <w:r>
        <w:rPr>
          <w:spacing w:val="25"/>
          <w:w w:val="95"/>
        </w:rPr>
        <w:t xml:space="preserve"> </w:t>
      </w:r>
      <w:r>
        <w:rPr>
          <w:spacing w:val="-3"/>
          <w:w w:val="95"/>
        </w:rPr>
        <w:t>searc</w:t>
      </w:r>
      <w:r>
        <w:rPr>
          <w:spacing w:val="-2"/>
          <w:w w:val="95"/>
        </w:rPr>
        <w:t>h</w:t>
      </w:r>
    </w:p>
    <w:p w14:paraId="26F0B370" w14:textId="777F31B1" w:rsidR="00283DE0" w:rsidRDefault="00641826" w:rsidP="003B0178">
      <w:pPr>
        <w:pStyle w:val="BodyText"/>
        <w:keepLines/>
        <w:tabs>
          <w:tab w:val="left" w:pos="1594"/>
          <w:tab w:val="left" w:pos="4981"/>
        </w:tabs>
        <w:spacing w:before="211" w:line="381" w:lineRule="auto"/>
        <w:ind w:right="528" w:firstLine="351"/>
      </w:pPr>
      <w:r>
        <w:t>Ammolite’s</w:t>
      </w:r>
      <w:r>
        <w:rPr>
          <w:spacing w:val="-7"/>
        </w:rPr>
        <w:t xml:space="preserve"> </w:t>
      </w:r>
      <w:r>
        <w:t>clustering</w:t>
      </w:r>
      <w:r>
        <w:rPr>
          <w:spacing w:val="-6"/>
        </w:rPr>
        <w:t xml:space="preserve"> </w:t>
      </w:r>
      <w:r>
        <w:rPr>
          <w:spacing w:val="-2"/>
        </w:rPr>
        <w:t>approach</w:t>
      </w:r>
      <w:r>
        <w:rPr>
          <w:spacing w:val="-7"/>
        </w:rPr>
        <w:t xml:space="preserve"> </w:t>
      </w:r>
      <w:r>
        <w:t>relies</w:t>
      </w:r>
      <w:r>
        <w:rPr>
          <w:spacing w:val="-8"/>
        </w:rPr>
        <w:t xml:space="preserve"> </w:t>
      </w:r>
      <w:r>
        <w:t>on</w:t>
      </w:r>
      <w:r>
        <w:rPr>
          <w:spacing w:val="-7"/>
        </w:rPr>
        <w:t xml:space="preserve"> </w:t>
      </w:r>
      <w:r>
        <w:t>structural</w:t>
      </w:r>
      <w:r>
        <w:rPr>
          <w:spacing w:val="-6"/>
        </w:rPr>
        <w:t xml:space="preserve"> </w:t>
      </w:r>
      <w:r>
        <w:rPr>
          <w:spacing w:val="-4"/>
        </w:rPr>
        <w:t>similarit</w:t>
      </w:r>
      <w:r>
        <w:rPr>
          <w:spacing w:val="-3"/>
        </w:rPr>
        <w:t>y.</w:t>
      </w:r>
      <w:r>
        <w:rPr>
          <w:spacing w:val="23"/>
        </w:rPr>
        <w:t xml:space="preserve"> </w:t>
      </w:r>
      <w:r>
        <w:rPr>
          <w:spacing w:val="-10"/>
        </w:rPr>
        <w:t>W</w:t>
      </w:r>
      <w:r>
        <w:rPr>
          <w:spacing w:val="-12"/>
        </w:rPr>
        <w:t>e</w:t>
      </w:r>
      <w:r>
        <w:rPr>
          <w:spacing w:val="-8"/>
        </w:rPr>
        <w:t xml:space="preserve"> </w:t>
      </w:r>
      <w:r w:rsidR="00B6439D">
        <w:t>aug</w:t>
      </w:r>
      <w:r>
        <w:rPr>
          <w:spacing w:val="-3"/>
          <w:w w:val="95"/>
        </w:rPr>
        <w:t>men</w:t>
      </w:r>
      <w:r>
        <w:rPr>
          <w:spacing w:val="-2"/>
          <w:w w:val="95"/>
        </w:rPr>
        <w:t>ted</w:t>
      </w:r>
      <w:r>
        <w:rPr>
          <w:spacing w:val="-4"/>
          <w:w w:val="95"/>
        </w:rPr>
        <w:t xml:space="preserve"> </w:t>
      </w:r>
      <w:r>
        <w:rPr>
          <w:w w:val="95"/>
        </w:rPr>
        <w:t>the</w:t>
      </w:r>
      <w:r>
        <w:rPr>
          <w:spacing w:val="-2"/>
          <w:w w:val="95"/>
        </w:rPr>
        <w:t xml:space="preserve"> </w:t>
      </w:r>
      <w:r w:rsidRPr="00B6439D">
        <w:t xml:space="preserve">entropy-scaling data structure by using a clustering scheme based on </w:t>
      </w:r>
      <w:r>
        <w:t>molecular</w:t>
      </w:r>
      <w:r>
        <w:rPr>
          <w:spacing w:val="-29"/>
        </w:rPr>
        <w:t xml:space="preserve"> </w:t>
      </w:r>
      <w:r>
        <w:t>structural</w:t>
      </w:r>
      <w:r>
        <w:rPr>
          <w:spacing w:val="-29"/>
        </w:rPr>
        <w:t xml:space="preserve"> </w:t>
      </w:r>
      <w:r>
        <w:t>motifs</w:t>
      </w:r>
      <w:r>
        <w:rPr>
          <w:spacing w:val="-30"/>
        </w:rPr>
        <w:t xml:space="preserve"> </w:t>
      </w:r>
      <w:r>
        <w:t>instead</w:t>
      </w:r>
      <w:r>
        <w:rPr>
          <w:spacing w:val="-29"/>
        </w:rPr>
        <w:t xml:space="preserve"> </w:t>
      </w:r>
      <w:r>
        <w:t>of</w:t>
      </w:r>
      <w:r>
        <w:rPr>
          <w:spacing w:val="-30"/>
        </w:rPr>
        <w:t xml:space="preserve"> </w:t>
      </w:r>
      <w:r>
        <w:t>a</w:t>
      </w:r>
      <w:r>
        <w:rPr>
          <w:spacing w:val="-29"/>
        </w:rPr>
        <w:t xml:space="preserve"> </w:t>
      </w:r>
      <w:r>
        <w:t>distance</w:t>
      </w:r>
      <w:r>
        <w:rPr>
          <w:spacing w:val="-30"/>
        </w:rPr>
        <w:t xml:space="preserve"> </w:t>
      </w:r>
      <w:r>
        <w:t>function.</w:t>
      </w:r>
      <w:r>
        <w:rPr>
          <w:spacing w:val="-16"/>
        </w:rPr>
        <w:t xml:space="preserve"> </w:t>
      </w:r>
      <w:r>
        <w:rPr>
          <w:spacing w:val="-3"/>
        </w:rPr>
        <w:t>Each</w:t>
      </w:r>
      <w:r>
        <w:rPr>
          <w:spacing w:val="-30"/>
        </w:rPr>
        <w:t xml:space="preserve"> </w:t>
      </w:r>
      <w:r>
        <w:t>molecule</w:t>
      </w:r>
      <w:r>
        <w:rPr>
          <w:spacing w:val="22"/>
          <w:w w:val="92"/>
        </w:rPr>
        <w:t xml:space="preserve"> </w:t>
      </w:r>
      <w:r>
        <w:t>is</w:t>
      </w:r>
      <w:r>
        <w:rPr>
          <w:spacing w:val="-14"/>
        </w:rPr>
        <w:t xml:space="preserve"> </w:t>
      </w:r>
      <w:r>
        <w:t>‘simplifi</w:t>
      </w:r>
      <w:r w:rsidR="00172092">
        <w:t>ed’</w:t>
      </w:r>
      <w:r>
        <w:rPr>
          <w:spacing w:val="1"/>
        </w:rPr>
        <w:t xml:space="preserve"> </w:t>
      </w:r>
      <w:r>
        <w:rPr>
          <w:spacing w:val="-4"/>
        </w:rPr>
        <w:t>b</w:t>
      </w:r>
      <w:r>
        <w:rPr>
          <w:spacing w:val="-3"/>
        </w:rPr>
        <w:t>y</w:t>
      </w:r>
      <w:r>
        <w:rPr>
          <w:spacing w:val="-13"/>
        </w:rPr>
        <w:t xml:space="preserve"> </w:t>
      </w:r>
      <w:r>
        <w:rPr>
          <w:spacing w:val="-2"/>
        </w:rPr>
        <w:t>removing</w:t>
      </w:r>
      <w:r>
        <w:rPr>
          <w:spacing w:val="-14"/>
        </w:rPr>
        <w:t xml:space="preserve"> </w:t>
      </w:r>
      <w:r>
        <w:rPr>
          <w:spacing w:val="1"/>
        </w:rPr>
        <w:t>nodes</w:t>
      </w:r>
      <w:r>
        <w:rPr>
          <w:spacing w:val="-13"/>
        </w:rPr>
        <w:t xml:space="preserve"> </w:t>
      </w:r>
      <w:r>
        <w:t>and</w:t>
      </w:r>
      <w:r>
        <w:rPr>
          <w:spacing w:val="-14"/>
        </w:rPr>
        <w:t xml:space="preserve"> </w:t>
      </w:r>
      <w:r>
        <w:t>edges</w:t>
      </w:r>
      <w:r>
        <w:rPr>
          <w:spacing w:val="-13"/>
        </w:rPr>
        <w:t xml:space="preserve"> </w:t>
      </w:r>
      <w:r>
        <w:t>that</w:t>
      </w:r>
      <w:r>
        <w:rPr>
          <w:spacing w:val="-13"/>
        </w:rPr>
        <w:t xml:space="preserve"> </w:t>
      </w:r>
      <w:r>
        <w:t>do</w:t>
      </w:r>
      <w:r>
        <w:rPr>
          <w:spacing w:val="-13"/>
        </w:rPr>
        <w:t xml:space="preserve"> </w:t>
      </w:r>
      <w:r>
        <w:t>not</w:t>
      </w:r>
      <w:r>
        <w:rPr>
          <w:spacing w:val="-13"/>
        </w:rPr>
        <w:t xml:space="preserve"> </w:t>
      </w:r>
      <w:r>
        <w:t>participate</w:t>
      </w:r>
      <w:r>
        <w:rPr>
          <w:spacing w:val="-14"/>
        </w:rPr>
        <w:t xml:space="preserve"> </w:t>
      </w:r>
      <w:r>
        <w:t>in</w:t>
      </w:r>
      <w:r>
        <w:rPr>
          <w:spacing w:val="-13"/>
        </w:rPr>
        <w:t xml:space="preserve"> </w:t>
      </w:r>
      <w:r>
        <w:t>simple</w:t>
      </w:r>
      <w:r>
        <w:rPr>
          <w:spacing w:val="23"/>
          <w:w w:val="92"/>
        </w:rPr>
        <w:t xml:space="preserve"> </w:t>
      </w:r>
      <w:r>
        <w:t>cycles.</w:t>
      </w:r>
      <w:r>
        <w:rPr>
          <w:spacing w:val="4"/>
        </w:rPr>
        <w:t xml:space="preserve"> </w:t>
      </w:r>
      <w:r>
        <w:t>Clusters</w:t>
      </w:r>
      <w:r>
        <w:rPr>
          <w:spacing w:val="-15"/>
        </w:rPr>
        <w:t xml:space="preserve"> </w:t>
      </w:r>
      <w:r>
        <w:t>are</w:t>
      </w:r>
      <w:r>
        <w:rPr>
          <w:spacing w:val="-15"/>
        </w:rPr>
        <w:t xml:space="preserve"> </w:t>
      </w:r>
      <w:r>
        <w:t>formed</w:t>
      </w:r>
      <w:r>
        <w:rPr>
          <w:spacing w:val="-15"/>
        </w:rPr>
        <w:t xml:space="preserve"> </w:t>
      </w:r>
      <w:r>
        <w:t>of</w:t>
      </w:r>
      <w:r>
        <w:rPr>
          <w:spacing w:val="-16"/>
        </w:rPr>
        <w:t xml:space="preserve"> </w:t>
      </w:r>
      <w:r>
        <w:t>molecules</w:t>
      </w:r>
      <w:r>
        <w:rPr>
          <w:spacing w:val="-15"/>
        </w:rPr>
        <w:t xml:space="preserve"> </w:t>
      </w:r>
      <w:r>
        <w:t>that</w:t>
      </w:r>
      <w:r>
        <w:rPr>
          <w:spacing w:val="-15"/>
        </w:rPr>
        <w:t xml:space="preserve"> </w:t>
      </w:r>
      <w:r>
        <w:t>are</w:t>
      </w:r>
      <w:r>
        <w:rPr>
          <w:spacing w:val="-16"/>
        </w:rPr>
        <w:t xml:space="preserve"> </w:t>
      </w:r>
      <w:r>
        <w:t>isomorphic</w:t>
      </w:r>
      <w:r>
        <w:rPr>
          <w:spacing w:val="-15"/>
        </w:rPr>
        <w:t xml:space="preserve"> </w:t>
      </w:r>
      <w:r>
        <w:t>after</w:t>
      </w:r>
      <w:r>
        <w:rPr>
          <w:spacing w:val="-16"/>
        </w:rPr>
        <w:t xml:space="preserve"> </w:t>
      </w:r>
      <w:r>
        <w:t>this</w:t>
      </w:r>
      <w:r>
        <w:rPr>
          <w:spacing w:val="-15"/>
        </w:rPr>
        <w:t xml:space="preserve"> </w:t>
      </w:r>
      <w:r w:rsidR="00172092" w:rsidRPr="00B6439D">
        <w:t>sim</w:t>
      </w:r>
      <w:r w:rsidRPr="00B6439D">
        <w:t>plifi</w:t>
      </w:r>
      <w:r w:rsidR="00172092" w:rsidRPr="00B6439D">
        <w:t>ed</w:t>
      </w:r>
      <w:r w:rsidR="00172092">
        <w:rPr>
          <w:w w:val="90"/>
        </w:rPr>
        <w:t xml:space="preserve"> </w:t>
      </w:r>
      <w:r>
        <w:t>step.</w:t>
      </w:r>
      <w:r>
        <w:rPr>
          <w:spacing w:val="13"/>
        </w:rPr>
        <w:t xml:space="preserve"> </w:t>
      </w:r>
      <w:r>
        <w:rPr>
          <w:spacing w:val="-3"/>
        </w:rPr>
        <w:t>Each</w:t>
      </w:r>
      <w:r>
        <w:rPr>
          <w:spacing w:val="-9"/>
        </w:rPr>
        <w:t xml:space="preserve"> </w:t>
      </w:r>
      <w:r>
        <w:t>cluster</w:t>
      </w:r>
      <w:r>
        <w:rPr>
          <w:spacing w:val="-8"/>
        </w:rPr>
        <w:t xml:space="preserve"> </w:t>
      </w:r>
      <w:r>
        <w:t>can</w:t>
      </w:r>
      <w:r>
        <w:rPr>
          <w:spacing w:val="-8"/>
        </w:rPr>
        <w:t xml:space="preserve"> </w:t>
      </w:r>
      <w:r>
        <w:t>then</w:t>
      </w:r>
      <w:r>
        <w:rPr>
          <w:spacing w:val="-9"/>
        </w:rPr>
        <w:t xml:space="preserve"> </w:t>
      </w:r>
      <w:r>
        <w:rPr>
          <w:spacing w:val="3"/>
        </w:rPr>
        <w:t>be</w:t>
      </w:r>
      <w:r>
        <w:rPr>
          <w:spacing w:val="-8"/>
        </w:rPr>
        <w:t xml:space="preserve"> </w:t>
      </w:r>
      <w:r>
        <w:rPr>
          <w:spacing w:val="-2"/>
        </w:rPr>
        <w:t>represented</w:t>
      </w:r>
      <w:r>
        <w:rPr>
          <w:spacing w:val="-9"/>
        </w:rPr>
        <w:t xml:space="preserve"> </w:t>
      </w:r>
      <w:r>
        <w:rPr>
          <w:spacing w:val="-5"/>
        </w:rPr>
        <w:t>b</w:t>
      </w:r>
      <w:r>
        <w:rPr>
          <w:spacing w:val="-4"/>
        </w:rPr>
        <w:t>y</w:t>
      </w:r>
      <w:r>
        <w:rPr>
          <w:spacing w:val="-9"/>
        </w:rPr>
        <w:t xml:space="preserve"> </w:t>
      </w:r>
      <w:r>
        <w:t>a</w:t>
      </w:r>
      <w:r>
        <w:rPr>
          <w:spacing w:val="-9"/>
        </w:rPr>
        <w:t xml:space="preserve"> </w:t>
      </w:r>
      <w:r>
        <w:t>single</w:t>
      </w:r>
      <w:r>
        <w:rPr>
          <w:spacing w:val="-8"/>
        </w:rPr>
        <w:t xml:space="preserve"> </w:t>
      </w:r>
      <w:r>
        <w:t>molecular</w:t>
      </w:r>
      <w:r>
        <w:rPr>
          <w:spacing w:val="27"/>
          <w:w w:val="93"/>
        </w:rPr>
        <w:t xml:space="preserve"> </w:t>
      </w:r>
      <w:r>
        <w:t>structure,</w:t>
      </w:r>
      <w:r>
        <w:rPr>
          <w:spacing w:val="-27"/>
        </w:rPr>
        <w:t xml:space="preserve"> </w:t>
      </w:r>
      <w:r w:rsidRPr="00B6439D">
        <w:t>along with pointers to ‘diff</w:t>
      </w:r>
      <w:r w:rsidR="0045435F" w:rsidRPr="00B6439D">
        <w:t>erence</w:t>
      </w:r>
      <w:r w:rsidR="00B6439D" w:rsidRPr="00B6439D">
        <w:t xml:space="preserve"> </w:t>
      </w:r>
      <w:r w:rsidRPr="00B6439D">
        <w:t>sets’ between that structure and each of the full molecules in the cluster it re</w:t>
      </w:r>
      <w:r>
        <w:rPr>
          <w:spacing w:val="-2"/>
        </w:rPr>
        <w:t>presen</w:t>
      </w:r>
      <w:r>
        <w:rPr>
          <w:spacing w:val="-1"/>
        </w:rPr>
        <w:t>ts.</w:t>
      </w:r>
      <w:r>
        <w:rPr>
          <w:spacing w:val="34"/>
        </w:rPr>
        <w:t xml:space="preserve"> </w:t>
      </w:r>
      <w:r>
        <w:rPr>
          <w:spacing w:val="-7"/>
        </w:rPr>
        <w:t>F</w:t>
      </w:r>
      <w:r>
        <w:rPr>
          <w:spacing w:val="-8"/>
        </w:rPr>
        <w:t>or</w:t>
      </w:r>
      <w:r>
        <w:rPr>
          <w:spacing w:val="1"/>
        </w:rPr>
        <w:t xml:space="preserve"> both </w:t>
      </w:r>
      <w:r>
        <w:t>coarse</w:t>
      </w:r>
      <w:r>
        <w:rPr>
          <w:spacing w:val="2"/>
        </w:rPr>
        <w:t xml:space="preserve"> </w:t>
      </w:r>
      <w:r>
        <w:t>and</w:t>
      </w:r>
      <w:r>
        <w:rPr>
          <w:spacing w:val="29"/>
          <w:w w:val="94"/>
        </w:rPr>
        <w:t xml:space="preserve"> </w:t>
      </w:r>
      <w:r>
        <w:t>fi</w:t>
      </w:r>
      <w:r w:rsidR="00172092">
        <w:t>ne</w:t>
      </w:r>
      <w:r w:rsidR="00B6439D">
        <w:t xml:space="preserve"> </w:t>
      </w:r>
      <w:r>
        <w:rPr>
          <w:spacing w:val="-2"/>
        </w:rPr>
        <w:t>search,</w:t>
      </w:r>
      <w:r>
        <w:rPr>
          <w:spacing w:val="1"/>
        </w:rPr>
        <w:t xml:space="preserve"> </w:t>
      </w:r>
      <w:r>
        <w:rPr>
          <w:spacing w:val="-5"/>
        </w:rPr>
        <w:t>we</w:t>
      </w:r>
      <w:r>
        <w:t xml:space="preserve"> use the</w:t>
      </w:r>
      <w:r>
        <w:rPr>
          <w:spacing w:val="1"/>
        </w:rPr>
        <w:t xml:space="preserve"> </w:t>
      </w:r>
      <w:r>
        <w:rPr>
          <w:spacing w:val="-3"/>
        </w:rPr>
        <w:t>T</w:t>
      </w:r>
      <w:r>
        <w:rPr>
          <w:spacing w:val="-4"/>
        </w:rPr>
        <w:t>animoto</w:t>
      </w:r>
      <w:r>
        <w:t xml:space="preserve"> distance metric, defi</w:t>
      </w:r>
      <w:r w:rsidR="00172092">
        <w:t>ned</w:t>
      </w:r>
      <w:r w:rsidR="00B6439D">
        <w:t xml:space="preserve"> </w:t>
      </w:r>
      <w:r>
        <w:t>as</w:t>
      </w:r>
    </w:p>
    <w:p w14:paraId="7B209345" w14:textId="77777777" w:rsidR="00172092" w:rsidRDefault="00172092" w:rsidP="003B0178">
      <w:pPr>
        <w:pStyle w:val="BodyText"/>
        <w:keepLines/>
        <w:tabs>
          <w:tab w:val="left" w:pos="1594"/>
          <w:tab w:val="left" w:pos="4981"/>
        </w:tabs>
        <w:spacing w:before="211" w:line="381" w:lineRule="auto"/>
        <w:ind w:right="528" w:firstLine="351"/>
      </w:pPr>
    </w:p>
    <w:p w14:paraId="2BBEB820" w14:textId="77777777" w:rsidR="00283DE0" w:rsidRDefault="00641826" w:rsidP="003B0178">
      <w:pPr>
        <w:keepLines/>
        <w:tabs>
          <w:tab w:val="left" w:pos="4564"/>
          <w:tab w:val="left" w:pos="6650"/>
        </w:tabs>
        <w:spacing w:line="191" w:lineRule="exact"/>
        <w:ind w:left="3796"/>
        <w:rPr>
          <w:rFonts w:ascii="Times New Roman" w:eastAsia="Times New Roman" w:hAnsi="Times New Roman" w:cs="Times New Roman"/>
          <w:sz w:val="24"/>
          <w:szCs w:val="24"/>
        </w:rPr>
      </w:pPr>
      <w:r>
        <w:rPr>
          <w:rFonts w:ascii="Times New Roman"/>
          <w:w w:val="99"/>
          <w:sz w:val="24"/>
          <w:u w:val="single" w:color="000000"/>
        </w:rPr>
        <w:t xml:space="preserve"> </w:t>
      </w:r>
      <w:r>
        <w:rPr>
          <w:rFonts w:ascii="Times New Roman"/>
          <w:sz w:val="24"/>
          <w:u w:val="single" w:color="000000"/>
        </w:rPr>
        <w:tab/>
      </w:r>
      <w:proofErr w:type="gramStart"/>
      <w:r>
        <w:rPr>
          <w:rFonts w:ascii="Georgia"/>
          <w:i/>
          <w:w w:val="95"/>
          <w:sz w:val="24"/>
          <w:u w:val="single" w:color="000000"/>
        </w:rPr>
        <w:t>mcs</w:t>
      </w:r>
      <w:proofErr w:type="gramEnd"/>
      <w:r>
        <w:rPr>
          <w:rFonts w:ascii="Georgia"/>
          <w:w w:val="95"/>
          <w:sz w:val="24"/>
          <w:u w:val="single" w:color="000000"/>
        </w:rPr>
        <w:t>(</w:t>
      </w:r>
      <w:r>
        <w:rPr>
          <w:rFonts w:ascii="Georgia"/>
          <w:i/>
          <w:w w:val="95"/>
          <w:sz w:val="24"/>
          <w:u w:val="single" w:color="000000"/>
        </w:rPr>
        <w:t>G</w:t>
      </w:r>
      <w:r>
        <w:rPr>
          <w:rFonts w:ascii="Century"/>
          <w:spacing w:val="1"/>
          <w:w w:val="95"/>
          <w:position w:val="-3"/>
          <w:sz w:val="16"/>
          <w:u w:val="single" w:color="000000"/>
        </w:rPr>
        <w:t>1</w:t>
      </w:r>
      <w:r>
        <w:rPr>
          <w:rFonts w:ascii="Georgia"/>
          <w:i/>
          <w:w w:val="95"/>
          <w:sz w:val="24"/>
          <w:u w:val="single" w:color="000000"/>
        </w:rPr>
        <w:t>,</w:t>
      </w:r>
      <w:r>
        <w:rPr>
          <w:rFonts w:ascii="Georgia"/>
          <w:i/>
          <w:spacing w:val="19"/>
          <w:w w:val="95"/>
          <w:sz w:val="24"/>
          <w:u w:val="single" w:color="000000"/>
        </w:rPr>
        <w:t xml:space="preserve"> </w:t>
      </w:r>
      <w:r>
        <w:rPr>
          <w:rFonts w:ascii="Georgia"/>
          <w:i/>
          <w:spacing w:val="1"/>
          <w:w w:val="95"/>
          <w:sz w:val="24"/>
          <w:u w:val="single" w:color="000000"/>
        </w:rPr>
        <w:t>G</w:t>
      </w:r>
      <w:r>
        <w:rPr>
          <w:rFonts w:ascii="Century"/>
          <w:spacing w:val="2"/>
          <w:w w:val="95"/>
          <w:position w:val="-3"/>
          <w:sz w:val="16"/>
          <w:u w:val="single" w:color="000000"/>
        </w:rPr>
        <w:t>2</w:t>
      </w:r>
      <w:r>
        <w:rPr>
          <w:rFonts w:ascii="Georgia"/>
          <w:spacing w:val="1"/>
          <w:w w:val="95"/>
          <w:sz w:val="24"/>
          <w:u w:val="single" w:color="000000"/>
        </w:rPr>
        <w:t>)</w:t>
      </w:r>
      <w:r>
        <w:rPr>
          <w:rFonts w:ascii="Meiryo"/>
          <w:i/>
          <w:spacing w:val="3"/>
          <w:w w:val="95"/>
          <w:sz w:val="24"/>
          <w:u w:val="single" w:color="000000"/>
        </w:rPr>
        <w:t>|</w:t>
      </w:r>
      <w:r>
        <w:rPr>
          <w:rFonts w:ascii="Times New Roman"/>
          <w:w w:val="99"/>
          <w:sz w:val="24"/>
          <w:u w:val="single" w:color="000000"/>
        </w:rPr>
        <w:t xml:space="preserve"> </w:t>
      </w:r>
      <w:r>
        <w:rPr>
          <w:rFonts w:ascii="Times New Roman"/>
          <w:sz w:val="24"/>
          <w:u w:val="single" w:color="000000"/>
        </w:rPr>
        <w:tab/>
      </w:r>
    </w:p>
    <w:p w14:paraId="4EAA796B" w14:textId="77777777" w:rsidR="00283DE0" w:rsidRDefault="00641826" w:rsidP="003B0178">
      <w:pPr>
        <w:keepLines/>
        <w:tabs>
          <w:tab w:val="left" w:pos="4498"/>
          <w:tab w:val="left" w:pos="6619"/>
        </w:tabs>
        <w:spacing w:line="221" w:lineRule="exact"/>
        <w:ind w:left="2080"/>
        <w:rPr>
          <w:rFonts w:ascii="Georgia" w:eastAsia="Georgia" w:hAnsi="Georgia" w:cs="Georgia"/>
          <w:sz w:val="24"/>
          <w:szCs w:val="24"/>
        </w:rPr>
      </w:pPr>
      <w:commentRangeStart w:id="1149"/>
      <w:proofErr w:type="gramStart"/>
      <w:r>
        <w:rPr>
          <w:rFonts w:ascii="Georgia" w:eastAsia="Georgia" w:hAnsi="Georgia" w:cs="Georgia"/>
          <w:i/>
          <w:spacing w:val="1"/>
          <w:sz w:val="24"/>
          <w:szCs w:val="24"/>
        </w:rPr>
        <w:t>d</w:t>
      </w:r>
      <w:proofErr w:type="gramEnd"/>
      <w:r>
        <w:rPr>
          <w:rFonts w:ascii="Georgia" w:eastAsia="Georgia" w:hAnsi="Georgia" w:cs="Georgia"/>
          <w:spacing w:val="1"/>
          <w:sz w:val="24"/>
          <w:szCs w:val="24"/>
        </w:rPr>
        <w:t>(</w:t>
      </w:r>
      <w:r>
        <w:rPr>
          <w:rFonts w:ascii="Georgia" w:eastAsia="Georgia" w:hAnsi="Georgia" w:cs="Georgia"/>
          <w:i/>
          <w:sz w:val="24"/>
          <w:szCs w:val="24"/>
        </w:rPr>
        <w:t>G</w:t>
      </w:r>
      <w:r>
        <w:rPr>
          <w:rFonts w:ascii="Century" w:eastAsia="Century" w:hAnsi="Century" w:cs="Century"/>
          <w:spacing w:val="1"/>
          <w:position w:val="-3"/>
          <w:sz w:val="16"/>
          <w:szCs w:val="16"/>
        </w:rPr>
        <w:t>1</w:t>
      </w:r>
      <w:r>
        <w:rPr>
          <w:rFonts w:ascii="Georgia" w:eastAsia="Georgia" w:hAnsi="Georgia" w:cs="Georgia"/>
          <w:i/>
          <w:spacing w:val="1"/>
          <w:sz w:val="24"/>
          <w:szCs w:val="24"/>
        </w:rPr>
        <w:t>,</w:t>
      </w:r>
      <w:r>
        <w:rPr>
          <w:rFonts w:ascii="Georgia" w:eastAsia="Georgia" w:hAnsi="Georgia" w:cs="Georgia"/>
          <w:i/>
          <w:spacing w:val="-13"/>
          <w:sz w:val="24"/>
          <w:szCs w:val="24"/>
        </w:rPr>
        <w:t xml:space="preserve"> </w:t>
      </w:r>
      <w:r>
        <w:rPr>
          <w:rFonts w:ascii="Georgia" w:eastAsia="Georgia" w:hAnsi="Georgia" w:cs="Georgia"/>
          <w:i/>
          <w:spacing w:val="2"/>
          <w:sz w:val="24"/>
          <w:szCs w:val="24"/>
        </w:rPr>
        <w:t>G</w:t>
      </w:r>
      <w:r>
        <w:rPr>
          <w:rFonts w:ascii="Century" w:eastAsia="Century" w:hAnsi="Century" w:cs="Century"/>
          <w:spacing w:val="3"/>
          <w:position w:val="-3"/>
          <w:sz w:val="16"/>
          <w:szCs w:val="16"/>
        </w:rPr>
        <w:t>2</w:t>
      </w:r>
      <w:r>
        <w:rPr>
          <w:rFonts w:ascii="Georgia" w:eastAsia="Georgia" w:hAnsi="Georgia" w:cs="Georgia"/>
          <w:spacing w:val="3"/>
          <w:sz w:val="24"/>
          <w:szCs w:val="24"/>
        </w:rPr>
        <w:t>)</w:t>
      </w:r>
      <w:r>
        <w:rPr>
          <w:rFonts w:ascii="Georgia" w:eastAsia="Georgia" w:hAnsi="Georgia" w:cs="Georgia"/>
          <w:spacing w:val="16"/>
          <w:sz w:val="24"/>
          <w:szCs w:val="24"/>
        </w:rPr>
        <w:t xml:space="preserve"> </w:t>
      </w:r>
      <w:r>
        <w:rPr>
          <w:rFonts w:ascii="Georgia" w:eastAsia="Georgia" w:hAnsi="Georgia" w:cs="Georgia"/>
          <w:sz w:val="24"/>
          <w:szCs w:val="24"/>
        </w:rPr>
        <w:t>=</w:t>
      </w:r>
      <w:r>
        <w:rPr>
          <w:rFonts w:ascii="Georgia" w:eastAsia="Georgia" w:hAnsi="Georgia" w:cs="Georgia"/>
          <w:spacing w:val="16"/>
          <w:sz w:val="24"/>
          <w:szCs w:val="24"/>
        </w:rPr>
        <w:t xml:space="preserve"> </w:t>
      </w:r>
      <w:r>
        <w:rPr>
          <w:rFonts w:ascii="Georgia" w:eastAsia="Georgia" w:hAnsi="Georgia" w:cs="Georgia"/>
          <w:sz w:val="24"/>
          <w:szCs w:val="24"/>
        </w:rPr>
        <w:t>1</w:t>
      </w:r>
      <w:r>
        <w:rPr>
          <w:rFonts w:ascii="Georgia" w:eastAsia="Georgia" w:hAnsi="Georgia" w:cs="Georgia"/>
          <w:spacing w:val="2"/>
          <w:sz w:val="24"/>
          <w:szCs w:val="24"/>
        </w:rPr>
        <w:t xml:space="preserve"> </w:t>
      </w:r>
      <w:r>
        <w:rPr>
          <w:rFonts w:ascii="Meiryo" w:eastAsia="Meiryo" w:hAnsi="Meiryo" w:cs="Meiryo"/>
          <w:i/>
          <w:sz w:val="24"/>
          <w:szCs w:val="24"/>
        </w:rPr>
        <w:t>−</w:t>
      </w:r>
      <w:r>
        <w:rPr>
          <w:rFonts w:ascii="Meiryo" w:eastAsia="Meiryo" w:hAnsi="Meiryo" w:cs="Meiryo"/>
          <w:i/>
          <w:sz w:val="24"/>
          <w:szCs w:val="24"/>
        </w:rPr>
        <w:tab/>
      </w:r>
      <w:r>
        <w:rPr>
          <w:rFonts w:ascii="Meiryo" w:eastAsia="Meiryo" w:hAnsi="Meiryo" w:cs="Meiryo"/>
          <w:i/>
          <w:w w:val="60"/>
          <w:position w:val="16"/>
          <w:sz w:val="24"/>
          <w:szCs w:val="24"/>
        </w:rPr>
        <w:t>|</w:t>
      </w:r>
      <w:r>
        <w:rPr>
          <w:rFonts w:ascii="Meiryo" w:eastAsia="Meiryo" w:hAnsi="Meiryo" w:cs="Meiryo"/>
          <w:i/>
          <w:w w:val="60"/>
          <w:position w:val="16"/>
          <w:sz w:val="24"/>
          <w:szCs w:val="24"/>
        </w:rPr>
        <w:tab/>
      </w:r>
      <w:r>
        <w:rPr>
          <w:rFonts w:ascii="Georgia" w:eastAsia="Georgia" w:hAnsi="Georgia" w:cs="Georgia"/>
          <w:i/>
          <w:sz w:val="24"/>
          <w:szCs w:val="24"/>
        </w:rPr>
        <w:t>,</w:t>
      </w:r>
      <w:commentRangeEnd w:id="1149"/>
      <w:r w:rsidR="00D01E3C">
        <w:rPr>
          <w:rStyle w:val="CommentReference"/>
        </w:rPr>
        <w:commentReference w:id="1149"/>
      </w:r>
    </w:p>
    <w:p w14:paraId="7D00D6E2" w14:textId="77777777" w:rsidR="00283DE0" w:rsidRDefault="00641826" w:rsidP="003B0178">
      <w:pPr>
        <w:keepLines/>
        <w:spacing w:line="318" w:lineRule="exact"/>
        <w:ind w:left="3796"/>
        <w:rPr>
          <w:rFonts w:ascii="Meiryo" w:eastAsia="Meiryo" w:hAnsi="Meiryo" w:cs="Meiryo"/>
          <w:sz w:val="24"/>
          <w:szCs w:val="24"/>
        </w:rPr>
      </w:pPr>
      <w:r>
        <w:rPr>
          <w:rFonts w:ascii="Meiryo" w:eastAsia="Meiryo" w:hAnsi="Meiryo" w:cs="Meiryo"/>
          <w:i/>
          <w:spacing w:val="3"/>
          <w:w w:val="95"/>
          <w:sz w:val="24"/>
          <w:szCs w:val="24"/>
        </w:rPr>
        <w:t>|</w:t>
      </w:r>
      <w:r>
        <w:rPr>
          <w:rFonts w:ascii="Georgia" w:eastAsia="Georgia" w:hAnsi="Georgia" w:cs="Georgia"/>
          <w:i/>
          <w:spacing w:val="1"/>
          <w:w w:val="95"/>
          <w:sz w:val="24"/>
          <w:szCs w:val="24"/>
        </w:rPr>
        <w:t>G</w:t>
      </w:r>
      <w:r>
        <w:rPr>
          <w:rFonts w:ascii="Century" w:eastAsia="Century" w:hAnsi="Century" w:cs="Century"/>
          <w:spacing w:val="2"/>
          <w:w w:val="95"/>
          <w:position w:val="-3"/>
          <w:sz w:val="16"/>
          <w:szCs w:val="16"/>
        </w:rPr>
        <w:t>1</w:t>
      </w:r>
      <w:r>
        <w:rPr>
          <w:rFonts w:ascii="Meiryo" w:eastAsia="Meiryo" w:hAnsi="Meiryo" w:cs="Meiryo"/>
          <w:i/>
          <w:spacing w:val="3"/>
          <w:w w:val="95"/>
          <w:sz w:val="24"/>
          <w:szCs w:val="24"/>
        </w:rPr>
        <w:t>|</w:t>
      </w:r>
      <w:r>
        <w:rPr>
          <w:rFonts w:ascii="Meiryo" w:eastAsia="Meiryo" w:hAnsi="Meiryo" w:cs="Meiryo"/>
          <w:i/>
          <w:spacing w:val="-39"/>
          <w:w w:val="95"/>
          <w:sz w:val="24"/>
          <w:szCs w:val="24"/>
        </w:rPr>
        <w:t xml:space="preserve"> </w:t>
      </w:r>
      <w:r>
        <w:rPr>
          <w:rFonts w:ascii="Georgia" w:eastAsia="Georgia" w:hAnsi="Georgia" w:cs="Georgia"/>
          <w:w w:val="95"/>
          <w:sz w:val="24"/>
          <w:szCs w:val="24"/>
        </w:rPr>
        <w:t>+</w:t>
      </w:r>
      <w:r>
        <w:rPr>
          <w:rFonts w:ascii="Georgia" w:eastAsia="Georgia" w:hAnsi="Georgia" w:cs="Georgia"/>
          <w:spacing w:val="-17"/>
          <w:w w:val="95"/>
          <w:sz w:val="24"/>
          <w:szCs w:val="24"/>
        </w:rPr>
        <w:t xml:space="preserve"> </w:t>
      </w:r>
      <w:r>
        <w:rPr>
          <w:rFonts w:ascii="Meiryo" w:eastAsia="Meiryo" w:hAnsi="Meiryo" w:cs="Meiryo"/>
          <w:i/>
          <w:spacing w:val="3"/>
          <w:w w:val="95"/>
          <w:sz w:val="24"/>
          <w:szCs w:val="24"/>
        </w:rPr>
        <w:t>|</w:t>
      </w:r>
      <w:r>
        <w:rPr>
          <w:rFonts w:ascii="Georgia" w:eastAsia="Georgia" w:hAnsi="Georgia" w:cs="Georgia"/>
          <w:i/>
          <w:spacing w:val="1"/>
          <w:w w:val="95"/>
          <w:sz w:val="24"/>
          <w:szCs w:val="24"/>
        </w:rPr>
        <w:t>G</w:t>
      </w:r>
      <w:r>
        <w:rPr>
          <w:rFonts w:ascii="Century" w:eastAsia="Century" w:hAnsi="Century" w:cs="Century"/>
          <w:spacing w:val="2"/>
          <w:w w:val="95"/>
          <w:position w:val="-3"/>
          <w:sz w:val="16"/>
          <w:szCs w:val="16"/>
        </w:rPr>
        <w:t>2</w:t>
      </w:r>
      <w:r>
        <w:rPr>
          <w:rFonts w:ascii="Meiryo" w:eastAsia="Meiryo" w:hAnsi="Meiryo" w:cs="Meiryo"/>
          <w:i/>
          <w:spacing w:val="3"/>
          <w:w w:val="95"/>
          <w:sz w:val="24"/>
          <w:szCs w:val="24"/>
        </w:rPr>
        <w:t>|</w:t>
      </w:r>
      <w:r>
        <w:rPr>
          <w:rFonts w:ascii="Meiryo" w:eastAsia="Meiryo" w:hAnsi="Meiryo" w:cs="Meiryo"/>
          <w:i/>
          <w:spacing w:val="-39"/>
          <w:w w:val="95"/>
          <w:sz w:val="24"/>
          <w:szCs w:val="24"/>
        </w:rPr>
        <w:t xml:space="preserve"> </w:t>
      </w:r>
      <w:r>
        <w:rPr>
          <w:rFonts w:ascii="Meiryo" w:eastAsia="Meiryo" w:hAnsi="Meiryo" w:cs="Meiryo"/>
          <w:i/>
          <w:w w:val="95"/>
          <w:sz w:val="24"/>
          <w:szCs w:val="24"/>
        </w:rPr>
        <w:t>−</w:t>
      </w:r>
      <w:r>
        <w:rPr>
          <w:rFonts w:ascii="Meiryo" w:eastAsia="Meiryo" w:hAnsi="Meiryo" w:cs="Meiryo"/>
          <w:i/>
          <w:spacing w:val="-39"/>
          <w:w w:val="95"/>
          <w:sz w:val="24"/>
          <w:szCs w:val="24"/>
        </w:rPr>
        <w:t xml:space="preserve"> </w:t>
      </w:r>
      <w:r>
        <w:rPr>
          <w:rFonts w:ascii="Meiryo" w:eastAsia="Meiryo" w:hAnsi="Meiryo" w:cs="Meiryo"/>
          <w:i/>
          <w:spacing w:val="1"/>
          <w:w w:val="95"/>
          <w:sz w:val="24"/>
          <w:szCs w:val="24"/>
        </w:rPr>
        <w:t>|</w:t>
      </w:r>
      <w:proofErr w:type="gramStart"/>
      <w:r>
        <w:rPr>
          <w:rFonts w:ascii="Georgia" w:eastAsia="Georgia" w:hAnsi="Georgia" w:cs="Georgia"/>
          <w:i/>
          <w:w w:val="95"/>
          <w:sz w:val="24"/>
          <w:szCs w:val="24"/>
        </w:rPr>
        <w:t>mcs</w:t>
      </w:r>
      <w:r>
        <w:rPr>
          <w:rFonts w:ascii="Georgia" w:eastAsia="Georgia" w:hAnsi="Georgia" w:cs="Georgia"/>
          <w:w w:val="95"/>
          <w:sz w:val="24"/>
          <w:szCs w:val="24"/>
        </w:rPr>
        <w:t>(</w:t>
      </w:r>
      <w:proofErr w:type="gramEnd"/>
      <w:r>
        <w:rPr>
          <w:rFonts w:ascii="Georgia" w:eastAsia="Georgia" w:hAnsi="Georgia" w:cs="Georgia"/>
          <w:i/>
          <w:w w:val="95"/>
          <w:sz w:val="24"/>
          <w:szCs w:val="24"/>
        </w:rPr>
        <w:t>G</w:t>
      </w:r>
      <w:r>
        <w:rPr>
          <w:rFonts w:ascii="Century" w:eastAsia="Century" w:hAnsi="Century" w:cs="Century"/>
          <w:spacing w:val="1"/>
          <w:w w:val="95"/>
          <w:position w:val="-3"/>
          <w:sz w:val="16"/>
          <w:szCs w:val="16"/>
        </w:rPr>
        <w:t>1</w:t>
      </w:r>
      <w:r>
        <w:rPr>
          <w:rFonts w:ascii="Georgia" w:eastAsia="Georgia" w:hAnsi="Georgia" w:cs="Georgia"/>
          <w:i/>
          <w:w w:val="95"/>
          <w:sz w:val="24"/>
          <w:szCs w:val="24"/>
        </w:rPr>
        <w:t>,</w:t>
      </w:r>
      <w:r>
        <w:rPr>
          <w:rFonts w:ascii="Georgia" w:eastAsia="Georgia" w:hAnsi="Georgia" w:cs="Georgia"/>
          <w:i/>
          <w:spacing w:val="-25"/>
          <w:w w:val="95"/>
          <w:sz w:val="24"/>
          <w:szCs w:val="24"/>
        </w:rPr>
        <w:t xml:space="preserve"> </w:t>
      </w:r>
      <w:r>
        <w:rPr>
          <w:rFonts w:ascii="Georgia" w:eastAsia="Georgia" w:hAnsi="Georgia" w:cs="Georgia"/>
          <w:i/>
          <w:spacing w:val="1"/>
          <w:w w:val="95"/>
          <w:sz w:val="24"/>
          <w:szCs w:val="24"/>
        </w:rPr>
        <w:t>G</w:t>
      </w:r>
      <w:r>
        <w:rPr>
          <w:rFonts w:ascii="Century" w:eastAsia="Century" w:hAnsi="Century" w:cs="Century"/>
          <w:spacing w:val="2"/>
          <w:w w:val="95"/>
          <w:position w:val="-3"/>
          <w:sz w:val="16"/>
          <w:szCs w:val="16"/>
        </w:rPr>
        <w:t>2</w:t>
      </w:r>
      <w:r>
        <w:rPr>
          <w:rFonts w:ascii="Georgia" w:eastAsia="Georgia" w:hAnsi="Georgia" w:cs="Georgia"/>
          <w:spacing w:val="1"/>
          <w:w w:val="95"/>
          <w:sz w:val="24"/>
          <w:szCs w:val="24"/>
        </w:rPr>
        <w:t>)</w:t>
      </w:r>
      <w:r>
        <w:rPr>
          <w:rFonts w:ascii="Meiryo" w:eastAsia="Meiryo" w:hAnsi="Meiryo" w:cs="Meiryo"/>
          <w:i/>
          <w:spacing w:val="3"/>
          <w:w w:val="95"/>
          <w:sz w:val="24"/>
          <w:szCs w:val="24"/>
        </w:rPr>
        <w:t>|</w:t>
      </w:r>
    </w:p>
    <w:p w14:paraId="24409437" w14:textId="77777777" w:rsidR="00283DE0" w:rsidRDefault="00283DE0" w:rsidP="003B0178">
      <w:pPr>
        <w:keepLines/>
        <w:spacing w:before="6"/>
        <w:rPr>
          <w:rFonts w:ascii="Meiryo" w:eastAsia="Meiryo" w:hAnsi="Meiryo" w:cs="Meiryo"/>
          <w:i/>
          <w:sz w:val="6"/>
          <w:szCs w:val="6"/>
        </w:rPr>
      </w:pPr>
    </w:p>
    <w:p w14:paraId="0680F248" w14:textId="3EC0BDCD" w:rsidR="00B6439D" w:rsidRDefault="00641826" w:rsidP="003B0178">
      <w:pPr>
        <w:pStyle w:val="BodyText"/>
        <w:keepLines/>
        <w:tabs>
          <w:tab w:val="left" w:pos="1665"/>
        </w:tabs>
        <w:spacing w:before="59" w:line="381" w:lineRule="auto"/>
        <w:ind w:left="497" w:right="528"/>
      </w:pPr>
      <w:proofErr w:type="gramStart"/>
      <w:r w:rsidRPr="00B6439D">
        <w:lastRenderedPageBreak/>
        <w:t>where</w:t>
      </w:r>
      <w:proofErr w:type="gramEnd"/>
      <w:r w:rsidRPr="00B6439D">
        <w:t xml:space="preserve"> </w:t>
      </w:r>
      <w:r w:rsidRPr="00B6439D">
        <w:rPr>
          <w:i/>
        </w:rPr>
        <w:t>mcs</w:t>
      </w:r>
      <w:r w:rsidRPr="00B6439D">
        <w:t xml:space="preserve"> refers to the maximum common subgraph of two chemical graphs.</w:t>
      </w:r>
      <w:r>
        <w:rPr>
          <w:spacing w:val="25"/>
          <w:w w:val="94"/>
        </w:rPr>
        <w:t xml:space="preserve"> </w:t>
      </w:r>
      <w:r>
        <w:t>The coarse</w:t>
      </w:r>
      <w:r>
        <w:rPr>
          <w:spacing w:val="1"/>
        </w:rPr>
        <w:t xml:space="preserve"> </w:t>
      </w:r>
      <w:r>
        <w:rPr>
          <w:spacing w:val="-2"/>
        </w:rPr>
        <w:t>search</w:t>
      </w:r>
      <w:r>
        <w:rPr>
          <w:spacing w:val="1"/>
        </w:rPr>
        <w:t xml:space="preserve"> </w:t>
      </w:r>
      <w:r>
        <w:t>is</w:t>
      </w:r>
      <w:r>
        <w:rPr>
          <w:spacing w:val="1"/>
        </w:rPr>
        <w:t xml:space="preserve"> </w:t>
      </w:r>
      <w:r>
        <w:t>performed</w:t>
      </w:r>
      <w:r>
        <w:rPr>
          <w:spacing w:val="1"/>
        </w:rPr>
        <w:t xml:space="preserve"> </w:t>
      </w:r>
      <w:r>
        <w:t>in</w:t>
      </w:r>
      <w:r>
        <w:rPr>
          <w:spacing w:val="1"/>
        </w:rPr>
        <w:t xml:space="preserve"> </w:t>
      </w:r>
      <w:r>
        <w:t>compressed</w:t>
      </w:r>
      <w:r>
        <w:rPr>
          <w:spacing w:val="2"/>
        </w:rPr>
        <w:t xml:space="preserve"> </w:t>
      </w:r>
      <w:r>
        <w:t>space,</w:t>
      </w:r>
      <w:r>
        <w:rPr>
          <w:spacing w:val="5"/>
        </w:rPr>
        <w:t xml:space="preserve"> </w:t>
      </w:r>
      <w:r>
        <w:rPr>
          <w:spacing w:val="-4"/>
        </w:rPr>
        <w:t>b</w:t>
      </w:r>
      <w:r>
        <w:rPr>
          <w:spacing w:val="-3"/>
        </w:rPr>
        <w:t>y</w:t>
      </w:r>
      <w:r>
        <w:rPr>
          <w:spacing w:val="1"/>
        </w:rPr>
        <w:t xml:space="preserve"> </w:t>
      </w:r>
      <w:r>
        <w:rPr>
          <w:spacing w:val="-2"/>
        </w:rPr>
        <w:t>searching</w:t>
      </w:r>
      <w:r>
        <w:rPr>
          <w:spacing w:val="1"/>
        </w:rPr>
        <w:t xml:space="preserve"> </w:t>
      </w:r>
      <w:r>
        <w:t>the</w:t>
      </w:r>
      <w:r>
        <w:rPr>
          <w:spacing w:val="29"/>
          <w:w w:val="95"/>
        </w:rPr>
        <w:t xml:space="preserve"> </w:t>
      </w:r>
      <w:r w:rsidRPr="00B6439D">
        <w:t>coarse database with the goal of identifying possible hits. The query molecule is simplifie</w:t>
      </w:r>
      <w:r>
        <w:t>d</w:t>
      </w:r>
      <w:r>
        <w:rPr>
          <w:spacing w:val="-7"/>
        </w:rPr>
        <w:t xml:space="preserve"> </w:t>
      </w:r>
      <w:r>
        <w:t>in</w:t>
      </w:r>
      <w:r>
        <w:rPr>
          <w:spacing w:val="-9"/>
        </w:rPr>
        <w:t xml:space="preserve"> </w:t>
      </w:r>
      <w:r>
        <w:t>exactly</w:t>
      </w:r>
      <w:r>
        <w:rPr>
          <w:spacing w:val="-7"/>
        </w:rPr>
        <w:t xml:space="preserve"> </w:t>
      </w:r>
      <w:r>
        <w:t>the</w:t>
      </w:r>
      <w:r>
        <w:rPr>
          <w:spacing w:val="-8"/>
        </w:rPr>
        <w:t xml:space="preserve"> </w:t>
      </w:r>
      <w:r>
        <w:t>same</w:t>
      </w:r>
      <w:r>
        <w:rPr>
          <w:spacing w:val="-8"/>
        </w:rPr>
        <w:t xml:space="preserve"> </w:t>
      </w:r>
      <w:r>
        <w:t>manner</w:t>
      </w:r>
      <w:r>
        <w:rPr>
          <w:spacing w:val="-8"/>
        </w:rPr>
        <w:t xml:space="preserve"> </w:t>
      </w:r>
      <w:r>
        <w:t>as</w:t>
      </w:r>
      <w:r>
        <w:rPr>
          <w:spacing w:val="-9"/>
        </w:rPr>
        <w:t xml:space="preserve"> </w:t>
      </w:r>
      <w:r>
        <w:t>the</w:t>
      </w:r>
      <w:r>
        <w:rPr>
          <w:spacing w:val="-8"/>
        </w:rPr>
        <w:t xml:space="preserve"> </w:t>
      </w:r>
      <w:r>
        <w:t>molecular</w:t>
      </w:r>
      <w:r>
        <w:rPr>
          <w:spacing w:val="-9"/>
        </w:rPr>
        <w:t xml:space="preserve"> </w:t>
      </w:r>
      <w:r>
        <w:t>database</w:t>
      </w:r>
      <w:r>
        <w:rPr>
          <w:spacing w:val="-8"/>
        </w:rPr>
        <w:t xml:space="preserve"> </w:t>
      </w:r>
      <w:r>
        <w:t>during</w:t>
      </w:r>
      <w:r>
        <w:rPr>
          <w:w w:val="93"/>
        </w:rPr>
        <w:t xml:space="preserve"> </w:t>
      </w:r>
      <w:r>
        <w:t>clustering,</w:t>
      </w:r>
      <w:r>
        <w:rPr>
          <w:spacing w:val="-14"/>
        </w:rPr>
        <w:t xml:space="preserve"> </w:t>
      </w:r>
      <w:r>
        <w:t>and</w:t>
      </w:r>
      <w:r>
        <w:rPr>
          <w:spacing w:val="-16"/>
        </w:rPr>
        <w:t xml:space="preserve"> </w:t>
      </w:r>
      <w:r>
        <w:t>this</w:t>
      </w:r>
      <w:r>
        <w:rPr>
          <w:spacing w:val="-16"/>
        </w:rPr>
        <w:t xml:space="preserve"> </w:t>
      </w:r>
      <w:r>
        <w:t>transformed</w:t>
      </w:r>
      <w:r w:rsidR="00B6439D">
        <w:rPr>
          <w:spacing w:val="-17"/>
        </w:rPr>
        <w:t xml:space="preserve"> </w:t>
      </w:r>
      <w:r w:rsidRPr="00B6439D">
        <w:t xml:space="preserve">query graph is matched against the coarse </w:t>
      </w:r>
      <w:r w:rsidR="00B6439D" w:rsidRPr="00B6439D">
        <w:t>database</w:t>
      </w:r>
      <w:r w:rsidR="00B6439D">
        <w:rPr>
          <w:w w:val="95"/>
        </w:rPr>
        <w:t xml:space="preserve">. </w:t>
      </w:r>
      <w:r>
        <w:rPr>
          <w:spacing w:val="-9"/>
        </w:rPr>
        <w:t>T</w:t>
      </w:r>
      <w:r>
        <w:rPr>
          <w:spacing w:val="-12"/>
        </w:rPr>
        <w:t>o</w:t>
      </w:r>
      <w:r>
        <w:rPr>
          <w:spacing w:val="14"/>
        </w:rPr>
        <w:t xml:space="preserve"> </w:t>
      </w:r>
      <w:r>
        <w:rPr>
          <w:spacing w:val="-2"/>
        </w:rPr>
        <w:t>preserve</w:t>
      </w:r>
      <w:r>
        <w:rPr>
          <w:spacing w:val="15"/>
        </w:rPr>
        <w:t xml:space="preserve"> </w:t>
      </w:r>
      <w:r>
        <w:rPr>
          <w:spacing w:val="-4"/>
        </w:rPr>
        <w:t>sensitivit</w:t>
      </w:r>
      <w:r>
        <w:rPr>
          <w:spacing w:val="-3"/>
        </w:rPr>
        <w:t>y,</w:t>
      </w:r>
      <w:r>
        <w:rPr>
          <w:spacing w:val="21"/>
        </w:rPr>
        <w:t xml:space="preserve"> </w:t>
      </w:r>
      <w:r>
        <w:t>this</w:t>
      </w:r>
      <w:r>
        <w:rPr>
          <w:spacing w:val="14"/>
        </w:rPr>
        <w:t xml:space="preserve"> </w:t>
      </w:r>
      <w:r>
        <w:t>coarse</w:t>
      </w:r>
      <w:r>
        <w:rPr>
          <w:spacing w:val="16"/>
        </w:rPr>
        <w:t xml:space="preserve"> </w:t>
      </w:r>
      <w:r>
        <w:rPr>
          <w:spacing w:val="-2"/>
        </w:rPr>
        <w:t>search</w:t>
      </w:r>
      <w:r>
        <w:rPr>
          <w:spacing w:val="14"/>
        </w:rPr>
        <w:t xml:space="preserve"> </w:t>
      </w:r>
      <w:r>
        <w:t>is</w:t>
      </w:r>
      <w:r>
        <w:rPr>
          <w:spacing w:val="15"/>
        </w:rPr>
        <w:t xml:space="preserve"> </w:t>
      </w:r>
      <w:r>
        <w:t>performed</w:t>
      </w:r>
      <w:r>
        <w:rPr>
          <w:spacing w:val="16"/>
        </w:rPr>
        <w:t xml:space="preserve"> </w:t>
      </w:r>
      <w:r>
        <w:t>with</w:t>
      </w:r>
      <w:r>
        <w:rPr>
          <w:spacing w:val="16"/>
        </w:rPr>
        <w:t xml:space="preserve"> </w:t>
      </w:r>
      <w:r>
        <w:t>a</w:t>
      </w:r>
      <w:r>
        <w:rPr>
          <w:spacing w:val="36"/>
          <w:w w:val="96"/>
        </w:rPr>
        <w:t xml:space="preserve"> </w:t>
      </w:r>
      <w:r>
        <w:t>permissive</w:t>
      </w:r>
      <w:r>
        <w:rPr>
          <w:spacing w:val="-9"/>
        </w:rPr>
        <w:t xml:space="preserve"> </w:t>
      </w:r>
      <w:r>
        <w:rPr>
          <w:spacing w:val="-2"/>
        </w:rPr>
        <w:t>similarit</w:t>
      </w:r>
      <w:r>
        <w:rPr>
          <w:spacing w:val="-1"/>
        </w:rPr>
        <w:t>y</w:t>
      </w:r>
      <w:r>
        <w:rPr>
          <w:spacing w:val="-8"/>
        </w:rPr>
        <w:t xml:space="preserve"> </w:t>
      </w:r>
      <w:r>
        <w:t>score.</w:t>
      </w:r>
      <w:r>
        <w:rPr>
          <w:spacing w:val="27"/>
        </w:rPr>
        <w:t xml:space="preserve"> </w:t>
      </w:r>
      <w:r>
        <w:rPr>
          <w:spacing w:val="-2"/>
        </w:rPr>
        <w:t>Any</w:t>
      </w:r>
      <w:r>
        <w:rPr>
          <w:spacing w:val="-8"/>
        </w:rPr>
        <w:t xml:space="preserve"> </w:t>
      </w:r>
      <w:r>
        <w:t>possible</w:t>
      </w:r>
      <w:r>
        <w:rPr>
          <w:spacing w:val="-8"/>
        </w:rPr>
        <w:t xml:space="preserve"> </w:t>
      </w:r>
      <w:r>
        <w:t>hits—molecular</w:t>
      </w:r>
      <w:r>
        <w:rPr>
          <w:spacing w:val="-9"/>
        </w:rPr>
        <w:t xml:space="preserve"> </w:t>
      </w:r>
      <w:r>
        <w:t>graphs</w:t>
      </w:r>
      <w:r>
        <w:rPr>
          <w:spacing w:val="-8"/>
        </w:rPr>
        <w:t xml:space="preserve"> </w:t>
      </w:r>
      <w:r>
        <w:t>from</w:t>
      </w:r>
      <w:r>
        <w:rPr>
          <w:spacing w:val="-7"/>
        </w:rPr>
        <w:t xml:space="preserve"> </w:t>
      </w:r>
      <w:r>
        <w:t>the</w:t>
      </w:r>
      <w:r>
        <w:rPr>
          <w:spacing w:val="22"/>
          <w:w w:val="95"/>
        </w:rPr>
        <w:t xml:space="preserve"> </w:t>
      </w:r>
      <w:r>
        <w:t>coarse</w:t>
      </w:r>
      <w:r>
        <w:rPr>
          <w:spacing w:val="-15"/>
        </w:rPr>
        <w:t xml:space="preserve"> </w:t>
      </w:r>
      <w:r>
        <w:t>database</w:t>
      </w:r>
      <w:r>
        <w:rPr>
          <w:spacing w:val="-16"/>
        </w:rPr>
        <w:t xml:space="preserve"> </w:t>
      </w:r>
      <w:r>
        <w:t>whose</w:t>
      </w:r>
      <w:r>
        <w:rPr>
          <w:spacing w:val="-15"/>
        </w:rPr>
        <w:t xml:space="preserve"> </w:t>
      </w:r>
      <w:r>
        <w:t>MCS</w:t>
      </w:r>
      <w:r>
        <w:rPr>
          <w:spacing w:val="-14"/>
        </w:rPr>
        <w:t xml:space="preserve"> </w:t>
      </w:r>
      <w:r>
        <w:t>to</w:t>
      </w:r>
      <w:r>
        <w:rPr>
          <w:spacing w:val="-15"/>
        </w:rPr>
        <w:t xml:space="preserve"> </w:t>
      </w:r>
      <w:r>
        <w:t>the</w:t>
      </w:r>
      <w:r>
        <w:rPr>
          <w:spacing w:val="-15"/>
        </w:rPr>
        <w:t xml:space="preserve"> </w:t>
      </w:r>
      <w:r>
        <w:t>transformed</w:t>
      </w:r>
      <w:r w:rsidR="00B6439D">
        <w:rPr>
          <w:spacing w:val="-16"/>
        </w:rPr>
        <w:t xml:space="preserve"> </w:t>
      </w:r>
      <w:r>
        <w:t>query</w:t>
      </w:r>
      <w:r>
        <w:rPr>
          <w:spacing w:val="-14"/>
        </w:rPr>
        <w:t xml:space="preserve"> </w:t>
      </w:r>
      <w:r>
        <w:t>molecule</w:t>
      </w:r>
      <w:r>
        <w:rPr>
          <w:spacing w:val="-16"/>
        </w:rPr>
        <w:t xml:space="preserve"> </w:t>
      </w:r>
      <w:r>
        <w:rPr>
          <w:spacing w:val="-4"/>
        </w:rPr>
        <w:t>was</w:t>
      </w:r>
      <w:r>
        <w:rPr>
          <w:spacing w:val="-15"/>
        </w:rPr>
        <w:t xml:space="preserve"> </w:t>
      </w:r>
      <w:r>
        <w:t>within</w:t>
      </w:r>
      <w:r w:rsidR="00B6439D">
        <w:t xml:space="preserve"> the</w:t>
      </w:r>
      <w:r w:rsidR="00B6439D">
        <w:rPr>
          <w:spacing w:val="-8"/>
        </w:rPr>
        <w:t xml:space="preserve"> </w:t>
      </w:r>
      <w:r w:rsidR="00B6439D">
        <w:rPr>
          <w:spacing w:val="-2"/>
        </w:rPr>
        <w:t>similarit</w:t>
      </w:r>
      <w:r w:rsidR="00B6439D">
        <w:rPr>
          <w:spacing w:val="-1"/>
        </w:rPr>
        <w:t>y</w:t>
      </w:r>
      <w:r w:rsidR="00B6439D">
        <w:rPr>
          <w:spacing w:val="-8"/>
        </w:rPr>
        <w:t xml:space="preserve"> </w:t>
      </w:r>
      <w:r w:rsidR="00B6439D">
        <w:t>score</w:t>
      </w:r>
      <w:r w:rsidR="00B6439D">
        <w:rPr>
          <w:spacing w:val="-7"/>
        </w:rPr>
        <w:t xml:space="preserve"> </w:t>
      </w:r>
      <w:r w:rsidR="00B6439D">
        <w:t>threshold—are</w:t>
      </w:r>
      <w:r w:rsidR="00B6439D">
        <w:rPr>
          <w:spacing w:val="-8"/>
        </w:rPr>
        <w:t xml:space="preserve"> </w:t>
      </w:r>
      <w:r w:rsidR="00B6439D">
        <w:t>then</w:t>
      </w:r>
      <w:r w:rsidR="00B6439D">
        <w:rPr>
          <w:spacing w:val="-7"/>
        </w:rPr>
        <w:t xml:space="preserve"> </w:t>
      </w:r>
      <w:r w:rsidR="00B6439D">
        <w:t>reconstructed,</w:t>
      </w:r>
      <w:r w:rsidR="00B6439D">
        <w:rPr>
          <w:spacing w:val="-5"/>
        </w:rPr>
        <w:t xml:space="preserve"> </w:t>
      </w:r>
      <w:r w:rsidR="00B6439D">
        <w:rPr>
          <w:spacing w:val="-4"/>
        </w:rPr>
        <w:t>b</w:t>
      </w:r>
      <w:r w:rsidR="00B6439D">
        <w:rPr>
          <w:spacing w:val="-3"/>
        </w:rPr>
        <w:t>y</w:t>
      </w:r>
      <w:r w:rsidR="00B6439D">
        <w:rPr>
          <w:spacing w:val="-8"/>
        </w:rPr>
        <w:t xml:space="preserve"> </w:t>
      </w:r>
      <w:r w:rsidR="00B6439D">
        <w:rPr>
          <w:spacing w:val="-2"/>
        </w:rPr>
        <w:t>following</w:t>
      </w:r>
      <w:r w:rsidR="00B6439D">
        <w:rPr>
          <w:spacing w:val="-7"/>
        </w:rPr>
        <w:t xml:space="preserve"> </w:t>
      </w:r>
      <w:r w:rsidR="00B6439D">
        <w:t>pointers</w:t>
      </w:r>
      <w:r w:rsidR="00B6439D">
        <w:rPr>
          <w:spacing w:val="-14"/>
        </w:rPr>
        <w:t xml:space="preserve"> </w:t>
      </w:r>
      <w:r w:rsidR="00B6439D">
        <w:t>to</w:t>
      </w:r>
      <w:r w:rsidR="00B6439D">
        <w:rPr>
          <w:spacing w:val="-14"/>
        </w:rPr>
        <w:t xml:space="preserve"> </w:t>
      </w:r>
      <w:r w:rsidR="00B6439D">
        <w:t>the</w:t>
      </w:r>
      <w:r w:rsidR="00B6439D">
        <w:rPr>
          <w:spacing w:val="-14"/>
        </w:rPr>
        <w:t xml:space="preserve"> </w:t>
      </w:r>
      <w:r w:rsidR="00B6439D">
        <w:rPr>
          <w:spacing w:val="-3"/>
        </w:rPr>
        <w:t>remo</w:t>
      </w:r>
      <w:r w:rsidR="00B6439D">
        <w:rPr>
          <w:spacing w:val="-2"/>
        </w:rPr>
        <w:t>v</w:t>
      </w:r>
      <w:r w:rsidR="00B6439D">
        <w:rPr>
          <w:spacing w:val="-3"/>
        </w:rPr>
        <w:t>ed</w:t>
      </w:r>
      <w:r w:rsidR="00B6439D">
        <w:rPr>
          <w:spacing w:val="-14"/>
        </w:rPr>
        <w:t xml:space="preserve"> </w:t>
      </w:r>
      <w:r w:rsidR="00B6439D">
        <w:t>atom</w:t>
      </w:r>
      <w:r w:rsidR="00B6439D">
        <w:rPr>
          <w:spacing w:val="-14"/>
        </w:rPr>
        <w:t xml:space="preserve"> </w:t>
      </w:r>
      <w:r w:rsidR="00B6439D">
        <w:t>and</w:t>
      </w:r>
      <w:r w:rsidR="00B6439D">
        <w:rPr>
          <w:spacing w:val="-14"/>
        </w:rPr>
        <w:t xml:space="preserve"> </w:t>
      </w:r>
      <w:r w:rsidR="00B6439D">
        <w:rPr>
          <w:spacing w:val="1"/>
        </w:rPr>
        <w:t>bond</w:t>
      </w:r>
      <w:r w:rsidR="00B6439D">
        <w:rPr>
          <w:spacing w:val="-14"/>
        </w:rPr>
        <w:t xml:space="preserve"> </w:t>
      </w:r>
      <w:r w:rsidR="00B6439D">
        <w:t>information,</w:t>
      </w:r>
      <w:r w:rsidR="00B6439D">
        <w:rPr>
          <w:spacing w:val="-13"/>
        </w:rPr>
        <w:t xml:space="preserve"> </w:t>
      </w:r>
      <w:r w:rsidR="00B6439D">
        <w:t>and</w:t>
      </w:r>
      <w:r w:rsidR="00B6439D">
        <w:rPr>
          <w:spacing w:val="-14"/>
        </w:rPr>
        <w:t xml:space="preserve"> </w:t>
      </w:r>
      <w:r w:rsidR="00B6439D">
        <w:t>recreating</w:t>
      </w:r>
      <w:r w:rsidR="00B6439D">
        <w:rPr>
          <w:spacing w:val="-15"/>
        </w:rPr>
        <w:t xml:space="preserve"> </w:t>
      </w:r>
      <w:r w:rsidR="00B6439D">
        <w:t>the</w:t>
      </w:r>
      <w:r w:rsidR="00B6439D">
        <w:rPr>
          <w:spacing w:val="-14"/>
        </w:rPr>
        <w:t xml:space="preserve"> </w:t>
      </w:r>
      <w:r w:rsidR="00B6439D">
        <w:t>original</w:t>
      </w:r>
      <w:r w:rsidR="00B6439D">
        <w:rPr>
          <w:spacing w:val="22"/>
          <w:w w:val="93"/>
        </w:rPr>
        <w:t xml:space="preserve"> </w:t>
      </w:r>
      <w:r w:rsidR="00B6439D">
        <w:t>molecules.</w:t>
      </w:r>
      <w:r w:rsidR="00B6439D">
        <w:rPr>
          <w:spacing w:val="42"/>
        </w:rPr>
        <w:t xml:space="preserve"> </w:t>
      </w:r>
      <w:r w:rsidR="00B6439D">
        <w:t>Since</w:t>
      </w:r>
      <w:r w:rsidR="00B6439D">
        <w:rPr>
          <w:spacing w:val="3"/>
        </w:rPr>
        <w:t xml:space="preserve"> </w:t>
      </w:r>
      <w:r w:rsidR="00B6439D">
        <w:t>the</w:t>
      </w:r>
      <w:r w:rsidR="00B6439D">
        <w:rPr>
          <w:spacing w:val="3"/>
        </w:rPr>
        <w:t xml:space="preserve"> </w:t>
      </w:r>
      <w:r w:rsidR="00B6439D">
        <w:rPr>
          <w:spacing w:val="-3"/>
        </w:rPr>
        <w:t>T</w:t>
      </w:r>
      <w:r w:rsidR="00B6439D">
        <w:rPr>
          <w:spacing w:val="-4"/>
        </w:rPr>
        <w:t>animoto</w:t>
      </w:r>
      <w:r w:rsidR="00B6439D">
        <w:rPr>
          <w:spacing w:val="3"/>
        </w:rPr>
        <w:t xml:space="preserve"> </w:t>
      </w:r>
      <w:r w:rsidR="00B6439D">
        <w:t>distance</w:t>
      </w:r>
      <w:r w:rsidR="00B6439D">
        <w:rPr>
          <w:spacing w:val="2"/>
        </w:rPr>
        <w:t xml:space="preserve"> </w:t>
      </w:r>
      <w:r w:rsidR="00B6439D">
        <w:t>is</w:t>
      </w:r>
      <w:r w:rsidR="00B6439D">
        <w:rPr>
          <w:spacing w:val="2"/>
        </w:rPr>
        <w:t xml:space="preserve"> </w:t>
      </w:r>
      <w:r w:rsidR="00B6439D">
        <w:t>used,</w:t>
      </w:r>
      <w:r w:rsidR="00B6439D">
        <w:rPr>
          <w:spacing w:val="6"/>
        </w:rPr>
        <w:t xml:space="preserve"> </w:t>
      </w:r>
      <w:r w:rsidR="00B6439D">
        <w:rPr>
          <w:spacing w:val="-5"/>
        </w:rPr>
        <w:t>we</w:t>
      </w:r>
      <w:r w:rsidR="00B6439D">
        <w:rPr>
          <w:spacing w:val="3"/>
        </w:rPr>
        <w:t xml:space="preserve"> </w:t>
      </w:r>
      <w:r w:rsidR="00B6439D">
        <w:t>can</w:t>
      </w:r>
      <w:r w:rsidR="00B6439D">
        <w:rPr>
          <w:spacing w:val="3"/>
        </w:rPr>
        <w:t xml:space="preserve"> </w:t>
      </w:r>
      <w:proofErr w:type="gramStart"/>
      <w:r w:rsidR="00B6439D">
        <w:rPr>
          <w:spacing w:val="1"/>
        </w:rPr>
        <w:t>bound</w:t>
      </w:r>
      <w:proofErr w:type="gramEnd"/>
      <w:r w:rsidR="00B6439D">
        <w:rPr>
          <w:spacing w:val="3"/>
        </w:rPr>
        <w:t xml:space="preserve"> </w:t>
      </w:r>
      <w:r w:rsidR="00B6439D">
        <w:t>the</w:t>
      </w:r>
      <w:r w:rsidR="00B6439D">
        <w:rPr>
          <w:spacing w:val="2"/>
        </w:rPr>
        <w:t xml:space="preserve"> </w:t>
      </w:r>
      <w:r w:rsidR="00B6439D">
        <w:t>size</w:t>
      </w:r>
      <w:r w:rsidR="00B6439D">
        <w:rPr>
          <w:spacing w:val="3"/>
        </w:rPr>
        <w:t xml:space="preserve"> </w:t>
      </w:r>
      <w:r w:rsidR="00B6439D">
        <w:t>of</w:t>
      </w:r>
      <w:r w:rsidR="00B6439D">
        <w:rPr>
          <w:spacing w:val="26"/>
          <w:w w:val="90"/>
        </w:rPr>
        <w:t xml:space="preserve"> </w:t>
      </w:r>
      <w:r w:rsidR="00B6439D">
        <w:t>candidate</w:t>
      </w:r>
      <w:r w:rsidR="00B6439D">
        <w:rPr>
          <w:spacing w:val="-27"/>
        </w:rPr>
        <w:t xml:space="preserve"> </w:t>
      </w:r>
      <w:r w:rsidR="00B6439D">
        <w:t>molecules</w:t>
      </w:r>
      <w:r w:rsidR="00B6439D">
        <w:rPr>
          <w:spacing w:val="-27"/>
        </w:rPr>
        <w:t xml:space="preserve"> </w:t>
      </w:r>
      <w:r w:rsidR="00B6439D">
        <w:t>based</w:t>
      </w:r>
      <w:r w:rsidR="00B6439D">
        <w:rPr>
          <w:spacing w:val="-27"/>
        </w:rPr>
        <w:t xml:space="preserve"> </w:t>
      </w:r>
      <w:r w:rsidR="00B6439D">
        <w:t>on</w:t>
      </w:r>
      <w:r w:rsidR="00B6439D">
        <w:rPr>
          <w:spacing w:val="-27"/>
        </w:rPr>
        <w:t xml:space="preserve"> </w:t>
      </w:r>
      <w:r w:rsidR="00B6439D">
        <w:t>the</w:t>
      </w:r>
      <w:r w:rsidR="00B6439D">
        <w:rPr>
          <w:spacing w:val="-27"/>
        </w:rPr>
        <w:t xml:space="preserve"> </w:t>
      </w:r>
      <w:r w:rsidR="00B6439D">
        <w:t>size</w:t>
      </w:r>
      <w:r w:rsidR="00B6439D">
        <w:rPr>
          <w:spacing w:val="-27"/>
        </w:rPr>
        <w:t xml:space="preserve"> </w:t>
      </w:r>
      <w:r w:rsidR="00B6439D">
        <w:t>of</w:t>
      </w:r>
      <w:r w:rsidR="00B6439D">
        <w:rPr>
          <w:spacing w:val="-26"/>
        </w:rPr>
        <w:t xml:space="preserve"> </w:t>
      </w:r>
      <w:r w:rsidR="00B6439D">
        <w:t>the</w:t>
      </w:r>
      <w:r w:rsidR="00B6439D">
        <w:rPr>
          <w:spacing w:val="-27"/>
        </w:rPr>
        <w:t xml:space="preserve"> </w:t>
      </w:r>
      <w:r w:rsidR="00B6439D">
        <w:t>query</w:t>
      </w:r>
      <w:r w:rsidR="00B6439D">
        <w:rPr>
          <w:spacing w:val="-27"/>
        </w:rPr>
        <w:t xml:space="preserve"> </w:t>
      </w:r>
      <w:r w:rsidR="00B6439D">
        <w:t>molecule</w:t>
      </w:r>
      <w:r w:rsidR="00B6439D">
        <w:rPr>
          <w:spacing w:val="-27"/>
        </w:rPr>
        <w:t xml:space="preserve"> </w:t>
      </w:r>
      <w:r w:rsidR="00B6439D">
        <w:t>and</w:t>
      </w:r>
      <w:r w:rsidR="00B6439D">
        <w:rPr>
          <w:spacing w:val="-27"/>
        </w:rPr>
        <w:t xml:space="preserve"> </w:t>
      </w:r>
      <w:r w:rsidR="00B6439D">
        <w:t>the</w:t>
      </w:r>
      <w:r w:rsidR="00B6439D">
        <w:rPr>
          <w:spacing w:val="-27"/>
        </w:rPr>
        <w:t xml:space="preserve"> </w:t>
      </w:r>
      <w:r w:rsidR="00B6439D">
        <w:t>desired</w:t>
      </w:r>
      <w:r w:rsidR="00B6439D">
        <w:rPr>
          <w:w w:val="91"/>
        </w:rPr>
        <w:t xml:space="preserve"> </w:t>
      </w:r>
      <w:r w:rsidR="00B6439D">
        <w:rPr>
          <w:spacing w:val="-3"/>
        </w:rPr>
        <w:t>T</w:t>
      </w:r>
      <w:r w:rsidR="00B6439D">
        <w:rPr>
          <w:spacing w:val="-4"/>
        </w:rPr>
        <w:t>animoto</w:t>
      </w:r>
      <w:r w:rsidR="00B6439D">
        <w:rPr>
          <w:spacing w:val="-14"/>
        </w:rPr>
        <w:t xml:space="preserve"> </w:t>
      </w:r>
      <w:r w:rsidR="00B6439D">
        <w:t>cutoff.</w:t>
      </w:r>
      <w:r w:rsidR="00B6439D">
        <w:rPr>
          <w:spacing w:val="2"/>
        </w:rPr>
        <w:t xml:space="preserve"> </w:t>
      </w:r>
      <w:r w:rsidR="00B6439D">
        <w:rPr>
          <w:spacing w:val="-2"/>
        </w:rPr>
        <w:t>Th</w:t>
      </w:r>
      <w:r w:rsidR="00B6439D">
        <w:rPr>
          <w:spacing w:val="-3"/>
        </w:rPr>
        <w:t>us,</w:t>
      </w:r>
      <w:r w:rsidR="00B6439D">
        <w:rPr>
          <w:spacing w:val="-13"/>
        </w:rPr>
        <w:t xml:space="preserve"> </w:t>
      </w:r>
      <w:r w:rsidR="00B6439D">
        <w:t>a</w:t>
      </w:r>
      <w:r w:rsidR="00B6439D">
        <w:rPr>
          <w:spacing w:val="-14"/>
        </w:rPr>
        <w:t xml:space="preserve"> </w:t>
      </w:r>
      <w:r w:rsidR="00B6439D">
        <w:t>second</w:t>
      </w:r>
      <w:r w:rsidR="00B6439D">
        <w:rPr>
          <w:spacing w:val="-13"/>
        </w:rPr>
        <w:t xml:space="preserve"> </w:t>
      </w:r>
      <w:r w:rsidR="00B6439D">
        <w:rPr>
          <w:spacing w:val="-3"/>
        </w:rPr>
        <w:t>level</w:t>
      </w:r>
      <w:r w:rsidR="00B6439D">
        <w:rPr>
          <w:spacing w:val="-14"/>
        </w:rPr>
        <w:t xml:space="preserve"> </w:t>
      </w:r>
      <w:r w:rsidR="00B6439D">
        <w:t>of</w:t>
      </w:r>
      <w:r w:rsidR="00B6439D">
        <w:rPr>
          <w:spacing w:val="-14"/>
        </w:rPr>
        <w:t xml:space="preserve"> </w:t>
      </w:r>
      <w:r w:rsidR="00B6439D">
        <w:t>clustering,</w:t>
      </w:r>
      <w:r w:rsidR="00B6439D">
        <w:rPr>
          <w:spacing w:val="-12"/>
        </w:rPr>
        <w:t xml:space="preserve"> </w:t>
      </w:r>
      <w:r w:rsidR="00B6439D">
        <w:t>at</w:t>
      </w:r>
      <w:r w:rsidR="00B6439D">
        <w:rPr>
          <w:spacing w:val="-13"/>
        </w:rPr>
        <w:t xml:space="preserve"> </w:t>
      </w:r>
      <w:r w:rsidR="00B6439D">
        <w:t>query</w:t>
      </w:r>
      <w:r w:rsidR="00B6439D">
        <w:rPr>
          <w:spacing w:val="-14"/>
        </w:rPr>
        <w:t xml:space="preserve"> </w:t>
      </w:r>
      <w:r w:rsidR="00B6439D">
        <w:t>time,</w:t>
      </w:r>
      <w:r w:rsidR="00B6439D">
        <w:rPr>
          <w:spacing w:val="-13"/>
        </w:rPr>
        <w:t xml:space="preserve"> </w:t>
      </w:r>
      <w:r w:rsidR="00B6439D">
        <w:t>based</w:t>
      </w:r>
      <w:r w:rsidR="00B6439D">
        <w:rPr>
          <w:spacing w:val="-14"/>
        </w:rPr>
        <w:t xml:space="preserve"> </w:t>
      </w:r>
      <w:r w:rsidR="00B6439D">
        <w:t>on</w:t>
      </w:r>
      <w:r w:rsidR="00B6439D">
        <w:rPr>
          <w:spacing w:val="23"/>
          <w:w w:val="90"/>
        </w:rPr>
        <w:t xml:space="preserve"> </w:t>
      </w:r>
      <w:r w:rsidR="00B6439D">
        <w:t>molecule</w:t>
      </w:r>
      <w:r w:rsidR="00B6439D">
        <w:rPr>
          <w:spacing w:val="-34"/>
        </w:rPr>
        <w:t xml:space="preserve"> </w:t>
      </w:r>
      <w:r w:rsidR="00B6439D">
        <w:t>size,</w:t>
      </w:r>
      <w:r w:rsidR="00B6439D">
        <w:rPr>
          <w:spacing w:val="-32"/>
        </w:rPr>
        <w:t xml:space="preserve"> </w:t>
      </w:r>
      <w:r w:rsidR="00B6439D" w:rsidRPr="00B6439D">
        <w:t>allows further gains in runtime performance.</w:t>
      </w:r>
      <w:r w:rsidR="00B6439D">
        <w:rPr>
          <w:spacing w:val="-22"/>
        </w:rPr>
        <w:t xml:space="preserve"> </w:t>
      </w:r>
      <w:r w:rsidR="00B6439D" w:rsidRPr="00B6439D">
        <w:t>Finally, the fine search is performed against these</w:t>
      </w:r>
      <w:r w:rsidR="00B6439D">
        <w:rPr>
          <w:w w:val="95"/>
        </w:rPr>
        <w:t xml:space="preserve"> </w:t>
      </w:r>
      <w:r w:rsidR="00B6439D" w:rsidRPr="00B6439D">
        <w:t xml:space="preserve">decompressed possible hits that are within </w:t>
      </w:r>
      <w:r w:rsidR="00B6439D">
        <w:t>the</w:t>
      </w:r>
      <w:r w:rsidR="00B6439D">
        <w:rPr>
          <w:spacing w:val="-23"/>
        </w:rPr>
        <w:t xml:space="preserve"> </w:t>
      </w:r>
      <w:r w:rsidR="00B6439D">
        <w:t>appropriate</w:t>
      </w:r>
      <w:r w:rsidR="00B6439D">
        <w:rPr>
          <w:spacing w:val="-22"/>
        </w:rPr>
        <w:t xml:space="preserve"> </w:t>
      </w:r>
      <w:r w:rsidR="00B6439D">
        <w:t>size</w:t>
      </w:r>
      <w:r w:rsidR="00B6439D">
        <w:rPr>
          <w:spacing w:val="-23"/>
        </w:rPr>
        <w:t xml:space="preserve"> </w:t>
      </w:r>
      <w:r w:rsidR="00B6439D">
        <w:t>range</w:t>
      </w:r>
      <w:r w:rsidR="00B6439D">
        <w:rPr>
          <w:spacing w:val="-22"/>
        </w:rPr>
        <w:t xml:space="preserve"> </w:t>
      </w:r>
      <w:r w:rsidR="00B6439D">
        <w:t>based</w:t>
      </w:r>
      <w:r w:rsidR="00B6439D">
        <w:rPr>
          <w:spacing w:val="-23"/>
        </w:rPr>
        <w:t xml:space="preserve"> </w:t>
      </w:r>
      <w:r w:rsidR="00B6439D">
        <w:t>on</w:t>
      </w:r>
      <w:r w:rsidR="00B6439D">
        <w:rPr>
          <w:spacing w:val="-22"/>
        </w:rPr>
        <w:t xml:space="preserve"> </w:t>
      </w:r>
      <w:r w:rsidR="00B6439D">
        <w:t>the</w:t>
      </w:r>
      <w:r w:rsidR="00B6439D">
        <w:rPr>
          <w:spacing w:val="-23"/>
        </w:rPr>
        <w:t xml:space="preserve"> </w:t>
      </w:r>
      <w:r w:rsidR="00B6439D">
        <w:rPr>
          <w:spacing w:val="-3"/>
        </w:rPr>
        <w:t>T</w:t>
      </w:r>
      <w:r w:rsidR="00B6439D">
        <w:rPr>
          <w:spacing w:val="-4"/>
        </w:rPr>
        <w:t>animoto</w:t>
      </w:r>
      <w:r w:rsidR="00B6439D">
        <w:rPr>
          <w:spacing w:val="-22"/>
        </w:rPr>
        <w:t xml:space="preserve"> </w:t>
      </w:r>
      <w:r w:rsidR="00B6439D">
        <w:t>distance</w:t>
      </w:r>
      <w:r w:rsidR="00B6439D">
        <w:rPr>
          <w:spacing w:val="-23"/>
        </w:rPr>
        <w:t xml:space="preserve"> </w:t>
      </w:r>
      <w:r w:rsidR="00B6439D">
        <w:t>cutoff.</w:t>
      </w:r>
    </w:p>
    <w:p w14:paraId="1E750FCC" w14:textId="77777777" w:rsidR="00283DE0" w:rsidRDefault="00283DE0" w:rsidP="003B0178">
      <w:pPr>
        <w:keepLines/>
        <w:spacing w:line="381" w:lineRule="auto"/>
        <w:sectPr w:rsidR="00283DE0">
          <w:pgSz w:w="12240" w:h="15840"/>
          <w:pgMar w:top="1500" w:right="1720" w:bottom="1960" w:left="1720" w:header="0" w:footer="1776" w:gutter="0"/>
          <w:cols w:space="720"/>
        </w:sectPr>
      </w:pPr>
    </w:p>
    <w:p w14:paraId="6D4CDE29" w14:textId="77777777" w:rsidR="00283DE0" w:rsidRDefault="00283DE0" w:rsidP="003B0178">
      <w:pPr>
        <w:keepLines/>
        <w:spacing w:before="10"/>
        <w:rPr>
          <w:rFonts w:ascii="Georgia" w:eastAsia="Georgia" w:hAnsi="Georgia" w:cs="Georgia"/>
          <w:sz w:val="25"/>
          <w:szCs w:val="25"/>
        </w:rPr>
      </w:pPr>
    </w:p>
    <w:p w14:paraId="79D20646" w14:textId="77777777" w:rsidR="00283DE0" w:rsidRDefault="00283DE0" w:rsidP="003B0178">
      <w:pPr>
        <w:keepLines/>
        <w:rPr>
          <w:rFonts w:ascii="Georgia" w:eastAsia="Georgia" w:hAnsi="Georgia" w:cs="Georgia"/>
          <w:sz w:val="27"/>
          <w:szCs w:val="27"/>
        </w:rPr>
      </w:pPr>
    </w:p>
    <w:p w14:paraId="0947A92A" w14:textId="77777777" w:rsidR="00283DE0" w:rsidRDefault="00641826" w:rsidP="003B0178">
      <w:pPr>
        <w:pStyle w:val="Heading2"/>
        <w:keepLines/>
        <w:rPr>
          <w:b w:val="0"/>
          <w:bCs w:val="0"/>
        </w:rPr>
      </w:pPr>
      <w:r>
        <w:t>MICA</w:t>
      </w:r>
      <w:r>
        <w:rPr>
          <w:spacing w:val="-19"/>
        </w:rPr>
        <w:t xml:space="preserve"> </w:t>
      </w:r>
      <w:r>
        <w:t>metagenomic</w:t>
      </w:r>
      <w:r>
        <w:rPr>
          <w:spacing w:val="-19"/>
        </w:rPr>
        <w:t xml:space="preserve"> </w:t>
      </w:r>
      <w:r>
        <w:rPr>
          <w:spacing w:val="-3"/>
        </w:rPr>
        <w:t>search</w:t>
      </w:r>
    </w:p>
    <w:p w14:paraId="09A1026C" w14:textId="3B761632" w:rsidR="00283DE0" w:rsidRDefault="00641826" w:rsidP="003B0178">
      <w:pPr>
        <w:pStyle w:val="BodyText"/>
        <w:keepLines/>
        <w:spacing w:before="84" w:line="434" w:lineRule="exact"/>
        <w:ind w:right="530" w:firstLine="351"/>
        <w:sectPr w:rsidR="00283DE0">
          <w:pgSz w:w="12240" w:h="15840"/>
          <w:pgMar w:top="1500" w:right="1720" w:bottom="1960" w:left="1720" w:header="0" w:footer="1776" w:gutter="0"/>
          <w:cols w:space="720"/>
        </w:sectPr>
      </w:pPr>
      <w:r>
        <w:t>CaBLASTX’s</w:t>
      </w:r>
      <w:r>
        <w:rPr>
          <w:spacing w:val="-15"/>
        </w:rPr>
        <w:t xml:space="preserve"> </w:t>
      </w:r>
      <w:r>
        <w:t>clustering</w:t>
      </w:r>
      <w:r>
        <w:rPr>
          <w:spacing w:val="-14"/>
        </w:rPr>
        <w:t xml:space="preserve"> </w:t>
      </w:r>
      <w:r>
        <w:rPr>
          <w:spacing w:val="-2"/>
        </w:rPr>
        <w:t>approach</w:t>
      </w:r>
      <w:r>
        <w:rPr>
          <w:spacing w:val="-14"/>
        </w:rPr>
        <w:t xml:space="preserve"> </w:t>
      </w:r>
      <w:r>
        <w:t>relies</w:t>
      </w:r>
      <w:r>
        <w:rPr>
          <w:spacing w:val="-15"/>
        </w:rPr>
        <w:t xml:space="preserve"> </w:t>
      </w:r>
      <w:r>
        <w:t>on</w:t>
      </w:r>
      <w:r>
        <w:rPr>
          <w:spacing w:val="-15"/>
        </w:rPr>
        <w:t xml:space="preserve"> </w:t>
      </w:r>
      <w:r>
        <w:t>sequence</w:t>
      </w:r>
      <w:r>
        <w:rPr>
          <w:spacing w:val="-14"/>
        </w:rPr>
        <w:t xml:space="preserve"> </w:t>
      </w:r>
      <w:r>
        <w:rPr>
          <w:spacing w:val="-4"/>
        </w:rPr>
        <w:t>similarit</w:t>
      </w:r>
      <w:r>
        <w:rPr>
          <w:spacing w:val="-3"/>
        </w:rPr>
        <w:t>y.</w:t>
      </w:r>
      <w:r>
        <w:rPr>
          <w:spacing w:val="1"/>
        </w:rPr>
        <w:t xml:space="preserve"> </w:t>
      </w:r>
      <w:r>
        <w:rPr>
          <w:spacing w:val="-10"/>
        </w:rPr>
        <w:t>W</w:t>
      </w:r>
      <w:r>
        <w:rPr>
          <w:spacing w:val="-12"/>
        </w:rPr>
        <w:t>e</w:t>
      </w:r>
      <w:r>
        <w:rPr>
          <w:spacing w:val="-15"/>
        </w:rPr>
        <w:t xml:space="preserve"> </w:t>
      </w:r>
      <w:r w:rsidR="00B6439D" w:rsidRPr="00B6439D">
        <w:t>aug</w:t>
      </w:r>
      <w:r w:rsidRPr="00B6439D">
        <w:t>mented</w:t>
      </w:r>
      <w:r>
        <w:rPr>
          <w:spacing w:val="4"/>
        </w:rPr>
        <w:t xml:space="preserve"> </w:t>
      </w:r>
      <w:r>
        <w:t>the</w:t>
      </w:r>
      <w:r>
        <w:rPr>
          <w:spacing w:val="4"/>
        </w:rPr>
        <w:t xml:space="preserve"> </w:t>
      </w:r>
      <w:r>
        <w:rPr>
          <w:spacing w:val="-2"/>
        </w:rPr>
        <w:t>entropy-scaling</w:t>
      </w:r>
      <w:r>
        <w:rPr>
          <w:spacing w:val="3"/>
        </w:rPr>
        <w:t xml:space="preserve"> </w:t>
      </w:r>
      <w:r>
        <w:t>data</w:t>
      </w:r>
      <w:r>
        <w:rPr>
          <w:spacing w:val="4"/>
        </w:rPr>
        <w:t xml:space="preserve"> </w:t>
      </w:r>
      <w:r>
        <w:t>structure</w:t>
      </w:r>
      <w:r>
        <w:rPr>
          <w:spacing w:val="5"/>
        </w:rPr>
        <w:t xml:space="preserve"> </w:t>
      </w:r>
      <w:r>
        <w:rPr>
          <w:spacing w:val="-4"/>
        </w:rPr>
        <w:t>b</w:t>
      </w:r>
      <w:r>
        <w:rPr>
          <w:spacing w:val="-3"/>
        </w:rPr>
        <w:t>y</w:t>
      </w:r>
      <w:r>
        <w:rPr>
          <w:spacing w:val="4"/>
        </w:rPr>
        <w:t xml:space="preserve"> </w:t>
      </w:r>
      <w:r>
        <w:t>using</w:t>
      </w:r>
      <w:r>
        <w:rPr>
          <w:spacing w:val="4"/>
        </w:rPr>
        <w:t xml:space="preserve"> </w:t>
      </w:r>
      <w:r>
        <w:t>diff</w:t>
      </w:r>
      <w:r w:rsidR="00B6439D">
        <w:rPr>
          <w:spacing w:val="5"/>
        </w:rPr>
        <w:t>erent</w:t>
      </w:r>
      <w:r>
        <w:rPr>
          <w:spacing w:val="4"/>
        </w:rPr>
        <w:t xml:space="preserve"> </w:t>
      </w:r>
      <w:r>
        <w:t>distance</w:t>
      </w:r>
      <w:r>
        <w:rPr>
          <w:spacing w:val="4"/>
        </w:rPr>
        <w:t xml:space="preserve"> </w:t>
      </w:r>
      <w:r w:rsidR="00B6439D" w:rsidRPr="00B6439D">
        <w:t>func</w:t>
      </w:r>
      <w:r w:rsidRPr="00B6439D">
        <w:t>tions</w:t>
      </w:r>
      <w:r>
        <w:rPr>
          <w:spacing w:val="-16"/>
        </w:rPr>
        <w:t xml:space="preserve"> </w:t>
      </w:r>
      <w:r>
        <w:t>for</w:t>
      </w:r>
      <w:r>
        <w:rPr>
          <w:spacing w:val="-16"/>
        </w:rPr>
        <w:t xml:space="preserve"> </w:t>
      </w:r>
      <w:r>
        <w:t>clustering</w:t>
      </w:r>
      <w:r>
        <w:rPr>
          <w:spacing w:val="-15"/>
        </w:rPr>
        <w:t xml:space="preserve"> </w:t>
      </w:r>
      <w:r>
        <w:t>and</w:t>
      </w:r>
      <w:r>
        <w:rPr>
          <w:spacing w:val="-15"/>
        </w:rPr>
        <w:t xml:space="preserve"> </w:t>
      </w:r>
      <w:r>
        <w:rPr>
          <w:spacing w:val="-2"/>
        </w:rPr>
        <w:t>search.</w:t>
      </w:r>
      <w:r>
        <w:rPr>
          <w:spacing w:val="1"/>
        </w:rPr>
        <w:t xml:space="preserve"> </w:t>
      </w:r>
      <w:r>
        <w:rPr>
          <w:spacing w:val="-7"/>
        </w:rPr>
        <w:t>F</w:t>
      </w:r>
      <w:r>
        <w:rPr>
          <w:spacing w:val="-8"/>
        </w:rPr>
        <w:t>or</w:t>
      </w:r>
      <w:r>
        <w:rPr>
          <w:spacing w:val="-16"/>
        </w:rPr>
        <w:t xml:space="preserve"> </w:t>
      </w:r>
      <w:r>
        <w:t>clustering,</w:t>
      </w:r>
      <w:r>
        <w:rPr>
          <w:spacing w:val="-14"/>
        </w:rPr>
        <w:t xml:space="preserve"> </w:t>
      </w:r>
      <w:r>
        <w:rPr>
          <w:spacing w:val="-5"/>
        </w:rPr>
        <w:t>we</w:t>
      </w:r>
      <w:r>
        <w:rPr>
          <w:spacing w:val="-16"/>
        </w:rPr>
        <w:t xml:space="preserve"> </w:t>
      </w:r>
      <w:r>
        <w:t>rely</w:t>
      </w:r>
      <w:r>
        <w:rPr>
          <w:spacing w:val="-15"/>
        </w:rPr>
        <w:t xml:space="preserve"> </w:t>
      </w:r>
      <w:r>
        <w:t>on</w:t>
      </w:r>
      <w:r>
        <w:rPr>
          <w:spacing w:val="-16"/>
        </w:rPr>
        <w:t xml:space="preserve"> </w:t>
      </w:r>
      <w:r>
        <w:t>sequence</w:t>
      </w:r>
      <w:r>
        <w:rPr>
          <w:spacing w:val="-15"/>
        </w:rPr>
        <w:t xml:space="preserve"> </w:t>
      </w:r>
      <w:r>
        <w:rPr>
          <w:spacing w:val="-5"/>
        </w:rPr>
        <w:t>iden</w:t>
      </w:r>
      <w:r>
        <w:rPr>
          <w:spacing w:val="-4"/>
        </w:rPr>
        <w:t>tity</w:t>
      </w:r>
      <w:r>
        <w:rPr>
          <w:spacing w:val="-5"/>
        </w:rPr>
        <w:t>,</w:t>
      </w:r>
      <w:r>
        <w:rPr>
          <w:spacing w:val="26"/>
          <w:w w:val="99"/>
        </w:rPr>
        <w:t xml:space="preserve"> </w:t>
      </w:r>
      <w:r>
        <w:t>while</w:t>
      </w:r>
      <w:r>
        <w:rPr>
          <w:spacing w:val="8"/>
        </w:rPr>
        <w:t xml:space="preserve"> </w:t>
      </w:r>
      <w:r>
        <w:t>for</w:t>
      </w:r>
      <w:r>
        <w:rPr>
          <w:spacing w:val="8"/>
        </w:rPr>
        <w:t xml:space="preserve"> </w:t>
      </w:r>
      <w:proofErr w:type="gramStart"/>
      <w:r>
        <w:rPr>
          <w:spacing w:val="-2"/>
        </w:rPr>
        <w:t>search,</w:t>
      </w:r>
      <w:proofErr w:type="gramEnd"/>
      <w:r>
        <w:rPr>
          <w:spacing w:val="10"/>
        </w:rPr>
        <w:t xml:space="preserve"> </w:t>
      </w:r>
      <w:r>
        <w:rPr>
          <w:spacing w:val="-5"/>
        </w:rPr>
        <w:t>we</w:t>
      </w:r>
      <w:r>
        <w:rPr>
          <w:spacing w:val="7"/>
        </w:rPr>
        <w:t xml:space="preserve"> </w:t>
      </w:r>
      <w:r>
        <w:t>use</w:t>
      </w:r>
      <w:r>
        <w:rPr>
          <w:spacing w:val="8"/>
        </w:rPr>
        <w:t xml:space="preserve"> </w:t>
      </w:r>
      <w:r>
        <w:t>the</w:t>
      </w:r>
      <w:r>
        <w:rPr>
          <w:spacing w:val="7"/>
        </w:rPr>
        <w:t xml:space="preserve"> </w:t>
      </w:r>
      <w:r>
        <w:rPr>
          <w:spacing w:val="-3"/>
        </w:rPr>
        <w:t>E-value</w:t>
      </w:r>
      <w:r>
        <w:rPr>
          <w:spacing w:val="7"/>
        </w:rPr>
        <w:t xml:space="preserve"> </w:t>
      </w:r>
      <w:r>
        <w:t>measure</w:t>
      </w:r>
      <w:r>
        <w:rPr>
          <w:spacing w:val="8"/>
        </w:rPr>
        <w:t xml:space="preserve"> </w:t>
      </w:r>
      <w:r>
        <w:t>that</w:t>
      </w:r>
      <w:r>
        <w:rPr>
          <w:spacing w:val="8"/>
        </w:rPr>
        <w:t xml:space="preserve"> </w:t>
      </w:r>
      <w:r>
        <w:t>is</w:t>
      </w:r>
      <w:r>
        <w:rPr>
          <w:spacing w:val="8"/>
        </w:rPr>
        <w:t xml:space="preserve"> </w:t>
      </w:r>
      <w:r>
        <w:t>standard</w:t>
      </w:r>
      <w:r>
        <w:rPr>
          <w:spacing w:val="9"/>
        </w:rPr>
        <w:t xml:space="preserve"> </w:t>
      </w:r>
      <w:r>
        <w:t>for</w:t>
      </w:r>
      <w:r>
        <w:rPr>
          <w:spacing w:val="8"/>
        </w:rPr>
        <w:t xml:space="preserve"> </w:t>
      </w:r>
      <w:r>
        <w:t>BLAST.</w:t>
      </w:r>
      <w:r>
        <w:rPr>
          <w:spacing w:val="24"/>
          <w:w w:val="104"/>
        </w:rPr>
        <w:t xml:space="preserve"> </w:t>
      </w:r>
      <w:r>
        <w:t>All</w:t>
      </w:r>
      <w:r>
        <w:rPr>
          <w:spacing w:val="-15"/>
        </w:rPr>
        <w:t xml:space="preserve"> </w:t>
      </w:r>
      <w:r>
        <w:t>benchmarks</w:t>
      </w:r>
      <w:r>
        <w:rPr>
          <w:spacing w:val="-15"/>
        </w:rPr>
        <w:t xml:space="preserve"> </w:t>
      </w:r>
      <w:r>
        <w:rPr>
          <w:spacing w:val="-3"/>
        </w:rPr>
        <w:t>were</w:t>
      </w:r>
      <w:r>
        <w:rPr>
          <w:spacing w:val="-15"/>
        </w:rPr>
        <w:t xml:space="preserve"> </w:t>
      </w:r>
      <w:r>
        <w:t>performed</w:t>
      </w:r>
      <w:r>
        <w:rPr>
          <w:spacing w:val="-14"/>
        </w:rPr>
        <w:t xml:space="preserve"> </w:t>
      </w:r>
      <w:r>
        <w:t>with</w:t>
      </w:r>
      <w:r>
        <w:rPr>
          <w:spacing w:val="-15"/>
        </w:rPr>
        <w:t xml:space="preserve"> </w:t>
      </w:r>
      <w:r>
        <w:t>an</w:t>
      </w:r>
      <w:r>
        <w:rPr>
          <w:spacing w:val="-15"/>
        </w:rPr>
        <w:t xml:space="preserve"> </w:t>
      </w:r>
      <w:r>
        <w:rPr>
          <w:spacing w:val="-3"/>
        </w:rPr>
        <w:t>E-value</w:t>
      </w:r>
      <w:r>
        <w:rPr>
          <w:spacing w:val="-15"/>
        </w:rPr>
        <w:t xml:space="preserve"> </w:t>
      </w:r>
      <w:r>
        <w:t>of</w:t>
      </w:r>
      <w:r>
        <w:rPr>
          <w:spacing w:val="-15"/>
        </w:rPr>
        <w:t xml:space="preserve"> </w:t>
      </w:r>
      <w:r>
        <w:rPr>
          <w:spacing w:val="1"/>
        </w:rPr>
        <w:t>10</w:t>
      </w:r>
      <w:r>
        <w:rPr>
          <w:rFonts w:ascii="Meiryo" w:eastAsia="Meiryo" w:hAnsi="Meiryo" w:cs="Meiryo"/>
          <w:i/>
          <w:position w:val="10"/>
          <w:sz w:val="16"/>
          <w:szCs w:val="16"/>
        </w:rPr>
        <w:t>−</w:t>
      </w:r>
      <w:r>
        <w:rPr>
          <w:rFonts w:ascii="Century" w:eastAsia="Century" w:hAnsi="Century" w:cs="Century"/>
          <w:spacing w:val="1"/>
          <w:position w:val="10"/>
          <w:sz w:val="16"/>
          <w:szCs w:val="16"/>
        </w:rPr>
        <w:t>7</w:t>
      </w:r>
      <w:r>
        <w:rPr>
          <w:spacing w:val="1"/>
        </w:rPr>
        <w:t xml:space="preserve">. </w:t>
      </w:r>
      <w:r>
        <w:rPr>
          <w:spacing w:val="-7"/>
        </w:rPr>
        <w:t>F</w:t>
      </w:r>
      <w:r>
        <w:rPr>
          <w:spacing w:val="-8"/>
        </w:rPr>
        <w:t>or</w:t>
      </w:r>
      <w:r>
        <w:rPr>
          <w:spacing w:val="-15"/>
        </w:rPr>
        <w:t xml:space="preserve"> </w:t>
      </w:r>
      <w:r>
        <w:t>coarse</w:t>
      </w:r>
      <w:r>
        <w:rPr>
          <w:spacing w:val="-14"/>
        </w:rPr>
        <w:t xml:space="preserve"> </w:t>
      </w:r>
      <w:r>
        <w:rPr>
          <w:spacing w:val="-2"/>
        </w:rPr>
        <w:t>search,</w:t>
      </w:r>
      <w:r>
        <w:rPr>
          <w:spacing w:val="27"/>
          <w:w w:val="95"/>
        </w:rPr>
        <w:t xml:space="preserve"> </w:t>
      </w:r>
      <w:r>
        <w:t>MICA</w:t>
      </w:r>
      <w:r>
        <w:rPr>
          <w:spacing w:val="-7"/>
        </w:rPr>
        <w:t xml:space="preserve"> </w:t>
      </w:r>
      <w:r>
        <w:t>uses</w:t>
      </w:r>
      <w:r>
        <w:rPr>
          <w:spacing w:val="-7"/>
        </w:rPr>
        <w:t xml:space="preserve"> </w:t>
      </w:r>
      <w:r>
        <w:t>the</w:t>
      </w:r>
      <w:r>
        <w:rPr>
          <w:spacing w:val="-6"/>
        </w:rPr>
        <w:t xml:space="preserve"> </w:t>
      </w:r>
      <w:r>
        <w:t>DIAMOND</w:t>
      </w:r>
      <w:r>
        <w:rPr>
          <w:spacing w:val="-7"/>
        </w:rPr>
        <w:t xml:space="preserve"> </w:t>
      </w:r>
      <w:r>
        <w:rPr>
          <w:spacing w:val="-2"/>
        </w:rPr>
        <w:t>argumen</w:t>
      </w:r>
      <w:r>
        <w:rPr>
          <w:spacing w:val="-1"/>
        </w:rPr>
        <w:t>t</w:t>
      </w:r>
      <w:r>
        <w:rPr>
          <w:spacing w:val="-7"/>
        </w:rPr>
        <w:t xml:space="preserve"> </w:t>
      </w:r>
      <w:r>
        <w:rPr>
          <w:rFonts w:ascii="PMingLiU" w:eastAsia="PMingLiU" w:hAnsi="PMingLiU" w:cs="PMingLiU"/>
          <w:w w:val="110"/>
        </w:rPr>
        <w:t>--top</w:t>
      </w:r>
      <w:r>
        <w:rPr>
          <w:rFonts w:ascii="PMingLiU" w:eastAsia="PMingLiU" w:hAnsi="PMingLiU" w:cs="PMingLiU"/>
          <w:spacing w:val="30"/>
          <w:w w:val="110"/>
        </w:rPr>
        <w:t xml:space="preserve"> </w:t>
      </w:r>
      <w:r>
        <w:rPr>
          <w:rFonts w:ascii="PMingLiU" w:eastAsia="PMingLiU" w:hAnsi="PMingLiU" w:cs="PMingLiU"/>
        </w:rPr>
        <w:t>60</w:t>
      </w:r>
      <w:r>
        <w:rPr>
          <w:rFonts w:ascii="PMingLiU" w:eastAsia="PMingLiU" w:hAnsi="PMingLiU" w:cs="PMingLiU"/>
          <w:spacing w:val="-12"/>
        </w:rPr>
        <w:t xml:space="preserve"> </w:t>
      </w:r>
      <w:r>
        <w:t>in</w:t>
      </w:r>
      <w:r>
        <w:rPr>
          <w:spacing w:val="-6"/>
        </w:rPr>
        <w:t xml:space="preserve"> </w:t>
      </w:r>
      <w:r>
        <w:t>order</w:t>
      </w:r>
      <w:r>
        <w:rPr>
          <w:spacing w:val="-7"/>
        </w:rPr>
        <w:t xml:space="preserve"> </w:t>
      </w:r>
      <w:r>
        <w:t>to</w:t>
      </w:r>
      <w:r>
        <w:rPr>
          <w:spacing w:val="-6"/>
        </w:rPr>
        <w:t xml:space="preserve"> </w:t>
      </w:r>
      <w:r>
        <w:t>return</w:t>
      </w:r>
      <w:r>
        <w:rPr>
          <w:spacing w:val="-7"/>
        </w:rPr>
        <w:t xml:space="preserve"> </w:t>
      </w:r>
      <w:r>
        <w:t>all</w:t>
      </w:r>
      <w:r>
        <w:rPr>
          <w:spacing w:val="-6"/>
        </w:rPr>
        <w:t xml:space="preserve"> </w:t>
      </w:r>
      <w:r>
        <w:t>queries</w:t>
      </w:r>
      <w:r>
        <w:rPr>
          <w:spacing w:val="21"/>
          <w:w w:val="91"/>
        </w:rPr>
        <w:t xml:space="preserve"> </w:t>
      </w:r>
      <w:r>
        <w:t>with</w:t>
      </w:r>
      <w:r>
        <w:rPr>
          <w:spacing w:val="35"/>
        </w:rPr>
        <w:t xml:space="preserve"> </w:t>
      </w:r>
      <w:r>
        <w:t>a</w:t>
      </w:r>
      <w:r>
        <w:rPr>
          <w:spacing w:val="36"/>
        </w:rPr>
        <w:t xml:space="preserve"> </w:t>
      </w:r>
      <w:r>
        <w:t>score</w:t>
      </w:r>
      <w:r>
        <w:rPr>
          <w:spacing w:val="35"/>
        </w:rPr>
        <w:t xml:space="preserve"> </w:t>
      </w:r>
      <w:r>
        <w:t>within</w:t>
      </w:r>
      <w:r>
        <w:rPr>
          <w:spacing w:val="37"/>
        </w:rPr>
        <w:t xml:space="preserve"> </w:t>
      </w:r>
      <w:r>
        <w:t>60%</w:t>
      </w:r>
      <w:r>
        <w:rPr>
          <w:spacing w:val="36"/>
        </w:rPr>
        <w:t xml:space="preserve"> </w:t>
      </w:r>
      <w:r>
        <w:t>of</w:t>
      </w:r>
      <w:r>
        <w:rPr>
          <w:spacing w:val="35"/>
        </w:rPr>
        <w:t xml:space="preserve"> </w:t>
      </w:r>
      <w:r>
        <w:t>the</w:t>
      </w:r>
      <w:r>
        <w:rPr>
          <w:spacing w:val="36"/>
        </w:rPr>
        <w:t xml:space="preserve"> </w:t>
      </w:r>
      <w:r>
        <w:t>top</w:t>
      </w:r>
      <w:r>
        <w:rPr>
          <w:spacing w:val="36"/>
        </w:rPr>
        <w:t xml:space="preserve"> </w:t>
      </w:r>
      <w:r>
        <w:t>hit.</w:t>
      </w:r>
      <w:r>
        <w:rPr>
          <w:spacing w:val="3"/>
        </w:rPr>
        <w:t xml:space="preserve"> </w:t>
      </w:r>
      <w:r>
        <w:t>When</w:t>
      </w:r>
      <w:r>
        <w:rPr>
          <w:spacing w:val="36"/>
        </w:rPr>
        <w:t xml:space="preserve"> </w:t>
      </w:r>
      <w:r>
        <w:t>MICA</w:t>
      </w:r>
      <w:r>
        <w:rPr>
          <w:spacing w:val="36"/>
        </w:rPr>
        <w:t xml:space="preserve"> </w:t>
      </w:r>
      <w:r>
        <w:rPr>
          <w:spacing w:val="-4"/>
        </w:rPr>
        <w:t>was</w:t>
      </w:r>
      <w:r>
        <w:rPr>
          <w:spacing w:val="35"/>
        </w:rPr>
        <w:t xml:space="preserve"> </w:t>
      </w:r>
      <w:r>
        <w:t>tested</w:t>
      </w:r>
      <w:r>
        <w:rPr>
          <w:spacing w:val="35"/>
        </w:rPr>
        <w:t xml:space="preserve"> </w:t>
      </w:r>
      <w:r>
        <w:t>using</w:t>
      </w:r>
      <w:r>
        <w:rPr>
          <w:spacing w:val="22"/>
          <w:w w:val="92"/>
        </w:rPr>
        <w:t xml:space="preserve"> </w:t>
      </w:r>
      <w:r>
        <w:t>BLASTX</w:t>
      </w:r>
      <w:r>
        <w:rPr>
          <w:spacing w:val="-8"/>
        </w:rPr>
        <w:t xml:space="preserve"> </w:t>
      </w:r>
      <w:r>
        <w:t>for</w:t>
      </w:r>
      <w:r>
        <w:rPr>
          <w:spacing w:val="-7"/>
        </w:rPr>
        <w:t xml:space="preserve"> </w:t>
      </w:r>
      <w:r>
        <w:t>coarse</w:t>
      </w:r>
      <w:r>
        <w:rPr>
          <w:spacing w:val="-7"/>
        </w:rPr>
        <w:t xml:space="preserve"> </w:t>
      </w:r>
      <w:r>
        <w:rPr>
          <w:spacing w:val="-2"/>
        </w:rPr>
        <w:t>search,</w:t>
      </w:r>
      <w:r>
        <w:rPr>
          <w:spacing w:val="-8"/>
        </w:rPr>
        <w:t xml:space="preserve"> </w:t>
      </w:r>
      <w:r>
        <w:t>it</w:t>
      </w:r>
      <w:r>
        <w:rPr>
          <w:spacing w:val="-7"/>
        </w:rPr>
        <w:t xml:space="preserve"> </w:t>
      </w:r>
      <w:r>
        <w:t>used</w:t>
      </w:r>
      <w:r>
        <w:rPr>
          <w:spacing w:val="-8"/>
        </w:rPr>
        <w:t xml:space="preserve"> </w:t>
      </w:r>
      <w:r>
        <w:t>an</w:t>
      </w:r>
      <w:r>
        <w:rPr>
          <w:spacing w:val="-7"/>
        </w:rPr>
        <w:t xml:space="preserve"> </w:t>
      </w:r>
      <w:r>
        <w:rPr>
          <w:spacing w:val="-3"/>
        </w:rPr>
        <w:t>E-value</w:t>
      </w:r>
      <w:r>
        <w:rPr>
          <w:spacing w:val="-8"/>
        </w:rPr>
        <w:t xml:space="preserve"> </w:t>
      </w:r>
      <w:r>
        <w:t>of</w:t>
      </w:r>
      <w:r>
        <w:rPr>
          <w:spacing w:val="-8"/>
        </w:rPr>
        <w:t xml:space="preserve"> </w:t>
      </w:r>
      <w:r>
        <w:t>1000.</w:t>
      </w:r>
      <w:r>
        <w:rPr>
          <w:spacing w:val="13"/>
        </w:rPr>
        <w:t xml:space="preserve"> </w:t>
      </w:r>
      <w:r>
        <w:t>This</w:t>
      </w:r>
      <w:r>
        <w:rPr>
          <w:spacing w:val="-7"/>
        </w:rPr>
        <w:t xml:space="preserve"> </w:t>
      </w:r>
      <w:r>
        <w:t>seemingly</w:t>
      </w:r>
      <w:r>
        <w:rPr>
          <w:spacing w:val="-7"/>
        </w:rPr>
        <w:t xml:space="preserve"> </w:t>
      </w:r>
      <w:r w:rsidR="00F40052">
        <w:t>sur</w:t>
      </w:r>
      <w:r>
        <w:t>prisingly</w:t>
      </w:r>
      <w:r>
        <w:rPr>
          <w:spacing w:val="-6"/>
        </w:rPr>
        <w:t xml:space="preserve"> </w:t>
      </w:r>
      <w:r>
        <w:t>large</w:t>
      </w:r>
      <w:r>
        <w:rPr>
          <w:spacing w:val="-6"/>
        </w:rPr>
        <w:t xml:space="preserve"> </w:t>
      </w:r>
      <w:r>
        <w:t>coarse</w:t>
      </w:r>
      <w:r>
        <w:rPr>
          <w:spacing w:val="-5"/>
        </w:rPr>
        <w:t xml:space="preserve"> </w:t>
      </w:r>
      <w:r>
        <w:rPr>
          <w:spacing w:val="-3"/>
        </w:rPr>
        <w:t>E-value</w:t>
      </w:r>
      <w:r>
        <w:rPr>
          <w:spacing w:val="-6"/>
        </w:rPr>
        <w:t xml:space="preserve"> </w:t>
      </w:r>
      <w:r>
        <w:t>is</w:t>
      </w:r>
      <w:r>
        <w:rPr>
          <w:spacing w:val="-6"/>
        </w:rPr>
        <w:t xml:space="preserve"> </w:t>
      </w:r>
      <w:r>
        <w:t>used</w:t>
      </w:r>
      <w:r>
        <w:rPr>
          <w:spacing w:val="-6"/>
        </w:rPr>
        <w:t xml:space="preserve"> </w:t>
      </w:r>
      <w:r>
        <w:t>because</w:t>
      </w:r>
      <w:r>
        <w:rPr>
          <w:spacing w:val="-5"/>
        </w:rPr>
        <w:t xml:space="preserve"> </w:t>
      </w:r>
      <w:r>
        <w:rPr>
          <w:spacing w:val="-3"/>
        </w:rPr>
        <w:t>E-values</w:t>
      </w:r>
      <w:r>
        <w:rPr>
          <w:spacing w:val="-7"/>
        </w:rPr>
        <w:t xml:space="preserve"> </w:t>
      </w:r>
      <w:r>
        <w:t>are</w:t>
      </w:r>
      <w:r>
        <w:rPr>
          <w:spacing w:val="-5"/>
        </w:rPr>
        <w:t xml:space="preserve"> </w:t>
      </w:r>
      <w:r>
        <w:rPr>
          <w:spacing w:val="2"/>
        </w:rPr>
        <w:t>poorly</w:t>
      </w:r>
      <w:r>
        <w:rPr>
          <w:spacing w:val="-6"/>
        </w:rPr>
        <w:t xml:space="preserve"> </w:t>
      </w:r>
      <w:r>
        <w:rPr>
          <w:spacing w:val="-2"/>
        </w:rPr>
        <w:t>beha</w:t>
      </w:r>
      <w:r>
        <w:rPr>
          <w:spacing w:val="-1"/>
        </w:rPr>
        <w:t>v</w:t>
      </w:r>
      <w:r>
        <w:rPr>
          <w:spacing w:val="-2"/>
        </w:rPr>
        <w:t>ed</w:t>
      </w:r>
      <w:r>
        <w:rPr>
          <w:spacing w:val="21"/>
          <w:w w:val="92"/>
        </w:rPr>
        <w:t xml:space="preserve"> </w:t>
      </w:r>
      <w:r>
        <w:t>for</w:t>
      </w:r>
      <w:r>
        <w:rPr>
          <w:spacing w:val="-2"/>
        </w:rPr>
        <w:t xml:space="preserve"> </w:t>
      </w:r>
      <w:r>
        <w:t>short</w:t>
      </w:r>
      <w:r>
        <w:rPr>
          <w:spacing w:val="-1"/>
        </w:rPr>
        <w:t xml:space="preserve"> </w:t>
      </w:r>
      <w:r>
        <w:t>sequences;</w:t>
      </w:r>
      <w:r>
        <w:rPr>
          <w:spacing w:val="4"/>
        </w:rPr>
        <w:t xml:space="preserve"> </w:t>
      </w:r>
      <w:r>
        <w:t>in</w:t>
      </w:r>
      <w:r>
        <w:rPr>
          <w:spacing w:val="-2"/>
        </w:rPr>
        <w:t xml:space="preserve"> sensitivit</w:t>
      </w:r>
      <w:r>
        <w:rPr>
          <w:spacing w:val="-1"/>
        </w:rPr>
        <w:t xml:space="preserve">y </w:t>
      </w:r>
      <w:r>
        <w:t>analysis, coarse</w:t>
      </w:r>
      <w:r>
        <w:rPr>
          <w:spacing w:val="-1"/>
        </w:rPr>
        <w:t xml:space="preserve"> </w:t>
      </w:r>
      <w:r>
        <w:rPr>
          <w:spacing w:val="-3"/>
        </w:rPr>
        <w:t>E-values</w:t>
      </w:r>
      <w:r>
        <w:rPr>
          <w:spacing w:val="-2"/>
        </w:rPr>
        <w:t xml:space="preserve"> </w:t>
      </w:r>
      <w:r>
        <w:t>of</w:t>
      </w:r>
      <w:r>
        <w:rPr>
          <w:spacing w:val="-1"/>
        </w:rPr>
        <w:t xml:space="preserve"> </w:t>
      </w:r>
      <w:r>
        <w:t>1</w:t>
      </w:r>
      <w:r>
        <w:rPr>
          <w:spacing w:val="-2"/>
        </w:rPr>
        <w:t xml:space="preserve"> </w:t>
      </w:r>
      <w:r>
        <w:t>and</w:t>
      </w:r>
      <w:r>
        <w:rPr>
          <w:spacing w:val="-1"/>
        </w:rPr>
        <w:t xml:space="preserve"> </w:t>
      </w:r>
      <w:r>
        <w:t>10</w:t>
      </w:r>
      <w:r>
        <w:rPr>
          <w:spacing w:val="-2"/>
        </w:rPr>
        <w:t xml:space="preserve"> </w:t>
      </w:r>
      <w:r w:rsidR="00F40052">
        <w:t>ex</w:t>
      </w:r>
      <w:r>
        <w:t>hibited</w:t>
      </w:r>
      <w:r>
        <w:rPr>
          <w:spacing w:val="-18"/>
        </w:rPr>
        <w:t xml:space="preserve"> </w:t>
      </w:r>
      <w:r>
        <w:t>recall</w:t>
      </w:r>
      <w:r>
        <w:rPr>
          <w:spacing w:val="-18"/>
        </w:rPr>
        <w:t xml:space="preserve"> </w:t>
      </w:r>
      <w:r>
        <w:t>below</w:t>
      </w:r>
      <w:r>
        <w:rPr>
          <w:spacing w:val="-18"/>
        </w:rPr>
        <w:t xml:space="preserve"> </w:t>
      </w:r>
      <w:r>
        <w:t>10%,</w:t>
      </w:r>
      <w:r>
        <w:rPr>
          <w:spacing w:val="-18"/>
        </w:rPr>
        <w:t xml:space="preserve"> </w:t>
      </w:r>
      <w:r>
        <w:t>and</w:t>
      </w:r>
      <w:r>
        <w:rPr>
          <w:spacing w:val="-17"/>
        </w:rPr>
        <w:t xml:space="preserve"> </w:t>
      </w:r>
      <w:r>
        <w:t>an</w:t>
      </w:r>
      <w:r>
        <w:rPr>
          <w:spacing w:val="-18"/>
        </w:rPr>
        <w:t xml:space="preserve"> </w:t>
      </w:r>
      <w:r>
        <w:rPr>
          <w:spacing w:val="-3"/>
        </w:rPr>
        <w:t>E-value</w:t>
      </w:r>
      <w:r>
        <w:rPr>
          <w:spacing w:val="-18"/>
        </w:rPr>
        <w:t xml:space="preserve"> </w:t>
      </w:r>
      <w:r>
        <w:t>of</w:t>
      </w:r>
      <w:r>
        <w:rPr>
          <w:spacing w:val="-18"/>
        </w:rPr>
        <w:t xml:space="preserve"> </w:t>
      </w:r>
      <w:r>
        <w:t>100</w:t>
      </w:r>
      <w:r>
        <w:rPr>
          <w:spacing w:val="-17"/>
        </w:rPr>
        <w:t xml:space="preserve"> </w:t>
      </w:r>
      <w:r>
        <w:t>exhibited</w:t>
      </w:r>
      <w:r>
        <w:rPr>
          <w:spacing w:val="-17"/>
        </w:rPr>
        <w:t xml:space="preserve"> </w:t>
      </w:r>
      <w:r>
        <w:t>recall</w:t>
      </w:r>
      <w:r>
        <w:rPr>
          <w:spacing w:val="-18"/>
        </w:rPr>
        <w:t xml:space="preserve"> </w:t>
      </w:r>
      <w:r>
        <w:t>below</w:t>
      </w:r>
      <w:r>
        <w:rPr>
          <w:spacing w:val="-18"/>
        </w:rPr>
        <w:t xml:space="preserve"> </w:t>
      </w:r>
      <w:r>
        <w:t>60%.</w:t>
      </w:r>
      <w:r>
        <w:rPr>
          <w:spacing w:val="21"/>
          <w:w w:val="90"/>
        </w:rPr>
        <w:t xml:space="preserve"> </w:t>
      </w:r>
      <w:r>
        <w:rPr>
          <w:spacing w:val="-2"/>
          <w:w w:val="95"/>
        </w:rPr>
        <w:t>F</w:t>
      </w:r>
      <w:r>
        <w:rPr>
          <w:spacing w:val="-3"/>
          <w:w w:val="95"/>
        </w:rPr>
        <w:t>urthermore,</w:t>
      </w:r>
      <w:r>
        <w:rPr>
          <w:w w:val="95"/>
        </w:rPr>
        <w:t xml:space="preserve"> during</w:t>
      </w:r>
      <w:r>
        <w:rPr>
          <w:spacing w:val="-1"/>
          <w:w w:val="95"/>
        </w:rPr>
        <w:t xml:space="preserve"> </w:t>
      </w:r>
      <w:r w:rsidRPr="00B6439D">
        <w:t>clustering (compression), we apply a preprocessing step</w:t>
      </w:r>
      <w:r>
        <w:rPr>
          <w:spacing w:val="22"/>
          <w:w w:val="94"/>
        </w:rPr>
        <w:t xml:space="preserve"> </w:t>
      </w:r>
      <w:r>
        <w:t>that</w:t>
      </w:r>
      <w:r>
        <w:rPr>
          <w:spacing w:val="-11"/>
        </w:rPr>
        <w:t xml:space="preserve"> </w:t>
      </w:r>
      <w:r>
        <w:rPr>
          <w:spacing w:val="-2"/>
        </w:rPr>
        <w:t>iden</w:t>
      </w:r>
      <w:r>
        <w:rPr>
          <w:spacing w:val="-1"/>
        </w:rPr>
        <w:t>ti</w:t>
      </w:r>
      <w:r>
        <w:rPr>
          <w:spacing w:val="-2"/>
        </w:rPr>
        <w:t>fi</w:t>
      </w:r>
      <w:r w:rsidR="00F40052">
        <w:rPr>
          <w:spacing w:val="-2"/>
        </w:rPr>
        <w:t>ed</w:t>
      </w:r>
      <w:r>
        <w:rPr>
          <w:spacing w:val="54"/>
        </w:rPr>
        <w:t xml:space="preserve"> </w:t>
      </w:r>
      <w:r>
        <w:t>subsequences</w:t>
      </w:r>
      <w:r>
        <w:rPr>
          <w:spacing w:val="-10"/>
        </w:rPr>
        <w:t xml:space="preserve"> </w:t>
      </w:r>
      <w:r>
        <w:t>to</w:t>
      </w:r>
      <w:r>
        <w:rPr>
          <w:spacing w:val="-11"/>
        </w:rPr>
        <w:t xml:space="preserve"> </w:t>
      </w:r>
      <w:r>
        <w:rPr>
          <w:spacing w:val="3"/>
        </w:rPr>
        <w:t>be</w:t>
      </w:r>
      <w:r>
        <w:rPr>
          <w:spacing w:val="-11"/>
        </w:rPr>
        <w:t xml:space="preserve"> </w:t>
      </w:r>
      <w:r>
        <w:t>treated</w:t>
      </w:r>
      <w:r>
        <w:rPr>
          <w:spacing w:val="-11"/>
        </w:rPr>
        <w:t xml:space="preserve"> </w:t>
      </w:r>
      <w:r>
        <w:t>as</w:t>
      </w:r>
      <w:r>
        <w:rPr>
          <w:spacing w:val="-10"/>
        </w:rPr>
        <w:t xml:space="preserve"> </w:t>
      </w:r>
      <w:r>
        <w:t>distinct</w:t>
      </w:r>
      <w:r>
        <w:rPr>
          <w:spacing w:val="-12"/>
        </w:rPr>
        <w:t xml:space="preserve"> </w:t>
      </w:r>
      <w:r>
        <w:t>points</w:t>
      </w:r>
      <w:r>
        <w:rPr>
          <w:spacing w:val="-11"/>
        </w:rPr>
        <w:t xml:space="preserve"> </w:t>
      </w:r>
      <w:r>
        <w:t>in</w:t>
      </w:r>
      <w:r>
        <w:rPr>
          <w:spacing w:val="-10"/>
        </w:rPr>
        <w:t xml:space="preserve"> </w:t>
      </w:r>
      <w:r>
        <w:t>the</w:t>
      </w:r>
      <w:r>
        <w:rPr>
          <w:spacing w:val="-11"/>
        </w:rPr>
        <w:t xml:space="preserve"> </w:t>
      </w:r>
      <w:r>
        <w:t>database.</w:t>
      </w:r>
      <w:r>
        <w:rPr>
          <w:spacing w:val="21"/>
          <w:w w:val="96"/>
        </w:rPr>
        <w:t xml:space="preserve"> </w:t>
      </w:r>
      <w:r>
        <w:rPr>
          <w:spacing w:val="-10"/>
        </w:rPr>
        <w:t>W</w:t>
      </w:r>
      <w:r>
        <w:rPr>
          <w:spacing w:val="-12"/>
        </w:rPr>
        <w:t>e</w:t>
      </w:r>
      <w:r>
        <w:rPr>
          <w:spacing w:val="5"/>
        </w:rPr>
        <w:t xml:space="preserve"> </w:t>
      </w:r>
      <w:r>
        <w:t>apply</w:t>
      </w:r>
      <w:r>
        <w:rPr>
          <w:spacing w:val="6"/>
        </w:rPr>
        <w:t xml:space="preserve"> </w:t>
      </w:r>
      <w:r>
        <w:t>a</w:t>
      </w:r>
      <w:r>
        <w:rPr>
          <w:spacing w:val="6"/>
        </w:rPr>
        <w:t xml:space="preserve"> </w:t>
      </w:r>
      <w:r>
        <w:rPr>
          <w:spacing w:val="-2"/>
        </w:rPr>
        <w:t>reversible</w:t>
      </w:r>
      <w:r>
        <w:rPr>
          <w:spacing w:val="6"/>
        </w:rPr>
        <w:t xml:space="preserve"> </w:t>
      </w:r>
      <w:r>
        <w:t>alphabet</w:t>
      </w:r>
      <w:r>
        <w:rPr>
          <w:spacing w:val="6"/>
        </w:rPr>
        <w:t xml:space="preserve"> </w:t>
      </w:r>
      <w:r>
        <w:t>reduction</w:t>
      </w:r>
      <w:r>
        <w:rPr>
          <w:spacing w:val="6"/>
        </w:rPr>
        <w:t xml:space="preserve"> </w:t>
      </w:r>
      <w:r>
        <w:t>to</w:t>
      </w:r>
      <w:r>
        <w:rPr>
          <w:spacing w:val="6"/>
        </w:rPr>
        <w:t xml:space="preserve"> </w:t>
      </w:r>
      <w:r>
        <w:t>the</w:t>
      </w:r>
      <w:r>
        <w:rPr>
          <w:spacing w:val="5"/>
        </w:rPr>
        <w:t xml:space="preserve"> </w:t>
      </w:r>
      <w:r>
        <w:t>protein</w:t>
      </w:r>
      <w:r>
        <w:rPr>
          <w:spacing w:val="7"/>
        </w:rPr>
        <w:t xml:space="preserve"> </w:t>
      </w:r>
      <w:r>
        <w:t>sequences,</w:t>
      </w:r>
      <w:r>
        <w:rPr>
          <w:spacing w:val="10"/>
        </w:rPr>
        <w:t xml:space="preserve"> </w:t>
      </w:r>
      <w:r>
        <w:rPr>
          <w:spacing w:val="-3"/>
        </w:rPr>
        <w:t>which</w:t>
      </w:r>
      <w:r>
        <w:rPr>
          <w:spacing w:val="26"/>
          <w:w w:val="92"/>
        </w:rPr>
        <w:t xml:space="preserve"> </w:t>
      </w:r>
      <w:r>
        <w:rPr>
          <w:spacing w:val="1"/>
        </w:rPr>
        <w:t>projects</w:t>
      </w:r>
      <w:r>
        <w:rPr>
          <w:spacing w:val="-32"/>
        </w:rPr>
        <w:t xml:space="preserve"> </w:t>
      </w:r>
      <w:r>
        <w:t>them</w:t>
      </w:r>
      <w:r>
        <w:rPr>
          <w:spacing w:val="-32"/>
        </w:rPr>
        <w:t xml:space="preserve"> </w:t>
      </w:r>
      <w:r>
        <w:rPr>
          <w:spacing w:val="-3"/>
        </w:rPr>
        <w:t>into</w:t>
      </w:r>
      <w:r>
        <w:rPr>
          <w:spacing w:val="-31"/>
        </w:rPr>
        <w:t xml:space="preserve"> </w:t>
      </w:r>
      <w:r>
        <w:t>a</w:t>
      </w:r>
      <w:r>
        <w:rPr>
          <w:spacing w:val="-32"/>
        </w:rPr>
        <w:t xml:space="preserve"> </w:t>
      </w:r>
      <w:r>
        <w:t>subspace</w:t>
      </w:r>
      <w:r>
        <w:rPr>
          <w:spacing w:val="-31"/>
        </w:rPr>
        <w:t xml:space="preserve"> </w:t>
      </w:r>
      <w:r>
        <w:rPr>
          <w:spacing w:val="-2"/>
        </w:rPr>
        <w:t>(Supplemen</w:t>
      </w:r>
      <w:r>
        <w:rPr>
          <w:spacing w:val="-1"/>
        </w:rPr>
        <w:t>tal</w:t>
      </w:r>
      <w:r>
        <w:rPr>
          <w:spacing w:val="-31"/>
        </w:rPr>
        <w:t xml:space="preserve"> </w:t>
      </w:r>
      <w:r>
        <w:t>Methods).</w:t>
      </w:r>
    </w:p>
    <w:p w14:paraId="45903748" w14:textId="77777777" w:rsidR="00283DE0" w:rsidRDefault="00283DE0" w:rsidP="003B0178">
      <w:pPr>
        <w:keepLines/>
        <w:spacing w:before="10"/>
        <w:rPr>
          <w:rFonts w:ascii="Georgia" w:eastAsia="Georgia" w:hAnsi="Georgia" w:cs="Georgia"/>
          <w:sz w:val="25"/>
          <w:szCs w:val="25"/>
        </w:rPr>
      </w:pPr>
    </w:p>
    <w:p w14:paraId="48A5B1B1" w14:textId="464166F3" w:rsidR="00283DE0" w:rsidRDefault="00641826" w:rsidP="003B0178">
      <w:pPr>
        <w:pStyle w:val="BodyText"/>
        <w:keepLines/>
        <w:spacing w:before="59" w:line="381" w:lineRule="auto"/>
        <w:ind w:right="528" w:firstLine="351"/>
      </w:pPr>
      <w:r>
        <w:t>When</w:t>
      </w:r>
      <w:r>
        <w:rPr>
          <w:spacing w:val="-20"/>
        </w:rPr>
        <w:t xml:space="preserve"> </w:t>
      </w:r>
      <w:r>
        <w:t>applied</w:t>
      </w:r>
      <w:r>
        <w:rPr>
          <w:spacing w:val="-20"/>
        </w:rPr>
        <w:t xml:space="preserve"> </w:t>
      </w:r>
      <w:r>
        <w:t>to</w:t>
      </w:r>
      <w:r>
        <w:rPr>
          <w:spacing w:val="-20"/>
        </w:rPr>
        <w:t xml:space="preserve"> </w:t>
      </w:r>
      <w:r>
        <w:rPr>
          <w:spacing w:val="-3"/>
        </w:rPr>
        <w:t>high-co</w:t>
      </w:r>
      <w:r>
        <w:rPr>
          <w:spacing w:val="-2"/>
        </w:rPr>
        <w:t>v</w:t>
      </w:r>
      <w:r>
        <w:rPr>
          <w:spacing w:val="-3"/>
        </w:rPr>
        <w:t>erage</w:t>
      </w:r>
      <w:r w:rsidR="000638C3">
        <w:rPr>
          <w:spacing w:val="-3"/>
        </w:rPr>
        <w:t>,</w:t>
      </w:r>
      <w:r>
        <w:rPr>
          <w:spacing w:val="-20"/>
        </w:rPr>
        <w:t xml:space="preserve"> </w:t>
      </w:r>
      <w:r>
        <w:t>next-generation</w:t>
      </w:r>
      <w:r>
        <w:rPr>
          <w:spacing w:val="-21"/>
        </w:rPr>
        <w:t xml:space="preserve"> </w:t>
      </w:r>
      <w:r>
        <w:t>sequencing</w:t>
      </w:r>
      <w:r>
        <w:rPr>
          <w:spacing w:val="-19"/>
        </w:rPr>
        <w:t xml:space="preserve"> </w:t>
      </w:r>
      <w:r>
        <w:t>queries,</w:t>
      </w:r>
      <w:r>
        <w:rPr>
          <w:spacing w:val="-18"/>
        </w:rPr>
        <w:t xml:space="preserve"> </w:t>
      </w:r>
      <w:r w:rsidR="00B6439D">
        <w:t>ca</w:t>
      </w:r>
      <w:r>
        <w:t>BLASTX</w:t>
      </w:r>
      <w:r>
        <w:rPr>
          <w:spacing w:val="-25"/>
        </w:rPr>
        <w:t xml:space="preserve"> </w:t>
      </w:r>
      <w:r>
        <w:t>can</w:t>
      </w:r>
      <w:r>
        <w:rPr>
          <w:spacing w:val="-25"/>
        </w:rPr>
        <w:t xml:space="preserve"> </w:t>
      </w:r>
      <w:r>
        <w:t>also</w:t>
      </w:r>
      <w:r>
        <w:rPr>
          <w:spacing w:val="-24"/>
        </w:rPr>
        <w:t xml:space="preserve"> </w:t>
      </w:r>
      <w:r>
        <w:t>perform</w:t>
      </w:r>
      <w:r>
        <w:rPr>
          <w:spacing w:val="-25"/>
        </w:rPr>
        <w:t xml:space="preserve"> </w:t>
      </w:r>
      <w:r>
        <w:t>clustering</w:t>
      </w:r>
      <w:r>
        <w:rPr>
          <w:spacing w:val="-24"/>
        </w:rPr>
        <w:t xml:space="preserve"> </w:t>
      </w:r>
      <w:r>
        <w:t>on</w:t>
      </w:r>
      <w:r>
        <w:rPr>
          <w:spacing w:val="-25"/>
        </w:rPr>
        <w:t xml:space="preserve"> </w:t>
      </w:r>
      <w:r>
        <w:t>the</w:t>
      </w:r>
      <w:r>
        <w:rPr>
          <w:spacing w:val="-25"/>
        </w:rPr>
        <w:t xml:space="preserve"> </w:t>
      </w:r>
      <w:r>
        <w:t>reads</w:t>
      </w:r>
      <w:r>
        <w:rPr>
          <w:spacing w:val="-24"/>
        </w:rPr>
        <w:t xml:space="preserve"> </w:t>
      </w:r>
      <w:r>
        <w:rPr>
          <w:spacing w:val="-2"/>
        </w:rPr>
        <w:t>(Supplemen</w:t>
      </w:r>
      <w:r>
        <w:rPr>
          <w:spacing w:val="-1"/>
        </w:rPr>
        <w:t>tal</w:t>
      </w:r>
      <w:r>
        <w:rPr>
          <w:spacing w:val="-25"/>
        </w:rPr>
        <w:t xml:space="preserve"> </w:t>
      </w:r>
      <w:r>
        <w:t>Methods).</w:t>
      </w:r>
      <w:r>
        <w:rPr>
          <w:spacing w:val="38"/>
          <w:w w:val="95"/>
        </w:rPr>
        <w:t xml:space="preserve"> </w:t>
      </w:r>
      <w:r>
        <w:t>In</w:t>
      </w:r>
      <w:r>
        <w:rPr>
          <w:spacing w:val="-26"/>
        </w:rPr>
        <w:t xml:space="preserve"> </w:t>
      </w:r>
      <w:r>
        <w:t>this</w:t>
      </w:r>
      <w:r>
        <w:rPr>
          <w:spacing w:val="-27"/>
        </w:rPr>
        <w:t xml:space="preserve"> </w:t>
      </w:r>
      <w:r>
        <w:t>instance,</w:t>
      </w:r>
      <w:r>
        <w:rPr>
          <w:spacing w:val="-25"/>
        </w:rPr>
        <w:t xml:space="preserve"> </w:t>
      </w:r>
      <w:proofErr w:type="gramStart"/>
      <w:r>
        <w:t>coarse</w:t>
      </w:r>
      <w:r>
        <w:rPr>
          <w:spacing w:val="-26"/>
        </w:rPr>
        <w:t xml:space="preserve"> </w:t>
      </w:r>
      <w:r>
        <w:rPr>
          <w:spacing w:val="-2"/>
        </w:rPr>
        <w:t>search</w:t>
      </w:r>
      <w:r>
        <w:rPr>
          <w:spacing w:val="-26"/>
        </w:rPr>
        <w:t xml:space="preserve"> </w:t>
      </w:r>
      <w:r>
        <w:t>is</w:t>
      </w:r>
      <w:r>
        <w:rPr>
          <w:spacing w:val="-27"/>
        </w:rPr>
        <w:t xml:space="preserve"> </w:t>
      </w:r>
      <w:r>
        <w:t>performed</w:t>
      </w:r>
      <w:r>
        <w:rPr>
          <w:spacing w:val="-25"/>
        </w:rPr>
        <w:t xml:space="preserve"> </w:t>
      </w:r>
      <w:r>
        <w:rPr>
          <w:spacing w:val="-5"/>
        </w:rPr>
        <w:t>b</w:t>
      </w:r>
      <w:r>
        <w:rPr>
          <w:spacing w:val="-4"/>
        </w:rPr>
        <w:t>y</w:t>
      </w:r>
      <w:r>
        <w:rPr>
          <w:spacing w:val="-26"/>
        </w:rPr>
        <w:t xml:space="preserve"> </w:t>
      </w:r>
      <w:r>
        <w:rPr>
          <w:spacing w:val="-2"/>
        </w:rPr>
        <w:t>matching</w:t>
      </w:r>
      <w:r>
        <w:rPr>
          <w:spacing w:val="-26"/>
        </w:rPr>
        <w:t xml:space="preserve"> </w:t>
      </w:r>
      <w:r>
        <w:rPr>
          <w:spacing w:val="-3"/>
        </w:rPr>
        <w:t>each</w:t>
      </w:r>
      <w:r>
        <w:rPr>
          <w:spacing w:val="-26"/>
        </w:rPr>
        <w:t xml:space="preserve"> </w:t>
      </w:r>
      <w:r>
        <w:rPr>
          <w:spacing w:val="-2"/>
        </w:rPr>
        <w:t>represen</w:t>
      </w:r>
      <w:r>
        <w:rPr>
          <w:spacing w:val="-1"/>
        </w:rPr>
        <w:t>tativ</w:t>
      </w:r>
      <w:r>
        <w:rPr>
          <w:spacing w:val="-2"/>
        </w:rPr>
        <w:t>e</w:t>
      </w:r>
      <w:r>
        <w:rPr>
          <w:spacing w:val="21"/>
          <w:w w:val="89"/>
        </w:rPr>
        <w:t xml:space="preserve"> </w:t>
      </w:r>
      <w:r>
        <w:t>query</w:t>
      </w:r>
      <w:r>
        <w:rPr>
          <w:spacing w:val="-29"/>
        </w:rPr>
        <w:t xml:space="preserve"> </w:t>
      </w:r>
      <w:r>
        <w:t>with</w:t>
      </w:r>
      <w:r>
        <w:rPr>
          <w:spacing w:val="-29"/>
        </w:rPr>
        <w:t xml:space="preserve"> </w:t>
      </w:r>
      <w:r>
        <w:t>a</w:t>
      </w:r>
      <w:r>
        <w:rPr>
          <w:spacing w:val="-29"/>
        </w:rPr>
        <w:t xml:space="preserve"> </w:t>
      </w:r>
      <w:r>
        <w:t>set</w:t>
      </w:r>
      <w:r>
        <w:rPr>
          <w:spacing w:val="-29"/>
        </w:rPr>
        <w:t xml:space="preserve"> </w:t>
      </w:r>
      <w:r>
        <w:t>of</w:t>
      </w:r>
      <w:r>
        <w:rPr>
          <w:spacing w:val="-29"/>
        </w:rPr>
        <w:t xml:space="preserve"> </w:t>
      </w:r>
      <w:r>
        <w:rPr>
          <w:spacing w:val="-3"/>
        </w:rPr>
        <w:t>represen</w:t>
      </w:r>
      <w:r>
        <w:rPr>
          <w:spacing w:val="-2"/>
        </w:rPr>
        <w:t>tativ</w:t>
      </w:r>
      <w:r>
        <w:rPr>
          <w:spacing w:val="-3"/>
        </w:rPr>
        <w:t>e</w:t>
      </w:r>
      <w:r>
        <w:rPr>
          <w:spacing w:val="-28"/>
        </w:rPr>
        <w:t xml:space="preserve"> </w:t>
      </w:r>
      <w:r>
        <w:t>database</w:t>
      </w:r>
      <w:r>
        <w:rPr>
          <w:spacing w:val="-29"/>
        </w:rPr>
        <w:t xml:space="preserve"> </w:t>
      </w:r>
      <w:r>
        <w:rPr>
          <w:spacing w:val="-2"/>
        </w:rPr>
        <w:t>entries</w:t>
      </w:r>
      <w:proofErr w:type="gramEnd"/>
      <w:r>
        <w:rPr>
          <w:spacing w:val="-2"/>
        </w:rPr>
        <w:t>.</w:t>
      </w:r>
      <w:r>
        <w:rPr>
          <w:spacing w:val="-12"/>
        </w:rPr>
        <w:t xml:space="preserve"> </w:t>
      </w:r>
      <w:r>
        <w:t>Fine</w:t>
      </w:r>
      <w:r>
        <w:rPr>
          <w:spacing w:val="-29"/>
        </w:rPr>
        <w:t xml:space="preserve"> </w:t>
      </w:r>
      <w:r>
        <w:rPr>
          <w:spacing w:val="-2"/>
        </w:rPr>
        <w:t>search</w:t>
      </w:r>
      <w:r>
        <w:rPr>
          <w:spacing w:val="-29"/>
        </w:rPr>
        <w:t xml:space="preserve"> </w:t>
      </w:r>
      <w:r>
        <w:t>then</w:t>
      </w:r>
      <w:r>
        <w:rPr>
          <w:spacing w:val="-29"/>
        </w:rPr>
        <w:t xml:space="preserve"> </w:t>
      </w:r>
      <w:r>
        <w:rPr>
          <w:spacing w:val="-2"/>
        </w:rPr>
        <w:t>matches</w:t>
      </w:r>
      <w:r>
        <w:rPr>
          <w:spacing w:val="31"/>
          <w:w w:val="90"/>
        </w:rPr>
        <w:t xml:space="preserve"> </w:t>
      </w:r>
      <w:r>
        <w:t>the</w:t>
      </w:r>
      <w:r>
        <w:rPr>
          <w:spacing w:val="-15"/>
        </w:rPr>
        <w:t xml:space="preserve"> </w:t>
      </w:r>
      <w:r>
        <w:t>original</w:t>
      </w:r>
      <w:r>
        <w:rPr>
          <w:spacing w:val="-14"/>
        </w:rPr>
        <w:t xml:space="preserve"> </w:t>
      </w:r>
      <w:r>
        <w:t>queries</w:t>
      </w:r>
      <w:r>
        <w:rPr>
          <w:spacing w:val="-14"/>
        </w:rPr>
        <w:t xml:space="preserve"> </w:t>
      </w:r>
      <w:r>
        <w:t>within</w:t>
      </w:r>
      <w:r>
        <w:rPr>
          <w:spacing w:val="-13"/>
        </w:rPr>
        <w:t xml:space="preserve"> </w:t>
      </w:r>
      <w:r>
        <w:rPr>
          <w:spacing w:val="-3"/>
        </w:rPr>
        <w:t>each</w:t>
      </w:r>
      <w:r>
        <w:rPr>
          <w:spacing w:val="-15"/>
        </w:rPr>
        <w:t xml:space="preserve"> </w:t>
      </w:r>
      <w:r>
        <w:t>cluster</w:t>
      </w:r>
      <w:r>
        <w:rPr>
          <w:spacing w:val="-13"/>
        </w:rPr>
        <w:t xml:space="preserve"> </w:t>
      </w:r>
      <w:r>
        <w:t>with</w:t>
      </w:r>
      <w:r>
        <w:rPr>
          <w:spacing w:val="-14"/>
        </w:rPr>
        <w:t xml:space="preserve"> </w:t>
      </w:r>
      <w:r>
        <w:t>the</w:t>
      </w:r>
      <w:r>
        <w:rPr>
          <w:spacing w:val="-14"/>
        </w:rPr>
        <w:t xml:space="preserve"> </w:t>
      </w:r>
      <w:r>
        <w:t>candidate</w:t>
      </w:r>
      <w:r>
        <w:rPr>
          <w:spacing w:val="-13"/>
        </w:rPr>
        <w:t xml:space="preserve"> </w:t>
      </w:r>
      <w:r>
        <w:t>database</w:t>
      </w:r>
      <w:r>
        <w:rPr>
          <w:spacing w:val="-14"/>
        </w:rPr>
        <w:t xml:space="preserve"> </w:t>
      </w:r>
      <w:r>
        <w:rPr>
          <w:spacing w:val="-2"/>
        </w:rPr>
        <w:t>entries</w:t>
      </w:r>
      <w:r>
        <w:rPr>
          <w:spacing w:val="22"/>
          <w:w w:val="93"/>
        </w:rPr>
        <w:t xml:space="preserve"> </w:t>
      </w:r>
      <w:r w:rsidRPr="000638C3">
        <w:t>resulting from the coarse search</w:t>
      </w:r>
      <w:r>
        <w:rPr>
          <w:spacing w:val="-1"/>
          <w:w w:val="95"/>
        </w:rPr>
        <w:t>.</w:t>
      </w:r>
    </w:p>
    <w:p w14:paraId="179E9E15" w14:textId="77777777" w:rsidR="00283DE0" w:rsidRDefault="00283DE0" w:rsidP="003B0178">
      <w:pPr>
        <w:keepLines/>
        <w:spacing w:before="11"/>
        <w:rPr>
          <w:rFonts w:ascii="Georgia" w:eastAsia="Georgia" w:hAnsi="Georgia" w:cs="Georgia"/>
          <w:sz w:val="21"/>
          <w:szCs w:val="21"/>
        </w:rPr>
      </w:pPr>
    </w:p>
    <w:p w14:paraId="3B2349BF" w14:textId="77777777" w:rsidR="00283DE0" w:rsidRDefault="00641826" w:rsidP="003B0178">
      <w:pPr>
        <w:pStyle w:val="Heading2"/>
        <w:keepLines/>
        <w:rPr>
          <w:b w:val="0"/>
          <w:bCs w:val="0"/>
        </w:rPr>
      </w:pPr>
      <w:proofErr w:type="gramStart"/>
      <w:r>
        <w:rPr>
          <w:w w:val="95"/>
        </w:rPr>
        <w:t>es</w:t>
      </w:r>
      <w:r>
        <w:rPr>
          <w:spacing w:val="-24"/>
          <w:w w:val="95"/>
        </w:rPr>
        <w:t>F</w:t>
      </w:r>
      <w:r>
        <w:rPr>
          <w:w w:val="95"/>
        </w:rPr>
        <w:t>ragBag</w:t>
      </w:r>
      <w:proofErr w:type="gramEnd"/>
      <w:r>
        <w:rPr>
          <w:spacing w:val="40"/>
          <w:w w:val="95"/>
        </w:rPr>
        <w:t xml:space="preserve"> </w:t>
      </w:r>
      <w:r>
        <w:rPr>
          <w:w w:val="95"/>
        </w:rPr>
        <w:t>protein</w:t>
      </w:r>
      <w:r>
        <w:rPr>
          <w:spacing w:val="41"/>
          <w:w w:val="95"/>
        </w:rPr>
        <w:t xml:space="preserve"> </w:t>
      </w:r>
      <w:r>
        <w:rPr>
          <w:w w:val="95"/>
        </w:rPr>
        <w:t>structure</w:t>
      </w:r>
      <w:r>
        <w:rPr>
          <w:spacing w:val="39"/>
          <w:w w:val="95"/>
        </w:rPr>
        <w:t xml:space="preserve"> </w:t>
      </w:r>
      <w:r>
        <w:rPr>
          <w:w w:val="95"/>
        </w:rPr>
        <w:t>sear</w:t>
      </w:r>
      <w:r>
        <w:rPr>
          <w:spacing w:val="-11"/>
          <w:w w:val="95"/>
        </w:rPr>
        <w:t>c</w:t>
      </w:r>
      <w:r>
        <w:rPr>
          <w:w w:val="95"/>
        </w:rPr>
        <w:t>h</w:t>
      </w:r>
    </w:p>
    <w:p w14:paraId="53D0EE1E" w14:textId="56174D2C" w:rsidR="00283DE0" w:rsidRDefault="00641826" w:rsidP="003B0178">
      <w:pPr>
        <w:pStyle w:val="BodyText"/>
        <w:keepLines/>
        <w:spacing w:before="154" w:line="381" w:lineRule="auto"/>
        <w:ind w:right="528" w:firstLine="351"/>
      </w:pPr>
      <w:r>
        <w:t xml:space="preserve">In </w:t>
      </w:r>
      <w:r>
        <w:rPr>
          <w:spacing w:val="-3"/>
        </w:rPr>
        <w:t>F</w:t>
      </w:r>
      <w:r>
        <w:rPr>
          <w:spacing w:val="-4"/>
        </w:rPr>
        <w:t>ragBag,</w:t>
      </w:r>
      <w:r>
        <w:rPr>
          <w:spacing w:val="3"/>
        </w:rPr>
        <w:t xml:space="preserve"> </w:t>
      </w:r>
      <w:r>
        <w:t>the</w:t>
      </w:r>
      <w:r>
        <w:rPr>
          <w:spacing w:val="1"/>
        </w:rPr>
        <w:t xml:space="preserve"> </w:t>
      </w:r>
      <w:r>
        <w:t>bag</w:t>
      </w:r>
      <w:r>
        <w:rPr>
          <w:spacing w:val="1"/>
        </w:rPr>
        <w:t xml:space="preserve"> </w:t>
      </w:r>
      <w:r>
        <w:t>of</w:t>
      </w:r>
      <w:r>
        <w:rPr>
          <w:spacing w:val="1"/>
        </w:rPr>
        <w:t xml:space="preserve"> </w:t>
      </w:r>
      <w:r>
        <w:rPr>
          <w:spacing w:val="-2"/>
        </w:rPr>
        <w:t>fragmen</w:t>
      </w:r>
      <w:r>
        <w:rPr>
          <w:spacing w:val="-1"/>
        </w:rPr>
        <w:t>ts</w:t>
      </w:r>
      <w:r>
        <w:t xml:space="preserve"> is</w:t>
      </w:r>
      <w:r>
        <w:rPr>
          <w:spacing w:val="1"/>
        </w:rPr>
        <w:t xml:space="preserve"> </w:t>
      </w:r>
      <w:r>
        <w:rPr>
          <w:spacing w:val="-2"/>
        </w:rPr>
        <w:t>essen</w:t>
      </w:r>
      <w:r>
        <w:rPr>
          <w:spacing w:val="-1"/>
        </w:rPr>
        <w:t>tially</w:t>
      </w:r>
      <w:r>
        <w:rPr>
          <w:spacing w:val="1"/>
        </w:rPr>
        <w:t xml:space="preserve"> </w:t>
      </w:r>
      <w:r>
        <w:t>a</w:t>
      </w:r>
      <w:r>
        <w:rPr>
          <w:spacing w:val="1"/>
        </w:rPr>
        <w:t xml:space="preserve"> </w:t>
      </w:r>
      <w:r>
        <w:t>term</w:t>
      </w:r>
      <w:r>
        <w:rPr>
          <w:spacing w:val="1"/>
        </w:rPr>
        <w:t xml:space="preserve"> </w:t>
      </w:r>
      <w:r>
        <w:t>frequency</w:t>
      </w:r>
      <w:r>
        <w:rPr>
          <w:spacing w:val="1"/>
        </w:rPr>
        <w:t xml:space="preserve"> </w:t>
      </w:r>
      <w:r>
        <w:rPr>
          <w:spacing w:val="-1"/>
        </w:rPr>
        <w:t>v</w:t>
      </w:r>
      <w:r>
        <w:rPr>
          <w:spacing w:val="-2"/>
        </w:rPr>
        <w:t>ector</w:t>
      </w:r>
      <w:r>
        <w:rPr>
          <w:spacing w:val="25"/>
          <w:w w:val="94"/>
        </w:rPr>
        <w:t xml:space="preserve"> </w:t>
      </w:r>
      <w:r>
        <w:rPr>
          <w:spacing w:val="-2"/>
        </w:rPr>
        <w:t>representing</w:t>
      </w:r>
      <w:r>
        <w:rPr>
          <w:spacing w:val="-12"/>
        </w:rPr>
        <w:t xml:space="preserve"> </w:t>
      </w:r>
      <w:r>
        <w:t>the</w:t>
      </w:r>
      <w:r>
        <w:rPr>
          <w:spacing w:val="-11"/>
        </w:rPr>
        <w:t xml:space="preserve"> </w:t>
      </w:r>
      <w:r>
        <w:rPr>
          <w:spacing w:val="-3"/>
        </w:rPr>
        <w:t>number</w:t>
      </w:r>
      <w:r>
        <w:rPr>
          <w:spacing w:val="-11"/>
        </w:rPr>
        <w:t xml:space="preserve"> </w:t>
      </w:r>
      <w:r>
        <w:t>of</w:t>
      </w:r>
      <w:r>
        <w:rPr>
          <w:spacing w:val="-12"/>
        </w:rPr>
        <w:t xml:space="preserve"> </w:t>
      </w:r>
      <w:r>
        <w:t>occurrences</w:t>
      </w:r>
      <w:r>
        <w:rPr>
          <w:spacing w:val="-11"/>
        </w:rPr>
        <w:t xml:space="preserve"> </w:t>
      </w:r>
      <w:r>
        <w:t>of</w:t>
      </w:r>
      <w:r>
        <w:rPr>
          <w:spacing w:val="-11"/>
        </w:rPr>
        <w:t xml:space="preserve"> </w:t>
      </w:r>
      <w:r>
        <w:rPr>
          <w:spacing w:val="-3"/>
        </w:rPr>
        <w:t>each</w:t>
      </w:r>
      <w:r>
        <w:rPr>
          <w:spacing w:val="-12"/>
        </w:rPr>
        <w:t xml:space="preserve"> </w:t>
      </w:r>
      <w:r>
        <w:t>structural</w:t>
      </w:r>
      <w:r>
        <w:rPr>
          <w:spacing w:val="-10"/>
        </w:rPr>
        <w:t xml:space="preserve"> </w:t>
      </w:r>
      <w:r>
        <w:t>motif</w:t>
      </w:r>
      <w:r>
        <w:rPr>
          <w:spacing w:val="-12"/>
        </w:rPr>
        <w:t xml:space="preserve"> </w:t>
      </w:r>
      <w:r>
        <w:t>within</w:t>
      </w:r>
      <w:r>
        <w:rPr>
          <w:spacing w:val="-11"/>
        </w:rPr>
        <w:t xml:space="preserve"> </w:t>
      </w:r>
      <w:r>
        <w:t>the</w:t>
      </w:r>
      <w:r>
        <w:rPr>
          <w:spacing w:val="37"/>
          <w:w w:val="95"/>
        </w:rPr>
        <w:t xml:space="preserve"> </w:t>
      </w:r>
      <w:r>
        <w:t>protein.</w:t>
      </w:r>
      <w:r>
        <w:rPr>
          <w:spacing w:val="-6"/>
        </w:rPr>
        <w:t xml:space="preserve"> </w:t>
      </w:r>
      <w:r>
        <w:rPr>
          <w:spacing w:val="-3"/>
        </w:rPr>
        <w:t>F</w:t>
      </w:r>
      <w:r>
        <w:rPr>
          <w:spacing w:val="-4"/>
        </w:rPr>
        <w:t>ragBag</w:t>
      </w:r>
      <w:r>
        <w:rPr>
          <w:spacing w:val="-22"/>
        </w:rPr>
        <w:t xml:space="preserve"> </w:t>
      </w:r>
      <w:r>
        <w:t>turns</w:t>
      </w:r>
      <w:r>
        <w:rPr>
          <w:spacing w:val="-22"/>
        </w:rPr>
        <w:t xml:space="preserve"> </w:t>
      </w:r>
      <w:r>
        <w:t>out</w:t>
      </w:r>
      <w:r>
        <w:rPr>
          <w:spacing w:val="-23"/>
        </w:rPr>
        <w:t xml:space="preserve"> </w:t>
      </w:r>
      <w:r>
        <w:t>to</w:t>
      </w:r>
      <w:r>
        <w:rPr>
          <w:spacing w:val="-22"/>
        </w:rPr>
        <w:t xml:space="preserve"> </w:t>
      </w:r>
      <w:r>
        <w:rPr>
          <w:spacing w:val="3"/>
        </w:rPr>
        <w:t>be</w:t>
      </w:r>
      <w:r>
        <w:rPr>
          <w:spacing w:val="-22"/>
        </w:rPr>
        <w:t xml:space="preserve"> </w:t>
      </w:r>
      <w:r>
        <w:t>amenable</w:t>
      </w:r>
      <w:r>
        <w:rPr>
          <w:spacing w:val="-23"/>
        </w:rPr>
        <w:t xml:space="preserve"> </w:t>
      </w:r>
      <w:r>
        <w:t>to</w:t>
      </w:r>
      <w:r>
        <w:rPr>
          <w:spacing w:val="-22"/>
        </w:rPr>
        <w:t xml:space="preserve"> </w:t>
      </w:r>
      <w:r>
        <w:t>acceleration</w:t>
      </w:r>
      <w:r>
        <w:rPr>
          <w:spacing w:val="-23"/>
        </w:rPr>
        <w:t xml:space="preserve"> </w:t>
      </w:r>
      <w:r>
        <w:t>using</w:t>
      </w:r>
      <w:r>
        <w:rPr>
          <w:spacing w:val="-22"/>
        </w:rPr>
        <w:t xml:space="preserve"> </w:t>
      </w:r>
      <w:r>
        <w:t>an</w:t>
      </w:r>
      <w:r>
        <w:rPr>
          <w:spacing w:val="-23"/>
        </w:rPr>
        <w:t xml:space="preserve"> </w:t>
      </w:r>
      <w:r>
        <w:rPr>
          <w:spacing w:val="-3"/>
        </w:rPr>
        <w:t>entropy-</w:t>
      </w:r>
      <w:r>
        <w:t>scaling</w:t>
      </w:r>
      <w:r>
        <w:rPr>
          <w:spacing w:val="-10"/>
        </w:rPr>
        <w:t xml:space="preserve"> </w:t>
      </w:r>
      <w:r>
        <w:t>data</w:t>
      </w:r>
      <w:r>
        <w:rPr>
          <w:spacing w:val="-10"/>
        </w:rPr>
        <w:t xml:space="preserve"> </w:t>
      </w:r>
      <w:r>
        <w:t>structure</w:t>
      </w:r>
      <w:r>
        <w:rPr>
          <w:spacing w:val="-9"/>
        </w:rPr>
        <w:t xml:space="preserve"> </w:t>
      </w:r>
      <w:r>
        <w:t>because</w:t>
      </w:r>
      <w:r>
        <w:rPr>
          <w:spacing w:val="-10"/>
        </w:rPr>
        <w:t xml:space="preserve"> </w:t>
      </w:r>
      <w:r>
        <w:rPr>
          <w:spacing w:val="-5"/>
        </w:rPr>
        <w:t>much</w:t>
      </w:r>
      <w:r>
        <w:rPr>
          <w:spacing w:val="-11"/>
        </w:rPr>
        <w:t xml:space="preserve"> </w:t>
      </w:r>
      <w:r>
        <w:t>of</w:t>
      </w:r>
      <w:r>
        <w:rPr>
          <w:spacing w:val="-10"/>
        </w:rPr>
        <w:t xml:space="preserve"> </w:t>
      </w:r>
      <w:r>
        <w:t>the</w:t>
      </w:r>
      <w:r>
        <w:rPr>
          <w:spacing w:val="-10"/>
        </w:rPr>
        <w:t xml:space="preserve"> </w:t>
      </w:r>
      <w:r>
        <w:t>computation</w:t>
      </w:r>
      <w:r>
        <w:rPr>
          <w:spacing w:val="-9"/>
        </w:rPr>
        <w:t xml:space="preserve"> </w:t>
      </w:r>
      <w:r>
        <w:t>is</w:t>
      </w:r>
      <w:r>
        <w:rPr>
          <w:spacing w:val="-10"/>
        </w:rPr>
        <w:t xml:space="preserve"> </w:t>
      </w:r>
      <w:r>
        <w:rPr>
          <w:spacing w:val="-2"/>
        </w:rPr>
        <w:t>spen</w:t>
      </w:r>
      <w:r>
        <w:rPr>
          <w:spacing w:val="-1"/>
        </w:rPr>
        <w:t>t</w:t>
      </w:r>
      <w:r>
        <w:rPr>
          <w:spacing w:val="-10"/>
        </w:rPr>
        <w:t xml:space="preserve"> </w:t>
      </w:r>
      <w:r>
        <w:t>in</w:t>
      </w:r>
      <w:r>
        <w:rPr>
          <w:spacing w:val="-10"/>
        </w:rPr>
        <w:t xml:space="preserve"> </w:t>
      </w:r>
      <w:r>
        <w:t>doing</w:t>
      </w:r>
      <w:r>
        <w:rPr>
          <w:spacing w:val="-10"/>
        </w:rPr>
        <w:t xml:space="preserve"> </w:t>
      </w:r>
      <w:r>
        <w:t>a</w:t>
      </w:r>
      <w:r>
        <w:rPr>
          <w:spacing w:val="27"/>
          <w:w w:val="96"/>
        </w:rPr>
        <w:t xml:space="preserve"> </w:t>
      </w:r>
      <w:r>
        <w:rPr>
          <w:spacing w:val="-2"/>
        </w:rPr>
        <w:t>similarit</w:t>
      </w:r>
      <w:r>
        <w:rPr>
          <w:spacing w:val="-1"/>
        </w:rPr>
        <w:t>y</w:t>
      </w:r>
      <w:r>
        <w:rPr>
          <w:spacing w:val="-22"/>
        </w:rPr>
        <w:t xml:space="preserve"> </w:t>
      </w:r>
      <w:r>
        <w:rPr>
          <w:spacing w:val="-2"/>
        </w:rPr>
        <w:t>search</w:t>
      </w:r>
      <w:r>
        <w:rPr>
          <w:spacing w:val="-22"/>
        </w:rPr>
        <w:t xml:space="preserve"> </w:t>
      </w:r>
      <w:r>
        <w:t>on</w:t>
      </w:r>
      <w:r>
        <w:rPr>
          <w:spacing w:val="-22"/>
        </w:rPr>
        <w:t xml:space="preserve"> </w:t>
      </w:r>
      <w:r>
        <w:t>that</w:t>
      </w:r>
      <w:r>
        <w:rPr>
          <w:spacing w:val="-22"/>
        </w:rPr>
        <w:t xml:space="preserve"> </w:t>
      </w:r>
      <w:r>
        <w:t>frequency</w:t>
      </w:r>
      <w:r>
        <w:rPr>
          <w:spacing w:val="-22"/>
        </w:rPr>
        <w:t xml:space="preserve"> </w:t>
      </w:r>
      <w:r>
        <w:rPr>
          <w:spacing w:val="-1"/>
        </w:rPr>
        <w:t>v</w:t>
      </w:r>
      <w:r>
        <w:rPr>
          <w:spacing w:val="-2"/>
        </w:rPr>
        <w:t>ector.</w:t>
      </w:r>
    </w:p>
    <w:p w14:paraId="676851B7" w14:textId="5D11C2DA" w:rsidR="00283DE0" w:rsidRPr="000638C3" w:rsidRDefault="00641826" w:rsidP="003B0178">
      <w:pPr>
        <w:pStyle w:val="BodyText"/>
        <w:keepLines/>
        <w:spacing w:line="381" w:lineRule="auto"/>
        <w:ind w:right="528" w:firstLine="351"/>
      </w:pPr>
      <w:r>
        <w:rPr>
          <w:spacing w:val="-19"/>
        </w:rPr>
        <w:t>F</w:t>
      </w:r>
      <w:r>
        <w:t>or</w:t>
      </w:r>
      <w:r>
        <w:rPr>
          <w:spacing w:val="-6"/>
        </w:rPr>
        <w:t xml:space="preserve"> </w:t>
      </w:r>
      <w:r>
        <w:t>the</w:t>
      </w:r>
      <w:r>
        <w:rPr>
          <w:spacing w:val="-5"/>
        </w:rPr>
        <w:t xml:space="preserve"> </w:t>
      </w:r>
      <w:r>
        <w:t>cluster</w:t>
      </w:r>
      <w:r>
        <w:rPr>
          <w:spacing w:val="-5"/>
        </w:rPr>
        <w:t xml:space="preserve"> </w:t>
      </w:r>
      <w:r>
        <w:t>generation,</w:t>
      </w:r>
      <w:r>
        <w:rPr>
          <w:spacing w:val="-4"/>
        </w:rPr>
        <w:t xml:space="preserve"> </w:t>
      </w:r>
      <w:r>
        <w:rPr>
          <w:spacing w:val="-8"/>
        </w:rPr>
        <w:t>w</w:t>
      </w:r>
      <w:r>
        <w:t>e</w:t>
      </w:r>
      <w:r>
        <w:rPr>
          <w:spacing w:val="-6"/>
        </w:rPr>
        <w:t xml:space="preserve"> </w:t>
      </w:r>
      <w:r>
        <w:t>trivially</w:t>
      </w:r>
      <w:r>
        <w:rPr>
          <w:spacing w:val="-5"/>
        </w:rPr>
        <w:t xml:space="preserve"> </w:t>
      </w:r>
      <w:r>
        <w:t>used</w:t>
      </w:r>
      <w:r>
        <w:rPr>
          <w:spacing w:val="-5"/>
        </w:rPr>
        <w:t xml:space="preserve"> </w:t>
      </w:r>
      <w:r>
        <w:t>a</w:t>
      </w:r>
      <w:r>
        <w:rPr>
          <w:spacing w:val="-6"/>
        </w:rPr>
        <w:t xml:space="preserve"> </w:t>
      </w:r>
      <w:r>
        <w:t>n</w:t>
      </w:r>
      <w:r>
        <w:rPr>
          <w:spacing w:val="-28"/>
        </w:rPr>
        <w:t>a</w:t>
      </w:r>
      <w:r>
        <w:rPr>
          <w:spacing w:val="-94"/>
        </w:rPr>
        <w:t>¨</w:t>
      </w:r>
      <w:r>
        <w:t>ı</w:t>
      </w:r>
      <w:r>
        <w:rPr>
          <w:spacing w:val="-8"/>
        </w:rPr>
        <w:t>v</w:t>
      </w:r>
      <w:r>
        <w:t>e</w:t>
      </w:r>
      <w:r>
        <w:rPr>
          <w:spacing w:val="-5"/>
        </w:rPr>
        <w:t xml:space="preserve"> </w:t>
      </w:r>
      <w:r>
        <w:t>randomized</w:t>
      </w:r>
      <w:r>
        <w:rPr>
          <w:spacing w:val="-6"/>
        </w:rPr>
        <w:t xml:space="preserve"> </w:t>
      </w:r>
      <w:r>
        <w:t>greedy</w:t>
      </w:r>
      <w:r>
        <w:rPr>
          <w:w w:val="94"/>
        </w:rPr>
        <w:t xml:space="preserve"> </w:t>
      </w:r>
      <w:r>
        <w:t>2-pass</w:t>
      </w:r>
      <w:r>
        <w:rPr>
          <w:spacing w:val="-24"/>
        </w:rPr>
        <w:t xml:space="preserve"> </w:t>
      </w:r>
      <w:r>
        <w:rPr>
          <w:spacing w:val="-2"/>
        </w:rPr>
        <w:t>approach.</w:t>
      </w:r>
      <w:r>
        <w:rPr>
          <w:spacing w:val="-6"/>
        </w:rPr>
        <w:t xml:space="preserve"> </w:t>
      </w:r>
      <w:r>
        <w:t>First,</w:t>
      </w:r>
      <w:r>
        <w:rPr>
          <w:spacing w:val="-21"/>
        </w:rPr>
        <w:t xml:space="preserve"> </w:t>
      </w:r>
      <w:r w:rsidRPr="000638C3">
        <w:t>all proteins in the Protein Data Bank were</w:t>
      </w:r>
      <w:r>
        <w:rPr>
          <w:spacing w:val="-23"/>
        </w:rPr>
        <w:t xml:space="preserve"> </w:t>
      </w:r>
      <w:r>
        <w:t>randomly</w:t>
      </w:r>
      <w:r>
        <w:rPr>
          <w:spacing w:val="23"/>
          <w:w w:val="94"/>
        </w:rPr>
        <w:t xml:space="preserve"> </w:t>
      </w:r>
      <w:r>
        <w:t>ordered.</w:t>
      </w:r>
      <w:r>
        <w:rPr>
          <w:spacing w:val="42"/>
        </w:rPr>
        <w:t xml:space="preserve"> </w:t>
      </w:r>
      <w:r>
        <w:t>Then</w:t>
      </w:r>
      <w:r>
        <w:rPr>
          <w:spacing w:val="6"/>
        </w:rPr>
        <w:t xml:space="preserve"> </w:t>
      </w:r>
      <w:r>
        <w:t>in</w:t>
      </w:r>
      <w:r>
        <w:rPr>
          <w:spacing w:val="5"/>
        </w:rPr>
        <w:t xml:space="preserve"> </w:t>
      </w:r>
      <w:r>
        <w:t>the</w:t>
      </w:r>
      <w:r>
        <w:rPr>
          <w:spacing w:val="6"/>
        </w:rPr>
        <w:t xml:space="preserve"> </w:t>
      </w:r>
      <w:r w:rsidR="00F40052">
        <w:rPr>
          <w:spacing w:val="6"/>
        </w:rPr>
        <w:t>final</w:t>
      </w:r>
      <w:r w:rsidR="00F40052">
        <w:t xml:space="preserve"> </w:t>
      </w:r>
      <w:r>
        <w:t>pass,</w:t>
      </w:r>
      <w:r>
        <w:rPr>
          <w:spacing w:val="7"/>
        </w:rPr>
        <w:t xml:space="preserve"> </w:t>
      </w:r>
      <w:r>
        <w:t>proteins</w:t>
      </w:r>
      <w:r>
        <w:rPr>
          <w:spacing w:val="5"/>
        </w:rPr>
        <w:t xml:space="preserve"> </w:t>
      </w:r>
      <w:r>
        <w:rPr>
          <w:spacing w:val="-3"/>
        </w:rPr>
        <w:t>were</w:t>
      </w:r>
      <w:r>
        <w:rPr>
          <w:spacing w:val="6"/>
        </w:rPr>
        <w:t xml:space="preserve"> </w:t>
      </w:r>
      <w:r>
        <w:t>selected</w:t>
      </w:r>
      <w:r>
        <w:rPr>
          <w:spacing w:val="5"/>
        </w:rPr>
        <w:t xml:space="preserve"> </w:t>
      </w:r>
      <w:r>
        <w:t>as</w:t>
      </w:r>
      <w:r>
        <w:rPr>
          <w:spacing w:val="5"/>
        </w:rPr>
        <w:t xml:space="preserve"> </w:t>
      </w:r>
      <w:r>
        <w:t>cluster</w:t>
      </w:r>
      <w:r>
        <w:rPr>
          <w:spacing w:val="7"/>
        </w:rPr>
        <w:t xml:space="preserve"> </w:t>
      </w:r>
      <w:r>
        <w:rPr>
          <w:spacing w:val="-2"/>
        </w:rPr>
        <w:t>centers</w:t>
      </w:r>
      <w:r>
        <w:rPr>
          <w:spacing w:val="4"/>
        </w:rPr>
        <w:t xml:space="preserve"> </w:t>
      </w:r>
      <w:r>
        <w:t>if</w:t>
      </w:r>
      <w:r w:rsidR="000638C3">
        <w:t xml:space="preserve"> </w:t>
      </w:r>
      <w:r>
        <w:t>and</w:t>
      </w:r>
      <w:r>
        <w:rPr>
          <w:spacing w:val="-16"/>
        </w:rPr>
        <w:t xml:space="preserve"> </w:t>
      </w:r>
      <w:r>
        <w:t>only</w:t>
      </w:r>
      <w:r>
        <w:rPr>
          <w:spacing w:val="-16"/>
        </w:rPr>
        <w:t xml:space="preserve"> </w:t>
      </w:r>
      <w:r>
        <w:t>if</w:t>
      </w:r>
      <w:r>
        <w:rPr>
          <w:spacing w:val="-16"/>
        </w:rPr>
        <w:t xml:space="preserve"> </w:t>
      </w:r>
      <w:r>
        <w:t>they</w:t>
      </w:r>
      <w:r>
        <w:rPr>
          <w:spacing w:val="-16"/>
        </w:rPr>
        <w:t xml:space="preserve"> </w:t>
      </w:r>
      <w:r>
        <w:rPr>
          <w:spacing w:val="-3"/>
        </w:rPr>
        <w:t>were</w:t>
      </w:r>
      <w:r>
        <w:rPr>
          <w:spacing w:val="-16"/>
        </w:rPr>
        <w:t xml:space="preserve"> </w:t>
      </w:r>
      <w:r>
        <w:t>not</w:t>
      </w:r>
      <w:r>
        <w:rPr>
          <w:spacing w:val="-15"/>
        </w:rPr>
        <w:t xml:space="preserve"> </w:t>
      </w:r>
      <w:r>
        <w:t>within</w:t>
      </w:r>
      <w:r>
        <w:rPr>
          <w:spacing w:val="-15"/>
        </w:rPr>
        <w:t xml:space="preserve"> </w:t>
      </w:r>
      <w:r>
        <w:t>a</w:t>
      </w:r>
      <w:r>
        <w:rPr>
          <w:spacing w:val="-16"/>
        </w:rPr>
        <w:t xml:space="preserve"> </w:t>
      </w:r>
      <w:r>
        <w:t>user-specified</w:t>
      </w:r>
      <w:r>
        <w:rPr>
          <w:spacing w:val="-15"/>
        </w:rPr>
        <w:t xml:space="preserve"> </w:t>
      </w:r>
      <w:r>
        <w:t>Euclidean</w:t>
      </w:r>
      <w:r>
        <w:rPr>
          <w:spacing w:val="-15"/>
        </w:rPr>
        <w:t xml:space="preserve"> </w:t>
      </w:r>
      <w:r>
        <w:t>distance</w:t>
      </w:r>
      <w:r>
        <w:rPr>
          <w:spacing w:val="-16"/>
        </w:rPr>
        <w:t xml:space="preserve"> </w:t>
      </w:r>
      <w:r>
        <w:rPr>
          <w:i/>
          <w:spacing w:val="-2"/>
        </w:rPr>
        <w:t>r</w:t>
      </w:r>
      <w:r>
        <w:rPr>
          <w:rFonts w:ascii="Palatino Linotype"/>
          <w:i/>
          <w:spacing w:val="-1"/>
          <w:position w:val="-3"/>
          <w:sz w:val="16"/>
        </w:rPr>
        <w:t>c</w:t>
      </w:r>
      <w:r>
        <w:rPr>
          <w:rFonts w:ascii="Palatino Linotype"/>
          <w:i/>
          <w:spacing w:val="8"/>
          <w:position w:val="-3"/>
          <w:sz w:val="16"/>
        </w:rPr>
        <w:t xml:space="preserve"> </w:t>
      </w:r>
      <w:r>
        <w:t>from</w:t>
      </w:r>
      <w:r>
        <w:rPr>
          <w:spacing w:val="27"/>
          <w:w w:val="91"/>
        </w:rPr>
        <w:t xml:space="preserve"> </w:t>
      </w:r>
      <w:r>
        <w:t>an</w:t>
      </w:r>
      <w:r>
        <w:rPr>
          <w:spacing w:val="9"/>
        </w:rPr>
        <w:t xml:space="preserve"> </w:t>
      </w:r>
      <w:r>
        <w:t>existing</w:t>
      </w:r>
      <w:r>
        <w:rPr>
          <w:spacing w:val="10"/>
        </w:rPr>
        <w:t xml:space="preserve"> </w:t>
      </w:r>
      <w:r>
        <w:rPr>
          <w:spacing w:val="-2"/>
        </w:rPr>
        <w:t>center</w:t>
      </w:r>
      <w:r>
        <w:rPr>
          <w:spacing w:val="9"/>
        </w:rPr>
        <w:t xml:space="preserve"> </w:t>
      </w:r>
      <w:r>
        <w:t>(i.e.,</w:t>
      </w:r>
      <w:r>
        <w:rPr>
          <w:spacing w:val="12"/>
        </w:rPr>
        <w:t xml:space="preserve"> </w:t>
      </w:r>
      <w:r>
        <w:t>the</w:t>
      </w:r>
      <w:r>
        <w:rPr>
          <w:spacing w:val="9"/>
        </w:rPr>
        <w:t xml:space="preserve"> </w:t>
      </w:r>
      <w:r w:rsidR="00F40052">
        <w:t>first</w:t>
      </w:r>
      <w:r>
        <w:rPr>
          <w:spacing w:val="32"/>
        </w:rPr>
        <w:t xml:space="preserve"> </w:t>
      </w:r>
      <w:r>
        <w:t>protein</w:t>
      </w:r>
      <w:r>
        <w:rPr>
          <w:spacing w:val="9"/>
        </w:rPr>
        <w:t xml:space="preserve"> </w:t>
      </w:r>
      <w:r>
        <w:t>is</w:t>
      </w:r>
      <w:r>
        <w:rPr>
          <w:spacing w:val="9"/>
        </w:rPr>
        <w:t xml:space="preserve"> </w:t>
      </w:r>
      <w:r>
        <w:rPr>
          <w:spacing w:val="-4"/>
        </w:rPr>
        <w:t>always</w:t>
      </w:r>
      <w:r>
        <w:rPr>
          <w:spacing w:val="9"/>
        </w:rPr>
        <w:t xml:space="preserve"> </w:t>
      </w:r>
      <w:r>
        <w:t>selected,</w:t>
      </w:r>
      <w:r>
        <w:rPr>
          <w:spacing w:val="13"/>
        </w:rPr>
        <w:t xml:space="preserve"> </w:t>
      </w:r>
      <w:r>
        <w:t>and</w:t>
      </w:r>
      <w:r>
        <w:rPr>
          <w:spacing w:val="9"/>
        </w:rPr>
        <w:t xml:space="preserve"> </w:t>
      </w:r>
      <w:r>
        <w:t>the</w:t>
      </w:r>
      <w:r>
        <w:rPr>
          <w:spacing w:val="9"/>
        </w:rPr>
        <w:t xml:space="preserve"> </w:t>
      </w:r>
      <w:r>
        <w:t>second</w:t>
      </w:r>
      <w:r>
        <w:rPr>
          <w:spacing w:val="24"/>
          <w:w w:val="91"/>
        </w:rPr>
        <w:t xml:space="preserve"> </w:t>
      </w:r>
      <w:r>
        <w:t>if</w:t>
      </w:r>
      <w:r>
        <w:rPr>
          <w:spacing w:val="17"/>
        </w:rPr>
        <w:t xml:space="preserve"> </w:t>
      </w:r>
      <w:r>
        <w:t>further</w:t>
      </w:r>
      <w:r>
        <w:rPr>
          <w:spacing w:val="18"/>
        </w:rPr>
        <w:t xml:space="preserve"> </w:t>
      </w:r>
      <w:r>
        <w:rPr>
          <w:spacing w:val="-7"/>
        </w:rPr>
        <w:t>awa</w:t>
      </w:r>
      <w:r>
        <w:rPr>
          <w:spacing w:val="-6"/>
        </w:rPr>
        <w:t>y</w:t>
      </w:r>
      <w:r>
        <w:rPr>
          <w:spacing w:val="17"/>
        </w:rPr>
        <w:t xml:space="preserve"> </w:t>
      </w:r>
      <w:r>
        <w:t>than</w:t>
      </w:r>
      <w:r>
        <w:rPr>
          <w:spacing w:val="17"/>
        </w:rPr>
        <w:t xml:space="preserve"> </w:t>
      </w:r>
      <w:r>
        <w:rPr>
          <w:i/>
        </w:rPr>
        <w:t>r</w:t>
      </w:r>
      <w:r>
        <w:rPr>
          <w:rFonts w:ascii="Palatino Linotype"/>
          <w:i/>
          <w:position w:val="-3"/>
          <w:sz w:val="16"/>
        </w:rPr>
        <w:t xml:space="preserve">c </w:t>
      </w:r>
      <w:r>
        <w:rPr>
          <w:rFonts w:ascii="Palatino Linotype"/>
          <w:i/>
          <w:spacing w:val="2"/>
          <w:position w:val="-3"/>
          <w:sz w:val="16"/>
        </w:rPr>
        <w:t xml:space="preserve"> </w:t>
      </w:r>
      <w:r>
        <w:t>from</w:t>
      </w:r>
      <w:r>
        <w:rPr>
          <w:spacing w:val="17"/>
        </w:rPr>
        <w:t xml:space="preserve"> </w:t>
      </w:r>
      <w:r>
        <w:t>the</w:t>
      </w:r>
      <w:r>
        <w:rPr>
          <w:spacing w:val="17"/>
        </w:rPr>
        <w:t xml:space="preserve"> </w:t>
      </w:r>
      <w:r>
        <w:t>fi</w:t>
      </w:r>
      <w:r w:rsidR="00F40052">
        <w:t xml:space="preserve">rst, </w:t>
      </w:r>
      <w:r>
        <w:t xml:space="preserve">etc.). </w:t>
      </w:r>
      <w:r>
        <w:rPr>
          <w:spacing w:val="5"/>
        </w:rPr>
        <w:t xml:space="preserve"> </w:t>
      </w:r>
      <w:r>
        <w:t>Recall</w:t>
      </w:r>
      <w:r>
        <w:rPr>
          <w:spacing w:val="17"/>
        </w:rPr>
        <w:t xml:space="preserve"> </w:t>
      </w:r>
      <w:r>
        <w:t>that</w:t>
      </w:r>
      <w:r>
        <w:rPr>
          <w:spacing w:val="17"/>
        </w:rPr>
        <w:t xml:space="preserve"> </w:t>
      </w:r>
      <w:r>
        <w:t>this</w:t>
      </w:r>
      <w:r>
        <w:rPr>
          <w:spacing w:val="17"/>
        </w:rPr>
        <w:t xml:space="preserve"> </w:t>
      </w:r>
      <w:r>
        <w:t>generation</w:t>
      </w:r>
      <w:r>
        <w:rPr>
          <w:spacing w:val="17"/>
        </w:rPr>
        <w:t xml:space="preserve"> </w:t>
      </w:r>
      <w:r>
        <w:t>of</w:t>
      </w:r>
      <w:r w:rsidR="000638C3">
        <w:t xml:space="preserve"> </w:t>
      </w:r>
      <w:r>
        <w:t>cluster</w:t>
      </w:r>
      <w:r>
        <w:rPr>
          <w:spacing w:val="-3"/>
        </w:rPr>
        <w:t xml:space="preserve"> </w:t>
      </w:r>
      <w:r>
        <w:rPr>
          <w:spacing w:val="-2"/>
        </w:rPr>
        <w:t>centers</w:t>
      </w:r>
      <w:r>
        <w:rPr>
          <w:spacing w:val="-4"/>
        </w:rPr>
        <w:t xml:space="preserve"> </w:t>
      </w:r>
      <w:r>
        <w:t>is</w:t>
      </w:r>
      <w:r>
        <w:rPr>
          <w:spacing w:val="-3"/>
        </w:rPr>
        <w:t xml:space="preserve"> </w:t>
      </w:r>
      <w:r>
        <w:t>the</w:t>
      </w:r>
      <w:r>
        <w:rPr>
          <w:spacing w:val="-4"/>
        </w:rPr>
        <w:t xml:space="preserve"> </w:t>
      </w:r>
      <w:r>
        <w:t>same</w:t>
      </w:r>
      <w:r>
        <w:rPr>
          <w:spacing w:val="-3"/>
        </w:rPr>
        <w:t xml:space="preserve"> </w:t>
      </w:r>
      <w:r>
        <w:t>as</w:t>
      </w:r>
      <w:r>
        <w:rPr>
          <w:spacing w:val="-4"/>
        </w:rPr>
        <w:t xml:space="preserve"> </w:t>
      </w:r>
      <w:r>
        <w:t>the</w:t>
      </w:r>
      <w:r>
        <w:rPr>
          <w:spacing w:val="-3"/>
        </w:rPr>
        <w:t xml:space="preserve"> </w:t>
      </w:r>
      <w:r>
        <w:t>one</w:t>
      </w:r>
      <w:r>
        <w:rPr>
          <w:spacing w:val="-4"/>
        </w:rPr>
        <w:t xml:space="preserve"> </w:t>
      </w:r>
      <w:r>
        <w:t>used</w:t>
      </w:r>
      <w:r>
        <w:rPr>
          <w:spacing w:val="-4"/>
        </w:rPr>
        <w:t xml:space="preserve"> </w:t>
      </w:r>
      <w:r>
        <w:t>to</w:t>
      </w:r>
      <w:r>
        <w:rPr>
          <w:spacing w:val="-3"/>
        </w:rPr>
        <w:t xml:space="preserve"> </w:t>
      </w:r>
      <w:r>
        <w:t>generate</w:t>
      </w:r>
      <w:r>
        <w:rPr>
          <w:spacing w:val="-4"/>
        </w:rPr>
        <w:t xml:space="preserve"> </w:t>
      </w:r>
      <w:r>
        <w:rPr>
          <w:spacing w:val="-3"/>
        </w:rPr>
        <w:t>co</w:t>
      </w:r>
      <w:r>
        <w:rPr>
          <w:spacing w:val="-2"/>
        </w:rPr>
        <w:t>v</w:t>
      </w:r>
      <w:r>
        <w:rPr>
          <w:spacing w:val="-3"/>
        </w:rPr>
        <w:t xml:space="preserve">ering </w:t>
      </w:r>
      <w:r>
        <w:t>spheres</w:t>
      </w:r>
      <w:r>
        <w:rPr>
          <w:spacing w:val="-3"/>
        </w:rPr>
        <w:t xml:space="preserve"> </w:t>
      </w:r>
      <w:r>
        <w:t>in</w:t>
      </w:r>
      <w:r w:rsidR="000638C3">
        <w:t xml:space="preserve"> </w:t>
      </w:r>
      <w:r>
        <w:t>Figure</w:t>
      </w:r>
      <w:r>
        <w:rPr>
          <w:spacing w:val="-22"/>
        </w:rPr>
        <w:t xml:space="preserve"> </w:t>
      </w:r>
      <w:r>
        <w:t>2;</w:t>
      </w:r>
      <w:r>
        <w:rPr>
          <w:spacing w:val="-22"/>
        </w:rPr>
        <w:t xml:space="preserve"> </w:t>
      </w:r>
      <w:r>
        <w:t>the</w:t>
      </w:r>
      <w:r>
        <w:rPr>
          <w:spacing w:val="-23"/>
        </w:rPr>
        <w:t xml:space="preserve"> </w:t>
      </w:r>
      <w:r>
        <w:rPr>
          <w:spacing w:val="-3"/>
        </w:rPr>
        <w:t>co</w:t>
      </w:r>
      <w:r>
        <w:rPr>
          <w:spacing w:val="-2"/>
        </w:rPr>
        <w:t>v</w:t>
      </w:r>
      <w:r>
        <w:rPr>
          <w:spacing w:val="-3"/>
        </w:rPr>
        <w:t>ering</w:t>
      </w:r>
      <w:r>
        <w:rPr>
          <w:spacing w:val="-22"/>
        </w:rPr>
        <w:t xml:space="preserve"> </w:t>
      </w:r>
      <w:r>
        <w:t>spheres</w:t>
      </w:r>
      <w:r>
        <w:rPr>
          <w:spacing w:val="-22"/>
        </w:rPr>
        <w:t xml:space="preserve"> </w:t>
      </w:r>
      <w:r>
        <w:rPr>
          <w:spacing w:val="-3"/>
        </w:rPr>
        <w:t>were</w:t>
      </w:r>
      <w:r>
        <w:rPr>
          <w:spacing w:val="-22"/>
        </w:rPr>
        <w:t xml:space="preserve"> </w:t>
      </w:r>
      <w:r>
        <w:rPr>
          <w:spacing w:val="-3"/>
        </w:rPr>
        <w:t>o</w:t>
      </w:r>
      <w:r>
        <w:rPr>
          <w:spacing w:val="-2"/>
        </w:rPr>
        <w:t>v</w:t>
      </w:r>
      <w:r>
        <w:rPr>
          <w:spacing w:val="-3"/>
        </w:rPr>
        <w:t>erlapping,</w:t>
      </w:r>
      <w:r>
        <w:rPr>
          <w:spacing w:val="-22"/>
        </w:rPr>
        <w:t xml:space="preserve"> </w:t>
      </w:r>
      <w:r>
        <w:t>but</w:t>
      </w:r>
      <w:r>
        <w:rPr>
          <w:spacing w:val="-22"/>
        </w:rPr>
        <w:t xml:space="preserve"> </w:t>
      </w:r>
      <w:r>
        <w:rPr>
          <w:spacing w:val="-5"/>
        </w:rPr>
        <w:t>we</w:t>
      </w:r>
      <w:r>
        <w:rPr>
          <w:spacing w:val="-23"/>
        </w:rPr>
        <w:t xml:space="preserve"> </w:t>
      </w:r>
      <w:r>
        <w:t>assign</w:t>
      </w:r>
      <w:r>
        <w:rPr>
          <w:spacing w:val="-22"/>
        </w:rPr>
        <w:t xml:space="preserve"> </w:t>
      </w:r>
      <w:r>
        <w:rPr>
          <w:spacing w:val="-3"/>
        </w:rPr>
        <w:t>every</w:t>
      </w:r>
      <w:r>
        <w:rPr>
          <w:spacing w:val="-23"/>
        </w:rPr>
        <w:t xml:space="preserve"> </w:t>
      </w:r>
      <w:r>
        <w:t>protein</w:t>
      </w:r>
      <w:r>
        <w:rPr>
          <w:spacing w:val="37"/>
          <w:w w:val="93"/>
        </w:rPr>
        <w:t xml:space="preserve"> </w:t>
      </w:r>
      <w:r>
        <w:t>uniquely</w:t>
      </w:r>
      <w:r>
        <w:rPr>
          <w:spacing w:val="-8"/>
        </w:rPr>
        <w:t xml:space="preserve"> </w:t>
      </w:r>
      <w:r>
        <w:t>to</w:t>
      </w:r>
      <w:r>
        <w:rPr>
          <w:spacing w:val="-8"/>
        </w:rPr>
        <w:t xml:space="preserve"> </w:t>
      </w:r>
      <w:r>
        <w:t>a</w:t>
      </w:r>
      <w:r>
        <w:rPr>
          <w:spacing w:val="-8"/>
        </w:rPr>
        <w:t xml:space="preserve"> </w:t>
      </w:r>
      <w:r>
        <w:t>single</w:t>
      </w:r>
      <w:r>
        <w:rPr>
          <w:spacing w:val="-8"/>
        </w:rPr>
        <w:t xml:space="preserve"> </w:t>
      </w:r>
      <w:r>
        <w:t>cluster</w:t>
      </w:r>
      <w:r>
        <w:rPr>
          <w:spacing w:val="-7"/>
        </w:rPr>
        <w:t xml:space="preserve"> </w:t>
      </w:r>
      <w:r>
        <w:rPr>
          <w:spacing w:val="-4"/>
        </w:rPr>
        <w:t>b</w:t>
      </w:r>
      <w:r>
        <w:rPr>
          <w:spacing w:val="-3"/>
        </w:rPr>
        <w:t>y</w:t>
      </w:r>
      <w:r>
        <w:rPr>
          <w:spacing w:val="-8"/>
        </w:rPr>
        <w:t xml:space="preserve"> </w:t>
      </w:r>
      <w:r>
        <w:t>assigning</w:t>
      </w:r>
      <w:r>
        <w:rPr>
          <w:spacing w:val="-8"/>
        </w:rPr>
        <w:t xml:space="preserve"> </w:t>
      </w:r>
      <w:r>
        <w:t>to</w:t>
      </w:r>
      <w:r>
        <w:rPr>
          <w:spacing w:val="-8"/>
        </w:rPr>
        <w:t xml:space="preserve"> </w:t>
      </w:r>
      <w:r>
        <w:t>the</w:t>
      </w:r>
      <w:r>
        <w:rPr>
          <w:spacing w:val="-8"/>
        </w:rPr>
        <w:t xml:space="preserve"> </w:t>
      </w:r>
      <w:r>
        <w:t>nearest</w:t>
      </w:r>
      <w:r>
        <w:rPr>
          <w:spacing w:val="-8"/>
        </w:rPr>
        <w:t xml:space="preserve"> </w:t>
      </w:r>
      <w:r>
        <w:t>cluster</w:t>
      </w:r>
      <w:r>
        <w:rPr>
          <w:spacing w:val="-7"/>
        </w:rPr>
        <w:t xml:space="preserve"> </w:t>
      </w:r>
      <w:r>
        <w:rPr>
          <w:spacing w:val="-2"/>
        </w:rPr>
        <w:t>center</w:t>
      </w:r>
      <w:r>
        <w:rPr>
          <w:spacing w:val="-8"/>
        </w:rPr>
        <w:t xml:space="preserve"> </w:t>
      </w:r>
      <w:r>
        <w:t>in</w:t>
      </w:r>
      <w:r>
        <w:rPr>
          <w:spacing w:val="-8"/>
        </w:rPr>
        <w:t xml:space="preserve"> </w:t>
      </w:r>
      <w:r>
        <w:t>the</w:t>
      </w:r>
      <w:r>
        <w:rPr>
          <w:spacing w:val="20"/>
          <w:w w:val="95"/>
        </w:rPr>
        <w:t xml:space="preserve"> </w:t>
      </w:r>
      <w:r w:rsidRPr="000638C3">
        <w:t>second pass.</w:t>
      </w:r>
    </w:p>
    <w:p w14:paraId="3B499191" w14:textId="77777777" w:rsidR="000638C3" w:rsidRDefault="00641826" w:rsidP="003B0178">
      <w:pPr>
        <w:pStyle w:val="BodyText"/>
        <w:keepLines/>
        <w:spacing w:line="379" w:lineRule="auto"/>
        <w:ind w:left="490" w:right="533" w:firstLine="346"/>
      </w:pPr>
      <w:r>
        <w:rPr>
          <w:spacing w:val="-2"/>
        </w:rPr>
        <w:lastRenderedPageBreak/>
        <w:t>Similarit</w:t>
      </w:r>
      <w:r>
        <w:rPr>
          <w:spacing w:val="-1"/>
        </w:rPr>
        <w:t>y</w:t>
      </w:r>
      <w:r>
        <w:rPr>
          <w:spacing w:val="-31"/>
        </w:rPr>
        <w:t xml:space="preserve"> </w:t>
      </w:r>
      <w:r>
        <w:rPr>
          <w:spacing w:val="-2"/>
        </w:rPr>
        <w:t>search</w:t>
      </w:r>
      <w:r>
        <w:rPr>
          <w:spacing w:val="-30"/>
        </w:rPr>
        <w:t xml:space="preserve"> </w:t>
      </w:r>
      <w:r>
        <w:t>here</w:t>
      </w:r>
      <w:r>
        <w:rPr>
          <w:spacing w:val="-30"/>
        </w:rPr>
        <w:t xml:space="preserve"> </w:t>
      </w:r>
      <w:r>
        <w:t>is</w:t>
      </w:r>
      <w:r>
        <w:rPr>
          <w:spacing w:val="-30"/>
        </w:rPr>
        <w:t xml:space="preserve"> </w:t>
      </w:r>
      <w:r>
        <w:t>performed</w:t>
      </w:r>
      <w:r>
        <w:rPr>
          <w:spacing w:val="-29"/>
        </w:rPr>
        <w:t xml:space="preserve"> </w:t>
      </w:r>
      <w:r>
        <w:t>exactly</w:t>
      </w:r>
      <w:r>
        <w:rPr>
          <w:spacing w:val="-30"/>
        </w:rPr>
        <w:t xml:space="preserve"> </w:t>
      </w:r>
      <w:r>
        <w:t>as</w:t>
      </w:r>
      <w:r>
        <w:rPr>
          <w:spacing w:val="-29"/>
        </w:rPr>
        <w:t xml:space="preserve"> </w:t>
      </w:r>
      <w:r>
        <w:t>described</w:t>
      </w:r>
      <w:r>
        <w:rPr>
          <w:spacing w:val="-30"/>
        </w:rPr>
        <w:t xml:space="preserve"> </w:t>
      </w:r>
      <w:r>
        <w:t>in</w:t>
      </w:r>
      <w:r>
        <w:rPr>
          <w:spacing w:val="-30"/>
        </w:rPr>
        <w:t xml:space="preserve"> </w:t>
      </w:r>
      <w:r>
        <w:t>the</w:t>
      </w:r>
      <w:r>
        <w:rPr>
          <w:spacing w:val="-30"/>
        </w:rPr>
        <w:t xml:space="preserve"> </w:t>
      </w:r>
      <w:r>
        <w:t>data</w:t>
      </w:r>
      <w:r>
        <w:rPr>
          <w:spacing w:val="-30"/>
        </w:rPr>
        <w:t xml:space="preserve"> </w:t>
      </w:r>
      <w:r w:rsidR="0029404D">
        <w:t>struc</w:t>
      </w:r>
      <w:r>
        <w:t>ture</w:t>
      </w:r>
      <w:r>
        <w:rPr>
          <w:spacing w:val="-15"/>
        </w:rPr>
        <w:t xml:space="preserve"> </w:t>
      </w:r>
      <w:r>
        <w:t>section,</w:t>
      </w:r>
      <w:r>
        <w:rPr>
          <w:spacing w:val="-13"/>
        </w:rPr>
        <w:t xml:space="preserve"> </w:t>
      </w:r>
      <w:r>
        <w:t>with</w:t>
      </w:r>
      <w:r>
        <w:rPr>
          <w:spacing w:val="-14"/>
        </w:rPr>
        <w:t xml:space="preserve"> </w:t>
      </w:r>
      <w:r>
        <w:t>no</w:t>
      </w:r>
      <w:r>
        <w:rPr>
          <w:spacing w:val="-15"/>
        </w:rPr>
        <w:t xml:space="preserve"> </w:t>
      </w:r>
      <w:r>
        <w:rPr>
          <w:spacing w:val="1"/>
        </w:rPr>
        <w:t>modifi</w:t>
      </w:r>
      <w:r w:rsidR="0029404D">
        <w:rPr>
          <w:spacing w:val="1"/>
        </w:rPr>
        <w:t xml:space="preserve">cation. </w:t>
      </w:r>
      <w:r>
        <w:rPr>
          <w:spacing w:val="-7"/>
        </w:rPr>
        <w:t>F</w:t>
      </w:r>
      <w:r>
        <w:rPr>
          <w:spacing w:val="-8"/>
        </w:rPr>
        <w:t>or</w:t>
      </w:r>
      <w:r>
        <w:rPr>
          <w:spacing w:val="1"/>
        </w:rPr>
        <w:t xml:space="preserve"> </w:t>
      </w:r>
      <w:r>
        <w:t>a</w:t>
      </w:r>
      <w:r>
        <w:rPr>
          <w:spacing w:val="1"/>
        </w:rPr>
        <w:t xml:space="preserve"> </w:t>
      </w:r>
      <w:r>
        <w:rPr>
          <w:spacing w:val="-3"/>
        </w:rPr>
        <w:t>given</w:t>
      </w:r>
      <w:r>
        <w:rPr>
          <w:spacing w:val="1"/>
        </w:rPr>
        <w:t xml:space="preserve"> </w:t>
      </w:r>
      <w:r>
        <w:rPr>
          <w:spacing w:val="-2"/>
        </w:rPr>
        <w:t>search</w:t>
      </w:r>
      <w:r>
        <w:rPr>
          <w:spacing w:val="1"/>
        </w:rPr>
        <w:t xml:space="preserve"> </w:t>
      </w:r>
      <w:r>
        <w:t xml:space="preserve">query </w:t>
      </w:r>
      <w:r>
        <w:rPr>
          <w:i/>
        </w:rPr>
        <w:t>q</w:t>
      </w:r>
      <w:r>
        <w:rPr>
          <w:i/>
          <w:spacing w:val="7"/>
        </w:rPr>
        <w:t xml:space="preserve"> </w:t>
      </w:r>
      <w:r>
        <w:t xml:space="preserve">and </w:t>
      </w:r>
      <w:r>
        <w:rPr>
          <w:spacing w:val="-2"/>
        </w:rPr>
        <w:t>search</w:t>
      </w:r>
      <w:r>
        <w:rPr>
          <w:spacing w:val="24"/>
          <w:w w:val="92"/>
        </w:rPr>
        <w:t xml:space="preserve"> </w:t>
      </w:r>
      <w:r>
        <w:t>radius</w:t>
      </w:r>
      <w:r>
        <w:rPr>
          <w:spacing w:val="11"/>
        </w:rPr>
        <w:t xml:space="preserve"> </w:t>
      </w:r>
      <w:r>
        <w:rPr>
          <w:i/>
          <w:spacing w:val="3"/>
        </w:rPr>
        <w:t>r</w:t>
      </w:r>
      <w:r>
        <w:rPr>
          <w:spacing w:val="3"/>
        </w:rPr>
        <w:t>,</w:t>
      </w:r>
      <w:r>
        <w:rPr>
          <w:spacing w:val="14"/>
        </w:rPr>
        <w:t xml:space="preserve"> </w:t>
      </w:r>
      <w:r>
        <w:t>a</w:t>
      </w:r>
      <w:r>
        <w:rPr>
          <w:spacing w:val="11"/>
        </w:rPr>
        <w:t xml:space="preserve"> </w:t>
      </w:r>
      <w:r>
        <w:t>coarse</w:t>
      </w:r>
      <w:r>
        <w:rPr>
          <w:spacing w:val="12"/>
        </w:rPr>
        <w:t xml:space="preserve"> </w:t>
      </w:r>
      <w:r>
        <w:rPr>
          <w:spacing w:val="-2"/>
        </w:rPr>
        <w:t>search</w:t>
      </w:r>
      <w:r>
        <w:rPr>
          <w:spacing w:val="10"/>
        </w:rPr>
        <w:t xml:space="preserve"> </w:t>
      </w:r>
      <w:r>
        <w:t>is</w:t>
      </w:r>
      <w:r>
        <w:rPr>
          <w:spacing w:val="11"/>
        </w:rPr>
        <w:t xml:space="preserve"> </w:t>
      </w:r>
      <w:r>
        <w:t>used</w:t>
      </w:r>
      <w:r>
        <w:rPr>
          <w:spacing w:val="11"/>
        </w:rPr>
        <w:t xml:space="preserve"> </w:t>
      </w:r>
      <w:r>
        <w:t>to</w:t>
      </w:r>
      <w:r>
        <w:rPr>
          <w:spacing w:val="11"/>
        </w:rPr>
        <w:t xml:space="preserve"> </w:t>
      </w:r>
      <w:r>
        <w:t>fi</w:t>
      </w:r>
      <w:r w:rsidR="0029404D">
        <w:t>nd</w:t>
      </w:r>
      <w:r>
        <w:t xml:space="preserve"> all</w:t>
      </w:r>
      <w:r>
        <w:rPr>
          <w:spacing w:val="12"/>
        </w:rPr>
        <w:t xml:space="preserve"> </w:t>
      </w:r>
      <w:r>
        <w:t>cluster</w:t>
      </w:r>
      <w:r>
        <w:rPr>
          <w:spacing w:val="12"/>
        </w:rPr>
        <w:t xml:space="preserve"> </w:t>
      </w:r>
      <w:r>
        <w:rPr>
          <w:spacing w:val="-2"/>
        </w:rPr>
        <w:t>centers</w:t>
      </w:r>
      <w:r>
        <w:rPr>
          <w:spacing w:val="10"/>
        </w:rPr>
        <w:t xml:space="preserve"> </w:t>
      </w:r>
      <w:r>
        <w:t>within</w:t>
      </w:r>
      <w:r>
        <w:rPr>
          <w:spacing w:val="12"/>
        </w:rPr>
        <w:t xml:space="preserve"> </w:t>
      </w:r>
      <w:r w:rsidR="000638C3">
        <w:t xml:space="preserve">distance </w:t>
      </w:r>
      <w:r w:rsidR="000638C3">
        <w:rPr>
          <w:i/>
        </w:rPr>
        <w:t>r</w:t>
      </w:r>
      <w:r w:rsidR="000638C3">
        <w:rPr>
          <w:i/>
          <w:spacing w:val="-14"/>
        </w:rPr>
        <w:t xml:space="preserve"> </w:t>
      </w:r>
      <w:r w:rsidR="000638C3">
        <w:t>+</w:t>
      </w:r>
      <w:r w:rsidR="000638C3">
        <w:rPr>
          <w:spacing w:val="-17"/>
        </w:rPr>
        <w:t xml:space="preserve"> </w:t>
      </w:r>
      <w:r w:rsidR="000638C3">
        <w:rPr>
          <w:i/>
          <w:spacing w:val="-2"/>
        </w:rPr>
        <w:t>r</w:t>
      </w:r>
      <w:r w:rsidR="000638C3">
        <w:rPr>
          <w:rFonts w:ascii="Palatino Linotype"/>
          <w:i/>
          <w:spacing w:val="-1"/>
          <w:position w:val="-3"/>
          <w:sz w:val="16"/>
        </w:rPr>
        <w:t>c</w:t>
      </w:r>
      <w:r w:rsidR="000638C3">
        <w:rPr>
          <w:rFonts w:ascii="Palatino Linotype"/>
          <w:i/>
          <w:spacing w:val="26"/>
          <w:position w:val="-3"/>
          <w:sz w:val="16"/>
        </w:rPr>
        <w:t xml:space="preserve"> </w:t>
      </w:r>
      <w:r w:rsidR="000638C3">
        <w:t>of</w:t>
      </w:r>
      <w:r w:rsidR="000638C3">
        <w:rPr>
          <w:spacing w:val="1"/>
        </w:rPr>
        <w:t xml:space="preserve"> </w:t>
      </w:r>
      <w:r w:rsidR="000638C3">
        <w:rPr>
          <w:i/>
          <w:spacing w:val="5"/>
        </w:rPr>
        <w:t>q</w:t>
      </w:r>
      <w:r w:rsidR="000638C3">
        <w:rPr>
          <w:spacing w:val="4"/>
        </w:rPr>
        <w:t xml:space="preserve">. </w:t>
      </w:r>
      <w:r w:rsidR="000638C3">
        <w:t>Then,</w:t>
      </w:r>
      <w:r w:rsidR="000638C3">
        <w:rPr>
          <w:spacing w:val="3"/>
        </w:rPr>
        <w:t xml:space="preserve"> </w:t>
      </w:r>
      <w:r w:rsidR="000638C3">
        <w:t>all</w:t>
      </w:r>
      <w:r w:rsidR="000638C3">
        <w:rPr>
          <w:spacing w:val="1"/>
        </w:rPr>
        <w:t xml:space="preserve"> </w:t>
      </w:r>
      <w:r w:rsidR="000638C3">
        <w:t>corresponding clusters</w:t>
      </w:r>
      <w:r w:rsidR="000638C3">
        <w:rPr>
          <w:spacing w:val="2"/>
        </w:rPr>
        <w:t xml:space="preserve"> </w:t>
      </w:r>
      <w:r w:rsidR="000638C3">
        <w:rPr>
          <w:spacing w:val="-3"/>
        </w:rPr>
        <w:t>were</w:t>
      </w:r>
      <w:r w:rsidR="000638C3">
        <w:rPr>
          <w:spacing w:val="1"/>
        </w:rPr>
        <w:t xml:space="preserve"> </w:t>
      </w:r>
      <w:r w:rsidR="000638C3">
        <w:t>unioned</w:t>
      </w:r>
      <w:r w:rsidR="000638C3">
        <w:rPr>
          <w:spacing w:val="1"/>
        </w:rPr>
        <w:t xml:space="preserve"> </w:t>
      </w:r>
      <w:r w:rsidR="000638C3">
        <w:rPr>
          <w:spacing w:val="-3"/>
        </w:rPr>
        <w:t>into</w:t>
      </w:r>
      <w:r w:rsidR="000638C3">
        <w:rPr>
          <w:spacing w:val="1"/>
        </w:rPr>
        <w:t xml:space="preserve"> </w:t>
      </w:r>
      <w:r w:rsidR="000638C3">
        <w:t>a</w:t>
      </w:r>
      <w:r w:rsidR="000638C3">
        <w:rPr>
          <w:spacing w:val="1"/>
        </w:rPr>
        <w:t xml:space="preserve"> </w:t>
      </w:r>
      <w:r w:rsidR="000638C3">
        <w:t>set</w:t>
      </w:r>
      <w:r w:rsidR="000638C3">
        <w:rPr>
          <w:spacing w:val="1"/>
        </w:rPr>
        <w:t xml:space="preserve"> </w:t>
      </w:r>
      <w:proofErr w:type="gramStart"/>
      <w:r w:rsidR="000638C3">
        <w:rPr>
          <w:i/>
        </w:rPr>
        <w:t>F</w:t>
      </w:r>
      <w:r w:rsidR="000638C3">
        <w:rPr>
          <w:i/>
          <w:spacing w:val="-35"/>
        </w:rPr>
        <w:t xml:space="preserve"> </w:t>
      </w:r>
      <w:r w:rsidR="000638C3">
        <w:t>.</w:t>
      </w:r>
      <w:proofErr w:type="gramEnd"/>
      <w:r w:rsidR="000638C3">
        <w:rPr>
          <w:spacing w:val="27"/>
        </w:rPr>
        <w:t xml:space="preserve"> </w:t>
      </w:r>
      <w:r w:rsidR="000638C3">
        <w:t>Fi</w:t>
      </w:r>
      <w:r w:rsidR="000638C3">
        <w:rPr>
          <w:spacing w:val="-5"/>
        </w:rPr>
        <w:t>nally,</w:t>
      </w:r>
      <w:r w:rsidR="000638C3">
        <w:rPr>
          <w:spacing w:val="7"/>
        </w:rPr>
        <w:t xml:space="preserve"> </w:t>
      </w:r>
      <w:r w:rsidR="000638C3">
        <w:t>a</w:t>
      </w:r>
      <w:r w:rsidR="000638C3">
        <w:rPr>
          <w:spacing w:val="6"/>
        </w:rPr>
        <w:t xml:space="preserve"> </w:t>
      </w:r>
      <w:r w:rsidR="000638C3">
        <w:t>fine</w:t>
      </w:r>
      <w:r w:rsidR="000638C3">
        <w:rPr>
          <w:spacing w:val="13"/>
        </w:rPr>
        <w:t xml:space="preserve"> </w:t>
      </w:r>
      <w:r w:rsidR="000638C3">
        <w:rPr>
          <w:spacing w:val="-2"/>
        </w:rPr>
        <w:t>search</w:t>
      </w:r>
      <w:r w:rsidR="000638C3">
        <w:rPr>
          <w:spacing w:val="6"/>
        </w:rPr>
        <w:t xml:space="preserve"> </w:t>
      </w:r>
      <w:r w:rsidR="000638C3">
        <w:rPr>
          <w:spacing w:val="-4"/>
        </w:rPr>
        <w:t>was</w:t>
      </w:r>
      <w:r w:rsidR="000638C3">
        <w:rPr>
          <w:spacing w:val="6"/>
        </w:rPr>
        <w:t xml:space="preserve"> </w:t>
      </w:r>
      <w:r w:rsidR="000638C3">
        <w:t xml:space="preserve">performed </w:t>
      </w:r>
      <w:r w:rsidR="000638C3">
        <w:rPr>
          <w:spacing w:val="-5"/>
        </w:rPr>
        <w:t>o</w:t>
      </w:r>
      <w:r w:rsidR="000638C3">
        <w:rPr>
          <w:spacing w:val="-4"/>
        </w:rPr>
        <w:t>v</w:t>
      </w:r>
      <w:r w:rsidR="000638C3">
        <w:rPr>
          <w:spacing w:val="-5"/>
        </w:rPr>
        <w:t>er</w:t>
      </w:r>
      <w:r w:rsidR="000638C3">
        <w:rPr>
          <w:spacing w:val="7"/>
        </w:rPr>
        <w:t xml:space="preserve"> </w:t>
      </w:r>
      <w:r w:rsidR="000638C3">
        <w:t>the</w:t>
      </w:r>
      <w:r w:rsidR="000638C3">
        <w:rPr>
          <w:spacing w:val="6"/>
        </w:rPr>
        <w:t xml:space="preserve"> </w:t>
      </w:r>
      <w:r w:rsidR="000638C3">
        <w:t>set</w:t>
      </w:r>
      <w:r w:rsidR="000638C3">
        <w:rPr>
          <w:spacing w:val="6"/>
        </w:rPr>
        <w:t xml:space="preserve"> </w:t>
      </w:r>
      <w:r w:rsidR="000638C3">
        <w:rPr>
          <w:i/>
        </w:rPr>
        <w:t>F</w:t>
      </w:r>
      <w:r w:rsidR="000638C3">
        <w:rPr>
          <w:i/>
          <w:spacing w:val="31"/>
        </w:rPr>
        <w:t xml:space="preserve"> </w:t>
      </w:r>
      <w:r w:rsidR="000638C3">
        <w:t>to</w:t>
      </w:r>
      <w:r w:rsidR="000638C3">
        <w:rPr>
          <w:spacing w:val="6"/>
        </w:rPr>
        <w:t xml:space="preserve"> </w:t>
      </w:r>
      <w:r w:rsidR="000638C3">
        <w:t>fi</w:t>
      </w:r>
      <w:r w:rsidR="000638C3">
        <w:rPr>
          <w:spacing w:val="34"/>
        </w:rPr>
        <w:t xml:space="preserve">nd </w:t>
      </w:r>
      <w:r w:rsidR="000638C3">
        <w:t>all</w:t>
      </w:r>
      <w:r w:rsidR="000638C3">
        <w:rPr>
          <w:spacing w:val="6"/>
        </w:rPr>
        <w:t xml:space="preserve"> </w:t>
      </w:r>
      <w:r w:rsidR="000638C3">
        <w:t>proteins</w:t>
      </w:r>
      <w:r w:rsidR="000638C3">
        <w:rPr>
          <w:spacing w:val="6"/>
        </w:rPr>
        <w:t xml:space="preserve"> </w:t>
      </w:r>
      <w:r w:rsidR="000638C3">
        <w:t>within</w:t>
      </w:r>
      <w:r w:rsidR="000638C3">
        <w:rPr>
          <w:spacing w:val="31"/>
          <w:w w:val="95"/>
        </w:rPr>
        <w:t xml:space="preserve"> </w:t>
      </w:r>
      <w:r w:rsidR="000638C3">
        <w:t>distance</w:t>
      </w:r>
      <w:r w:rsidR="000638C3">
        <w:rPr>
          <w:spacing w:val="-18"/>
        </w:rPr>
        <w:t xml:space="preserve"> </w:t>
      </w:r>
      <w:r w:rsidR="000638C3">
        <w:rPr>
          <w:i/>
        </w:rPr>
        <w:t>r</w:t>
      </w:r>
      <w:r w:rsidR="000638C3">
        <w:rPr>
          <w:i/>
          <w:spacing w:val="-13"/>
        </w:rPr>
        <w:t xml:space="preserve"> </w:t>
      </w:r>
      <w:r w:rsidR="000638C3">
        <w:t>of</w:t>
      </w:r>
      <w:r w:rsidR="000638C3">
        <w:rPr>
          <w:spacing w:val="-17"/>
        </w:rPr>
        <w:t xml:space="preserve"> </w:t>
      </w:r>
      <w:r w:rsidR="000638C3">
        <w:rPr>
          <w:i/>
          <w:spacing w:val="10"/>
        </w:rPr>
        <w:t>q</w:t>
      </w:r>
      <w:r w:rsidR="000638C3">
        <w:t>.</w:t>
      </w:r>
    </w:p>
    <w:p w14:paraId="404E43D5" w14:textId="6215E041" w:rsidR="000638C3" w:rsidRDefault="000638C3" w:rsidP="003B0178">
      <w:pPr>
        <w:pStyle w:val="BodyText"/>
        <w:keepLines/>
        <w:tabs>
          <w:tab w:val="left" w:pos="4316"/>
        </w:tabs>
        <w:spacing w:line="381" w:lineRule="auto"/>
        <w:ind w:right="529" w:firstLine="351"/>
      </w:pPr>
      <w:r>
        <w:t xml:space="preserve">  </w:t>
      </w:r>
    </w:p>
    <w:p w14:paraId="489F9CBB" w14:textId="77777777" w:rsidR="000638C3" w:rsidRDefault="000638C3" w:rsidP="003B0178">
      <w:pPr>
        <w:pStyle w:val="BodyText"/>
        <w:keepLines/>
        <w:tabs>
          <w:tab w:val="left" w:pos="4316"/>
        </w:tabs>
        <w:spacing w:line="381" w:lineRule="auto"/>
        <w:ind w:right="529" w:firstLine="351"/>
        <w:sectPr w:rsidR="000638C3">
          <w:pgSz w:w="12240" w:h="15840"/>
          <w:pgMar w:top="1500" w:right="1720" w:bottom="1960" w:left="1720" w:header="0" w:footer="1776" w:gutter="0"/>
          <w:cols w:space="720"/>
        </w:sectPr>
      </w:pPr>
    </w:p>
    <w:p w14:paraId="08D7226A" w14:textId="77777777" w:rsidR="00283DE0" w:rsidRDefault="00283DE0" w:rsidP="003B0178">
      <w:pPr>
        <w:keepLines/>
        <w:rPr>
          <w:rFonts w:ascii="Georgia" w:eastAsia="Georgia" w:hAnsi="Georgia" w:cs="Georgia"/>
          <w:sz w:val="24"/>
          <w:szCs w:val="24"/>
        </w:rPr>
      </w:pPr>
    </w:p>
    <w:p w14:paraId="404FE724" w14:textId="77777777" w:rsidR="00283DE0" w:rsidRDefault="00283DE0" w:rsidP="003B0178">
      <w:pPr>
        <w:keepLines/>
        <w:spacing w:before="5"/>
        <w:rPr>
          <w:rFonts w:ascii="Georgia" w:eastAsia="Georgia" w:hAnsi="Georgia" w:cs="Georgia"/>
          <w:sz w:val="21"/>
          <w:szCs w:val="21"/>
        </w:rPr>
      </w:pPr>
    </w:p>
    <w:p w14:paraId="5463377A" w14:textId="77777777" w:rsidR="00283DE0" w:rsidRDefault="00641826" w:rsidP="003B0178">
      <w:pPr>
        <w:pStyle w:val="Heading1"/>
        <w:keepLines/>
        <w:spacing w:before="0"/>
        <w:rPr>
          <w:b w:val="0"/>
          <w:bCs w:val="0"/>
        </w:rPr>
      </w:pPr>
      <w:proofErr w:type="gramStart"/>
      <w:r>
        <w:rPr>
          <w:w w:val="95"/>
        </w:rPr>
        <w:t xml:space="preserve">Author </w:t>
      </w:r>
      <w:r>
        <w:rPr>
          <w:spacing w:val="11"/>
          <w:w w:val="95"/>
        </w:rPr>
        <w:t xml:space="preserve"> </w:t>
      </w:r>
      <w:r>
        <w:rPr>
          <w:spacing w:val="-1"/>
          <w:w w:val="95"/>
        </w:rPr>
        <w:t>Contributions</w:t>
      </w:r>
      <w:proofErr w:type="gramEnd"/>
    </w:p>
    <w:p w14:paraId="7D5436A2" w14:textId="77777777" w:rsidR="00283DE0" w:rsidRDefault="00283DE0" w:rsidP="003B0178">
      <w:pPr>
        <w:keepLines/>
        <w:rPr>
          <w:rFonts w:ascii="Georgia" w:eastAsia="Georgia" w:hAnsi="Georgia" w:cs="Georgia"/>
          <w:b/>
          <w:bCs/>
          <w:sz w:val="28"/>
          <w:szCs w:val="28"/>
        </w:rPr>
      </w:pPr>
    </w:p>
    <w:p w14:paraId="22C0D399" w14:textId="77777777" w:rsidR="00283DE0" w:rsidRDefault="00641826" w:rsidP="003B0178">
      <w:pPr>
        <w:pStyle w:val="BodyText"/>
        <w:keepLines/>
        <w:ind w:left="848"/>
      </w:pPr>
      <w:r>
        <w:t>Y.W.Y.,</w:t>
      </w:r>
      <w:r>
        <w:rPr>
          <w:spacing w:val="12"/>
        </w:rPr>
        <w:t xml:space="preserve"> </w:t>
      </w:r>
      <w:r>
        <w:t>N.M.D.,</w:t>
      </w:r>
      <w:r>
        <w:rPr>
          <w:spacing w:val="14"/>
        </w:rPr>
        <w:t xml:space="preserve"> </w:t>
      </w:r>
      <w:r>
        <w:t>and</w:t>
      </w:r>
      <w:r>
        <w:rPr>
          <w:spacing w:val="12"/>
        </w:rPr>
        <w:t xml:space="preserve"> </w:t>
      </w:r>
      <w:r>
        <w:t>B.B.</w:t>
      </w:r>
      <w:r>
        <w:rPr>
          <w:spacing w:val="12"/>
        </w:rPr>
        <w:t xml:space="preserve"> </w:t>
      </w:r>
      <w:r>
        <w:rPr>
          <w:spacing w:val="-2"/>
        </w:rPr>
        <w:t>conceived</w:t>
      </w:r>
      <w:r>
        <w:rPr>
          <w:spacing w:val="12"/>
        </w:rPr>
        <w:t xml:space="preserve"> </w:t>
      </w:r>
      <w:r>
        <w:t>the</w:t>
      </w:r>
      <w:r>
        <w:rPr>
          <w:spacing w:val="12"/>
        </w:rPr>
        <w:t xml:space="preserve"> </w:t>
      </w:r>
      <w:r>
        <w:rPr>
          <w:spacing w:val="1"/>
        </w:rPr>
        <w:t>project.</w:t>
      </w:r>
      <w:r>
        <w:rPr>
          <w:spacing w:val="39"/>
        </w:rPr>
        <w:t xml:space="preserve"> </w:t>
      </w:r>
      <w:r>
        <w:t>Y.W.Y.,</w:t>
      </w:r>
      <w:r>
        <w:rPr>
          <w:spacing w:val="13"/>
        </w:rPr>
        <w:t xml:space="preserve"> </w:t>
      </w:r>
      <w:r>
        <w:t>N.M.D.,</w:t>
      </w:r>
      <w:r>
        <w:rPr>
          <w:spacing w:val="14"/>
        </w:rPr>
        <w:t xml:space="preserve"> </w:t>
      </w:r>
      <w:r>
        <w:t>and</w:t>
      </w:r>
    </w:p>
    <w:p w14:paraId="5A825A0A" w14:textId="1D3F85C1" w:rsidR="00283DE0" w:rsidRDefault="00641826" w:rsidP="003B0178">
      <w:pPr>
        <w:pStyle w:val="BodyText"/>
        <w:keepLines/>
        <w:spacing w:before="160" w:line="381" w:lineRule="auto"/>
        <w:ind w:right="529"/>
      </w:pPr>
      <w:r>
        <w:t>B.B.</w:t>
      </w:r>
      <w:r>
        <w:rPr>
          <w:spacing w:val="-35"/>
        </w:rPr>
        <w:t xml:space="preserve"> </w:t>
      </w:r>
      <w:r>
        <w:rPr>
          <w:spacing w:val="-2"/>
        </w:rPr>
        <w:t>developed</w:t>
      </w:r>
      <w:r>
        <w:rPr>
          <w:spacing w:val="-36"/>
        </w:rPr>
        <w:t xml:space="preserve"> </w:t>
      </w:r>
      <w:r>
        <w:t>the</w:t>
      </w:r>
      <w:r>
        <w:rPr>
          <w:spacing w:val="-35"/>
        </w:rPr>
        <w:t xml:space="preserve"> </w:t>
      </w:r>
      <w:r>
        <w:t>theoretical</w:t>
      </w:r>
      <w:r>
        <w:rPr>
          <w:spacing w:val="-35"/>
        </w:rPr>
        <w:t xml:space="preserve"> </w:t>
      </w:r>
      <w:r>
        <w:t>analyses</w:t>
      </w:r>
      <w:r w:rsidR="0029404D">
        <w:t>.</w:t>
      </w:r>
      <w:r>
        <w:rPr>
          <w:spacing w:val="-36"/>
        </w:rPr>
        <w:t xml:space="preserve"> </w:t>
      </w:r>
      <w:r>
        <w:t>N.M.D.</w:t>
      </w:r>
      <w:r>
        <w:rPr>
          <w:spacing w:val="-35"/>
        </w:rPr>
        <w:t xml:space="preserve"> </w:t>
      </w:r>
      <w:r>
        <w:t>and</w:t>
      </w:r>
      <w:r>
        <w:rPr>
          <w:spacing w:val="-35"/>
        </w:rPr>
        <w:t xml:space="preserve"> </w:t>
      </w:r>
      <w:r>
        <w:t>D.C.D.</w:t>
      </w:r>
      <w:r>
        <w:rPr>
          <w:spacing w:val="-35"/>
        </w:rPr>
        <w:t xml:space="preserve"> </w:t>
      </w:r>
      <w:r>
        <w:rPr>
          <w:spacing w:val="-2"/>
        </w:rPr>
        <w:t>implemented</w:t>
      </w:r>
      <w:r>
        <w:rPr>
          <w:spacing w:val="-35"/>
        </w:rPr>
        <w:t xml:space="preserve"> </w:t>
      </w:r>
      <w:r>
        <w:t>and</w:t>
      </w:r>
      <w:r>
        <w:rPr>
          <w:spacing w:val="25"/>
          <w:w w:val="94"/>
        </w:rPr>
        <w:t xml:space="preserve"> </w:t>
      </w:r>
      <w:r>
        <w:rPr>
          <w:spacing w:val="-1"/>
          <w:w w:val="95"/>
        </w:rPr>
        <w:t>b</w:t>
      </w:r>
      <w:r>
        <w:rPr>
          <w:spacing w:val="-2"/>
          <w:w w:val="95"/>
        </w:rPr>
        <w:t>enc</w:t>
      </w:r>
      <w:r>
        <w:rPr>
          <w:spacing w:val="-1"/>
          <w:w w:val="95"/>
        </w:rPr>
        <w:t>hmark</w:t>
      </w:r>
      <w:r>
        <w:rPr>
          <w:spacing w:val="-2"/>
          <w:w w:val="95"/>
        </w:rPr>
        <w:t>ed</w:t>
      </w:r>
      <w:r>
        <w:rPr>
          <w:spacing w:val="9"/>
          <w:w w:val="95"/>
        </w:rPr>
        <w:t xml:space="preserve"> </w:t>
      </w:r>
      <w:r w:rsidR="00441A02" w:rsidRPr="000638C3">
        <w:t>MICA</w:t>
      </w:r>
      <w:r w:rsidR="00441A02">
        <w:rPr>
          <w:w w:val="95"/>
        </w:rPr>
        <w:t xml:space="preserve"> </w:t>
      </w:r>
      <w:r w:rsidR="00441A02" w:rsidRPr="000638C3">
        <w:t>and</w:t>
      </w:r>
      <w:r w:rsidR="00441A02">
        <w:rPr>
          <w:w w:val="95"/>
        </w:rPr>
        <w:t xml:space="preserve"> caBLASTX</w:t>
      </w:r>
      <w:r>
        <w:rPr>
          <w:w w:val="95"/>
        </w:rPr>
        <w:t>.</w:t>
      </w:r>
      <w:r>
        <w:rPr>
          <w:spacing w:val="11"/>
          <w:w w:val="95"/>
        </w:rPr>
        <w:t xml:space="preserve"> </w:t>
      </w:r>
      <w:r w:rsidRPr="000638C3">
        <w:t>D.C.D. implemented and benchmarked Ammolite,</w:t>
      </w:r>
      <w:r>
        <w:rPr>
          <w:spacing w:val="23"/>
          <w:w w:val="96"/>
        </w:rPr>
        <w:t xml:space="preserve"> </w:t>
      </w:r>
      <w:r>
        <w:t>with</w:t>
      </w:r>
      <w:r>
        <w:rPr>
          <w:spacing w:val="-9"/>
        </w:rPr>
        <w:t xml:space="preserve"> </w:t>
      </w:r>
      <w:r>
        <w:t>help</w:t>
      </w:r>
      <w:r>
        <w:rPr>
          <w:spacing w:val="-10"/>
        </w:rPr>
        <w:t xml:space="preserve"> </w:t>
      </w:r>
      <w:r>
        <w:t>from</w:t>
      </w:r>
      <w:r>
        <w:rPr>
          <w:spacing w:val="-8"/>
        </w:rPr>
        <w:t xml:space="preserve"> </w:t>
      </w:r>
      <w:r>
        <w:t>N.M.D.</w:t>
      </w:r>
      <w:r>
        <w:rPr>
          <w:spacing w:val="-9"/>
        </w:rPr>
        <w:t xml:space="preserve"> </w:t>
      </w:r>
      <w:r>
        <w:t>and</w:t>
      </w:r>
      <w:r>
        <w:rPr>
          <w:spacing w:val="-9"/>
        </w:rPr>
        <w:t xml:space="preserve"> </w:t>
      </w:r>
      <w:r>
        <w:t>Y.W.Y.</w:t>
      </w:r>
      <w:r>
        <w:rPr>
          <w:spacing w:val="-9"/>
        </w:rPr>
        <w:t xml:space="preserve"> </w:t>
      </w:r>
      <w:r w:rsidR="000638C3">
        <w:rPr>
          <w:spacing w:val="-9"/>
        </w:rPr>
        <w:t xml:space="preserve"> </w:t>
      </w:r>
      <w:r>
        <w:t>Y.W.Y.</w:t>
      </w:r>
      <w:r>
        <w:rPr>
          <w:spacing w:val="-9"/>
        </w:rPr>
        <w:t xml:space="preserve"> </w:t>
      </w:r>
      <w:r>
        <w:rPr>
          <w:spacing w:val="-2"/>
        </w:rPr>
        <w:t>implemented</w:t>
      </w:r>
      <w:r>
        <w:rPr>
          <w:spacing w:val="-9"/>
        </w:rPr>
        <w:t xml:space="preserve"> </w:t>
      </w:r>
      <w:r>
        <w:t>and</w:t>
      </w:r>
      <w:r>
        <w:rPr>
          <w:spacing w:val="-10"/>
        </w:rPr>
        <w:t xml:space="preserve"> </w:t>
      </w:r>
      <w:r>
        <w:rPr>
          <w:spacing w:val="-2"/>
        </w:rPr>
        <w:t>benchmarked</w:t>
      </w:r>
      <w:r>
        <w:rPr>
          <w:spacing w:val="28"/>
          <w:w w:val="92"/>
        </w:rPr>
        <w:t xml:space="preserve"> </w:t>
      </w:r>
      <w:r>
        <w:rPr>
          <w:spacing w:val="-3"/>
        </w:rPr>
        <w:t>esFragBag,</w:t>
      </w:r>
      <w:r>
        <w:rPr>
          <w:spacing w:val="18"/>
        </w:rPr>
        <w:t xml:space="preserve"> </w:t>
      </w:r>
      <w:r>
        <w:t>with</w:t>
      </w:r>
      <w:r>
        <w:rPr>
          <w:spacing w:val="14"/>
        </w:rPr>
        <w:t xml:space="preserve"> </w:t>
      </w:r>
      <w:r>
        <w:t>help</w:t>
      </w:r>
      <w:r>
        <w:rPr>
          <w:spacing w:val="14"/>
        </w:rPr>
        <w:t xml:space="preserve"> </w:t>
      </w:r>
      <w:r>
        <w:t>from</w:t>
      </w:r>
      <w:r>
        <w:rPr>
          <w:spacing w:val="14"/>
        </w:rPr>
        <w:t xml:space="preserve"> </w:t>
      </w:r>
      <w:r>
        <w:t>N.M.D.</w:t>
      </w:r>
      <w:r>
        <w:rPr>
          <w:spacing w:val="14"/>
        </w:rPr>
        <w:t xml:space="preserve"> </w:t>
      </w:r>
      <w:r>
        <w:t>B.B.</w:t>
      </w:r>
      <w:r>
        <w:rPr>
          <w:spacing w:val="14"/>
        </w:rPr>
        <w:t xml:space="preserve"> </w:t>
      </w:r>
      <w:r>
        <w:t>guided</w:t>
      </w:r>
      <w:r>
        <w:rPr>
          <w:spacing w:val="14"/>
        </w:rPr>
        <w:t xml:space="preserve"> </w:t>
      </w:r>
      <w:r>
        <w:t>all</w:t>
      </w:r>
      <w:r>
        <w:rPr>
          <w:spacing w:val="14"/>
        </w:rPr>
        <w:t xml:space="preserve"> </w:t>
      </w:r>
      <w:r>
        <w:rPr>
          <w:spacing w:val="-2"/>
        </w:rPr>
        <w:t>research</w:t>
      </w:r>
      <w:r>
        <w:rPr>
          <w:spacing w:val="14"/>
        </w:rPr>
        <w:t xml:space="preserve"> </w:t>
      </w:r>
      <w:r>
        <w:t>and</w:t>
      </w:r>
      <w:r>
        <w:rPr>
          <w:spacing w:val="14"/>
        </w:rPr>
        <w:t xml:space="preserve"> </w:t>
      </w:r>
      <w:r>
        <w:rPr>
          <w:spacing w:val="-2"/>
        </w:rPr>
        <w:t>provided</w:t>
      </w:r>
      <w:r>
        <w:rPr>
          <w:spacing w:val="23"/>
          <w:w w:val="94"/>
        </w:rPr>
        <w:t xml:space="preserve"> </w:t>
      </w:r>
      <w:r>
        <w:t>critical</w:t>
      </w:r>
      <w:r>
        <w:rPr>
          <w:spacing w:val="-18"/>
        </w:rPr>
        <w:t xml:space="preserve"> </w:t>
      </w:r>
      <w:r>
        <w:t>advice</w:t>
      </w:r>
      <w:r>
        <w:rPr>
          <w:spacing w:val="-18"/>
        </w:rPr>
        <w:t xml:space="preserve"> </w:t>
      </w:r>
      <w:r>
        <w:t>on</w:t>
      </w:r>
      <w:r>
        <w:rPr>
          <w:spacing w:val="-18"/>
        </w:rPr>
        <w:t xml:space="preserve"> </w:t>
      </w:r>
      <w:r>
        <w:t>the</w:t>
      </w:r>
      <w:r>
        <w:rPr>
          <w:spacing w:val="-18"/>
        </w:rPr>
        <w:t xml:space="preserve"> </w:t>
      </w:r>
      <w:r>
        <w:rPr>
          <w:spacing w:val="-5"/>
        </w:rPr>
        <w:t>study.</w:t>
      </w:r>
      <w:r>
        <w:rPr>
          <w:spacing w:val="8"/>
        </w:rPr>
        <w:t xml:space="preserve"> </w:t>
      </w:r>
      <w:r>
        <w:t>Y.W.Y.,</w:t>
      </w:r>
      <w:r>
        <w:rPr>
          <w:spacing w:val="-14"/>
        </w:rPr>
        <w:t xml:space="preserve"> </w:t>
      </w:r>
      <w:r>
        <w:t>N.M.D.</w:t>
      </w:r>
      <w:r>
        <w:rPr>
          <w:spacing w:val="-18"/>
        </w:rPr>
        <w:t xml:space="preserve"> </w:t>
      </w:r>
      <w:r>
        <w:t>and</w:t>
      </w:r>
      <w:r>
        <w:rPr>
          <w:spacing w:val="-18"/>
        </w:rPr>
        <w:t xml:space="preserve"> </w:t>
      </w:r>
      <w:r>
        <w:t>B.B.</w:t>
      </w:r>
      <w:r>
        <w:rPr>
          <w:spacing w:val="-18"/>
        </w:rPr>
        <w:t xml:space="preserve"> </w:t>
      </w:r>
      <w:r>
        <w:t>wrote</w:t>
      </w:r>
      <w:r>
        <w:rPr>
          <w:spacing w:val="-18"/>
        </w:rPr>
        <w:t xml:space="preserve"> </w:t>
      </w:r>
      <w:r>
        <w:t>the</w:t>
      </w:r>
      <w:r>
        <w:rPr>
          <w:spacing w:val="-18"/>
        </w:rPr>
        <w:t xml:space="preserve"> </w:t>
      </w:r>
      <w:r>
        <w:rPr>
          <w:spacing w:val="-2"/>
        </w:rPr>
        <w:t>manuscript.</w:t>
      </w:r>
    </w:p>
    <w:p w14:paraId="55C51A15" w14:textId="77777777" w:rsidR="00283DE0" w:rsidRDefault="00283DE0" w:rsidP="003B0178">
      <w:pPr>
        <w:keepLines/>
        <w:rPr>
          <w:rFonts w:ascii="Georgia" w:eastAsia="Georgia" w:hAnsi="Georgia" w:cs="Georgia"/>
          <w:sz w:val="24"/>
          <w:szCs w:val="24"/>
        </w:rPr>
      </w:pPr>
    </w:p>
    <w:p w14:paraId="0586796A" w14:textId="77777777" w:rsidR="00283DE0" w:rsidRDefault="00283DE0" w:rsidP="003B0178">
      <w:pPr>
        <w:keepLines/>
        <w:spacing w:before="3"/>
        <w:rPr>
          <w:rFonts w:ascii="Georgia" w:eastAsia="Georgia" w:hAnsi="Georgia" w:cs="Georgia"/>
          <w:sz w:val="19"/>
          <w:szCs w:val="19"/>
        </w:rPr>
      </w:pPr>
    </w:p>
    <w:p w14:paraId="12EC8C8F" w14:textId="77777777" w:rsidR="00283DE0" w:rsidRDefault="00641826" w:rsidP="003B0178">
      <w:pPr>
        <w:pStyle w:val="Heading1"/>
        <w:keepLines/>
        <w:spacing w:before="0"/>
        <w:rPr>
          <w:b w:val="0"/>
          <w:bCs w:val="0"/>
        </w:rPr>
      </w:pPr>
      <w:r>
        <w:rPr>
          <w:spacing w:val="-3"/>
        </w:rPr>
        <w:t>Ac</w:t>
      </w:r>
      <w:r>
        <w:rPr>
          <w:spacing w:val="-4"/>
        </w:rPr>
        <w:t>knowledgments</w:t>
      </w:r>
    </w:p>
    <w:p w14:paraId="17D91481" w14:textId="77777777" w:rsidR="00283DE0" w:rsidRDefault="00283DE0" w:rsidP="003B0178">
      <w:pPr>
        <w:keepLines/>
        <w:spacing w:before="11"/>
        <w:rPr>
          <w:rFonts w:ascii="Georgia" w:eastAsia="Georgia" w:hAnsi="Georgia" w:cs="Georgia"/>
          <w:b/>
          <w:bCs/>
          <w:sz w:val="27"/>
          <w:szCs w:val="27"/>
        </w:rPr>
      </w:pPr>
    </w:p>
    <w:p w14:paraId="7DF4686F" w14:textId="6C54B1C0" w:rsidR="00283DE0" w:rsidRPr="005A4AEF" w:rsidRDefault="00641826" w:rsidP="003B0178">
      <w:pPr>
        <w:pStyle w:val="BodyText"/>
        <w:keepLines/>
        <w:spacing w:line="381" w:lineRule="auto"/>
        <w:ind w:right="528" w:firstLine="351"/>
      </w:pPr>
      <w:r>
        <w:t>Y.W.Y.</w:t>
      </w:r>
      <w:r>
        <w:rPr>
          <w:spacing w:val="-13"/>
        </w:rPr>
        <w:t xml:space="preserve"> </w:t>
      </w:r>
      <w:r>
        <w:t>is</w:t>
      </w:r>
      <w:r>
        <w:rPr>
          <w:spacing w:val="-14"/>
        </w:rPr>
        <w:t xml:space="preserve"> </w:t>
      </w:r>
      <w:r>
        <w:t>supported</w:t>
      </w:r>
      <w:r>
        <w:rPr>
          <w:spacing w:val="-14"/>
        </w:rPr>
        <w:t xml:space="preserve"> </w:t>
      </w:r>
      <w:r>
        <w:rPr>
          <w:spacing w:val="-4"/>
        </w:rPr>
        <w:t>b</w:t>
      </w:r>
      <w:r>
        <w:rPr>
          <w:spacing w:val="-3"/>
        </w:rPr>
        <w:t>y</w:t>
      </w:r>
      <w:r>
        <w:rPr>
          <w:spacing w:val="-14"/>
        </w:rPr>
        <w:t xml:space="preserve"> </w:t>
      </w:r>
      <w:r>
        <w:t>a</w:t>
      </w:r>
      <w:r>
        <w:rPr>
          <w:spacing w:val="-13"/>
        </w:rPr>
        <w:t xml:space="preserve"> </w:t>
      </w:r>
      <w:r>
        <w:t>Hertz</w:t>
      </w:r>
      <w:r>
        <w:rPr>
          <w:spacing w:val="-13"/>
        </w:rPr>
        <w:t xml:space="preserve"> </w:t>
      </w:r>
      <w:r>
        <w:rPr>
          <w:spacing w:val="-2"/>
        </w:rPr>
        <w:t>F</w:t>
      </w:r>
      <w:r>
        <w:rPr>
          <w:spacing w:val="-3"/>
        </w:rPr>
        <w:t>oundation</w:t>
      </w:r>
      <w:r>
        <w:rPr>
          <w:spacing w:val="-13"/>
        </w:rPr>
        <w:t xml:space="preserve"> </w:t>
      </w:r>
      <w:r>
        <w:rPr>
          <w:spacing w:val="-2"/>
        </w:rPr>
        <w:t>fellowship.</w:t>
      </w:r>
      <w:r>
        <w:rPr>
          <w:spacing w:val="10"/>
        </w:rPr>
        <w:t xml:space="preserve"> </w:t>
      </w:r>
      <w:proofErr w:type="gramStart"/>
      <w:r>
        <w:t>N.M.D.</w:t>
      </w:r>
      <w:r w:rsidR="005A4AEF">
        <w:t>, D.C.D.</w:t>
      </w:r>
      <w:r>
        <w:rPr>
          <w:spacing w:val="-13"/>
        </w:rPr>
        <w:t xml:space="preserve"> </w:t>
      </w:r>
      <w:r>
        <w:t>and</w:t>
      </w:r>
      <w:r>
        <w:rPr>
          <w:spacing w:val="-13"/>
        </w:rPr>
        <w:t xml:space="preserve"> </w:t>
      </w:r>
      <w:r>
        <w:t>B.B.</w:t>
      </w:r>
      <w:r>
        <w:rPr>
          <w:spacing w:val="24"/>
          <w:w w:val="103"/>
        </w:rPr>
        <w:t xml:space="preserve"> </w:t>
      </w:r>
      <w:r>
        <w:t>are</w:t>
      </w:r>
      <w:r>
        <w:rPr>
          <w:spacing w:val="-16"/>
        </w:rPr>
        <w:t xml:space="preserve"> </w:t>
      </w:r>
      <w:r>
        <w:t>supported</w:t>
      </w:r>
      <w:r>
        <w:rPr>
          <w:spacing w:val="-15"/>
        </w:rPr>
        <w:t xml:space="preserve"> </w:t>
      </w:r>
      <w:r>
        <w:rPr>
          <w:spacing w:val="-4"/>
        </w:rPr>
        <w:t>b</w:t>
      </w:r>
      <w:r>
        <w:rPr>
          <w:spacing w:val="-3"/>
        </w:rPr>
        <w:t>y</w:t>
      </w:r>
      <w:r>
        <w:rPr>
          <w:spacing w:val="-15"/>
        </w:rPr>
        <w:t xml:space="preserve"> </w:t>
      </w:r>
      <w:r>
        <w:t>NIH</w:t>
      </w:r>
      <w:r>
        <w:rPr>
          <w:spacing w:val="-15"/>
        </w:rPr>
        <w:t xml:space="preserve"> </w:t>
      </w:r>
      <w:r>
        <w:t>GM108348</w:t>
      </w:r>
      <w:proofErr w:type="gramEnd"/>
      <w:r>
        <w:t>.</w:t>
      </w:r>
      <w:r>
        <w:rPr>
          <w:spacing w:val="1"/>
        </w:rPr>
        <w:t xml:space="preserve"> </w:t>
      </w:r>
      <w:r>
        <w:rPr>
          <w:spacing w:val="-10"/>
        </w:rPr>
        <w:t>W</w:t>
      </w:r>
      <w:r>
        <w:rPr>
          <w:spacing w:val="-12"/>
        </w:rPr>
        <w:t>e</w:t>
      </w:r>
      <w:r>
        <w:rPr>
          <w:spacing w:val="-15"/>
        </w:rPr>
        <w:t xml:space="preserve"> </w:t>
      </w:r>
      <w:r>
        <w:t>thank</w:t>
      </w:r>
      <w:r>
        <w:rPr>
          <w:spacing w:val="-15"/>
        </w:rPr>
        <w:t xml:space="preserve"> </w:t>
      </w:r>
      <w:r>
        <w:t>Andrew</w:t>
      </w:r>
      <w:r>
        <w:rPr>
          <w:spacing w:val="-14"/>
        </w:rPr>
        <w:t xml:space="preserve"> </w:t>
      </w:r>
      <w:r>
        <w:rPr>
          <w:spacing w:val="-2"/>
        </w:rPr>
        <w:t>Gallan</w:t>
      </w:r>
      <w:r>
        <w:rPr>
          <w:spacing w:val="-1"/>
        </w:rPr>
        <w:t>t</w:t>
      </w:r>
      <w:r>
        <w:rPr>
          <w:spacing w:val="-15"/>
        </w:rPr>
        <w:t xml:space="preserve"> </w:t>
      </w:r>
      <w:r>
        <w:t>for</w:t>
      </w:r>
      <w:r>
        <w:rPr>
          <w:spacing w:val="-15"/>
        </w:rPr>
        <w:t xml:space="preserve"> </w:t>
      </w:r>
      <w:r>
        <w:t>his</w:t>
      </w:r>
      <w:r>
        <w:rPr>
          <w:spacing w:val="-15"/>
        </w:rPr>
        <w:t xml:space="preserve"> </w:t>
      </w:r>
      <w:r w:rsidR="005A4AEF">
        <w:t>imple</w:t>
      </w:r>
      <w:r>
        <w:rPr>
          <w:spacing w:val="-2"/>
        </w:rPr>
        <w:t>mentation</w:t>
      </w:r>
      <w:r>
        <w:rPr>
          <w:spacing w:val="-11"/>
        </w:rPr>
        <w:t xml:space="preserve"> </w:t>
      </w:r>
      <w:r>
        <w:t>of</w:t>
      </w:r>
      <w:r>
        <w:rPr>
          <w:spacing w:val="-11"/>
        </w:rPr>
        <w:t xml:space="preserve"> </w:t>
      </w:r>
      <w:r>
        <w:rPr>
          <w:spacing w:val="-3"/>
        </w:rPr>
        <w:t>F</w:t>
      </w:r>
      <w:r>
        <w:rPr>
          <w:spacing w:val="-4"/>
        </w:rPr>
        <w:t>ragbag.</w:t>
      </w:r>
      <w:r>
        <w:rPr>
          <w:spacing w:val="10"/>
        </w:rPr>
        <w:t xml:space="preserve"> </w:t>
      </w:r>
      <w:r w:rsidR="00441A02" w:rsidRPr="00441A02">
        <w:rPr>
          <w:spacing w:val="10"/>
        </w:rPr>
        <w:t>We thank Joseph V. Barrile for graphic design.</w:t>
      </w:r>
      <w:r w:rsidR="00441A02">
        <w:rPr>
          <w:spacing w:val="10"/>
        </w:rPr>
        <w:t xml:space="preserve"> </w:t>
      </w:r>
      <w:r>
        <w:rPr>
          <w:spacing w:val="-10"/>
        </w:rPr>
        <w:t>W</w:t>
      </w:r>
      <w:r>
        <w:rPr>
          <w:spacing w:val="-12"/>
        </w:rPr>
        <w:t>e</w:t>
      </w:r>
      <w:r>
        <w:rPr>
          <w:spacing w:val="-11"/>
        </w:rPr>
        <w:t xml:space="preserve"> </w:t>
      </w:r>
      <w:r>
        <w:t>thank</w:t>
      </w:r>
      <w:r>
        <w:rPr>
          <w:spacing w:val="-11"/>
        </w:rPr>
        <w:t xml:space="preserve"> </w:t>
      </w:r>
      <w:r>
        <w:t>Jian</w:t>
      </w:r>
      <w:r>
        <w:rPr>
          <w:spacing w:val="-11"/>
        </w:rPr>
        <w:t xml:space="preserve"> </w:t>
      </w:r>
      <w:r>
        <w:rPr>
          <w:spacing w:val="-2"/>
        </w:rPr>
        <w:t>P</w:t>
      </w:r>
      <w:r>
        <w:rPr>
          <w:spacing w:val="-3"/>
        </w:rPr>
        <w:t>eng</w:t>
      </w:r>
      <w:r>
        <w:rPr>
          <w:spacing w:val="-11"/>
        </w:rPr>
        <w:t xml:space="preserve"> </w:t>
      </w:r>
      <w:r w:rsidRPr="005A4AEF">
        <w:t>for suggesting high-throughput drug screening as an application.</w:t>
      </w:r>
    </w:p>
    <w:p w14:paraId="245766C8" w14:textId="77777777" w:rsidR="00283DE0" w:rsidRDefault="00283DE0" w:rsidP="003B0178">
      <w:pPr>
        <w:keepLines/>
        <w:rPr>
          <w:rFonts w:ascii="Georgia" w:eastAsia="Georgia" w:hAnsi="Georgia" w:cs="Georgia"/>
          <w:sz w:val="24"/>
          <w:szCs w:val="24"/>
        </w:rPr>
      </w:pPr>
    </w:p>
    <w:p w14:paraId="480ED542" w14:textId="77777777" w:rsidR="00283DE0" w:rsidRDefault="00283DE0" w:rsidP="003B0178">
      <w:pPr>
        <w:keepLines/>
        <w:spacing w:before="3"/>
        <w:rPr>
          <w:rFonts w:ascii="Georgia" w:eastAsia="Georgia" w:hAnsi="Georgia" w:cs="Georgia"/>
          <w:sz w:val="19"/>
          <w:szCs w:val="19"/>
        </w:rPr>
      </w:pPr>
    </w:p>
    <w:p w14:paraId="7C180D34" w14:textId="77777777" w:rsidR="00283DE0" w:rsidRDefault="00641826" w:rsidP="003B0178">
      <w:pPr>
        <w:pStyle w:val="Heading1"/>
        <w:keepLines/>
        <w:spacing w:before="0"/>
        <w:rPr>
          <w:b w:val="0"/>
          <w:bCs w:val="0"/>
        </w:rPr>
      </w:pPr>
      <w:r>
        <w:t>References</w:t>
      </w:r>
    </w:p>
    <w:p w14:paraId="41BF87FD" w14:textId="77777777" w:rsidR="00283DE0" w:rsidRDefault="00283DE0" w:rsidP="003B0178">
      <w:pPr>
        <w:keepLines/>
        <w:spacing w:before="11"/>
        <w:rPr>
          <w:rFonts w:ascii="Georgia" w:eastAsia="Georgia" w:hAnsi="Georgia" w:cs="Georgia"/>
          <w:b/>
          <w:bCs/>
          <w:sz w:val="27"/>
          <w:szCs w:val="27"/>
        </w:rPr>
      </w:pPr>
    </w:p>
    <w:p w14:paraId="45F15DE7" w14:textId="0833FFC6" w:rsidR="00283DE0" w:rsidRDefault="00641826" w:rsidP="003B0178">
      <w:pPr>
        <w:pStyle w:val="BodyText"/>
        <w:keepLines/>
        <w:spacing w:line="381" w:lineRule="auto"/>
        <w:ind w:left="731" w:right="528" w:hanging="235"/>
        <w:sectPr w:rsidR="00283DE0">
          <w:pgSz w:w="12240" w:h="15840"/>
          <w:pgMar w:top="1500" w:right="1720" w:bottom="1960" w:left="1720" w:header="0" w:footer="1776" w:gutter="0"/>
          <w:cols w:space="720"/>
        </w:sectPr>
      </w:pPr>
      <w:proofErr w:type="gramStart"/>
      <w:r>
        <w:rPr>
          <w:spacing w:val="-2"/>
        </w:rPr>
        <w:t>Altsc</w:t>
      </w:r>
      <w:r>
        <w:rPr>
          <w:spacing w:val="-3"/>
        </w:rPr>
        <w:t>hul,</w:t>
      </w:r>
      <w:r>
        <w:rPr>
          <w:spacing w:val="-1"/>
        </w:rPr>
        <w:t xml:space="preserve"> </w:t>
      </w:r>
      <w:r>
        <w:t>S.</w:t>
      </w:r>
      <w:r>
        <w:rPr>
          <w:spacing w:val="-2"/>
        </w:rPr>
        <w:t xml:space="preserve"> </w:t>
      </w:r>
      <w:r>
        <w:t>F.,</w:t>
      </w:r>
      <w:r>
        <w:rPr>
          <w:spacing w:val="-1"/>
        </w:rPr>
        <w:t xml:space="preserve"> </w:t>
      </w:r>
      <w:r>
        <w:t>Gish,</w:t>
      </w:r>
      <w:r>
        <w:rPr>
          <w:spacing w:val="-1"/>
        </w:rPr>
        <w:t xml:space="preserve"> </w:t>
      </w:r>
      <w:r>
        <w:t>W.,</w:t>
      </w:r>
      <w:r>
        <w:rPr>
          <w:spacing w:val="-1"/>
        </w:rPr>
        <w:t xml:space="preserve"> </w:t>
      </w:r>
      <w:r>
        <w:t>Miller,</w:t>
      </w:r>
      <w:r>
        <w:rPr>
          <w:spacing w:val="1"/>
        </w:rPr>
        <w:t xml:space="preserve"> </w:t>
      </w:r>
      <w:r>
        <w:t>W.,</w:t>
      </w:r>
      <w:r>
        <w:rPr>
          <w:spacing w:val="-1"/>
        </w:rPr>
        <w:t xml:space="preserve"> My</w:t>
      </w:r>
      <w:r>
        <w:rPr>
          <w:spacing w:val="-2"/>
        </w:rPr>
        <w:t>ers,</w:t>
      </w:r>
      <w:r>
        <w:rPr>
          <w:spacing w:val="-1"/>
        </w:rPr>
        <w:t xml:space="preserve"> </w:t>
      </w:r>
      <w:r>
        <w:t>E.</w:t>
      </w:r>
      <w:r>
        <w:rPr>
          <w:spacing w:val="-2"/>
        </w:rPr>
        <w:t xml:space="preserve"> </w:t>
      </w:r>
      <w:r>
        <w:t>W.,</w:t>
      </w:r>
      <w:r>
        <w:rPr>
          <w:spacing w:val="-1"/>
        </w:rPr>
        <w:t xml:space="preserve"> </w:t>
      </w:r>
      <w:r>
        <w:t>&amp;</w:t>
      </w:r>
      <w:r>
        <w:rPr>
          <w:spacing w:val="-2"/>
        </w:rPr>
        <w:t xml:space="preserve"> </w:t>
      </w:r>
      <w:r>
        <w:t>Lipman,</w:t>
      </w:r>
      <w:r>
        <w:rPr>
          <w:spacing w:val="-1"/>
        </w:rPr>
        <w:t xml:space="preserve"> </w:t>
      </w:r>
      <w:r>
        <w:t>D.</w:t>
      </w:r>
      <w:r>
        <w:rPr>
          <w:spacing w:val="-2"/>
        </w:rPr>
        <w:t xml:space="preserve"> </w:t>
      </w:r>
      <w:r>
        <w:t>J.</w:t>
      </w:r>
      <w:r>
        <w:rPr>
          <w:spacing w:val="-2"/>
        </w:rPr>
        <w:t xml:space="preserve"> </w:t>
      </w:r>
      <w:r>
        <w:t>(1990).</w:t>
      </w:r>
      <w:proofErr w:type="gramEnd"/>
      <w:r>
        <w:rPr>
          <w:spacing w:val="25"/>
          <w:w w:val="93"/>
        </w:rPr>
        <w:t xml:space="preserve"> </w:t>
      </w:r>
      <w:proofErr w:type="gramStart"/>
      <w:r>
        <w:t>Basic</w:t>
      </w:r>
      <w:r>
        <w:rPr>
          <w:spacing w:val="-26"/>
        </w:rPr>
        <w:t xml:space="preserve"> </w:t>
      </w:r>
      <w:r>
        <w:rPr>
          <w:spacing w:val="1"/>
        </w:rPr>
        <w:t>local</w:t>
      </w:r>
      <w:r>
        <w:rPr>
          <w:spacing w:val="-25"/>
        </w:rPr>
        <w:t xml:space="preserve"> </w:t>
      </w:r>
      <w:r>
        <w:rPr>
          <w:spacing w:val="-2"/>
        </w:rPr>
        <w:t>alignmen</w:t>
      </w:r>
      <w:r>
        <w:rPr>
          <w:spacing w:val="-1"/>
        </w:rPr>
        <w:t>t</w:t>
      </w:r>
      <w:r>
        <w:rPr>
          <w:spacing w:val="-25"/>
        </w:rPr>
        <w:t xml:space="preserve"> </w:t>
      </w:r>
      <w:r>
        <w:rPr>
          <w:spacing w:val="-2"/>
        </w:rPr>
        <w:t>search</w:t>
      </w:r>
      <w:r>
        <w:rPr>
          <w:spacing w:val="-26"/>
        </w:rPr>
        <w:t xml:space="preserve"> </w:t>
      </w:r>
      <w:r>
        <w:rPr>
          <w:spacing w:val="1"/>
        </w:rPr>
        <w:t>tool.</w:t>
      </w:r>
      <w:proofErr w:type="gramEnd"/>
      <w:r>
        <w:rPr>
          <w:spacing w:val="-14"/>
        </w:rPr>
        <w:t xml:space="preserve"> </w:t>
      </w:r>
      <w:proofErr w:type="gramStart"/>
      <w:r>
        <w:t>Journal</w:t>
      </w:r>
      <w:r>
        <w:rPr>
          <w:spacing w:val="-24"/>
        </w:rPr>
        <w:t xml:space="preserve"> </w:t>
      </w:r>
      <w:r>
        <w:t>of</w:t>
      </w:r>
      <w:r>
        <w:rPr>
          <w:spacing w:val="-26"/>
        </w:rPr>
        <w:t xml:space="preserve"> </w:t>
      </w:r>
      <w:r>
        <w:t>molecular</w:t>
      </w:r>
      <w:r>
        <w:rPr>
          <w:spacing w:val="-25"/>
        </w:rPr>
        <w:t xml:space="preserve"> </w:t>
      </w:r>
      <w:r>
        <w:rPr>
          <w:spacing w:val="-4"/>
        </w:rPr>
        <w:t>biology</w:t>
      </w:r>
      <w:r>
        <w:rPr>
          <w:spacing w:val="-3"/>
        </w:rPr>
        <w:t>,</w:t>
      </w:r>
      <w:r>
        <w:rPr>
          <w:spacing w:val="-26"/>
        </w:rPr>
        <w:t xml:space="preserve"> </w:t>
      </w:r>
      <w:r>
        <w:t>215,</w:t>
      </w:r>
      <w:r>
        <w:rPr>
          <w:spacing w:val="-25"/>
        </w:rPr>
        <w:t xml:space="preserve"> </w:t>
      </w:r>
      <w:r>
        <w:t>403–</w:t>
      </w:r>
      <w:r>
        <w:rPr>
          <w:spacing w:val="29"/>
          <w:w w:val="82"/>
        </w:rPr>
        <w:t xml:space="preserve"> </w:t>
      </w:r>
      <w:r>
        <w:t>410.</w:t>
      </w:r>
      <w:proofErr w:type="gramEnd"/>
    </w:p>
    <w:p w14:paraId="58EE2182" w14:textId="77777777" w:rsidR="00283DE0" w:rsidRDefault="00283DE0" w:rsidP="003B0178">
      <w:pPr>
        <w:keepLines/>
        <w:rPr>
          <w:rFonts w:ascii="Georgia" w:eastAsia="Georgia" w:hAnsi="Georgia" w:cs="Georgia"/>
          <w:sz w:val="20"/>
          <w:szCs w:val="20"/>
        </w:rPr>
      </w:pPr>
    </w:p>
    <w:p w14:paraId="428859EF" w14:textId="77777777" w:rsidR="00283DE0" w:rsidRDefault="00283DE0" w:rsidP="003B0178">
      <w:pPr>
        <w:keepLines/>
        <w:spacing w:before="10"/>
        <w:rPr>
          <w:rFonts w:ascii="Georgia" w:eastAsia="Georgia" w:hAnsi="Georgia" w:cs="Georgia"/>
          <w:sz w:val="25"/>
          <w:szCs w:val="25"/>
        </w:rPr>
      </w:pPr>
    </w:p>
    <w:p w14:paraId="03EEFA46" w14:textId="77777777" w:rsidR="00283DE0" w:rsidRDefault="00641826" w:rsidP="003B0178">
      <w:pPr>
        <w:pStyle w:val="BodyText"/>
        <w:keepLines/>
        <w:spacing w:before="59" w:line="381" w:lineRule="auto"/>
        <w:ind w:right="528"/>
      </w:pPr>
      <w:r>
        <w:t>Berger,</w:t>
      </w:r>
      <w:r>
        <w:rPr>
          <w:spacing w:val="-16"/>
        </w:rPr>
        <w:t xml:space="preserve"> </w:t>
      </w:r>
      <w:r>
        <w:t>B.,</w:t>
      </w:r>
      <w:r>
        <w:rPr>
          <w:spacing w:val="-15"/>
        </w:rPr>
        <w:t xml:space="preserve"> </w:t>
      </w:r>
      <w:r>
        <w:rPr>
          <w:spacing w:val="-2"/>
        </w:rPr>
        <w:t>P</w:t>
      </w:r>
      <w:r>
        <w:rPr>
          <w:spacing w:val="-3"/>
        </w:rPr>
        <w:t>eng,</w:t>
      </w:r>
      <w:r>
        <w:rPr>
          <w:spacing w:val="-16"/>
        </w:rPr>
        <w:t xml:space="preserve"> </w:t>
      </w:r>
      <w:r>
        <w:t>J.,</w:t>
      </w:r>
      <w:r>
        <w:rPr>
          <w:spacing w:val="-16"/>
        </w:rPr>
        <w:t xml:space="preserve"> </w:t>
      </w:r>
      <w:r>
        <w:t>&amp;</w:t>
      </w:r>
      <w:r>
        <w:rPr>
          <w:spacing w:val="-16"/>
        </w:rPr>
        <w:t xml:space="preserve"> </w:t>
      </w:r>
      <w:r>
        <w:t>Singh,</w:t>
      </w:r>
      <w:r>
        <w:rPr>
          <w:spacing w:val="-16"/>
        </w:rPr>
        <w:t xml:space="preserve"> </w:t>
      </w:r>
      <w:r>
        <w:t>M.</w:t>
      </w:r>
      <w:r>
        <w:rPr>
          <w:spacing w:val="-16"/>
        </w:rPr>
        <w:t xml:space="preserve"> </w:t>
      </w:r>
      <w:r>
        <w:t>(2013).</w:t>
      </w:r>
      <w:r>
        <w:rPr>
          <w:spacing w:val="-5"/>
        </w:rPr>
        <w:t xml:space="preserve"> </w:t>
      </w:r>
      <w:proofErr w:type="gramStart"/>
      <w:r>
        <w:t>Computational</w:t>
      </w:r>
      <w:r>
        <w:rPr>
          <w:spacing w:val="-15"/>
        </w:rPr>
        <w:t xml:space="preserve"> </w:t>
      </w:r>
      <w:r>
        <w:t>solutions</w:t>
      </w:r>
      <w:r>
        <w:rPr>
          <w:spacing w:val="-15"/>
        </w:rPr>
        <w:t xml:space="preserve"> </w:t>
      </w:r>
      <w:r>
        <w:t>for</w:t>
      </w:r>
      <w:r>
        <w:rPr>
          <w:spacing w:val="-17"/>
        </w:rPr>
        <w:t xml:space="preserve"> </w:t>
      </w:r>
      <w:r>
        <w:t>omics</w:t>
      </w:r>
      <w:r>
        <w:rPr>
          <w:spacing w:val="23"/>
          <w:w w:val="91"/>
        </w:rPr>
        <w:t xml:space="preserve"> </w:t>
      </w:r>
      <w:r>
        <w:rPr>
          <w:w w:val="95"/>
        </w:rPr>
        <w:t>data.</w:t>
      </w:r>
      <w:proofErr w:type="gramEnd"/>
      <w:r>
        <w:rPr>
          <w:spacing w:val="32"/>
          <w:w w:val="95"/>
        </w:rPr>
        <w:t xml:space="preserve"> </w:t>
      </w:r>
      <w:proofErr w:type="gramStart"/>
      <w:r>
        <w:rPr>
          <w:w w:val="95"/>
        </w:rPr>
        <w:t>Nature</w:t>
      </w:r>
      <w:r>
        <w:rPr>
          <w:spacing w:val="11"/>
          <w:w w:val="95"/>
        </w:rPr>
        <w:t xml:space="preserve"> </w:t>
      </w:r>
      <w:r>
        <w:rPr>
          <w:w w:val="95"/>
        </w:rPr>
        <w:t>Reviews</w:t>
      </w:r>
      <w:r>
        <w:rPr>
          <w:spacing w:val="9"/>
          <w:w w:val="95"/>
        </w:rPr>
        <w:t xml:space="preserve"> </w:t>
      </w:r>
      <w:r>
        <w:rPr>
          <w:w w:val="95"/>
        </w:rPr>
        <w:t>Genetics,</w:t>
      </w:r>
      <w:r>
        <w:rPr>
          <w:spacing w:val="12"/>
          <w:w w:val="95"/>
        </w:rPr>
        <w:t xml:space="preserve"> </w:t>
      </w:r>
      <w:r>
        <w:rPr>
          <w:w w:val="95"/>
        </w:rPr>
        <w:t>14,</w:t>
      </w:r>
      <w:r>
        <w:rPr>
          <w:spacing w:val="10"/>
          <w:w w:val="95"/>
        </w:rPr>
        <w:t xml:space="preserve"> </w:t>
      </w:r>
      <w:r>
        <w:rPr>
          <w:w w:val="95"/>
        </w:rPr>
        <w:t>333–346.</w:t>
      </w:r>
      <w:proofErr w:type="gramEnd"/>
    </w:p>
    <w:p w14:paraId="0203F7BF" w14:textId="77777777" w:rsidR="00283DE0" w:rsidRDefault="00641826" w:rsidP="003B0178">
      <w:pPr>
        <w:pStyle w:val="BodyText"/>
        <w:keepLines/>
        <w:spacing w:before="199" w:line="381" w:lineRule="auto"/>
        <w:ind w:left="731" w:right="528" w:hanging="235"/>
      </w:pPr>
      <w:r>
        <w:t>Bolton,</w:t>
      </w:r>
      <w:r>
        <w:rPr>
          <w:spacing w:val="-1"/>
        </w:rPr>
        <w:t xml:space="preserve"> </w:t>
      </w:r>
      <w:r>
        <w:t>E.</w:t>
      </w:r>
      <w:r>
        <w:rPr>
          <w:spacing w:val="-2"/>
        </w:rPr>
        <w:t xml:space="preserve"> </w:t>
      </w:r>
      <w:r>
        <w:t>E.,</w:t>
      </w:r>
      <w:r>
        <w:rPr>
          <w:spacing w:val="-1"/>
        </w:rPr>
        <w:t xml:space="preserve"> </w:t>
      </w:r>
      <w:r>
        <w:rPr>
          <w:spacing w:val="-4"/>
        </w:rPr>
        <w:t>W</w:t>
      </w:r>
      <w:r>
        <w:rPr>
          <w:spacing w:val="-5"/>
        </w:rPr>
        <w:t>ang,</w:t>
      </w:r>
      <w:r>
        <w:rPr>
          <w:spacing w:val="-1"/>
        </w:rPr>
        <w:t xml:space="preserve"> </w:t>
      </w:r>
      <w:r>
        <w:t>Y.,</w:t>
      </w:r>
      <w:r>
        <w:rPr>
          <w:spacing w:val="-2"/>
        </w:rPr>
        <w:t xml:space="preserve"> </w:t>
      </w:r>
      <w:r>
        <w:t xml:space="preserve">Thiessen, </w:t>
      </w:r>
      <w:r>
        <w:rPr>
          <w:spacing w:val="-10"/>
        </w:rPr>
        <w:t>P</w:t>
      </w:r>
      <w:r>
        <w:rPr>
          <w:spacing w:val="-11"/>
        </w:rPr>
        <w:t>.</w:t>
      </w:r>
      <w:r>
        <w:rPr>
          <w:spacing w:val="-2"/>
        </w:rPr>
        <w:t xml:space="preserve"> </w:t>
      </w:r>
      <w:r>
        <w:t>A.,</w:t>
      </w:r>
      <w:r>
        <w:rPr>
          <w:spacing w:val="-1"/>
        </w:rPr>
        <w:t xml:space="preserve"> </w:t>
      </w:r>
      <w:r>
        <w:t>&amp;</w:t>
      </w:r>
      <w:r>
        <w:rPr>
          <w:spacing w:val="-2"/>
        </w:rPr>
        <w:t xml:space="preserve"> Bry</w:t>
      </w:r>
      <w:r>
        <w:rPr>
          <w:spacing w:val="-3"/>
        </w:rPr>
        <w:t>an</w:t>
      </w:r>
      <w:r>
        <w:rPr>
          <w:spacing w:val="-2"/>
        </w:rPr>
        <w:t xml:space="preserve">t, </w:t>
      </w:r>
      <w:r>
        <w:t>S.</w:t>
      </w:r>
      <w:r>
        <w:rPr>
          <w:spacing w:val="-2"/>
        </w:rPr>
        <w:t xml:space="preserve"> </w:t>
      </w:r>
      <w:r>
        <w:t>H.</w:t>
      </w:r>
      <w:r>
        <w:rPr>
          <w:spacing w:val="-2"/>
        </w:rPr>
        <w:t xml:space="preserve"> </w:t>
      </w:r>
      <w:r>
        <w:t>(2008).</w:t>
      </w:r>
      <w:r>
        <w:rPr>
          <w:spacing w:val="15"/>
        </w:rPr>
        <w:t xml:space="preserve"> </w:t>
      </w:r>
      <w:r>
        <w:rPr>
          <w:spacing w:val="-1"/>
        </w:rPr>
        <w:t>Pub</w:t>
      </w:r>
      <w:r>
        <w:rPr>
          <w:spacing w:val="-2"/>
        </w:rPr>
        <w:t>chem:</w:t>
      </w:r>
      <w:r>
        <w:rPr>
          <w:spacing w:val="28"/>
          <w:w w:val="91"/>
        </w:rPr>
        <w:t xml:space="preserve"> </w:t>
      </w:r>
      <w:r>
        <w:rPr>
          <w:spacing w:val="-2"/>
        </w:rPr>
        <w:t>integrated</w:t>
      </w:r>
      <w:r>
        <w:rPr>
          <w:spacing w:val="-4"/>
        </w:rPr>
        <w:t xml:space="preserve"> </w:t>
      </w:r>
      <w:r>
        <w:t>platform</w:t>
      </w:r>
      <w:r>
        <w:rPr>
          <w:spacing w:val="-3"/>
        </w:rPr>
        <w:t xml:space="preserve"> </w:t>
      </w:r>
      <w:r>
        <w:t>of</w:t>
      </w:r>
      <w:r>
        <w:rPr>
          <w:spacing w:val="-3"/>
        </w:rPr>
        <w:t xml:space="preserve"> </w:t>
      </w:r>
      <w:r>
        <w:t>small</w:t>
      </w:r>
      <w:r>
        <w:rPr>
          <w:spacing w:val="-2"/>
        </w:rPr>
        <w:t xml:space="preserve"> </w:t>
      </w:r>
      <w:r>
        <w:t>molecules</w:t>
      </w:r>
      <w:r>
        <w:rPr>
          <w:spacing w:val="-4"/>
        </w:rPr>
        <w:t xml:space="preserve"> </w:t>
      </w:r>
      <w:r>
        <w:t>and</w:t>
      </w:r>
      <w:r>
        <w:rPr>
          <w:spacing w:val="-3"/>
        </w:rPr>
        <w:t xml:space="preserve"> </w:t>
      </w:r>
      <w:r>
        <w:t>biological</w:t>
      </w:r>
      <w:r>
        <w:rPr>
          <w:spacing w:val="-3"/>
        </w:rPr>
        <w:t xml:space="preserve"> </w:t>
      </w:r>
      <w:r>
        <w:t>activities.</w:t>
      </w:r>
      <w:r>
        <w:rPr>
          <w:spacing w:val="34"/>
        </w:rPr>
        <w:t xml:space="preserve"> </w:t>
      </w:r>
      <w:proofErr w:type="gramStart"/>
      <w:r>
        <w:rPr>
          <w:spacing w:val="-2"/>
        </w:rPr>
        <w:t>Annual</w:t>
      </w:r>
      <w:r>
        <w:rPr>
          <w:spacing w:val="23"/>
          <w:w w:val="95"/>
        </w:rPr>
        <w:t xml:space="preserve"> </w:t>
      </w:r>
      <w:r>
        <w:rPr>
          <w:w w:val="95"/>
        </w:rPr>
        <w:t>reports</w:t>
      </w:r>
      <w:r>
        <w:rPr>
          <w:spacing w:val="11"/>
          <w:w w:val="95"/>
        </w:rPr>
        <w:t xml:space="preserve"> </w:t>
      </w:r>
      <w:r>
        <w:rPr>
          <w:w w:val="95"/>
        </w:rPr>
        <w:t>in</w:t>
      </w:r>
      <w:r>
        <w:rPr>
          <w:spacing w:val="11"/>
          <w:w w:val="95"/>
        </w:rPr>
        <w:t xml:space="preserve"> </w:t>
      </w:r>
      <w:r>
        <w:rPr>
          <w:w w:val="95"/>
        </w:rPr>
        <w:t>computational</w:t>
      </w:r>
      <w:r>
        <w:rPr>
          <w:spacing w:val="14"/>
          <w:w w:val="95"/>
        </w:rPr>
        <w:t xml:space="preserve"> </w:t>
      </w:r>
      <w:r>
        <w:rPr>
          <w:spacing w:val="-3"/>
          <w:w w:val="95"/>
        </w:rPr>
        <w:t>c</w:t>
      </w:r>
      <w:r>
        <w:rPr>
          <w:spacing w:val="-4"/>
          <w:w w:val="95"/>
        </w:rPr>
        <w:t>hemistr</w:t>
      </w:r>
      <w:r>
        <w:rPr>
          <w:spacing w:val="-3"/>
          <w:w w:val="95"/>
        </w:rPr>
        <w:t>y,</w:t>
      </w:r>
      <w:r>
        <w:rPr>
          <w:spacing w:val="12"/>
          <w:w w:val="95"/>
        </w:rPr>
        <w:t xml:space="preserve"> </w:t>
      </w:r>
      <w:r>
        <w:rPr>
          <w:w w:val="95"/>
        </w:rPr>
        <w:t>4,</w:t>
      </w:r>
      <w:r>
        <w:rPr>
          <w:spacing w:val="11"/>
          <w:w w:val="95"/>
        </w:rPr>
        <w:t xml:space="preserve"> </w:t>
      </w:r>
      <w:r>
        <w:rPr>
          <w:w w:val="95"/>
        </w:rPr>
        <w:t>217–241.</w:t>
      </w:r>
      <w:proofErr w:type="gramEnd"/>
    </w:p>
    <w:p w14:paraId="6D440338" w14:textId="77777777" w:rsidR="00283DE0" w:rsidRDefault="00641826" w:rsidP="003B0178">
      <w:pPr>
        <w:pStyle w:val="BodyText"/>
        <w:keepLines/>
        <w:spacing w:before="199" w:line="381" w:lineRule="auto"/>
        <w:ind w:left="731" w:right="529" w:hanging="235"/>
      </w:pPr>
      <w:proofErr w:type="gramStart"/>
      <w:r>
        <w:t>Bredel,</w:t>
      </w:r>
      <w:r>
        <w:rPr>
          <w:spacing w:val="-18"/>
        </w:rPr>
        <w:t xml:space="preserve"> </w:t>
      </w:r>
      <w:r>
        <w:t>M.,</w:t>
      </w:r>
      <w:r>
        <w:rPr>
          <w:spacing w:val="-17"/>
        </w:rPr>
        <w:t xml:space="preserve"> </w:t>
      </w:r>
      <w:r>
        <w:t>&amp;</w:t>
      </w:r>
      <w:r>
        <w:rPr>
          <w:spacing w:val="-17"/>
        </w:rPr>
        <w:t xml:space="preserve"> </w:t>
      </w:r>
      <w:r>
        <w:rPr>
          <w:spacing w:val="-5"/>
        </w:rPr>
        <w:t>Jacob</w:t>
      </w:r>
      <w:r>
        <w:rPr>
          <w:spacing w:val="-4"/>
        </w:rPr>
        <w:t>y</w:t>
      </w:r>
      <w:r>
        <w:rPr>
          <w:spacing w:val="-5"/>
        </w:rPr>
        <w:t>,</w:t>
      </w:r>
      <w:r>
        <w:rPr>
          <w:spacing w:val="-18"/>
        </w:rPr>
        <w:t xml:space="preserve"> </w:t>
      </w:r>
      <w:r>
        <w:t>E.</w:t>
      </w:r>
      <w:r>
        <w:rPr>
          <w:spacing w:val="-17"/>
        </w:rPr>
        <w:t xml:space="preserve"> </w:t>
      </w:r>
      <w:r>
        <w:t>(2004).</w:t>
      </w:r>
      <w:proofErr w:type="gramEnd"/>
      <w:r>
        <w:rPr>
          <w:spacing w:val="-4"/>
        </w:rPr>
        <w:t xml:space="preserve"> </w:t>
      </w:r>
      <w:r>
        <w:t>Chemogenomics:</w:t>
      </w:r>
      <w:r>
        <w:rPr>
          <w:spacing w:val="-2"/>
        </w:rPr>
        <w:t xml:space="preserve"> </w:t>
      </w:r>
      <w:r>
        <w:t>an</w:t>
      </w:r>
      <w:r>
        <w:rPr>
          <w:spacing w:val="-18"/>
        </w:rPr>
        <w:t xml:space="preserve"> </w:t>
      </w:r>
      <w:r>
        <w:t>emerging</w:t>
      </w:r>
      <w:r>
        <w:rPr>
          <w:spacing w:val="-17"/>
        </w:rPr>
        <w:t xml:space="preserve"> </w:t>
      </w:r>
      <w:r>
        <w:t>strategy</w:t>
      </w:r>
      <w:r>
        <w:rPr>
          <w:spacing w:val="-17"/>
        </w:rPr>
        <w:t xml:space="preserve"> </w:t>
      </w:r>
      <w:r>
        <w:t>for</w:t>
      </w:r>
      <w:r>
        <w:rPr>
          <w:spacing w:val="22"/>
          <w:w w:val="91"/>
        </w:rPr>
        <w:t xml:space="preserve"> </w:t>
      </w:r>
      <w:r>
        <w:t>rapid</w:t>
      </w:r>
      <w:r>
        <w:rPr>
          <w:spacing w:val="-26"/>
        </w:rPr>
        <w:t xml:space="preserve"> </w:t>
      </w:r>
      <w:r>
        <w:t>target</w:t>
      </w:r>
      <w:r>
        <w:rPr>
          <w:spacing w:val="-26"/>
        </w:rPr>
        <w:t xml:space="preserve"> </w:t>
      </w:r>
      <w:r>
        <w:t>and</w:t>
      </w:r>
      <w:r>
        <w:rPr>
          <w:spacing w:val="-25"/>
        </w:rPr>
        <w:t xml:space="preserve"> </w:t>
      </w:r>
      <w:r>
        <w:t>drug</w:t>
      </w:r>
      <w:r>
        <w:rPr>
          <w:spacing w:val="-26"/>
        </w:rPr>
        <w:t xml:space="preserve"> </w:t>
      </w:r>
      <w:r>
        <w:rPr>
          <w:spacing w:val="-5"/>
        </w:rPr>
        <w:t>disco</w:t>
      </w:r>
      <w:r>
        <w:rPr>
          <w:spacing w:val="-4"/>
        </w:rPr>
        <w:t>v</w:t>
      </w:r>
      <w:r>
        <w:rPr>
          <w:spacing w:val="-5"/>
        </w:rPr>
        <w:t>ery.</w:t>
      </w:r>
      <w:r>
        <w:rPr>
          <w:spacing w:val="-15"/>
        </w:rPr>
        <w:t xml:space="preserve"> </w:t>
      </w:r>
      <w:proofErr w:type="gramStart"/>
      <w:r>
        <w:t>Nature</w:t>
      </w:r>
      <w:r>
        <w:rPr>
          <w:spacing w:val="-25"/>
        </w:rPr>
        <w:t xml:space="preserve"> </w:t>
      </w:r>
      <w:r>
        <w:t>Reviews</w:t>
      </w:r>
      <w:r>
        <w:rPr>
          <w:spacing w:val="-26"/>
        </w:rPr>
        <w:t xml:space="preserve"> </w:t>
      </w:r>
      <w:r>
        <w:t>Genetics,</w:t>
      </w:r>
      <w:r>
        <w:rPr>
          <w:spacing w:val="-26"/>
        </w:rPr>
        <w:t xml:space="preserve"> </w:t>
      </w:r>
      <w:r>
        <w:t>5,</w:t>
      </w:r>
      <w:r>
        <w:rPr>
          <w:spacing w:val="-25"/>
        </w:rPr>
        <w:t xml:space="preserve"> </w:t>
      </w:r>
      <w:r>
        <w:t>262–275.</w:t>
      </w:r>
      <w:proofErr w:type="gramEnd"/>
    </w:p>
    <w:p w14:paraId="653C7B52" w14:textId="5437BCF9" w:rsidR="00283DE0" w:rsidRDefault="00641826" w:rsidP="003B0178">
      <w:pPr>
        <w:pStyle w:val="BodyText"/>
        <w:keepLines/>
        <w:spacing w:before="199" w:line="381" w:lineRule="auto"/>
        <w:ind w:left="731" w:right="529" w:hanging="235"/>
      </w:pPr>
      <w:r>
        <w:rPr>
          <w:spacing w:val="-1"/>
        </w:rPr>
        <w:t>Buc</w:t>
      </w:r>
      <w:r>
        <w:rPr>
          <w:spacing w:val="-2"/>
        </w:rPr>
        <w:t>hfi</w:t>
      </w:r>
      <w:r w:rsidR="00B2262A">
        <w:rPr>
          <w:spacing w:val="-2"/>
        </w:rPr>
        <w:t>nk</w:t>
      </w:r>
      <w:r>
        <w:rPr>
          <w:spacing w:val="5"/>
        </w:rPr>
        <w:t xml:space="preserve"> </w:t>
      </w:r>
      <w:r>
        <w:t>B.,</w:t>
      </w:r>
      <w:r>
        <w:rPr>
          <w:spacing w:val="30"/>
        </w:rPr>
        <w:t xml:space="preserve"> </w:t>
      </w:r>
      <w:r>
        <w:t>Xie,</w:t>
      </w:r>
      <w:r>
        <w:rPr>
          <w:spacing w:val="30"/>
        </w:rPr>
        <w:t xml:space="preserve"> </w:t>
      </w:r>
      <w:r>
        <w:t>C.,</w:t>
      </w:r>
      <w:r>
        <w:rPr>
          <w:spacing w:val="29"/>
        </w:rPr>
        <w:t xml:space="preserve"> </w:t>
      </w:r>
      <w:r>
        <w:t>&amp;</w:t>
      </w:r>
      <w:r>
        <w:rPr>
          <w:spacing w:val="26"/>
        </w:rPr>
        <w:t xml:space="preserve"> </w:t>
      </w:r>
      <w:r>
        <w:t>Huson,</w:t>
      </w:r>
      <w:r>
        <w:rPr>
          <w:spacing w:val="31"/>
        </w:rPr>
        <w:t xml:space="preserve"> </w:t>
      </w:r>
      <w:r>
        <w:t>D.</w:t>
      </w:r>
      <w:r>
        <w:rPr>
          <w:spacing w:val="26"/>
        </w:rPr>
        <w:t xml:space="preserve"> </w:t>
      </w:r>
      <w:r>
        <w:t>H.</w:t>
      </w:r>
      <w:r>
        <w:rPr>
          <w:spacing w:val="25"/>
        </w:rPr>
        <w:t xml:space="preserve"> </w:t>
      </w:r>
      <w:r>
        <w:t>(2015).</w:t>
      </w:r>
      <w:r>
        <w:rPr>
          <w:spacing w:val="25"/>
        </w:rPr>
        <w:t xml:space="preserve"> </w:t>
      </w:r>
      <w:proofErr w:type="gramStart"/>
      <w:r>
        <w:rPr>
          <w:spacing w:val="-5"/>
        </w:rPr>
        <w:t>F</w:t>
      </w:r>
      <w:r>
        <w:rPr>
          <w:spacing w:val="-6"/>
        </w:rPr>
        <w:t>ast</w:t>
      </w:r>
      <w:r>
        <w:rPr>
          <w:spacing w:val="25"/>
        </w:rPr>
        <w:t xml:space="preserve"> </w:t>
      </w:r>
      <w:r>
        <w:t>and</w:t>
      </w:r>
      <w:r>
        <w:rPr>
          <w:spacing w:val="26"/>
        </w:rPr>
        <w:t xml:space="preserve"> </w:t>
      </w:r>
      <w:r>
        <w:rPr>
          <w:spacing w:val="-2"/>
        </w:rPr>
        <w:t>sensitive</w:t>
      </w:r>
      <w:r>
        <w:rPr>
          <w:spacing w:val="25"/>
        </w:rPr>
        <w:t xml:space="preserve"> </w:t>
      </w:r>
      <w:r>
        <w:t>protein</w:t>
      </w:r>
      <w:r>
        <w:rPr>
          <w:spacing w:val="23"/>
          <w:w w:val="93"/>
        </w:rPr>
        <w:t xml:space="preserve"> </w:t>
      </w:r>
      <w:r>
        <w:rPr>
          <w:spacing w:val="-2"/>
          <w:w w:val="95"/>
        </w:rPr>
        <w:t>alignmen</w:t>
      </w:r>
      <w:r>
        <w:rPr>
          <w:spacing w:val="-1"/>
          <w:w w:val="95"/>
        </w:rPr>
        <w:t>t</w:t>
      </w:r>
      <w:r>
        <w:rPr>
          <w:spacing w:val="11"/>
          <w:w w:val="95"/>
        </w:rPr>
        <w:t xml:space="preserve"> </w:t>
      </w:r>
      <w:r>
        <w:rPr>
          <w:w w:val="95"/>
        </w:rPr>
        <w:t>using</w:t>
      </w:r>
      <w:r>
        <w:rPr>
          <w:spacing w:val="12"/>
          <w:w w:val="95"/>
        </w:rPr>
        <w:t xml:space="preserve"> </w:t>
      </w:r>
      <w:r>
        <w:rPr>
          <w:w w:val="95"/>
        </w:rPr>
        <w:t>DIAMOND.</w:t>
      </w:r>
      <w:proofErr w:type="gramEnd"/>
      <w:r>
        <w:rPr>
          <w:spacing w:val="32"/>
          <w:w w:val="95"/>
        </w:rPr>
        <w:t xml:space="preserve"> </w:t>
      </w:r>
      <w:proofErr w:type="gramStart"/>
      <w:r>
        <w:rPr>
          <w:w w:val="95"/>
        </w:rPr>
        <w:t>Nature</w:t>
      </w:r>
      <w:r>
        <w:rPr>
          <w:spacing w:val="13"/>
          <w:w w:val="95"/>
        </w:rPr>
        <w:t xml:space="preserve"> </w:t>
      </w:r>
      <w:r>
        <w:rPr>
          <w:w w:val="95"/>
        </w:rPr>
        <w:t>methods,</w:t>
      </w:r>
      <w:r>
        <w:rPr>
          <w:spacing w:val="11"/>
          <w:w w:val="95"/>
        </w:rPr>
        <w:t xml:space="preserve"> </w:t>
      </w:r>
      <w:r>
        <w:rPr>
          <w:w w:val="95"/>
        </w:rPr>
        <w:t>12,</w:t>
      </w:r>
      <w:r>
        <w:rPr>
          <w:spacing w:val="12"/>
          <w:w w:val="95"/>
        </w:rPr>
        <w:t xml:space="preserve"> </w:t>
      </w:r>
      <w:r>
        <w:rPr>
          <w:w w:val="95"/>
        </w:rPr>
        <w:t>59–60.</w:t>
      </w:r>
      <w:proofErr w:type="gramEnd"/>
    </w:p>
    <w:p w14:paraId="5C53F2FF" w14:textId="77777777" w:rsidR="00283DE0" w:rsidRDefault="00641826" w:rsidP="003B0178">
      <w:pPr>
        <w:pStyle w:val="BodyText"/>
        <w:keepLines/>
        <w:spacing w:before="199" w:line="381" w:lineRule="auto"/>
        <w:ind w:left="731" w:right="527" w:hanging="235"/>
      </w:pPr>
      <w:proofErr w:type="gramStart"/>
      <w:r>
        <w:rPr>
          <w:spacing w:val="-3"/>
        </w:rPr>
        <w:t>Budowski-Tal,</w:t>
      </w:r>
      <w:r>
        <w:rPr>
          <w:spacing w:val="42"/>
        </w:rPr>
        <w:t xml:space="preserve"> </w:t>
      </w:r>
      <w:r>
        <w:t>I.,</w:t>
      </w:r>
      <w:r>
        <w:rPr>
          <w:spacing w:val="42"/>
        </w:rPr>
        <w:t xml:space="preserve"> </w:t>
      </w:r>
      <w:r>
        <w:rPr>
          <w:spacing w:val="-3"/>
        </w:rPr>
        <w:t>No</w:t>
      </w:r>
      <w:r>
        <w:rPr>
          <w:spacing w:val="-2"/>
        </w:rPr>
        <w:t>v,</w:t>
      </w:r>
      <w:r>
        <w:rPr>
          <w:spacing w:val="43"/>
        </w:rPr>
        <w:t xml:space="preserve"> </w:t>
      </w:r>
      <w:r>
        <w:t>Y.,</w:t>
      </w:r>
      <w:r>
        <w:rPr>
          <w:spacing w:val="42"/>
        </w:rPr>
        <w:t xml:space="preserve"> </w:t>
      </w:r>
      <w:r>
        <w:t>&amp;</w:t>
      </w:r>
      <w:r>
        <w:rPr>
          <w:spacing w:val="36"/>
        </w:rPr>
        <w:t xml:space="preserve"> </w:t>
      </w:r>
      <w:r>
        <w:rPr>
          <w:spacing w:val="-4"/>
        </w:rPr>
        <w:t>Kolodn</w:t>
      </w:r>
      <w:r>
        <w:rPr>
          <w:spacing w:val="-3"/>
        </w:rPr>
        <w:t>y,</w:t>
      </w:r>
      <w:r>
        <w:rPr>
          <w:spacing w:val="42"/>
        </w:rPr>
        <w:t xml:space="preserve"> </w:t>
      </w:r>
      <w:r>
        <w:t>R.</w:t>
      </w:r>
      <w:r>
        <w:rPr>
          <w:spacing w:val="35"/>
        </w:rPr>
        <w:t xml:space="preserve"> </w:t>
      </w:r>
      <w:r>
        <w:t>(2010).</w:t>
      </w:r>
      <w:proofErr w:type="gramEnd"/>
      <w:r>
        <w:rPr>
          <w:spacing w:val="54"/>
        </w:rPr>
        <w:t xml:space="preserve"> </w:t>
      </w:r>
      <w:r>
        <w:rPr>
          <w:spacing w:val="-3"/>
        </w:rPr>
        <w:t>F</w:t>
      </w:r>
      <w:r>
        <w:rPr>
          <w:spacing w:val="-4"/>
        </w:rPr>
        <w:t>ragBag,</w:t>
      </w:r>
      <w:r>
        <w:rPr>
          <w:spacing w:val="42"/>
        </w:rPr>
        <w:t xml:space="preserve"> </w:t>
      </w:r>
      <w:r>
        <w:t>an</w:t>
      </w:r>
      <w:r>
        <w:rPr>
          <w:spacing w:val="35"/>
        </w:rPr>
        <w:t xml:space="preserve"> </w:t>
      </w:r>
      <w:r>
        <w:t>accurate</w:t>
      </w:r>
      <w:r>
        <w:rPr>
          <w:spacing w:val="22"/>
          <w:w w:val="95"/>
        </w:rPr>
        <w:t xml:space="preserve"> </w:t>
      </w:r>
      <w:r>
        <w:rPr>
          <w:spacing w:val="-2"/>
          <w:w w:val="95"/>
        </w:rPr>
        <w:t>represen</w:t>
      </w:r>
      <w:r>
        <w:rPr>
          <w:spacing w:val="-1"/>
          <w:w w:val="95"/>
        </w:rPr>
        <w:t>tation</w:t>
      </w:r>
      <w:r>
        <w:rPr>
          <w:spacing w:val="2"/>
          <w:w w:val="95"/>
        </w:rPr>
        <w:t xml:space="preserve"> </w:t>
      </w:r>
      <w:r>
        <w:rPr>
          <w:w w:val="95"/>
        </w:rPr>
        <w:t>of</w:t>
      </w:r>
      <w:r>
        <w:rPr>
          <w:spacing w:val="2"/>
          <w:w w:val="95"/>
        </w:rPr>
        <w:t xml:space="preserve"> </w:t>
      </w:r>
      <w:r>
        <w:rPr>
          <w:w w:val="95"/>
        </w:rPr>
        <w:t>protein</w:t>
      </w:r>
      <w:r>
        <w:rPr>
          <w:spacing w:val="2"/>
          <w:w w:val="95"/>
        </w:rPr>
        <w:t xml:space="preserve"> </w:t>
      </w:r>
      <w:r>
        <w:rPr>
          <w:w w:val="95"/>
        </w:rPr>
        <w:t>structure,</w:t>
      </w:r>
      <w:r>
        <w:rPr>
          <w:spacing w:val="5"/>
          <w:w w:val="95"/>
        </w:rPr>
        <w:t xml:space="preserve"> </w:t>
      </w:r>
      <w:r>
        <w:rPr>
          <w:spacing w:val="-1"/>
          <w:w w:val="95"/>
        </w:rPr>
        <w:t>retriev</w:t>
      </w:r>
      <w:r>
        <w:rPr>
          <w:spacing w:val="-2"/>
          <w:w w:val="95"/>
        </w:rPr>
        <w:t>es</w:t>
      </w:r>
      <w:r>
        <w:rPr>
          <w:spacing w:val="2"/>
          <w:w w:val="95"/>
        </w:rPr>
        <w:t xml:space="preserve"> </w:t>
      </w:r>
      <w:r>
        <w:rPr>
          <w:w w:val="95"/>
        </w:rPr>
        <w:t>structural</w:t>
      </w:r>
      <w:r>
        <w:rPr>
          <w:spacing w:val="4"/>
          <w:w w:val="95"/>
        </w:rPr>
        <w:t xml:space="preserve"> </w:t>
      </w:r>
      <w:r>
        <w:rPr>
          <w:spacing w:val="-2"/>
          <w:w w:val="95"/>
        </w:rPr>
        <w:t>neigh</w:t>
      </w:r>
      <w:r>
        <w:rPr>
          <w:spacing w:val="-1"/>
          <w:w w:val="95"/>
        </w:rPr>
        <w:t>b</w:t>
      </w:r>
      <w:r>
        <w:rPr>
          <w:spacing w:val="-2"/>
          <w:w w:val="95"/>
        </w:rPr>
        <w:t>ors</w:t>
      </w:r>
      <w:r>
        <w:rPr>
          <w:spacing w:val="2"/>
          <w:w w:val="95"/>
        </w:rPr>
        <w:t xml:space="preserve"> </w:t>
      </w:r>
      <w:r>
        <w:rPr>
          <w:w w:val="95"/>
        </w:rPr>
        <w:t>from</w:t>
      </w:r>
      <w:r>
        <w:rPr>
          <w:spacing w:val="3"/>
          <w:w w:val="95"/>
        </w:rPr>
        <w:t xml:space="preserve"> </w:t>
      </w:r>
      <w:r>
        <w:rPr>
          <w:w w:val="95"/>
        </w:rPr>
        <w:t>the</w:t>
      </w:r>
      <w:r>
        <w:rPr>
          <w:spacing w:val="33"/>
          <w:w w:val="95"/>
        </w:rPr>
        <w:t xml:space="preserve"> </w:t>
      </w:r>
      <w:r>
        <w:rPr>
          <w:spacing w:val="-3"/>
        </w:rPr>
        <w:t>entire</w:t>
      </w:r>
      <w:r>
        <w:rPr>
          <w:spacing w:val="-13"/>
        </w:rPr>
        <w:t xml:space="preserve"> </w:t>
      </w:r>
      <w:r>
        <w:t>PDB</w:t>
      </w:r>
      <w:r>
        <w:rPr>
          <w:spacing w:val="-12"/>
        </w:rPr>
        <w:t xml:space="preserve"> </w:t>
      </w:r>
      <w:r>
        <w:rPr>
          <w:spacing w:val="-2"/>
        </w:rPr>
        <w:t>quic</w:t>
      </w:r>
      <w:r>
        <w:rPr>
          <w:spacing w:val="-1"/>
        </w:rPr>
        <w:t>kly</w:t>
      </w:r>
      <w:r>
        <w:rPr>
          <w:spacing w:val="-13"/>
        </w:rPr>
        <w:t xml:space="preserve"> </w:t>
      </w:r>
      <w:r>
        <w:t>and</w:t>
      </w:r>
      <w:r>
        <w:rPr>
          <w:spacing w:val="-12"/>
        </w:rPr>
        <w:t xml:space="preserve"> </w:t>
      </w:r>
      <w:r>
        <w:rPr>
          <w:spacing w:val="-3"/>
        </w:rPr>
        <w:t>accurately</w:t>
      </w:r>
      <w:r>
        <w:rPr>
          <w:spacing w:val="-2"/>
        </w:rPr>
        <w:t>.</w:t>
      </w:r>
      <w:r>
        <w:rPr>
          <w:spacing w:val="2"/>
        </w:rPr>
        <w:t xml:space="preserve"> </w:t>
      </w:r>
      <w:r>
        <w:t>Proceedings</w:t>
      </w:r>
      <w:r>
        <w:rPr>
          <w:spacing w:val="-12"/>
        </w:rPr>
        <w:t xml:space="preserve"> </w:t>
      </w:r>
      <w:r>
        <w:t>of</w:t>
      </w:r>
      <w:r>
        <w:rPr>
          <w:spacing w:val="-12"/>
        </w:rPr>
        <w:t xml:space="preserve"> </w:t>
      </w:r>
      <w:r>
        <w:t>the</w:t>
      </w:r>
      <w:r>
        <w:rPr>
          <w:spacing w:val="-13"/>
        </w:rPr>
        <w:t xml:space="preserve"> </w:t>
      </w:r>
      <w:r>
        <w:t>National</w:t>
      </w:r>
      <w:r>
        <w:rPr>
          <w:spacing w:val="-11"/>
        </w:rPr>
        <w:t xml:space="preserve"> </w:t>
      </w:r>
      <w:r>
        <w:rPr>
          <w:spacing w:val="-2"/>
        </w:rPr>
        <w:t>Academ</w:t>
      </w:r>
      <w:r>
        <w:rPr>
          <w:spacing w:val="-1"/>
        </w:rPr>
        <w:t>y</w:t>
      </w:r>
      <w:r>
        <w:rPr>
          <w:spacing w:val="31"/>
          <w:w w:val="104"/>
        </w:rPr>
        <w:t xml:space="preserve"> </w:t>
      </w:r>
      <w:r>
        <w:rPr>
          <w:w w:val="95"/>
        </w:rPr>
        <w:t>of</w:t>
      </w:r>
      <w:r>
        <w:rPr>
          <w:spacing w:val="-22"/>
          <w:w w:val="95"/>
        </w:rPr>
        <w:t xml:space="preserve"> </w:t>
      </w:r>
      <w:r>
        <w:rPr>
          <w:w w:val="95"/>
        </w:rPr>
        <w:t>Sciences,</w:t>
      </w:r>
      <w:r>
        <w:rPr>
          <w:spacing w:val="-22"/>
          <w:w w:val="95"/>
        </w:rPr>
        <w:t xml:space="preserve"> </w:t>
      </w:r>
      <w:r>
        <w:rPr>
          <w:w w:val="95"/>
        </w:rPr>
        <w:t>107,</w:t>
      </w:r>
      <w:r>
        <w:rPr>
          <w:spacing w:val="-21"/>
          <w:w w:val="95"/>
        </w:rPr>
        <w:t xml:space="preserve"> </w:t>
      </w:r>
      <w:r>
        <w:rPr>
          <w:w w:val="95"/>
        </w:rPr>
        <w:t>3481–3486.</w:t>
      </w:r>
    </w:p>
    <w:p w14:paraId="1B9E044B" w14:textId="77777777" w:rsidR="00283DE0" w:rsidRDefault="00641826" w:rsidP="003B0178">
      <w:pPr>
        <w:pStyle w:val="BodyText"/>
        <w:keepLines/>
        <w:spacing w:before="199" w:line="381" w:lineRule="auto"/>
        <w:ind w:left="731" w:right="529" w:hanging="235"/>
      </w:pPr>
      <w:r>
        <w:rPr>
          <w:spacing w:val="-2"/>
        </w:rPr>
        <w:t>Bunke,</w:t>
      </w:r>
      <w:r>
        <w:rPr>
          <w:spacing w:val="28"/>
        </w:rPr>
        <w:t xml:space="preserve"> </w:t>
      </w:r>
      <w:r>
        <w:t>H.,</w:t>
      </w:r>
      <w:r>
        <w:rPr>
          <w:spacing w:val="29"/>
        </w:rPr>
        <w:t xml:space="preserve"> </w:t>
      </w:r>
      <w:r>
        <w:t>&amp;</w:t>
      </w:r>
      <w:r>
        <w:rPr>
          <w:spacing w:val="23"/>
        </w:rPr>
        <w:t xml:space="preserve"> </w:t>
      </w:r>
      <w:r>
        <w:t>Shearer,</w:t>
      </w:r>
      <w:r>
        <w:rPr>
          <w:spacing w:val="28"/>
        </w:rPr>
        <w:t xml:space="preserve"> </w:t>
      </w:r>
      <w:r>
        <w:t>K.</w:t>
      </w:r>
      <w:r>
        <w:rPr>
          <w:spacing w:val="23"/>
        </w:rPr>
        <w:t xml:space="preserve"> </w:t>
      </w:r>
      <w:r>
        <w:t>(1998).</w:t>
      </w:r>
      <w:r>
        <w:rPr>
          <w:spacing w:val="28"/>
        </w:rPr>
        <w:t xml:space="preserve"> </w:t>
      </w:r>
      <w:proofErr w:type="gramStart"/>
      <w:r>
        <w:t>A</w:t>
      </w:r>
      <w:r>
        <w:rPr>
          <w:spacing w:val="23"/>
        </w:rPr>
        <w:t xml:space="preserve"> </w:t>
      </w:r>
      <w:r>
        <w:t>graph</w:t>
      </w:r>
      <w:r>
        <w:rPr>
          <w:spacing w:val="23"/>
        </w:rPr>
        <w:t xml:space="preserve"> </w:t>
      </w:r>
      <w:r>
        <w:t>distance</w:t>
      </w:r>
      <w:r>
        <w:rPr>
          <w:spacing w:val="23"/>
        </w:rPr>
        <w:t xml:space="preserve"> </w:t>
      </w:r>
      <w:r>
        <w:t>metric</w:t>
      </w:r>
      <w:r>
        <w:rPr>
          <w:spacing w:val="22"/>
        </w:rPr>
        <w:t xml:space="preserve"> </w:t>
      </w:r>
      <w:r>
        <w:t>based</w:t>
      </w:r>
      <w:r>
        <w:rPr>
          <w:spacing w:val="23"/>
        </w:rPr>
        <w:t xml:space="preserve"> </w:t>
      </w:r>
      <w:r>
        <w:t>on</w:t>
      </w:r>
      <w:r>
        <w:rPr>
          <w:spacing w:val="23"/>
        </w:rPr>
        <w:t xml:space="preserve"> </w:t>
      </w:r>
      <w:r>
        <w:t>the</w:t>
      </w:r>
      <w:r>
        <w:rPr>
          <w:spacing w:val="20"/>
          <w:w w:val="95"/>
        </w:rPr>
        <w:t xml:space="preserve"> </w:t>
      </w:r>
      <w:r>
        <w:rPr>
          <w:w w:val="95"/>
        </w:rPr>
        <w:t>maximal</w:t>
      </w:r>
      <w:r>
        <w:rPr>
          <w:spacing w:val="6"/>
          <w:w w:val="95"/>
        </w:rPr>
        <w:t xml:space="preserve"> </w:t>
      </w:r>
      <w:r>
        <w:rPr>
          <w:w w:val="95"/>
        </w:rPr>
        <w:t>common</w:t>
      </w:r>
      <w:r>
        <w:rPr>
          <w:spacing w:val="8"/>
          <w:w w:val="95"/>
        </w:rPr>
        <w:t xml:space="preserve"> </w:t>
      </w:r>
      <w:r>
        <w:rPr>
          <w:w w:val="95"/>
        </w:rPr>
        <w:t>subgraph.</w:t>
      </w:r>
      <w:proofErr w:type="gramEnd"/>
      <w:r>
        <w:rPr>
          <w:spacing w:val="29"/>
          <w:w w:val="95"/>
        </w:rPr>
        <w:t xml:space="preserve"> </w:t>
      </w:r>
      <w:r>
        <w:rPr>
          <w:spacing w:val="-1"/>
          <w:w w:val="95"/>
        </w:rPr>
        <w:t>Pattern</w:t>
      </w:r>
      <w:r>
        <w:rPr>
          <w:spacing w:val="7"/>
          <w:w w:val="95"/>
        </w:rPr>
        <w:t xml:space="preserve"> </w:t>
      </w:r>
      <w:r>
        <w:rPr>
          <w:w w:val="95"/>
        </w:rPr>
        <w:t>recognition</w:t>
      </w:r>
      <w:r>
        <w:rPr>
          <w:spacing w:val="6"/>
          <w:w w:val="95"/>
        </w:rPr>
        <w:t xml:space="preserve"> </w:t>
      </w:r>
      <w:r>
        <w:rPr>
          <w:w w:val="95"/>
        </w:rPr>
        <w:t>letters,</w:t>
      </w:r>
      <w:r>
        <w:rPr>
          <w:spacing w:val="7"/>
          <w:w w:val="95"/>
        </w:rPr>
        <w:t xml:space="preserve"> </w:t>
      </w:r>
      <w:r>
        <w:rPr>
          <w:w w:val="95"/>
        </w:rPr>
        <w:t>19,</w:t>
      </w:r>
      <w:r>
        <w:rPr>
          <w:spacing w:val="7"/>
          <w:w w:val="95"/>
        </w:rPr>
        <w:t xml:space="preserve"> </w:t>
      </w:r>
      <w:r>
        <w:rPr>
          <w:w w:val="95"/>
        </w:rPr>
        <w:t>255–259.</w:t>
      </w:r>
    </w:p>
    <w:p w14:paraId="18177B0E" w14:textId="77777777" w:rsidR="00283DE0" w:rsidRDefault="00641826" w:rsidP="003B0178">
      <w:pPr>
        <w:pStyle w:val="BodyText"/>
        <w:keepLines/>
        <w:spacing w:before="199" w:line="381" w:lineRule="auto"/>
        <w:ind w:left="731" w:right="530" w:hanging="235"/>
      </w:pPr>
      <w:proofErr w:type="gramStart"/>
      <w:r>
        <w:t>Cao,</w:t>
      </w:r>
      <w:r>
        <w:rPr>
          <w:spacing w:val="-3"/>
        </w:rPr>
        <w:t xml:space="preserve"> </w:t>
      </w:r>
      <w:r>
        <w:t>Y.,</w:t>
      </w:r>
      <w:r>
        <w:rPr>
          <w:spacing w:val="-2"/>
        </w:rPr>
        <w:t xml:space="preserve"> </w:t>
      </w:r>
      <w:r>
        <w:t>Jiang,</w:t>
      </w:r>
      <w:r>
        <w:rPr>
          <w:spacing w:val="-2"/>
        </w:rPr>
        <w:t xml:space="preserve"> </w:t>
      </w:r>
      <w:r>
        <w:t>T.,</w:t>
      </w:r>
      <w:r>
        <w:rPr>
          <w:spacing w:val="-3"/>
        </w:rPr>
        <w:t xml:space="preserve"> </w:t>
      </w:r>
      <w:r>
        <w:t>&amp;</w:t>
      </w:r>
      <w:r>
        <w:rPr>
          <w:spacing w:val="-3"/>
        </w:rPr>
        <w:t xml:space="preserve"> </w:t>
      </w:r>
      <w:r>
        <w:rPr>
          <w:spacing w:val="-1"/>
        </w:rPr>
        <w:t>Girk</w:t>
      </w:r>
      <w:r>
        <w:rPr>
          <w:spacing w:val="-2"/>
        </w:rPr>
        <w:t>e,</w:t>
      </w:r>
      <w:r>
        <w:rPr>
          <w:spacing w:val="-3"/>
        </w:rPr>
        <w:t xml:space="preserve"> </w:t>
      </w:r>
      <w:r>
        <w:t>T.</w:t>
      </w:r>
      <w:r>
        <w:rPr>
          <w:spacing w:val="-3"/>
        </w:rPr>
        <w:t xml:space="preserve"> </w:t>
      </w:r>
      <w:r>
        <w:t>(2008).</w:t>
      </w:r>
      <w:proofErr w:type="gramEnd"/>
      <w:r>
        <w:rPr>
          <w:spacing w:val="18"/>
        </w:rPr>
        <w:t xml:space="preserve"> </w:t>
      </w:r>
      <w:r>
        <w:t>A</w:t>
      </w:r>
      <w:r>
        <w:rPr>
          <w:spacing w:val="-3"/>
        </w:rPr>
        <w:t xml:space="preserve"> </w:t>
      </w:r>
      <w:r>
        <w:rPr>
          <w:spacing w:val="-2"/>
        </w:rPr>
        <w:t>maximum</w:t>
      </w:r>
      <w:r>
        <w:rPr>
          <w:spacing w:val="-4"/>
        </w:rPr>
        <w:t xml:space="preserve"> </w:t>
      </w:r>
      <w:r>
        <w:t>common</w:t>
      </w:r>
      <w:r>
        <w:rPr>
          <w:spacing w:val="-2"/>
        </w:rPr>
        <w:t xml:space="preserve"> </w:t>
      </w:r>
      <w:r>
        <w:t>substructure-</w:t>
      </w:r>
      <w:r>
        <w:rPr>
          <w:spacing w:val="21"/>
          <w:w w:val="94"/>
        </w:rPr>
        <w:t xml:space="preserve"> </w:t>
      </w:r>
      <w:r>
        <w:rPr>
          <w:w w:val="95"/>
        </w:rPr>
        <w:t>based</w:t>
      </w:r>
      <w:r>
        <w:rPr>
          <w:spacing w:val="2"/>
          <w:w w:val="95"/>
        </w:rPr>
        <w:t xml:space="preserve"> </w:t>
      </w:r>
      <w:r>
        <w:rPr>
          <w:w w:val="95"/>
        </w:rPr>
        <w:t>algorithm</w:t>
      </w:r>
      <w:r>
        <w:rPr>
          <w:spacing w:val="3"/>
          <w:w w:val="95"/>
        </w:rPr>
        <w:t xml:space="preserve"> </w:t>
      </w:r>
      <w:r>
        <w:rPr>
          <w:w w:val="95"/>
        </w:rPr>
        <w:t>for</w:t>
      </w:r>
      <w:r>
        <w:rPr>
          <w:spacing w:val="3"/>
          <w:w w:val="95"/>
        </w:rPr>
        <w:t xml:space="preserve"> </w:t>
      </w:r>
      <w:r>
        <w:rPr>
          <w:spacing w:val="-2"/>
          <w:w w:val="95"/>
        </w:rPr>
        <w:t>searc</w:t>
      </w:r>
      <w:r>
        <w:rPr>
          <w:spacing w:val="-1"/>
          <w:w w:val="95"/>
        </w:rPr>
        <w:t>hing</w:t>
      </w:r>
      <w:r>
        <w:rPr>
          <w:spacing w:val="3"/>
          <w:w w:val="95"/>
        </w:rPr>
        <w:t xml:space="preserve"> </w:t>
      </w:r>
      <w:r>
        <w:rPr>
          <w:w w:val="95"/>
        </w:rPr>
        <w:t>and</w:t>
      </w:r>
      <w:r>
        <w:rPr>
          <w:spacing w:val="3"/>
          <w:w w:val="95"/>
        </w:rPr>
        <w:t xml:space="preserve"> </w:t>
      </w:r>
      <w:r>
        <w:rPr>
          <w:w w:val="95"/>
        </w:rPr>
        <w:t>predicting</w:t>
      </w:r>
      <w:r>
        <w:rPr>
          <w:spacing w:val="3"/>
          <w:w w:val="95"/>
        </w:rPr>
        <w:t xml:space="preserve"> </w:t>
      </w:r>
      <w:r>
        <w:rPr>
          <w:spacing w:val="-1"/>
          <w:w w:val="95"/>
        </w:rPr>
        <w:t>drug-lik</w:t>
      </w:r>
      <w:r>
        <w:rPr>
          <w:spacing w:val="-2"/>
          <w:w w:val="95"/>
        </w:rPr>
        <w:t>e</w:t>
      </w:r>
      <w:r>
        <w:rPr>
          <w:spacing w:val="2"/>
          <w:w w:val="95"/>
        </w:rPr>
        <w:t xml:space="preserve"> </w:t>
      </w:r>
      <w:r>
        <w:rPr>
          <w:w w:val="95"/>
        </w:rPr>
        <w:t>compounds.</w:t>
      </w:r>
      <w:r>
        <w:rPr>
          <w:spacing w:val="21"/>
          <w:w w:val="95"/>
        </w:rPr>
        <w:t xml:space="preserve"> </w:t>
      </w:r>
      <w:proofErr w:type="gramStart"/>
      <w:r>
        <w:rPr>
          <w:w w:val="95"/>
        </w:rPr>
        <w:t>Bioin-</w:t>
      </w:r>
      <w:r>
        <w:rPr>
          <w:spacing w:val="24"/>
          <w:w w:val="94"/>
        </w:rPr>
        <w:t xml:space="preserve"> </w:t>
      </w:r>
      <w:r>
        <w:rPr>
          <w:w w:val="90"/>
        </w:rPr>
        <w:t>formatics,</w:t>
      </w:r>
      <w:r>
        <w:rPr>
          <w:spacing w:val="29"/>
          <w:w w:val="90"/>
        </w:rPr>
        <w:t xml:space="preserve"> </w:t>
      </w:r>
      <w:r>
        <w:rPr>
          <w:w w:val="90"/>
        </w:rPr>
        <w:t>24,</w:t>
      </w:r>
      <w:r>
        <w:rPr>
          <w:spacing w:val="28"/>
          <w:w w:val="90"/>
        </w:rPr>
        <w:t xml:space="preserve"> </w:t>
      </w:r>
      <w:r>
        <w:rPr>
          <w:w w:val="90"/>
        </w:rPr>
        <w:t>i366–i374.</w:t>
      </w:r>
      <w:proofErr w:type="gramEnd"/>
    </w:p>
    <w:p w14:paraId="57D87857" w14:textId="77777777" w:rsidR="00283DE0" w:rsidRDefault="00641826" w:rsidP="003B0178">
      <w:pPr>
        <w:pStyle w:val="BodyText"/>
        <w:keepLines/>
        <w:spacing w:before="199" w:line="381" w:lineRule="auto"/>
        <w:ind w:left="731" w:right="529" w:hanging="235"/>
      </w:pPr>
      <w:proofErr w:type="gramStart"/>
      <w:r>
        <w:t>Ciaccia,</w:t>
      </w:r>
      <w:r>
        <w:rPr>
          <w:spacing w:val="-22"/>
        </w:rPr>
        <w:t xml:space="preserve"> </w:t>
      </w:r>
      <w:r>
        <w:rPr>
          <w:spacing w:val="-7"/>
        </w:rPr>
        <w:t>P</w:t>
      </w:r>
      <w:r>
        <w:rPr>
          <w:spacing w:val="-8"/>
        </w:rPr>
        <w:t>.,</w:t>
      </w:r>
      <w:r>
        <w:rPr>
          <w:spacing w:val="-22"/>
        </w:rPr>
        <w:t xml:space="preserve"> </w:t>
      </w:r>
      <w:r>
        <w:rPr>
          <w:spacing w:val="-1"/>
        </w:rPr>
        <w:t>P</w:t>
      </w:r>
      <w:r>
        <w:rPr>
          <w:spacing w:val="-2"/>
        </w:rPr>
        <w:t>atella,</w:t>
      </w:r>
      <w:r>
        <w:rPr>
          <w:spacing w:val="-21"/>
        </w:rPr>
        <w:t xml:space="preserve"> </w:t>
      </w:r>
      <w:r>
        <w:t>M.,</w:t>
      </w:r>
      <w:r>
        <w:rPr>
          <w:spacing w:val="-22"/>
        </w:rPr>
        <w:t xml:space="preserve"> </w:t>
      </w:r>
      <w:r>
        <w:t>&amp;</w:t>
      </w:r>
      <w:r>
        <w:rPr>
          <w:spacing w:val="-24"/>
        </w:rPr>
        <w:t xml:space="preserve"> </w:t>
      </w:r>
      <w:r>
        <w:t>Zezula,</w:t>
      </w:r>
      <w:r>
        <w:rPr>
          <w:spacing w:val="-21"/>
        </w:rPr>
        <w:t xml:space="preserve"> </w:t>
      </w:r>
      <w:r>
        <w:rPr>
          <w:spacing w:val="-10"/>
        </w:rPr>
        <w:t>P</w:t>
      </w:r>
      <w:r>
        <w:rPr>
          <w:spacing w:val="-11"/>
        </w:rPr>
        <w:t>.</w:t>
      </w:r>
      <w:r>
        <w:rPr>
          <w:spacing w:val="-24"/>
        </w:rPr>
        <w:t xml:space="preserve"> </w:t>
      </w:r>
      <w:r>
        <w:t>(1997).</w:t>
      </w:r>
      <w:proofErr w:type="gramEnd"/>
      <w:r>
        <w:rPr>
          <w:spacing w:val="-17"/>
        </w:rPr>
        <w:t xml:space="preserve"> </w:t>
      </w:r>
      <w:r>
        <w:t>Deis-csite-cnr.</w:t>
      </w:r>
      <w:r>
        <w:rPr>
          <w:spacing w:val="-18"/>
        </w:rPr>
        <w:t xml:space="preserve"> </w:t>
      </w:r>
      <w:r>
        <w:t>In</w:t>
      </w:r>
      <w:r>
        <w:rPr>
          <w:spacing w:val="-24"/>
        </w:rPr>
        <w:t xml:space="preserve"> </w:t>
      </w:r>
      <w:r>
        <w:t>Proceedings</w:t>
      </w:r>
      <w:r>
        <w:rPr>
          <w:spacing w:val="-23"/>
        </w:rPr>
        <w:t xml:space="preserve"> </w:t>
      </w:r>
      <w:r>
        <w:t>of</w:t>
      </w:r>
      <w:r>
        <w:rPr>
          <w:spacing w:val="28"/>
          <w:w w:val="90"/>
        </w:rPr>
        <w:t xml:space="preserve"> </w:t>
      </w:r>
      <w:r>
        <w:t>the...</w:t>
      </w:r>
      <w:r>
        <w:rPr>
          <w:spacing w:val="-33"/>
        </w:rPr>
        <w:t xml:space="preserve"> </w:t>
      </w:r>
      <w:proofErr w:type="gramStart"/>
      <w:r>
        <w:rPr>
          <w:spacing w:val="-2"/>
        </w:rPr>
        <w:t>International</w:t>
      </w:r>
      <w:r>
        <w:rPr>
          <w:spacing w:val="-32"/>
        </w:rPr>
        <w:t xml:space="preserve"> </w:t>
      </w:r>
      <w:r>
        <w:t>Conference</w:t>
      </w:r>
      <w:r>
        <w:rPr>
          <w:spacing w:val="-33"/>
        </w:rPr>
        <w:t xml:space="preserve"> </w:t>
      </w:r>
      <w:r>
        <w:t>on</w:t>
      </w:r>
      <w:r>
        <w:rPr>
          <w:spacing w:val="-32"/>
        </w:rPr>
        <w:t xml:space="preserve"> </w:t>
      </w:r>
      <w:r>
        <w:rPr>
          <w:spacing w:val="-5"/>
        </w:rPr>
        <w:t>V</w:t>
      </w:r>
      <w:r>
        <w:rPr>
          <w:spacing w:val="-6"/>
        </w:rPr>
        <w:t>ery</w:t>
      </w:r>
      <w:r>
        <w:rPr>
          <w:spacing w:val="-32"/>
        </w:rPr>
        <w:t xml:space="preserve"> </w:t>
      </w:r>
      <w:r>
        <w:t>Large</w:t>
      </w:r>
      <w:r>
        <w:rPr>
          <w:spacing w:val="-32"/>
        </w:rPr>
        <w:t xml:space="preserve"> </w:t>
      </w:r>
      <w:r>
        <w:t>Data</w:t>
      </w:r>
      <w:r>
        <w:rPr>
          <w:spacing w:val="-32"/>
        </w:rPr>
        <w:t xml:space="preserve"> </w:t>
      </w:r>
      <w:r>
        <w:t>Bases</w:t>
      </w:r>
      <w:r>
        <w:rPr>
          <w:spacing w:val="-32"/>
        </w:rPr>
        <w:t xml:space="preserve"> </w:t>
      </w:r>
      <w:r>
        <w:t>(p.</w:t>
      </w:r>
      <w:r>
        <w:rPr>
          <w:spacing w:val="-32"/>
        </w:rPr>
        <w:t xml:space="preserve"> </w:t>
      </w:r>
      <w:r>
        <w:t>426).</w:t>
      </w:r>
      <w:proofErr w:type="gramEnd"/>
      <w:r>
        <w:rPr>
          <w:spacing w:val="-26"/>
        </w:rPr>
        <w:t xml:space="preserve"> </w:t>
      </w:r>
      <w:proofErr w:type="gramStart"/>
      <w:r>
        <w:t>Morgan</w:t>
      </w:r>
      <w:r>
        <w:rPr>
          <w:spacing w:val="27"/>
          <w:w w:val="94"/>
        </w:rPr>
        <w:t xml:space="preserve"> </w:t>
      </w:r>
      <w:r>
        <w:t>Kaufmann</w:t>
      </w:r>
      <w:r>
        <w:rPr>
          <w:spacing w:val="-25"/>
        </w:rPr>
        <w:t xml:space="preserve"> </w:t>
      </w:r>
      <w:r>
        <w:t>Pub</w:t>
      </w:r>
      <w:r>
        <w:rPr>
          <w:spacing w:val="-24"/>
        </w:rPr>
        <w:t xml:space="preserve"> </w:t>
      </w:r>
      <w:r>
        <w:rPr>
          <w:spacing w:val="-1"/>
        </w:rPr>
        <w:t>v</w:t>
      </w:r>
      <w:r>
        <w:rPr>
          <w:spacing w:val="-2"/>
        </w:rPr>
        <w:t>olume</w:t>
      </w:r>
      <w:r>
        <w:rPr>
          <w:spacing w:val="-25"/>
        </w:rPr>
        <w:t xml:space="preserve"> </w:t>
      </w:r>
      <w:r>
        <w:t>23.</w:t>
      </w:r>
      <w:proofErr w:type="gramEnd"/>
    </w:p>
    <w:p w14:paraId="268D7A8C" w14:textId="77777777" w:rsidR="00283DE0" w:rsidRDefault="00283DE0" w:rsidP="003B0178">
      <w:pPr>
        <w:keepLines/>
        <w:spacing w:line="381" w:lineRule="auto"/>
        <w:sectPr w:rsidR="00283DE0">
          <w:pgSz w:w="12240" w:h="15840"/>
          <w:pgMar w:top="1500" w:right="1720" w:bottom="1960" w:left="1720" w:header="0" w:footer="1776" w:gutter="0"/>
          <w:cols w:space="720"/>
        </w:sectPr>
      </w:pPr>
    </w:p>
    <w:p w14:paraId="1CA317A4" w14:textId="77777777" w:rsidR="00283DE0" w:rsidRDefault="00283DE0" w:rsidP="003B0178">
      <w:pPr>
        <w:keepLines/>
        <w:rPr>
          <w:rFonts w:ascii="Georgia" w:eastAsia="Georgia" w:hAnsi="Georgia" w:cs="Georgia"/>
          <w:sz w:val="20"/>
          <w:szCs w:val="20"/>
        </w:rPr>
      </w:pPr>
    </w:p>
    <w:p w14:paraId="37CEACB2" w14:textId="77777777" w:rsidR="00283DE0" w:rsidRDefault="00283DE0" w:rsidP="003B0178">
      <w:pPr>
        <w:keepLines/>
        <w:rPr>
          <w:rFonts w:ascii="Georgia" w:eastAsia="Georgia" w:hAnsi="Georgia" w:cs="Georgia"/>
          <w:sz w:val="20"/>
          <w:szCs w:val="20"/>
        </w:rPr>
      </w:pPr>
    </w:p>
    <w:p w14:paraId="0EC3F266" w14:textId="77777777" w:rsidR="00283DE0" w:rsidRDefault="00283DE0" w:rsidP="003B0178">
      <w:pPr>
        <w:keepLines/>
        <w:rPr>
          <w:rFonts w:ascii="Georgia" w:eastAsia="Georgia" w:hAnsi="Georgia" w:cs="Georgia"/>
          <w:sz w:val="20"/>
          <w:szCs w:val="20"/>
        </w:rPr>
      </w:pPr>
    </w:p>
    <w:p w14:paraId="0E36DC58" w14:textId="77777777" w:rsidR="00283DE0" w:rsidRDefault="00283DE0" w:rsidP="003B0178">
      <w:pPr>
        <w:keepLines/>
        <w:spacing w:before="10"/>
        <w:rPr>
          <w:rFonts w:ascii="Georgia" w:eastAsia="Georgia" w:hAnsi="Georgia" w:cs="Georgia"/>
          <w:sz w:val="25"/>
          <w:szCs w:val="25"/>
        </w:rPr>
      </w:pPr>
    </w:p>
    <w:p w14:paraId="69AFD2AA" w14:textId="77777777" w:rsidR="00283DE0" w:rsidRDefault="00641826" w:rsidP="003B0178">
      <w:pPr>
        <w:pStyle w:val="BodyText"/>
        <w:keepLines/>
        <w:spacing w:before="59" w:line="381" w:lineRule="auto"/>
        <w:ind w:left="731" w:right="529" w:hanging="235"/>
      </w:pPr>
      <w:proofErr w:type="gramStart"/>
      <w:r>
        <w:t>Ciaccia,</w:t>
      </w:r>
      <w:r>
        <w:rPr>
          <w:spacing w:val="31"/>
        </w:rPr>
        <w:t xml:space="preserve"> </w:t>
      </w:r>
      <w:r>
        <w:rPr>
          <w:spacing w:val="-7"/>
        </w:rPr>
        <w:t>P</w:t>
      </w:r>
      <w:r>
        <w:rPr>
          <w:spacing w:val="-8"/>
        </w:rPr>
        <w:t>.,</w:t>
      </w:r>
      <w:r>
        <w:rPr>
          <w:spacing w:val="30"/>
        </w:rPr>
        <w:t xml:space="preserve"> </w:t>
      </w:r>
      <w:r>
        <w:rPr>
          <w:spacing w:val="-1"/>
        </w:rPr>
        <w:t>P</w:t>
      </w:r>
      <w:r>
        <w:rPr>
          <w:spacing w:val="-2"/>
        </w:rPr>
        <w:t>atella,</w:t>
      </w:r>
      <w:r>
        <w:rPr>
          <w:spacing w:val="31"/>
        </w:rPr>
        <w:t xml:space="preserve"> </w:t>
      </w:r>
      <w:r>
        <w:t>M.,</w:t>
      </w:r>
      <w:r>
        <w:rPr>
          <w:spacing w:val="30"/>
        </w:rPr>
        <w:t xml:space="preserve"> </w:t>
      </w:r>
      <w:r>
        <w:t>&amp;</w:t>
      </w:r>
      <w:r>
        <w:rPr>
          <w:spacing w:val="26"/>
        </w:rPr>
        <w:t xml:space="preserve"> </w:t>
      </w:r>
      <w:r>
        <w:t>Zezula,</w:t>
      </w:r>
      <w:r>
        <w:rPr>
          <w:spacing w:val="31"/>
        </w:rPr>
        <w:t xml:space="preserve"> </w:t>
      </w:r>
      <w:r>
        <w:rPr>
          <w:spacing w:val="-10"/>
        </w:rPr>
        <w:t>P</w:t>
      </w:r>
      <w:r>
        <w:rPr>
          <w:spacing w:val="-11"/>
        </w:rPr>
        <w:t>.</w:t>
      </w:r>
      <w:r>
        <w:rPr>
          <w:spacing w:val="26"/>
        </w:rPr>
        <w:t xml:space="preserve"> </w:t>
      </w:r>
      <w:r>
        <w:t>(1998).</w:t>
      </w:r>
      <w:proofErr w:type="gramEnd"/>
      <w:r>
        <w:rPr>
          <w:spacing w:val="26"/>
        </w:rPr>
        <w:t xml:space="preserve"> </w:t>
      </w:r>
      <w:proofErr w:type="gramStart"/>
      <w:r>
        <w:t>A</w:t>
      </w:r>
      <w:r>
        <w:rPr>
          <w:spacing w:val="25"/>
        </w:rPr>
        <w:t xml:space="preserve"> </w:t>
      </w:r>
      <w:r>
        <w:t>cost</w:t>
      </w:r>
      <w:r>
        <w:rPr>
          <w:spacing w:val="26"/>
        </w:rPr>
        <w:t xml:space="preserve"> </w:t>
      </w:r>
      <w:r>
        <w:rPr>
          <w:spacing w:val="1"/>
        </w:rPr>
        <w:t>model</w:t>
      </w:r>
      <w:r>
        <w:rPr>
          <w:spacing w:val="26"/>
        </w:rPr>
        <w:t xml:space="preserve"> </w:t>
      </w:r>
      <w:r>
        <w:t>for</w:t>
      </w:r>
      <w:r>
        <w:rPr>
          <w:spacing w:val="26"/>
        </w:rPr>
        <w:t xml:space="preserve"> </w:t>
      </w:r>
      <w:r>
        <w:rPr>
          <w:spacing w:val="-2"/>
        </w:rPr>
        <w:t>similarit</w:t>
      </w:r>
      <w:r>
        <w:rPr>
          <w:spacing w:val="-1"/>
        </w:rPr>
        <w:t>y</w:t>
      </w:r>
      <w:r>
        <w:rPr>
          <w:spacing w:val="28"/>
          <w:w w:val="104"/>
        </w:rPr>
        <w:t xml:space="preserve"> </w:t>
      </w:r>
      <w:r>
        <w:t>queries</w:t>
      </w:r>
      <w:r>
        <w:rPr>
          <w:spacing w:val="-31"/>
        </w:rPr>
        <w:t xml:space="preserve"> </w:t>
      </w:r>
      <w:r>
        <w:t>in</w:t>
      </w:r>
      <w:r>
        <w:rPr>
          <w:spacing w:val="-30"/>
        </w:rPr>
        <w:t xml:space="preserve"> </w:t>
      </w:r>
      <w:r>
        <w:t>metric</w:t>
      </w:r>
      <w:r>
        <w:rPr>
          <w:spacing w:val="-30"/>
        </w:rPr>
        <w:t xml:space="preserve"> </w:t>
      </w:r>
      <w:r>
        <w:t>spaces.</w:t>
      </w:r>
      <w:proofErr w:type="gramEnd"/>
      <w:r>
        <w:rPr>
          <w:spacing w:val="-24"/>
        </w:rPr>
        <w:t xml:space="preserve"> </w:t>
      </w:r>
      <w:proofErr w:type="gramStart"/>
      <w:r>
        <w:t>In</w:t>
      </w:r>
      <w:r>
        <w:rPr>
          <w:spacing w:val="-30"/>
        </w:rPr>
        <w:t xml:space="preserve"> </w:t>
      </w:r>
      <w:r>
        <w:t>Proceedings</w:t>
      </w:r>
      <w:r>
        <w:rPr>
          <w:spacing w:val="-29"/>
        </w:rPr>
        <w:t xml:space="preserve"> </w:t>
      </w:r>
      <w:r>
        <w:t>of</w:t>
      </w:r>
      <w:r>
        <w:rPr>
          <w:spacing w:val="-31"/>
        </w:rPr>
        <w:t xml:space="preserve"> </w:t>
      </w:r>
      <w:r>
        <w:t>the</w:t>
      </w:r>
      <w:r>
        <w:rPr>
          <w:spacing w:val="-30"/>
        </w:rPr>
        <w:t xml:space="preserve"> </w:t>
      </w:r>
      <w:r>
        <w:rPr>
          <w:spacing w:val="-3"/>
        </w:rPr>
        <w:t>seventeen</w:t>
      </w:r>
      <w:r>
        <w:rPr>
          <w:spacing w:val="-2"/>
        </w:rPr>
        <w:t>th</w:t>
      </w:r>
      <w:r>
        <w:rPr>
          <w:spacing w:val="-30"/>
        </w:rPr>
        <w:t xml:space="preserve"> </w:t>
      </w:r>
      <w:r>
        <w:rPr>
          <w:spacing w:val="-3"/>
        </w:rPr>
        <w:t>ACM</w:t>
      </w:r>
      <w:r>
        <w:rPr>
          <w:spacing w:val="-30"/>
        </w:rPr>
        <w:t xml:space="preserve"> </w:t>
      </w:r>
      <w:r>
        <w:rPr>
          <w:spacing w:val="-1"/>
        </w:rPr>
        <w:t>SIGACT-</w:t>
      </w:r>
      <w:r>
        <w:rPr>
          <w:spacing w:val="21"/>
          <w:w w:val="106"/>
        </w:rPr>
        <w:t xml:space="preserve"> </w:t>
      </w:r>
      <w:r>
        <w:rPr>
          <w:spacing w:val="-2"/>
        </w:rPr>
        <w:t>SIGMOD-SIGART</w:t>
      </w:r>
      <w:r>
        <w:rPr>
          <w:spacing w:val="-33"/>
        </w:rPr>
        <w:t xml:space="preserve"> </w:t>
      </w:r>
      <w:r>
        <w:t>symposium</w:t>
      </w:r>
      <w:r>
        <w:rPr>
          <w:spacing w:val="-33"/>
        </w:rPr>
        <w:t xml:space="preserve"> </w:t>
      </w:r>
      <w:r>
        <w:t>on</w:t>
      </w:r>
      <w:r>
        <w:rPr>
          <w:spacing w:val="-33"/>
        </w:rPr>
        <w:t xml:space="preserve"> </w:t>
      </w:r>
      <w:r>
        <w:t>Principles</w:t>
      </w:r>
      <w:r>
        <w:rPr>
          <w:spacing w:val="-32"/>
        </w:rPr>
        <w:t xml:space="preserve"> </w:t>
      </w:r>
      <w:r>
        <w:t>of</w:t>
      </w:r>
      <w:r>
        <w:rPr>
          <w:spacing w:val="-33"/>
        </w:rPr>
        <w:t xml:space="preserve"> </w:t>
      </w:r>
      <w:r>
        <w:t>database</w:t>
      </w:r>
      <w:r>
        <w:rPr>
          <w:spacing w:val="-33"/>
        </w:rPr>
        <w:t xml:space="preserve"> </w:t>
      </w:r>
      <w:r>
        <w:t>systems</w:t>
      </w:r>
      <w:r>
        <w:rPr>
          <w:spacing w:val="-32"/>
        </w:rPr>
        <w:t xml:space="preserve"> </w:t>
      </w:r>
      <w:r>
        <w:t>(pp.</w:t>
      </w:r>
      <w:r>
        <w:rPr>
          <w:spacing w:val="-33"/>
        </w:rPr>
        <w:t xml:space="preserve"> </w:t>
      </w:r>
      <w:r>
        <w:t>59–</w:t>
      </w:r>
      <w:r>
        <w:rPr>
          <w:spacing w:val="24"/>
          <w:w w:val="84"/>
        </w:rPr>
        <w:t xml:space="preserve"> </w:t>
      </w:r>
      <w:r>
        <w:t>68).</w:t>
      </w:r>
      <w:proofErr w:type="gramEnd"/>
      <w:r>
        <w:rPr>
          <w:spacing w:val="15"/>
        </w:rPr>
        <w:t xml:space="preserve"> </w:t>
      </w:r>
      <w:r>
        <w:rPr>
          <w:spacing w:val="-2"/>
        </w:rPr>
        <w:t>ACM.</w:t>
      </w:r>
    </w:p>
    <w:p w14:paraId="1931B487" w14:textId="5FC64BA6" w:rsidR="00283DE0" w:rsidRDefault="00641826" w:rsidP="003B0178">
      <w:pPr>
        <w:pStyle w:val="BodyText"/>
        <w:keepLines/>
        <w:spacing w:before="199" w:line="381" w:lineRule="auto"/>
        <w:ind w:left="731" w:right="528" w:hanging="235"/>
      </w:pPr>
      <w:r>
        <w:rPr>
          <w:spacing w:val="-7"/>
        </w:rPr>
        <w:t>Conwa</w:t>
      </w:r>
      <w:r>
        <w:rPr>
          <w:spacing w:val="-6"/>
        </w:rPr>
        <w:t>y</w:t>
      </w:r>
      <w:r>
        <w:rPr>
          <w:spacing w:val="-7"/>
        </w:rPr>
        <w:t>,</w:t>
      </w:r>
      <w:r>
        <w:rPr>
          <w:spacing w:val="22"/>
        </w:rPr>
        <w:t xml:space="preserve"> </w:t>
      </w:r>
      <w:r>
        <w:t>T.</w:t>
      </w:r>
      <w:r>
        <w:rPr>
          <w:spacing w:val="20"/>
        </w:rPr>
        <w:t xml:space="preserve"> </w:t>
      </w:r>
      <w:r>
        <w:t>C.,</w:t>
      </w:r>
      <w:r>
        <w:rPr>
          <w:spacing w:val="23"/>
        </w:rPr>
        <w:t xml:space="preserve"> </w:t>
      </w:r>
      <w:r>
        <w:t>&amp;</w:t>
      </w:r>
      <w:r>
        <w:rPr>
          <w:spacing w:val="20"/>
        </w:rPr>
        <w:t xml:space="preserve"> </w:t>
      </w:r>
      <w:r>
        <w:t>Bromage,</w:t>
      </w:r>
      <w:r>
        <w:rPr>
          <w:spacing w:val="24"/>
        </w:rPr>
        <w:t xml:space="preserve"> </w:t>
      </w:r>
      <w:r>
        <w:t>A.</w:t>
      </w:r>
      <w:r>
        <w:rPr>
          <w:spacing w:val="20"/>
        </w:rPr>
        <w:t xml:space="preserve"> </w:t>
      </w:r>
      <w:r>
        <w:t>J.</w:t>
      </w:r>
      <w:r>
        <w:rPr>
          <w:spacing w:val="20"/>
        </w:rPr>
        <w:t xml:space="preserve"> </w:t>
      </w:r>
      <w:r>
        <w:t>(2011).</w:t>
      </w:r>
      <w:r>
        <w:rPr>
          <w:spacing w:val="8"/>
        </w:rPr>
        <w:t xml:space="preserve"> </w:t>
      </w:r>
      <w:proofErr w:type="gramStart"/>
      <w:r>
        <w:t>Succinct</w:t>
      </w:r>
      <w:r>
        <w:rPr>
          <w:spacing w:val="19"/>
        </w:rPr>
        <w:t xml:space="preserve"> </w:t>
      </w:r>
      <w:r>
        <w:t>data</w:t>
      </w:r>
      <w:r>
        <w:rPr>
          <w:spacing w:val="20"/>
        </w:rPr>
        <w:t xml:space="preserve"> </w:t>
      </w:r>
      <w:r>
        <w:t>structures</w:t>
      </w:r>
      <w:r>
        <w:rPr>
          <w:spacing w:val="21"/>
        </w:rPr>
        <w:t xml:space="preserve"> </w:t>
      </w:r>
      <w:r>
        <w:t>for</w:t>
      </w:r>
      <w:r>
        <w:rPr>
          <w:spacing w:val="20"/>
        </w:rPr>
        <w:t xml:space="preserve"> </w:t>
      </w:r>
      <w:r w:rsidR="00B2262A">
        <w:t>as</w:t>
      </w:r>
      <w:r>
        <w:rPr>
          <w:spacing w:val="-2"/>
          <w:w w:val="95"/>
        </w:rPr>
        <w:t>sem</w:t>
      </w:r>
      <w:r>
        <w:rPr>
          <w:spacing w:val="-1"/>
          <w:w w:val="95"/>
        </w:rPr>
        <w:t>bling</w:t>
      </w:r>
      <w:r>
        <w:rPr>
          <w:spacing w:val="-13"/>
          <w:w w:val="95"/>
        </w:rPr>
        <w:t xml:space="preserve"> </w:t>
      </w:r>
      <w:r>
        <w:rPr>
          <w:w w:val="95"/>
        </w:rPr>
        <w:t>large</w:t>
      </w:r>
      <w:r>
        <w:rPr>
          <w:spacing w:val="-13"/>
          <w:w w:val="95"/>
        </w:rPr>
        <w:t xml:space="preserve"> </w:t>
      </w:r>
      <w:r>
        <w:rPr>
          <w:w w:val="95"/>
        </w:rPr>
        <w:t>genomes.</w:t>
      </w:r>
      <w:proofErr w:type="gramEnd"/>
      <w:r>
        <w:rPr>
          <w:spacing w:val="1"/>
          <w:w w:val="95"/>
        </w:rPr>
        <w:t xml:space="preserve"> </w:t>
      </w:r>
      <w:proofErr w:type="gramStart"/>
      <w:r>
        <w:rPr>
          <w:w w:val="95"/>
        </w:rPr>
        <w:t>Bioinformatics,</w:t>
      </w:r>
      <w:r>
        <w:rPr>
          <w:spacing w:val="-11"/>
          <w:w w:val="95"/>
        </w:rPr>
        <w:t xml:space="preserve"> </w:t>
      </w:r>
      <w:r>
        <w:rPr>
          <w:w w:val="95"/>
        </w:rPr>
        <w:t>27,</w:t>
      </w:r>
      <w:r>
        <w:rPr>
          <w:spacing w:val="-13"/>
          <w:w w:val="95"/>
        </w:rPr>
        <w:t xml:space="preserve"> </w:t>
      </w:r>
      <w:r>
        <w:rPr>
          <w:w w:val="95"/>
        </w:rPr>
        <w:t>479–486.</w:t>
      </w:r>
      <w:proofErr w:type="gramEnd"/>
    </w:p>
    <w:p w14:paraId="22E760AF" w14:textId="77777777" w:rsidR="00283DE0" w:rsidRDefault="00641826" w:rsidP="003B0178">
      <w:pPr>
        <w:pStyle w:val="BodyText"/>
        <w:keepLines/>
        <w:spacing w:before="199" w:line="381" w:lineRule="auto"/>
        <w:ind w:left="731" w:right="528" w:hanging="235"/>
      </w:pPr>
      <w:proofErr w:type="gramStart"/>
      <w:r>
        <w:t>Daniels,</w:t>
      </w:r>
      <w:r>
        <w:rPr>
          <w:spacing w:val="6"/>
        </w:rPr>
        <w:t xml:space="preserve"> </w:t>
      </w:r>
      <w:r>
        <w:t>N.</w:t>
      </w:r>
      <w:r>
        <w:rPr>
          <w:spacing w:val="6"/>
        </w:rPr>
        <w:t xml:space="preserve"> </w:t>
      </w:r>
      <w:r>
        <w:t>M.,</w:t>
      </w:r>
      <w:r>
        <w:rPr>
          <w:spacing w:val="7"/>
        </w:rPr>
        <w:t xml:space="preserve"> </w:t>
      </w:r>
      <w:r>
        <w:rPr>
          <w:spacing w:val="-2"/>
        </w:rPr>
        <w:t>Gallan</w:t>
      </w:r>
      <w:r>
        <w:rPr>
          <w:spacing w:val="-1"/>
        </w:rPr>
        <w:t>t,</w:t>
      </w:r>
      <w:r>
        <w:rPr>
          <w:spacing w:val="6"/>
        </w:rPr>
        <w:t xml:space="preserve"> </w:t>
      </w:r>
      <w:r>
        <w:t>A.,</w:t>
      </w:r>
      <w:r>
        <w:rPr>
          <w:spacing w:val="7"/>
        </w:rPr>
        <w:t xml:space="preserve"> </w:t>
      </w:r>
      <w:r>
        <w:rPr>
          <w:spacing w:val="-2"/>
        </w:rPr>
        <w:t>P</w:t>
      </w:r>
      <w:r>
        <w:rPr>
          <w:spacing w:val="-3"/>
        </w:rPr>
        <w:t>eng,</w:t>
      </w:r>
      <w:r>
        <w:rPr>
          <w:spacing w:val="7"/>
        </w:rPr>
        <w:t xml:space="preserve"> </w:t>
      </w:r>
      <w:r>
        <w:t>J.,</w:t>
      </w:r>
      <w:r>
        <w:rPr>
          <w:spacing w:val="7"/>
        </w:rPr>
        <w:t xml:space="preserve"> </w:t>
      </w:r>
      <w:r>
        <w:rPr>
          <w:spacing w:val="-3"/>
        </w:rPr>
        <w:t>Co</w:t>
      </w:r>
      <w:r>
        <w:rPr>
          <w:spacing w:val="-4"/>
        </w:rPr>
        <w:t>wen,</w:t>
      </w:r>
      <w:r>
        <w:rPr>
          <w:spacing w:val="6"/>
        </w:rPr>
        <w:t xml:space="preserve"> </w:t>
      </w:r>
      <w:r>
        <w:t>L.</w:t>
      </w:r>
      <w:r>
        <w:rPr>
          <w:spacing w:val="6"/>
        </w:rPr>
        <w:t xml:space="preserve"> </w:t>
      </w:r>
      <w:r>
        <w:t>J.,</w:t>
      </w:r>
      <w:r>
        <w:rPr>
          <w:spacing w:val="7"/>
        </w:rPr>
        <w:t xml:space="preserve"> </w:t>
      </w:r>
      <w:r>
        <w:rPr>
          <w:spacing w:val="-2"/>
        </w:rPr>
        <w:t>Ba</w:t>
      </w:r>
      <w:r>
        <w:rPr>
          <w:spacing w:val="-3"/>
        </w:rPr>
        <w:t>ym,</w:t>
      </w:r>
      <w:r>
        <w:rPr>
          <w:spacing w:val="6"/>
        </w:rPr>
        <w:t xml:space="preserve"> </w:t>
      </w:r>
      <w:r>
        <w:t>M.,</w:t>
      </w:r>
      <w:r>
        <w:rPr>
          <w:spacing w:val="7"/>
        </w:rPr>
        <w:t xml:space="preserve"> </w:t>
      </w:r>
      <w:r>
        <w:t>&amp;</w:t>
      </w:r>
      <w:r>
        <w:rPr>
          <w:spacing w:val="6"/>
        </w:rPr>
        <w:t xml:space="preserve"> </w:t>
      </w:r>
      <w:r>
        <w:t>Berger,</w:t>
      </w:r>
      <w:r>
        <w:rPr>
          <w:spacing w:val="7"/>
        </w:rPr>
        <w:t xml:space="preserve"> </w:t>
      </w:r>
      <w:r>
        <w:t>B.</w:t>
      </w:r>
      <w:r>
        <w:rPr>
          <w:spacing w:val="27"/>
          <w:w w:val="103"/>
        </w:rPr>
        <w:t xml:space="preserve"> </w:t>
      </w:r>
      <w:r>
        <w:t>(2013).</w:t>
      </w:r>
      <w:proofErr w:type="gramEnd"/>
      <w:r>
        <w:rPr>
          <w:spacing w:val="-10"/>
        </w:rPr>
        <w:t xml:space="preserve"> </w:t>
      </w:r>
      <w:proofErr w:type="gramStart"/>
      <w:r>
        <w:rPr>
          <w:spacing w:val="-2"/>
        </w:rPr>
        <w:t>Compressive</w:t>
      </w:r>
      <w:r>
        <w:rPr>
          <w:spacing w:val="-27"/>
        </w:rPr>
        <w:t xml:space="preserve"> </w:t>
      </w:r>
      <w:r>
        <w:t>genomics</w:t>
      </w:r>
      <w:r>
        <w:rPr>
          <w:spacing w:val="-26"/>
        </w:rPr>
        <w:t xml:space="preserve"> </w:t>
      </w:r>
      <w:r>
        <w:t>for</w:t>
      </w:r>
      <w:r>
        <w:rPr>
          <w:spacing w:val="-26"/>
        </w:rPr>
        <w:t xml:space="preserve"> </w:t>
      </w:r>
      <w:r>
        <w:t>protein</w:t>
      </w:r>
      <w:r>
        <w:rPr>
          <w:spacing w:val="-26"/>
        </w:rPr>
        <w:t xml:space="preserve"> </w:t>
      </w:r>
      <w:r>
        <w:t>databases.</w:t>
      </w:r>
      <w:proofErr w:type="gramEnd"/>
      <w:r>
        <w:rPr>
          <w:spacing w:val="-11"/>
        </w:rPr>
        <w:t xml:space="preserve"> </w:t>
      </w:r>
      <w:proofErr w:type="gramStart"/>
      <w:r>
        <w:t>Bioinformatics,</w:t>
      </w:r>
      <w:r>
        <w:rPr>
          <w:spacing w:val="-24"/>
        </w:rPr>
        <w:t xml:space="preserve"> </w:t>
      </w:r>
      <w:r>
        <w:t>29,</w:t>
      </w:r>
      <w:r>
        <w:rPr>
          <w:spacing w:val="26"/>
          <w:w w:val="89"/>
        </w:rPr>
        <w:t xml:space="preserve"> </w:t>
      </w:r>
      <w:r>
        <w:t>i283–i290.</w:t>
      </w:r>
      <w:proofErr w:type="gramEnd"/>
    </w:p>
    <w:p w14:paraId="2174D18C" w14:textId="46FD8796" w:rsidR="00283DE0" w:rsidRDefault="00641826" w:rsidP="003B0178">
      <w:pPr>
        <w:pStyle w:val="BodyText"/>
        <w:keepLines/>
        <w:spacing w:before="199" w:line="381" w:lineRule="auto"/>
        <w:ind w:left="731" w:right="529" w:hanging="235"/>
      </w:pPr>
      <w:r>
        <w:rPr>
          <w:spacing w:val="-1"/>
        </w:rPr>
        <w:t>Da</w:t>
      </w:r>
      <w:r>
        <w:rPr>
          <w:spacing w:val="-2"/>
        </w:rPr>
        <w:t>vid,</w:t>
      </w:r>
      <w:r>
        <w:rPr>
          <w:spacing w:val="3"/>
        </w:rPr>
        <w:t xml:space="preserve"> </w:t>
      </w:r>
      <w:r>
        <w:t>L.</w:t>
      </w:r>
      <w:r>
        <w:rPr>
          <w:spacing w:val="3"/>
        </w:rPr>
        <w:t xml:space="preserve"> </w:t>
      </w:r>
      <w:r>
        <w:t>A.,</w:t>
      </w:r>
      <w:r>
        <w:rPr>
          <w:spacing w:val="3"/>
        </w:rPr>
        <w:t xml:space="preserve"> </w:t>
      </w:r>
      <w:r>
        <w:t>Materna,</w:t>
      </w:r>
      <w:r>
        <w:rPr>
          <w:spacing w:val="5"/>
        </w:rPr>
        <w:t xml:space="preserve"> </w:t>
      </w:r>
      <w:r>
        <w:t>A.</w:t>
      </w:r>
      <w:r>
        <w:rPr>
          <w:spacing w:val="3"/>
        </w:rPr>
        <w:t xml:space="preserve"> </w:t>
      </w:r>
      <w:r>
        <w:t>C.,</w:t>
      </w:r>
      <w:r>
        <w:rPr>
          <w:spacing w:val="3"/>
        </w:rPr>
        <w:t xml:space="preserve"> </w:t>
      </w:r>
      <w:r>
        <w:rPr>
          <w:spacing w:val="-3"/>
        </w:rPr>
        <w:t>F</w:t>
      </w:r>
      <w:r>
        <w:rPr>
          <w:spacing w:val="-4"/>
        </w:rPr>
        <w:t>riedman,</w:t>
      </w:r>
      <w:r>
        <w:rPr>
          <w:spacing w:val="3"/>
        </w:rPr>
        <w:t xml:space="preserve"> </w:t>
      </w:r>
      <w:r>
        <w:t>J.,</w:t>
      </w:r>
      <w:r>
        <w:rPr>
          <w:spacing w:val="4"/>
        </w:rPr>
        <w:t xml:space="preserve"> </w:t>
      </w:r>
      <w:r>
        <w:t>Campos-Baptista,</w:t>
      </w:r>
      <w:r>
        <w:rPr>
          <w:spacing w:val="2"/>
        </w:rPr>
        <w:t xml:space="preserve"> </w:t>
      </w:r>
      <w:r>
        <w:t>M.</w:t>
      </w:r>
      <w:r>
        <w:rPr>
          <w:spacing w:val="3"/>
        </w:rPr>
        <w:t xml:space="preserve"> </w:t>
      </w:r>
      <w:r>
        <w:t>I.,</w:t>
      </w:r>
      <w:r>
        <w:rPr>
          <w:spacing w:val="4"/>
        </w:rPr>
        <w:t xml:space="preserve"> </w:t>
      </w:r>
      <w:r>
        <w:rPr>
          <w:spacing w:val="-1"/>
        </w:rPr>
        <w:t>Blac</w:t>
      </w:r>
      <w:r>
        <w:rPr>
          <w:spacing w:val="-2"/>
        </w:rPr>
        <w:t>k</w:t>
      </w:r>
      <w:r>
        <w:t>burn,</w:t>
      </w:r>
      <w:r>
        <w:rPr>
          <w:spacing w:val="43"/>
        </w:rPr>
        <w:t xml:space="preserve"> </w:t>
      </w:r>
      <w:r>
        <w:t>M.</w:t>
      </w:r>
      <w:r>
        <w:rPr>
          <w:spacing w:val="37"/>
        </w:rPr>
        <w:t xml:space="preserve"> </w:t>
      </w:r>
      <w:r>
        <w:t>C.,</w:t>
      </w:r>
      <w:r>
        <w:rPr>
          <w:spacing w:val="44"/>
        </w:rPr>
        <w:t xml:space="preserve"> </w:t>
      </w:r>
      <w:r>
        <w:rPr>
          <w:spacing w:val="-1"/>
        </w:rPr>
        <w:t>P</w:t>
      </w:r>
      <w:r>
        <w:rPr>
          <w:spacing w:val="-2"/>
        </w:rPr>
        <w:t>errotta,</w:t>
      </w:r>
      <w:r>
        <w:rPr>
          <w:spacing w:val="44"/>
        </w:rPr>
        <w:t xml:space="preserve"> </w:t>
      </w:r>
      <w:r>
        <w:t>A.,</w:t>
      </w:r>
      <w:r>
        <w:rPr>
          <w:spacing w:val="44"/>
        </w:rPr>
        <w:t xml:space="preserve"> </w:t>
      </w:r>
      <w:r>
        <w:t>Erdman,</w:t>
      </w:r>
      <w:r>
        <w:rPr>
          <w:spacing w:val="45"/>
        </w:rPr>
        <w:t xml:space="preserve"> </w:t>
      </w:r>
      <w:r>
        <w:t>S.</w:t>
      </w:r>
      <w:r>
        <w:rPr>
          <w:spacing w:val="36"/>
        </w:rPr>
        <w:t xml:space="preserve"> </w:t>
      </w:r>
      <w:r>
        <w:t>E.,</w:t>
      </w:r>
      <w:r>
        <w:rPr>
          <w:spacing w:val="44"/>
        </w:rPr>
        <w:t xml:space="preserve"> </w:t>
      </w:r>
      <w:r>
        <w:t>&amp;</w:t>
      </w:r>
      <w:r>
        <w:rPr>
          <w:spacing w:val="37"/>
        </w:rPr>
        <w:t xml:space="preserve"> </w:t>
      </w:r>
      <w:r>
        <w:t>Alm,</w:t>
      </w:r>
      <w:r>
        <w:rPr>
          <w:spacing w:val="43"/>
        </w:rPr>
        <w:t xml:space="preserve"> </w:t>
      </w:r>
      <w:r>
        <w:t>E.</w:t>
      </w:r>
      <w:r>
        <w:rPr>
          <w:spacing w:val="37"/>
        </w:rPr>
        <w:t xml:space="preserve"> </w:t>
      </w:r>
      <w:r>
        <w:t>J.</w:t>
      </w:r>
      <w:r>
        <w:rPr>
          <w:spacing w:val="37"/>
        </w:rPr>
        <w:t xml:space="preserve"> </w:t>
      </w:r>
      <w:r>
        <w:t>(2014).</w:t>
      </w:r>
      <w:r>
        <w:rPr>
          <w:spacing w:val="53"/>
        </w:rPr>
        <w:t xml:space="preserve"> </w:t>
      </w:r>
      <w:r>
        <w:t>Host</w:t>
      </w:r>
      <w:r>
        <w:rPr>
          <w:spacing w:val="22"/>
          <w:w w:val="92"/>
        </w:rPr>
        <w:t xml:space="preserve"> </w:t>
      </w:r>
      <w:r>
        <w:rPr>
          <w:spacing w:val="-2"/>
        </w:rPr>
        <w:t>lifestyle</w:t>
      </w:r>
      <w:r>
        <w:rPr>
          <w:spacing w:val="6"/>
        </w:rPr>
        <w:t xml:space="preserve"> </w:t>
      </w:r>
      <w:r>
        <w:t>aff</w:t>
      </w:r>
      <w:r w:rsidR="00EA69B6">
        <w:t>ects</w:t>
      </w:r>
      <w:r>
        <w:rPr>
          <w:spacing w:val="53"/>
        </w:rPr>
        <w:t xml:space="preserve"> </w:t>
      </w:r>
      <w:r>
        <w:rPr>
          <w:spacing w:val="-3"/>
        </w:rPr>
        <w:t>human</w:t>
      </w:r>
      <w:r>
        <w:rPr>
          <w:spacing w:val="7"/>
        </w:rPr>
        <w:t xml:space="preserve"> </w:t>
      </w:r>
      <w:r>
        <w:t>microbiota</w:t>
      </w:r>
      <w:r>
        <w:rPr>
          <w:spacing w:val="6"/>
        </w:rPr>
        <w:t xml:space="preserve"> </w:t>
      </w:r>
      <w:r>
        <w:t>on</w:t>
      </w:r>
      <w:r>
        <w:rPr>
          <w:spacing w:val="7"/>
        </w:rPr>
        <w:t xml:space="preserve"> </w:t>
      </w:r>
      <w:r>
        <w:t>daily</w:t>
      </w:r>
      <w:r>
        <w:rPr>
          <w:spacing w:val="7"/>
        </w:rPr>
        <w:t xml:space="preserve"> </w:t>
      </w:r>
      <w:r>
        <w:t>timescales.</w:t>
      </w:r>
      <w:r>
        <w:rPr>
          <w:spacing w:val="42"/>
        </w:rPr>
        <w:t xml:space="preserve"> </w:t>
      </w:r>
      <w:proofErr w:type="gramStart"/>
      <w:r>
        <w:t>Genome</w:t>
      </w:r>
      <w:r>
        <w:rPr>
          <w:spacing w:val="6"/>
        </w:rPr>
        <w:t xml:space="preserve"> </w:t>
      </w:r>
      <w:r>
        <w:t>Biol,</w:t>
      </w:r>
      <w:r>
        <w:rPr>
          <w:spacing w:val="10"/>
        </w:rPr>
        <w:t xml:space="preserve"> </w:t>
      </w:r>
      <w:r>
        <w:t>15,</w:t>
      </w:r>
      <w:r>
        <w:rPr>
          <w:spacing w:val="25"/>
          <w:w w:val="101"/>
        </w:rPr>
        <w:t xml:space="preserve"> </w:t>
      </w:r>
      <w:r>
        <w:t>R8.</w:t>
      </w:r>
      <w:proofErr w:type="gramEnd"/>
    </w:p>
    <w:p w14:paraId="1997B5A3" w14:textId="04664BDF" w:rsidR="00283DE0" w:rsidRDefault="00641826" w:rsidP="003B0178">
      <w:pPr>
        <w:keepLines/>
        <w:spacing w:before="194" w:line="373" w:lineRule="auto"/>
        <w:ind w:left="731" w:right="530" w:hanging="235"/>
        <w:rPr>
          <w:rFonts w:ascii="Georgia" w:eastAsia="Georgia" w:hAnsi="Georgia" w:cs="Georgia"/>
          <w:sz w:val="24"/>
          <w:szCs w:val="24"/>
        </w:rPr>
      </w:pPr>
      <w:proofErr w:type="gramStart"/>
      <w:r>
        <w:rPr>
          <w:rFonts w:ascii="Georgia"/>
          <w:spacing w:val="-3"/>
          <w:w w:val="95"/>
          <w:sz w:val="24"/>
        </w:rPr>
        <w:t>F</w:t>
      </w:r>
      <w:r>
        <w:rPr>
          <w:rFonts w:ascii="Georgia"/>
          <w:spacing w:val="-4"/>
          <w:w w:val="95"/>
          <w:sz w:val="24"/>
        </w:rPr>
        <w:t>alconer,</w:t>
      </w:r>
      <w:r>
        <w:rPr>
          <w:rFonts w:ascii="Georgia"/>
          <w:spacing w:val="7"/>
          <w:w w:val="95"/>
          <w:sz w:val="24"/>
        </w:rPr>
        <w:t xml:space="preserve"> </w:t>
      </w:r>
      <w:r>
        <w:rPr>
          <w:rFonts w:ascii="Georgia"/>
          <w:w w:val="95"/>
          <w:sz w:val="24"/>
        </w:rPr>
        <w:t>K.</w:t>
      </w:r>
      <w:r>
        <w:rPr>
          <w:rFonts w:ascii="Georgia"/>
          <w:spacing w:val="7"/>
          <w:w w:val="95"/>
          <w:sz w:val="24"/>
        </w:rPr>
        <w:t xml:space="preserve"> </w:t>
      </w:r>
      <w:r>
        <w:rPr>
          <w:rFonts w:ascii="Georgia"/>
          <w:w w:val="95"/>
          <w:sz w:val="24"/>
        </w:rPr>
        <w:t>(1990).</w:t>
      </w:r>
      <w:proofErr w:type="gramEnd"/>
      <w:r>
        <w:rPr>
          <w:rFonts w:ascii="Georgia"/>
          <w:spacing w:val="30"/>
          <w:w w:val="95"/>
          <w:sz w:val="24"/>
        </w:rPr>
        <w:t xml:space="preserve"> </w:t>
      </w:r>
      <w:r>
        <w:rPr>
          <w:rFonts w:ascii="Trebuchet MS"/>
          <w:i/>
          <w:spacing w:val="-4"/>
          <w:w w:val="95"/>
          <w:sz w:val="24"/>
        </w:rPr>
        <w:t>F</w:t>
      </w:r>
      <w:r>
        <w:rPr>
          <w:rFonts w:ascii="Trebuchet MS"/>
          <w:i/>
          <w:spacing w:val="-5"/>
          <w:w w:val="95"/>
          <w:sz w:val="24"/>
        </w:rPr>
        <w:t>r</w:t>
      </w:r>
      <w:r>
        <w:rPr>
          <w:rFonts w:ascii="Trebuchet MS"/>
          <w:i/>
          <w:spacing w:val="-6"/>
          <w:w w:val="95"/>
          <w:sz w:val="24"/>
        </w:rPr>
        <w:t>actal</w:t>
      </w:r>
      <w:r>
        <w:rPr>
          <w:rFonts w:ascii="Trebuchet MS"/>
          <w:i/>
          <w:spacing w:val="-3"/>
          <w:w w:val="95"/>
          <w:sz w:val="24"/>
        </w:rPr>
        <w:t xml:space="preserve"> geometry:</w:t>
      </w:r>
      <w:r>
        <w:rPr>
          <w:rFonts w:ascii="Trebuchet MS"/>
          <w:i/>
          <w:spacing w:val="18"/>
          <w:w w:val="95"/>
          <w:sz w:val="24"/>
        </w:rPr>
        <w:t xml:space="preserve"> </w:t>
      </w:r>
      <w:r>
        <w:rPr>
          <w:rFonts w:ascii="Trebuchet MS"/>
          <w:i/>
          <w:spacing w:val="-2"/>
          <w:w w:val="95"/>
          <w:sz w:val="24"/>
        </w:rPr>
        <w:t xml:space="preserve">mathematical </w:t>
      </w:r>
      <w:r>
        <w:rPr>
          <w:rFonts w:ascii="Trebuchet MS"/>
          <w:i/>
          <w:w w:val="95"/>
          <w:sz w:val="24"/>
        </w:rPr>
        <w:t>foundations</w:t>
      </w:r>
      <w:r>
        <w:rPr>
          <w:rFonts w:ascii="Trebuchet MS"/>
          <w:i/>
          <w:spacing w:val="-2"/>
          <w:w w:val="95"/>
          <w:sz w:val="24"/>
        </w:rPr>
        <w:t xml:space="preserve"> </w:t>
      </w:r>
      <w:r>
        <w:rPr>
          <w:rFonts w:ascii="Trebuchet MS"/>
          <w:i/>
          <w:w w:val="95"/>
          <w:sz w:val="24"/>
        </w:rPr>
        <w:t>and</w:t>
      </w:r>
      <w:r>
        <w:rPr>
          <w:rFonts w:ascii="Trebuchet MS"/>
          <w:i/>
          <w:spacing w:val="-2"/>
          <w:w w:val="95"/>
          <w:sz w:val="24"/>
        </w:rPr>
        <w:t xml:space="preserve"> </w:t>
      </w:r>
      <w:r>
        <w:rPr>
          <w:rFonts w:ascii="Trebuchet MS"/>
          <w:i/>
          <w:w w:val="95"/>
          <w:sz w:val="24"/>
        </w:rPr>
        <w:t>appli</w:t>
      </w:r>
      <w:r>
        <w:rPr>
          <w:rFonts w:ascii="Trebuchet MS"/>
          <w:i/>
          <w:sz w:val="24"/>
        </w:rPr>
        <w:t>cations</w:t>
      </w:r>
      <w:r>
        <w:rPr>
          <w:rFonts w:ascii="Georgia"/>
          <w:sz w:val="24"/>
        </w:rPr>
        <w:t>.</w:t>
      </w:r>
      <w:r>
        <w:rPr>
          <w:rFonts w:ascii="Georgia"/>
          <w:spacing w:val="2"/>
          <w:sz w:val="24"/>
        </w:rPr>
        <w:t xml:space="preserve"> </w:t>
      </w:r>
      <w:proofErr w:type="gramStart"/>
      <w:r>
        <w:rPr>
          <w:rFonts w:ascii="Georgia"/>
          <w:sz w:val="24"/>
        </w:rPr>
        <w:t>John</w:t>
      </w:r>
      <w:r>
        <w:rPr>
          <w:rFonts w:ascii="Georgia"/>
          <w:spacing w:val="-12"/>
          <w:sz w:val="24"/>
        </w:rPr>
        <w:t xml:space="preserve"> </w:t>
      </w:r>
      <w:r>
        <w:rPr>
          <w:rFonts w:ascii="Georgia"/>
          <w:sz w:val="24"/>
        </w:rPr>
        <w:t>Wiley</w:t>
      </w:r>
      <w:r>
        <w:rPr>
          <w:rFonts w:ascii="Georgia"/>
          <w:spacing w:val="-12"/>
          <w:sz w:val="24"/>
        </w:rPr>
        <w:t xml:space="preserve"> </w:t>
      </w:r>
      <w:r>
        <w:rPr>
          <w:rFonts w:ascii="Georgia"/>
          <w:sz w:val="24"/>
        </w:rPr>
        <w:t>&amp;</w:t>
      </w:r>
      <w:r>
        <w:rPr>
          <w:rFonts w:ascii="Georgia"/>
          <w:spacing w:val="-12"/>
          <w:sz w:val="24"/>
        </w:rPr>
        <w:t xml:space="preserve"> </w:t>
      </w:r>
      <w:r>
        <w:rPr>
          <w:rFonts w:ascii="Georgia"/>
          <w:sz w:val="24"/>
        </w:rPr>
        <w:t>Sons.</w:t>
      </w:r>
      <w:proofErr w:type="gramEnd"/>
    </w:p>
    <w:p w14:paraId="6C1FF685" w14:textId="41355F65" w:rsidR="00283DE0" w:rsidRDefault="00641826" w:rsidP="003B0178">
      <w:pPr>
        <w:pStyle w:val="BodyText"/>
        <w:keepLines/>
        <w:spacing w:before="204" w:line="381" w:lineRule="auto"/>
        <w:ind w:left="731" w:right="528" w:hanging="235"/>
      </w:pPr>
      <w:r>
        <w:rPr>
          <w:spacing w:val="-2"/>
        </w:rPr>
        <w:t>F</w:t>
      </w:r>
      <w:r>
        <w:rPr>
          <w:spacing w:val="-3"/>
        </w:rPr>
        <w:t>erhatosmanoglu,</w:t>
      </w:r>
      <w:r>
        <w:rPr>
          <w:spacing w:val="-10"/>
        </w:rPr>
        <w:t xml:space="preserve"> </w:t>
      </w:r>
      <w:r>
        <w:t>H.,</w:t>
      </w:r>
      <w:r>
        <w:rPr>
          <w:spacing w:val="-11"/>
        </w:rPr>
        <w:t xml:space="preserve"> </w:t>
      </w:r>
      <w:r>
        <w:rPr>
          <w:spacing w:val="-3"/>
        </w:rPr>
        <w:t>T</w:t>
      </w:r>
      <w:r>
        <w:rPr>
          <w:spacing w:val="-4"/>
        </w:rPr>
        <w:t>uncel,</w:t>
      </w:r>
      <w:r>
        <w:rPr>
          <w:spacing w:val="-12"/>
        </w:rPr>
        <w:t xml:space="preserve"> </w:t>
      </w:r>
      <w:r>
        <w:t>E.,</w:t>
      </w:r>
      <w:r>
        <w:rPr>
          <w:spacing w:val="-11"/>
        </w:rPr>
        <w:t xml:space="preserve"> </w:t>
      </w:r>
      <w:r>
        <w:rPr>
          <w:spacing w:val="-2"/>
        </w:rPr>
        <w:t>Agra</w:t>
      </w:r>
      <w:r>
        <w:rPr>
          <w:spacing w:val="-3"/>
        </w:rPr>
        <w:t>wal,</w:t>
      </w:r>
      <w:r>
        <w:rPr>
          <w:spacing w:val="-12"/>
        </w:rPr>
        <w:t xml:space="preserve"> </w:t>
      </w:r>
      <w:r>
        <w:t>D.,</w:t>
      </w:r>
      <w:r>
        <w:rPr>
          <w:spacing w:val="-11"/>
        </w:rPr>
        <w:t xml:space="preserve"> </w:t>
      </w:r>
      <w:r>
        <w:t>&amp;</w:t>
      </w:r>
      <w:r>
        <w:rPr>
          <w:spacing w:val="-13"/>
        </w:rPr>
        <w:t xml:space="preserve"> </w:t>
      </w:r>
      <w:r>
        <w:t>El</w:t>
      </w:r>
      <w:r>
        <w:rPr>
          <w:spacing w:val="-13"/>
        </w:rPr>
        <w:t xml:space="preserve"> </w:t>
      </w:r>
      <w:r>
        <w:t>Abbadi,</w:t>
      </w:r>
      <w:r>
        <w:rPr>
          <w:spacing w:val="-10"/>
        </w:rPr>
        <w:t xml:space="preserve"> </w:t>
      </w:r>
      <w:r>
        <w:t>A.</w:t>
      </w:r>
      <w:r>
        <w:rPr>
          <w:spacing w:val="-13"/>
        </w:rPr>
        <w:t xml:space="preserve"> </w:t>
      </w:r>
      <w:r>
        <w:t xml:space="preserve">(2000). </w:t>
      </w:r>
      <w:r>
        <w:rPr>
          <w:spacing w:val="-5"/>
        </w:rPr>
        <w:t>V</w:t>
      </w:r>
      <w:r>
        <w:rPr>
          <w:spacing w:val="-6"/>
        </w:rPr>
        <w:t>ec</w:t>
      </w:r>
      <w:r>
        <w:rPr>
          <w:w w:val="95"/>
        </w:rPr>
        <w:t>tor</w:t>
      </w:r>
      <w:r>
        <w:rPr>
          <w:spacing w:val="12"/>
          <w:w w:val="95"/>
        </w:rPr>
        <w:t xml:space="preserve"> </w:t>
      </w:r>
      <w:r>
        <w:rPr>
          <w:spacing w:val="-1"/>
          <w:w w:val="95"/>
        </w:rPr>
        <w:t>approximation</w:t>
      </w:r>
      <w:r>
        <w:rPr>
          <w:spacing w:val="12"/>
          <w:w w:val="95"/>
        </w:rPr>
        <w:t xml:space="preserve"> </w:t>
      </w:r>
      <w:r>
        <w:rPr>
          <w:w w:val="95"/>
        </w:rPr>
        <w:t>based</w:t>
      </w:r>
      <w:r>
        <w:rPr>
          <w:spacing w:val="13"/>
          <w:w w:val="95"/>
        </w:rPr>
        <w:t xml:space="preserve"> </w:t>
      </w:r>
      <w:r>
        <w:rPr>
          <w:w w:val="95"/>
        </w:rPr>
        <w:t>indexing</w:t>
      </w:r>
      <w:r>
        <w:rPr>
          <w:spacing w:val="12"/>
          <w:w w:val="95"/>
        </w:rPr>
        <w:t xml:space="preserve"> </w:t>
      </w:r>
      <w:r>
        <w:rPr>
          <w:w w:val="95"/>
        </w:rPr>
        <w:t>for</w:t>
      </w:r>
      <w:r>
        <w:rPr>
          <w:spacing w:val="13"/>
          <w:w w:val="95"/>
        </w:rPr>
        <w:t xml:space="preserve"> </w:t>
      </w:r>
      <w:r>
        <w:rPr>
          <w:w w:val="95"/>
        </w:rPr>
        <w:t>non-uniform</w:t>
      </w:r>
      <w:r>
        <w:rPr>
          <w:spacing w:val="12"/>
          <w:w w:val="95"/>
        </w:rPr>
        <w:t xml:space="preserve"> </w:t>
      </w:r>
      <w:r>
        <w:rPr>
          <w:w w:val="95"/>
        </w:rPr>
        <w:t>high</w:t>
      </w:r>
      <w:r>
        <w:rPr>
          <w:spacing w:val="12"/>
          <w:w w:val="95"/>
        </w:rPr>
        <w:t xml:space="preserve"> </w:t>
      </w:r>
      <w:r>
        <w:rPr>
          <w:w w:val="95"/>
        </w:rPr>
        <w:t>dimensional</w:t>
      </w:r>
      <w:r>
        <w:rPr>
          <w:spacing w:val="13"/>
          <w:w w:val="95"/>
        </w:rPr>
        <w:t xml:space="preserve"> </w:t>
      </w:r>
      <w:r>
        <w:rPr>
          <w:w w:val="95"/>
        </w:rPr>
        <w:t>data</w:t>
      </w:r>
      <w:r>
        <w:rPr>
          <w:spacing w:val="27"/>
          <w:w w:val="98"/>
        </w:rPr>
        <w:t xml:space="preserve"> </w:t>
      </w:r>
      <w:r>
        <w:t>sets.</w:t>
      </w:r>
      <w:r>
        <w:rPr>
          <w:spacing w:val="-9"/>
        </w:rPr>
        <w:t xml:space="preserve"> </w:t>
      </w:r>
      <w:proofErr w:type="gramStart"/>
      <w:r>
        <w:t>In</w:t>
      </w:r>
      <w:r>
        <w:rPr>
          <w:spacing w:val="-24"/>
        </w:rPr>
        <w:t xml:space="preserve"> </w:t>
      </w:r>
      <w:r>
        <w:t>Proceedings</w:t>
      </w:r>
      <w:r>
        <w:rPr>
          <w:spacing w:val="-23"/>
        </w:rPr>
        <w:t xml:space="preserve"> </w:t>
      </w:r>
      <w:r>
        <w:t>of</w:t>
      </w:r>
      <w:r>
        <w:rPr>
          <w:spacing w:val="-24"/>
        </w:rPr>
        <w:t xml:space="preserve"> </w:t>
      </w:r>
      <w:r>
        <w:t>the</w:t>
      </w:r>
      <w:r>
        <w:rPr>
          <w:spacing w:val="-24"/>
        </w:rPr>
        <w:t xml:space="preserve"> </w:t>
      </w:r>
      <w:r>
        <w:rPr>
          <w:spacing w:val="-3"/>
        </w:rPr>
        <w:t>nin</w:t>
      </w:r>
      <w:r>
        <w:rPr>
          <w:spacing w:val="-2"/>
        </w:rPr>
        <w:t>th</w:t>
      </w:r>
      <w:r>
        <w:rPr>
          <w:spacing w:val="-24"/>
        </w:rPr>
        <w:t xml:space="preserve"> </w:t>
      </w:r>
      <w:r>
        <w:rPr>
          <w:spacing w:val="-2"/>
        </w:rPr>
        <w:t>international</w:t>
      </w:r>
      <w:r>
        <w:rPr>
          <w:spacing w:val="-23"/>
        </w:rPr>
        <w:t xml:space="preserve"> </w:t>
      </w:r>
      <w:r>
        <w:t>conference</w:t>
      </w:r>
      <w:r>
        <w:rPr>
          <w:spacing w:val="-24"/>
        </w:rPr>
        <w:t xml:space="preserve"> </w:t>
      </w:r>
      <w:r>
        <w:t>on</w:t>
      </w:r>
      <w:r>
        <w:rPr>
          <w:spacing w:val="-23"/>
        </w:rPr>
        <w:t xml:space="preserve"> </w:t>
      </w:r>
      <w:r>
        <w:t>Information</w:t>
      </w:r>
      <w:r>
        <w:rPr>
          <w:spacing w:val="32"/>
          <w:w w:val="93"/>
        </w:rPr>
        <w:t xml:space="preserve"> </w:t>
      </w:r>
      <w:r>
        <w:rPr>
          <w:w w:val="95"/>
        </w:rPr>
        <w:t>and</w:t>
      </w:r>
      <w:r>
        <w:rPr>
          <w:spacing w:val="2"/>
          <w:w w:val="95"/>
        </w:rPr>
        <w:t xml:space="preserve"> </w:t>
      </w:r>
      <w:r>
        <w:rPr>
          <w:spacing w:val="-2"/>
          <w:w w:val="95"/>
        </w:rPr>
        <w:t>kno</w:t>
      </w:r>
      <w:r>
        <w:rPr>
          <w:spacing w:val="-1"/>
          <w:w w:val="95"/>
        </w:rPr>
        <w:t>wledge</w:t>
      </w:r>
      <w:r>
        <w:rPr>
          <w:spacing w:val="3"/>
          <w:w w:val="95"/>
        </w:rPr>
        <w:t xml:space="preserve"> </w:t>
      </w:r>
      <w:r>
        <w:rPr>
          <w:spacing w:val="-2"/>
          <w:w w:val="95"/>
        </w:rPr>
        <w:t>managemen</w:t>
      </w:r>
      <w:r>
        <w:rPr>
          <w:spacing w:val="-1"/>
          <w:w w:val="95"/>
        </w:rPr>
        <w:t>t</w:t>
      </w:r>
      <w:r>
        <w:rPr>
          <w:spacing w:val="2"/>
          <w:w w:val="95"/>
        </w:rPr>
        <w:t xml:space="preserve"> </w:t>
      </w:r>
      <w:r>
        <w:rPr>
          <w:w w:val="95"/>
        </w:rPr>
        <w:t>(pp.</w:t>
      </w:r>
      <w:r>
        <w:rPr>
          <w:spacing w:val="3"/>
          <w:w w:val="95"/>
        </w:rPr>
        <w:t xml:space="preserve"> </w:t>
      </w:r>
      <w:r>
        <w:rPr>
          <w:w w:val="95"/>
        </w:rPr>
        <w:t>202–209).</w:t>
      </w:r>
      <w:proofErr w:type="gramEnd"/>
      <w:r>
        <w:rPr>
          <w:spacing w:val="21"/>
          <w:w w:val="95"/>
        </w:rPr>
        <w:t xml:space="preserve"> </w:t>
      </w:r>
      <w:r>
        <w:rPr>
          <w:spacing w:val="-2"/>
          <w:w w:val="95"/>
        </w:rPr>
        <w:t>ACM.</w:t>
      </w:r>
    </w:p>
    <w:p w14:paraId="21413106" w14:textId="77777777" w:rsidR="00283DE0" w:rsidRDefault="00641826" w:rsidP="003B0178">
      <w:pPr>
        <w:pStyle w:val="BodyText"/>
        <w:keepLines/>
        <w:spacing w:before="199" w:line="381" w:lineRule="auto"/>
        <w:ind w:left="731" w:right="528" w:hanging="235"/>
      </w:pPr>
      <w:r>
        <w:rPr>
          <w:spacing w:val="-2"/>
        </w:rPr>
        <w:t>F</w:t>
      </w:r>
      <w:r>
        <w:rPr>
          <w:spacing w:val="-3"/>
        </w:rPr>
        <w:t>erragina,</w:t>
      </w:r>
      <w:r>
        <w:rPr>
          <w:spacing w:val="22"/>
        </w:rPr>
        <w:t xml:space="preserve"> </w:t>
      </w:r>
      <w:r>
        <w:rPr>
          <w:spacing w:val="-7"/>
        </w:rPr>
        <w:t>P</w:t>
      </w:r>
      <w:r>
        <w:rPr>
          <w:spacing w:val="-8"/>
        </w:rPr>
        <w:t>.,</w:t>
      </w:r>
      <w:r>
        <w:rPr>
          <w:spacing w:val="22"/>
        </w:rPr>
        <w:t xml:space="preserve"> </w:t>
      </w:r>
      <w:r>
        <w:t>&amp;</w:t>
      </w:r>
      <w:r>
        <w:rPr>
          <w:spacing w:val="17"/>
        </w:rPr>
        <w:t xml:space="preserve"> </w:t>
      </w:r>
      <w:r>
        <w:t>Manzini,</w:t>
      </w:r>
      <w:r>
        <w:rPr>
          <w:spacing w:val="23"/>
        </w:rPr>
        <w:t xml:space="preserve"> </w:t>
      </w:r>
      <w:r>
        <w:t>G.</w:t>
      </w:r>
      <w:r>
        <w:rPr>
          <w:spacing w:val="16"/>
        </w:rPr>
        <w:t xml:space="preserve"> </w:t>
      </w:r>
      <w:r>
        <w:t>(2000).</w:t>
      </w:r>
      <w:r>
        <w:rPr>
          <w:spacing w:val="18"/>
        </w:rPr>
        <w:t xml:space="preserve"> </w:t>
      </w:r>
      <w:proofErr w:type="gramStart"/>
      <w:r>
        <w:t>Opportunistic</w:t>
      </w:r>
      <w:r>
        <w:rPr>
          <w:spacing w:val="16"/>
        </w:rPr>
        <w:t xml:space="preserve"> </w:t>
      </w:r>
      <w:r>
        <w:t>data</w:t>
      </w:r>
      <w:r>
        <w:rPr>
          <w:spacing w:val="17"/>
        </w:rPr>
        <w:t xml:space="preserve"> </w:t>
      </w:r>
      <w:r>
        <w:t>structures</w:t>
      </w:r>
      <w:r>
        <w:rPr>
          <w:spacing w:val="17"/>
        </w:rPr>
        <w:t xml:space="preserve"> </w:t>
      </w:r>
      <w:r>
        <w:t>with</w:t>
      </w:r>
      <w:r>
        <w:rPr>
          <w:spacing w:val="27"/>
          <w:w w:val="96"/>
        </w:rPr>
        <w:t xml:space="preserve"> </w:t>
      </w:r>
      <w:r>
        <w:rPr>
          <w:w w:val="95"/>
        </w:rPr>
        <w:t>applications.</w:t>
      </w:r>
      <w:proofErr w:type="gramEnd"/>
      <w:r>
        <w:rPr>
          <w:spacing w:val="6"/>
          <w:w w:val="95"/>
        </w:rPr>
        <w:t xml:space="preserve"> </w:t>
      </w:r>
      <w:proofErr w:type="gramStart"/>
      <w:r>
        <w:rPr>
          <w:w w:val="95"/>
        </w:rPr>
        <w:t>In</w:t>
      </w:r>
      <w:r>
        <w:rPr>
          <w:spacing w:val="-6"/>
          <w:w w:val="95"/>
        </w:rPr>
        <w:t xml:space="preserve"> </w:t>
      </w:r>
      <w:r>
        <w:rPr>
          <w:spacing w:val="-2"/>
          <w:w w:val="95"/>
        </w:rPr>
        <w:t>F</w:t>
      </w:r>
      <w:r>
        <w:rPr>
          <w:spacing w:val="-3"/>
          <w:w w:val="95"/>
        </w:rPr>
        <w:t>oundations</w:t>
      </w:r>
      <w:r>
        <w:rPr>
          <w:spacing w:val="-6"/>
          <w:w w:val="95"/>
        </w:rPr>
        <w:t xml:space="preserve"> </w:t>
      </w:r>
      <w:r>
        <w:rPr>
          <w:w w:val="95"/>
        </w:rPr>
        <w:t>of</w:t>
      </w:r>
      <w:r>
        <w:rPr>
          <w:spacing w:val="-6"/>
          <w:w w:val="95"/>
        </w:rPr>
        <w:t xml:space="preserve"> </w:t>
      </w:r>
      <w:r>
        <w:rPr>
          <w:w w:val="95"/>
        </w:rPr>
        <w:t>Computer</w:t>
      </w:r>
      <w:r>
        <w:rPr>
          <w:spacing w:val="-5"/>
          <w:w w:val="95"/>
        </w:rPr>
        <w:t xml:space="preserve"> </w:t>
      </w:r>
      <w:r>
        <w:rPr>
          <w:w w:val="95"/>
        </w:rPr>
        <w:t>Science,</w:t>
      </w:r>
      <w:r>
        <w:rPr>
          <w:spacing w:val="-4"/>
          <w:w w:val="95"/>
        </w:rPr>
        <w:t xml:space="preserve"> </w:t>
      </w:r>
      <w:r>
        <w:rPr>
          <w:w w:val="95"/>
        </w:rPr>
        <w:t>2000.</w:t>
      </w:r>
      <w:proofErr w:type="gramEnd"/>
      <w:r>
        <w:rPr>
          <w:spacing w:val="-5"/>
          <w:w w:val="95"/>
        </w:rPr>
        <w:t xml:space="preserve"> </w:t>
      </w:r>
      <w:r>
        <w:rPr>
          <w:w w:val="95"/>
        </w:rPr>
        <w:t>Proceedings.</w:t>
      </w:r>
      <w:r>
        <w:rPr>
          <w:spacing w:val="-5"/>
          <w:w w:val="95"/>
        </w:rPr>
        <w:t xml:space="preserve"> </w:t>
      </w:r>
      <w:proofErr w:type="gramStart"/>
      <w:r>
        <w:rPr>
          <w:w w:val="95"/>
        </w:rPr>
        <w:t>41st</w:t>
      </w:r>
      <w:r>
        <w:rPr>
          <w:spacing w:val="28"/>
          <w:w w:val="98"/>
        </w:rPr>
        <w:t xml:space="preserve"> </w:t>
      </w:r>
      <w:r>
        <w:rPr>
          <w:spacing w:val="-1"/>
          <w:w w:val="95"/>
        </w:rPr>
        <w:t>Annual</w:t>
      </w:r>
      <w:r>
        <w:rPr>
          <w:spacing w:val="2"/>
          <w:w w:val="95"/>
        </w:rPr>
        <w:t xml:space="preserve"> </w:t>
      </w:r>
      <w:r>
        <w:rPr>
          <w:w w:val="95"/>
        </w:rPr>
        <w:t>Symposium</w:t>
      </w:r>
      <w:r>
        <w:rPr>
          <w:spacing w:val="2"/>
          <w:w w:val="95"/>
        </w:rPr>
        <w:t xml:space="preserve"> </w:t>
      </w:r>
      <w:r>
        <w:rPr>
          <w:w w:val="95"/>
        </w:rPr>
        <w:t>on</w:t>
      </w:r>
      <w:r>
        <w:rPr>
          <w:spacing w:val="3"/>
          <w:w w:val="95"/>
        </w:rPr>
        <w:t xml:space="preserve"> </w:t>
      </w:r>
      <w:r>
        <w:rPr>
          <w:w w:val="95"/>
        </w:rPr>
        <w:t>(pp.</w:t>
      </w:r>
      <w:r>
        <w:rPr>
          <w:spacing w:val="2"/>
          <w:w w:val="95"/>
        </w:rPr>
        <w:t xml:space="preserve"> </w:t>
      </w:r>
      <w:r>
        <w:rPr>
          <w:w w:val="95"/>
        </w:rPr>
        <w:t>390–398).</w:t>
      </w:r>
      <w:proofErr w:type="gramEnd"/>
      <w:r>
        <w:rPr>
          <w:spacing w:val="22"/>
          <w:w w:val="95"/>
        </w:rPr>
        <w:t xml:space="preserve"> </w:t>
      </w:r>
      <w:r>
        <w:rPr>
          <w:w w:val="95"/>
        </w:rPr>
        <w:t>IEEE.</w:t>
      </w:r>
    </w:p>
    <w:p w14:paraId="5D026B73" w14:textId="77777777" w:rsidR="00283DE0" w:rsidRDefault="00283DE0" w:rsidP="003B0178">
      <w:pPr>
        <w:keepLines/>
        <w:spacing w:line="381" w:lineRule="auto"/>
        <w:sectPr w:rsidR="00283DE0">
          <w:pgSz w:w="12240" w:h="15840"/>
          <w:pgMar w:top="1500" w:right="1720" w:bottom="1960" w:left="1720" w:header="0" w:footer="1776" w:gutter="0"/>
          <w:cols w:space="720"/>
        </w:sectPr>
      </w:pPr>
    </w:p>
    <w:p w14:paraId="40E1046D" w14:textId="77777777" w:rsidR="00283DE0" w:rsidRDefault="00283DE0" w:rsidP="003B0178">
      <w:pPr>
        <w:keepLines/>
        <w:rPr>
          <w:rFonts w:ascii="Georgia" w:eastAsia="Georgia" w:hAnsi="Georgia" w:cs="Georgia"/>
          <w:sz w:val="20"/>
          <w:szCs w:val="20"/>
        </w:rPr>
      </w:pPr>
    </w:p>
    <w:p w14:paraId="1373A7C9" w14:textId="77777777" w:rsidR="00283DE0" w:rsidRDefault="00283DE0" w:rsidP="003B0178">
      <w:pPr>
        <w:keepLines/>
        <w:rPr>
          <w:rFonts w:ascii="Georgia" w:eastAsia="Georgia" w:hAnsi="Georgia" w:cs="Georgia"/>
          <w:sz w:val="20"/>
          <w:szCs w:val="20"/>
        </w:rPr>
      </w:pPr>
    </w:p>
    <w:p w14:paraId="56F889DB" w14:textId="77777777" w:rsidR="00283DE0" w:rsidRDefault="00283DE0" w:rsidP="003B0178">
      <w:pPr>
        <w:keepLines/>
        <w:rPr>
          <w:rFonts w:ascii="Georgia" w:eastAsia="Georgia" w:hAnsi="Georgia" w:cs="Georgia"/>
          <w:sz w:val="20"/>
          <w:szCs w:val="20"/>
        </w:rPr>
      </w:pPr>
    </w:p>
    <w:p w14:paraId="17CD8D79" w14:textId="77777777" w:rsidR="00283DE0" w:rsidRDefault="00283DE0" w:rsidP="003B0178">
      <w:pPr>
        <w:keepLines/>
        <w:spacing w:before="10"/>
        <w:rPr>
          <w:rFonts w:ascii="Georgia" w:eastAsia="Georgia" w:hAnsi="Georgia" w:cs="Georgia"/>
          <w:sz w:val="25"/>
          <w:szCs w:val="25"/>
        </w:rPr>
      </w:pPr>
    </w:p>
    <w:p w14:paraId="43B9188C" w14:textId="77777777" w:rsidR="00283DE0" w:rsidRDefault="00641826" w:rsidP="003B0178">
      <w:pPr>
        <w:pStyle w:val="BodyText"/>
        <w:keepLines/>
        <w:spacing w:before="59" w:line="381" w:lineRule="auto"/>
        <w:ind w:left="731" w:right="528" w:hanging="235"/>
      </w:pPr>
      <w:r>
        <w:rPr>
          <w:spacing w:val="-4"/>
        </w:rPr>
        <w:t>F</w:t>
      </w:r>
      <w:r>
        <w:rPr>
          <w:spacing w:val="-5"/>
        </w:rPr>
        <w:t>rank,</w:t>
      </w:r>
      <w:r>
        <w:rPr>
          <w:spacing w:val="-19"/>
        </w:rPr>
        <w:t xml:space="preserve"> </w:t>
      </w:r>
      <w:r>
        <w:t>D.</w:t>
      </w:r>
      <w:r>
        <w:rPr>
          <w:spacing w:val="-19"/>
        </w:rPr>
        <w:t xml:space="preserve"> </w:t>
      </w:r>
      <w:r>
        <w:t>N.,</w:t>
      </w:r>
      <w:r>
        <w:rPr>
          <w:spacing w:val="-18"/>
        </w:rPr>
        <w:t xml:space="preserve"> </w:t>
      </w:r>
      <w:r>
        <w:t>&amp;</w:t>
      </w:r>
      <w:r>
        <w:rPr>
          <w:spacing w:val="-20"/>
        </w:rPr>
        <w:t xml:space="preserve"> </w:t>
      </w:r>
      <w:r>
        <w:rPr>
          <w:spacing w:val="-2"/>
        </w:rPr>
        <w:t>P</w:t>
      </w:r>
      <w:r>
        <w:rPr>
          <w:spacing w:val="-3"/>
        </w:rPr>
        <w:t>ace,</w:t>
      </w:r>
      <w:r>
        <w:rPr>
          <w:spacing w:val="-19"/>
        </w:rPr>
        <w:t xml:space="preserve"> </w:t>
      </w:r>
      <w:r>
        <w:t>N.</w:t>
      </w:r>
      <w:r>
        <w:rPr>
          <w:spacing w:val="-19"/>
        </w:rPr>
        <w:t xml:space="preserve"> </w:t>
      </w:r>
      <w:r>
        <w:t>R.</w:t>
      </w:r>
      <w:r>
        <w:rPr>
          <w:spacing w:val="-19"/>
        </w:rPr>
        <w:t xml:space="preserve"> </w:t>
      </w:r>
      <w:r>
        <w:t>(2008).</w:t>
      </w:r>
      <w:r>
        <w:rPr>
          <w:spacing w:val="-9"/>
        </w:rPr>
        <w:t xml:space="preserve"> </w:t>
      </w:r>
      <w:r>
        <w:rPr>
          <w:spacing w:val="-2"/>
        </w:rPr>
        <w:t>Gastrointestinal</w:t>
      </w:r>
      <w:r>
        <w:rPr>
          <w:spacing w:val="-19"/>
        </w:rPr>
        <w:t xml:space="preserve"> </w:t>
      </w:r>
      <w:r>
        <w:t>microbiology</w:t>
      </w:r>
      <w:r>
        <w:rPr>
          <w:spacing w:val="-20"/>
        </w:rPr>
        <w:t xml:space="preserve"> </w:t>
      </w:r>
      <w:r>
        <w:rPr>
          <w:spacing w:val="-2"/>
        </w:rPr>
        <w:t>enters</w:t>
      </w:r>
      <w:r>
        <w:rPr>
          <w:spacing w:val="-20"/>
        </w:rPr>
        <w:t xml:space="preserve"> </w:t>
      </w:r>
      <w:r>
        <w:t>the</w:t>
      </w:r>
      <w:r>
        <w:rPr>
          <w:spacing w:val="37"/>
          <w:w w:val="95"/>
        </w:rPr>
        <w:t xml:space="preserve"> </w:t>
      </w:r>
      <w:r>
        <w:rPr>
          <w:w w:val="95"/>
        </w:rPr>
        <w:t>metagenomics</w:t>
      </w:r>
      <w:r>
        <w:rPr>
          <w:spacing w:val="2"/>
          <w:w w:val="95"/>
        </w:rPr>
        <w:t xml:space="preserve"> </w:t>
      </w:r>
      <w:r>
        <w:rPr>
          <w:w w:val="95"/>
        </w:rPr>
        <w:t>era.</w:t>
      </w:r>
      <w:r>
        <w:rPr>
          <w:spacing w:val="23"/>
          <w:w w:val="95"/>
        </w:rPr>
        <w:t xml:space="preserve"> </w:t>
      </w:r>
      <w:proofErr w:type="gramStart"/>
      <w:r>
        <w:rPr>
          <w:spacing w:val="-1"/>
          <w:w w:val="95"/>
        </w:rPr>
        <w:t>Current</w:t>
      </w:r>
      <w:r>
        <w:rPr>
          <w:spacing w:val="4"/>
          <w:w w:val="95"/>
        </w:rPr>
        <w:t xml:space="preserve"> </w:t>
      </w:r>
      <w:r>
        <w:rPr>
          <w:w w:val="95"/>
        </w:rPr>
        <w:t>opinion</w:t>
      </w:r>
      <w:r>
        <w:rPr>
          <w:spacing w:val="4"/>
          <w:w w:val="95"/>
        </w:rPr>
        <w:t xml:space="preserve"> </w:t>
      </w:r>
      <w:r>
        <w:rPr>
          <w:w w:val="95"/>
        </w:rPr>
        <w:t>in</w:t>
      </w:r>
      <w:r>
        <w:rPr>
          <w:spacing w:val="3"/>
          <w:w w:val="95"/>
        </w:rPr>
        <w:t xml:space="preserve"> </w:t>
      </w:r>
      <w:r>
        <w:rPr>
          <w:spacing w:val="-2"/>
          <w:w w:val="95"/>
        </w:rPr>
        <w:t>gastro</w:t>
      </w:r>
      <w:r>
        <w:rPr>
          <w:spacing w:val="-3"/>
          <w:w w:val="95"/>
        </w:rPr>
        <w:t>en</w:t>
      </w:r>
      <w:r>
        <w:rPr>
          <w:spacing w:val="-2"/>
          <w:w w:val="95"/>
        </w:rPr>
        <w:t>terology,</w:t>
      </w:r>
      <w:r>
        <w:rPr>
          <w:spacing w:val="4"/>
          <w:w w:val="95"/>
        </w:rPr>
        <w:t xml:space="preserve"> </w:t>
      </w:r>
      <w:r>
        <w:rPr>
          <w:w w:val="95"/>
        </w:rPr>
        <w:t>24,</w:t>
      </w:r>
      <w:r>
        <w:rPr>
          <w:spacing w:val="3"/>
          <w:w w:val="95"/>
        </w:rPr>
        <w:t xml:space="preserve"> </w:t>
      </w:r>
      <w:r>
        <w:rPr>
          <w:w w:val="95"/>
        </w:rPr>
        <w:t>4–10.</w:t>
      </w:r>
      <w:proofErr w:type="gramEnd"/>
    </w:p>
    <w:p w14:paraId="2EEF988A" w14:textId="77777777" w:rsidR="00283DE0" w:rsidRDefault="00641826" w:rsidP="003B0178">
      <w:pPr>
        <w:pStyle w:val="BodyText"/>
        <w:keepLines/>
        <w:spacing w:before="199" w:line="381" w:lineRule="auto"/>
        <w:ind w:left="731" w:right="528" w:hanging="235"/>
      </w:pPr>
      <w:r>
        <w:t>Gire,</w:t>
      </w:r>
      <w:r>
        <w:rPr>
          <w:spacing w:val="6"/>
        </w:rPr>
        <w:t xml:space="preserve"> </w:t>
      </w:r>
      <w:r>
        <w:t>S.</w:t>
      </w:r>
      <w:r>
        <w:rPr>
          <w:spacing w:val="6"/>
        </w:rPr>
        <w:t xml:space="preserve"> </w:t>
      </w:r>
      <w:r>
        <w:t>K.,</w:t>
      </w:r>
      <w:r>
        <w:rPr>
          <w:spacing w:val="7"/>
        </w:rPr>
        <w:t xml:space="preserve"> </w:t>
      </w:r>
      <w:r>
        <w:t>Goba,</w:t>
      </w:r>
      <w:r>
        <w:rPr>
          <w:spacing w:val="7"/>
        </w:rPr>
        <w:t xml:space="preserve"> </w:t>
      </w:r>
      <w:r>
        <w:t>A.,</w:t>
      </w:r>
      <w:r>
        <w:rPr>
          <w:spacing w:val="6"/>
        </w:rPr>
        <w:t xml:space="preserve"> </w:t>
      </w:r>
      <w:r>
        <w:t>Andersen,</w:t>
      </w:r>
      <w:r>
        <w:rPr>
          <w:spacing w:val="7"/>
        </w:rPr>
        <w:t xml:space="preserve"> </w:t>
      </w:r>
      <w:r>
        <w:t>K.</w:t>
      </w:r>
      <w:r>
        <w:rPr>
          <w:spacing w:val="6"/>
        </w:rPr>
        <w:t xml:space="preserve"> </w:t>
      </w:r>
      <w:r>
        <w:t>G.,</w:t>
      </w:r>
      <w:r>
        <w:rPr>
          <w:spacing w:val="6"/>
        </w:rPr>
        <w:t xml:space="preserve"> </w:t>
      </w:r>
      <w:r>
        <w:t>Sealfon,</w:t>
      </w:r>
      <w:r>
        <w:rPr>
          <w:spacing w:val="6"/>
        </w:rPr>
        <w:t xml:space="preserve"> </w:t>
      </w:r>
      <w:r>
        <w:t>R.</w:t>
      </w:r>
      <w:r>
        <w:rPr>
          <w:spacing w:val="6"/>
        </w:rPr>
        <w:t xml:space="preserve"> </w:t>
      </w:r>
      <w:r>
        <w:t>S.,</w:t>
      </w:r>
      <w:r>
        <w:rPr>
          <w:spacing w:val="7"/>
        </w:rPr>
        <w:t xml:space="preserve"> </w:t>
      </w:r>
      <w:r>
        <w:rPr>
          <w:spacing w:val="-2"/>
        </w:rPr>
        <w:t>P</w:t>
      </w:r>
      <w:r>
        <w:rPr>
          <w:spacing w:val="-3"/>
        </w:rPr>
        <w:t>ark,</w:t>
      </w:r>
      <w:r>
        <w:rPr>
          <w:spacing w:val="6"/>
        </w:rPr>
        <w:t xml:space="preserve"> </w:t>
      </w:r>
      <w:r>
        <w:t>D.</w:t>
      </w:r>
      <w:r>
        <w:rPr>
          <w:spacing w:val="6"/>
        </w:rPr>
        <w:t xml:space="preserve"> </w:t>
      </w:r>
      <w:r>
        <w:t>J.,</w:t>
      </w:r>
      <w:r>
        <w:rPr>
          <w:spacing w:val="6"/>
        </w:rPr>
        <w:t xml:space="preserve"> </w:t>
      </w:r>
      <w:r>
        <w:t>Kanneh,</w:t>
      </w:r>
      <w:r>
        <w:rPr>
          <w:spacing w:val="23"/>
          <w:w w:val="96"/>
        </w:rPr>
        <w:t xml:space="preserve"> </w:t>
      </w:r>
      <w:r>
        <w:t>L.,</w:t>
      </w:r>
      <w:r>
        <w:rPr>
          <w:spacing w:val="4"/>
        </w:rPr>
        <w:t xml:space="preserve"> </w:t>
      </w:r>
      <w:r>
        <w:t>Jalloh,</w:t>
      </w:r>
      <w:r>
        <w:rPr>
          <w:spacing w:val="6"/>
        </w:rPr>
        <w:t xml:space="preserve"> </w:t>
      </w:r>
      <w:r>
        <w:t>S.,</w:t>
      </w:r>
      <w:r>
        <w:rPr>
          <w:spacing w:val="5"/>
        </w:rPr>
        <w:t xml:space="preserve"> </w:t>
      </w:r>
      <w:r>
        <w:t>Momoh,</w:t>
      </w:r>
      <w:r>
        <w:rPr>
          <w:spacing w:val="6"/>
        </w:rPr>
        <w:t xml:space="preserve"> </w:t>
      </w:r>
      <w:r>
        <w:t>M.,</w:t>
      </w:r>
      <w:r>
        <w:rPr>
          <w:spacing w:val="5"/>
        </w:rPr>
        <w:t xml:space="preserve"> </w:t>
      </w:r>
      <w:r>
        <w:rPr>
          <w:spacing w:val="-3"/>
        </w:rPr>
        <w:t>F</w:t>
      </w:r>
      <w:r>
        <w:rPr>
          <w:spacing w:val="-4"/>
        </w:rPr>
        <w:t>ullah,</w:t>
      </w:r>
      <w:r>
        <w:rPr>
          <w:spacing w:val="5"/>
        </w:rPr>
        <w:t xml:space="preserve"> </w:t>
      </w:r>
      <w:r>
        <w:t>M.,</w:t>
      </w:r>
      <w:r>
        <w:rPr>
          <w:spacing w:val="5"/>
        </w:rPr>
        <w:t xml:space="preserve"> </w:t>
      </w:r>
      <w:r>
        <w:t>Dudas,</w:t>
      </w:r>
      <w:r>
        <w:rPr>
          <w:spacing w:val="5"/>
        </w:rPr>
        <w:t xml:space="preserve"> </w:t>
      </w:r>
      <w:r>
        <w:t>G.</w:t>
      </w:r>
      <w:r>
        <w:rPr>
          <w:spacing w:val="4"/>
        </w:rPr>
        <w:t xml:space="preserve"> </w:t>
      </w:r>
      <w:r>
        <w:t>et</w:t>
      </w:r>
      <w:r>
        <w:rPr>
          <w:spacing w:val="4"/>
        </w:rPr>
        <w:t xml:space="preserve"> </w:t>
      </w:r>
      <w:r>
        <w:t>al.</w:t>
      </w:r>
      <w:r>
        <w:rPr>
          <w:spacing w:val="4"/>
        </w:rPr>
        <w:t xml:space="preserve"> </w:t>
      </w:r>
      <w:r>
        <w:t>(2014).</w:t>
      </w:r>
      <w:r>
        <w:rPr>
          <w:spacing w:val="33"/>
        </w:rPr>
        <w:t xml:space="preserve"> </w:t>
      </w:r>
      <w:r>
        <w:t>Genomic</w:t>
      </w:r>
      <w:r>
        <w:rPr>
          <w:spacing w:val="21"/>
          <w:w w:val="94"/>
        </w:rPr>
        <w:t xml:space="preserve"> </w:t>
      </w:r>
      <w:r>
        <w:rPr>
          <w:spacing w:val="-1"/>
          <w:w w:val="95"/>
        </w:rPr>
        <w:t>surv</w:t>
      </w:r>
      <w:r>
        <w:rPr>
          <w:spacing w:val="-2"/>
          <w:w w:val="95"/>
        </w:rPr>
        <w:t>eillance</w:t>
      </w:r>
      <w:r>
        <w:rPr>
          <w:spacing w:val="-3"/>
          <w:w w:val="95"/>
        </w:rPr>
        <w:t xml:space="preserve"> </w:t>
      </w:r>
      <w:r>
        <w:rPr>
          <w:w w:val="95"/>
        </w:rPr>
        <w:t>elucidates</w:t>
      </w:r>
      <w:r>
        <w:rPr>
          <w:spacing w:val="-2"/>
          <w:w w:val="95"/>
        </w:rPr>
        <w:t xml:space="preserve"> </w:t>
      </w:r>
      <w:r>
        <w:rPr>
          <w:spacing w:val="1"/>
          <w:w w:val="95"/>
        </w:rPr>
        <w:t>ebola</w:t>
      </w:r>
      <w:r>
        <w:rPr>
          <w:spacing w:val="-3"/>
          <w:w w:val="95"/>
        </w:rPr>
        <w:t xml:space="preserve"> </w:t>
      </w:r>
      <w:r>
        <w:rPr>
          <w:w w:val="95"/>
        </w:rPr>
        <w:t>virus</w:t>
      </w:r>
      <w:r>
        <w:rPr>
          <w:spacing w:val="-4"/>
          <w:w w:val="95"/>
        </w:rPr>
        <w:t xml:space="preserve"> </w:t>
      </w:r>
      <w:r>
        <w:rPr>
          <w:w w:val="95"/>
        </w:rPr>
        <w:t>origin</w:t>
      </w:r>
      <w:r>
        <w:rPr>
          <w:spacing w:val="-3"/>
          <w:w w:val="95"/>
        </w:rPr>
        <w:t xml:space="preserve"> </w:t>
      </w:r>
      <w:r>
        <w:rPr>
          <w:w w:val="95"/>
        </w:rPr>
        <w:t>and</w:t>
      </w:r>
      <w:r>
        <w:rPr>
          <w:spacing w:val="-3"/>
          <w:w w:val="95"/>
        </w:rPr>
        <w:t xml:space="preserve"> </w:t>
      </w:r>
      <w:r>
        <w:rPr>
          <w:w w:val="95"/>
        </w:rPr>
        <w:t>transmission</w:t>
      </w:r>
      <w:r>
        <w:rPr>
          <w:spacing w:val="-4"/>
          <w:w w:val="95"/>
        </w:rPr>
        <w:t xml:space="preserve"> </w:t>
      </w:r>
      <w:r>
        <w:rPr>
          <w:w w:val="95"/>
        </w:rPr>
        <w:t>during</w:t>
      </w:r>
      <w:r>
        <w:rPr>
          <w:spacing w:val="-3"/>
          <w:w w:val="95"/>
        </w:rPr>
        <w:t xml:space="preserve"> </w:t>
      </w:r>
      <w:r>
        <w:rPr>
          <w:w w:val="95"/>
        </w:rPr>
        <w:t>the</w:t>
      </w:r>
      <w:r>
        <w:rPr>
          <w:spacing w:val="-4"/>
          <w:w w:val="95"/>
        </w:rPr>
        <w:t xml:space="preserve"> </w:t>
      </w:r>
      <w:r>
        <w:rPr>
          <w:w w:val="95"/>
        </w:rPr>
        <w:t>2014</w:t>
      </w:r>
      <w:r>
        <w:rPr>
          <w:spacing w:val="27"/>
          <w:w w:val="89"/>
        </w:rPr>
        <w:t xml:space="preserve"> </w:t>
      </w:r>
      <w:r>
        <w:rPr>
          <w:w w:val="95"/>
        </w:rPr>
        <w:t>outbreak.</w:t>
      </w:r>
      <w:r>
        <w:rPr>
          <w:spacing w:val="13"/>
          <w:w w:val="95"/>
        </w:rPr>
        <w:t xml:space="preserve"> </w:t>
      </w:r>
      <w:r>
        <w:rPr>
          <w:w w:val="95"/>
        </w:rPr>
        <w:t>Science,</w:t>
      </w:r>
      <w:r>
        <w:rPr>
          <w:spacing w:val="-5"/>
          <w:w w:val="95"/>
        </w:rPr>
        <w:t xml:space="preserve"> </w:t>
      </w:r>
      <w:r>
        <w:rPr>
          <w:w w:val="95"/>
        </w:rPr>
        <w:t>345,</w:t>
      </w:r>
      <w:r>
        <w:rPr>
          <w:spacing w:val="-4"/>
          <w:w w:val="95"/>
        </w:rPr>
        <w:t xml:space="preserve"> </w:t>
      </w:r>
      <w:r>
        <w:rPr>
          <w:w w:val="95"/>
        </w:rPr>
        <w:t>1369–1372.</w:t>
      </w:r>
    </w:p>
    <w:p w14:paraId="38BBAC44" w14:textId="77777777" w:rsidR="00283DE0" w:rsidRDefault="00641826" w:rsidP="003B0178">
      <w:pPr>
        <w:pStyle w:val="BodyText"/>
        <w:keepLines/>
        <w:spacing w:before="199" w:line="381" w:lineRule="auto"/>
        <w:ind w:left="731" w:right="528" w:hanging="235"/>
      </w:pPr>
      <w:r>
        <w:t>Grossi,</w:t>
      </w:r>
      <w:r>
        <w:rPr>
          <w:spacing w:val="-8"/>
        </w:rPr>
        <w:t xml:space="preserve"> </w:t>
      </w:r>
      <w:r>
        <w:t>R.,</w:t>
      </w:r>
      <w:r>
        <w:rPr>
          <w:spacing w:val="-8"/>
        </w:rPr>
        <w:t xml:space="preserve"> </w:t>
      </w:r>
      <w:r>
        <w:t>&amp;</w:t>
      </w:r>
      <w:r>
        <w:rPr>
          <w:spacing w:val="-9"/>
        </w:rPr>
        <w:t xml:space="preserve"> </w:t>
      </w:r>
      <w:r>
        <w:t>Vitter,</w:t>
      </w:r>
      <w:r>
        <w:rPr>
          <w:spacing w:val="-7"/>
        </w:rPr>
        <w:t xml:space="preserve"> </w:t>
      </w:r>
      <w:r>
        <w:t>J.</w:t>
      </w:r>
      <w:r>
        <w:rPr>
          <w:spacing w:val="-9"/>
        </w:rPr>
        <w:t xml:space="preserve"> </w:t>
      </w:r>
      <w:r>
        <w:t>S.</w:t>
      </w:r>
      <w:r>
        <w:rPr>
          <w:spacing w:val="-9"/>
        </w:rPr>
        <w:t xml:space="preserve"> </w:t>
      </w:r>
      <w:r>
        <w:t>(2005).</w:t>
      </w:r>
      <w:r>
        <w:rPr>
          <w:spacing w:val="11"/>
        </w:rPr>
        <w:t xml:space="preserve"> </w:t>
      </w:r>
      <w:r>
        <w:t>Compressed</w:t>
      </w:r>
      <w:r>
        <w:rPr>
          <w:spacing w:val="-8"/>
        </w:rPr>
        <w:t xml:space="preserve"> </w:t>
      </w:r>
      <w:r>
        <w:t>suffix</w:t>
      </w:r>
      <w:r>
        <w:rPr>
          <w:spacing w:val="-9"/>
        </w:rPr>
        <w:t xml:space="preserve"> </w:t>
      </w:r>
      <w:r>
        <w:rPr>
          <w:spacing w:val="-2"/>
        </w:rPr>
        <w:t>arrays</w:t>
      </w:r>
      <w:r>
        <w:rPr>
          <w:spacing w:val="-8"/>
        </w:rPr>
        <w:t xml:space="preserve"> </w:t>
      </w:r>
      <w:r>
        <w:t>and</w:t>
      </w:r>
      <w:r>
        <w:rPr>
          <w:spacing w:val="-9"/>
        </w:rPr>
        <w:t xml:space="preserve"> </w:t>
      </w:r>
      <w:r>
        <w:t>suffix</w:t>
      </w:r>
      <w:r>
        <w:rPr>
          <w:spacing w:val="-8"/>
        </w:rPr>
        <w:t xml:space="preserve"> </w:t>
      </w:r>
      <w:r>
        <w:t>trees</w:t>
      </w:r>
      <w:r>
        <w:rPr>
          <w:spacing w:val="20"/>
          <w:w w:val="93"/>
        </w:rPr>
        <w:t xml:space="preserve"> </w:t>
      </w:r>
      <w:r>
        <w:t>with</w:t>
      </w:r>
      <w:r>
        <w:rPr>
          <w:spacing w:val="-16"/>
        </w:rPr>
        <w:t xml:space="preserve"> </w:t>
      </w:r>
      <w:r>
        <w:t>applications</w:t>
      </w:r>
      <w:r>
        <w:rPr>
          <w:spacing w:val="-16"/>
        </w:rPr>
        <w:t xml:space="preserve"> </w:t>
      </w:r>
      <w:r>
        <w:t>to</w:t>
      </w:r>
      <w:r>
        <w:rPr>
          <w:spacing w:val="-15"/>
        </w:rPr>
        <w:t xml:space="preserve"> </w:t>
      </w:r>
      <w:r>
        <w:t>text</w:t>
      </w:r>
      <w:r>
        <w:rPr>
          <w:spacing w:val="-16"/>
        </w:rPr>
        <w:t xml:space="preserve"> </w:t>
      </w:r>
      <w:r>
        <w:t>indexing</w:t>
      </w:r>
      <w:r>
        <w:rPr>
          <w:spacing w:val="-16"/>
        </w:rPr>
        <w:t xml:space="preserve"> </w:t>
      </w:r>
      <w:r>
        <w:t>and</w:t>
      </w:r>
      <w:r>
        <w:rPr>
          <w:spacing w:val="-16"/>
        </w:rPr>
        <w:t xml:space="preserve"> </w:t>
      </w:r>
      <w:r>
        <w:t>string</w:t>
      </w:r>
      <w:r>
        <w:rPr>
          <w:spacing w:val="-15"/>
        </w:rPr>
        <w:t xml:space="preserve"> </w:t>
      </w:r>
      <w:r>
        <w:rPr>
          <w:spacing w:val="-2"/>
        </w:rPr>
        <w:t xml:space="preserve">matching. </w:t>
      </w:r>
      <w:proofErr w:type="gramStart"/>
      <w:r>
        <w:t>SIAM</w:t>
      </w:r>
      <w:r>
        <w:rPr>
          <w:spacing w:val="-16"/>
        </w:rPr>
        <w:t xml:space="preserve"> </w:t>
      </w:r>
      <w:r>
        <w:t>Journal</w:t>
      </w:r>
      <w:r>
        <w:rPr>
          <w:spacing w:val="-15"/>
        </w:rPr>
        <w:t xml:space="preserve"> </w:t>
      </w:r>
      <w:r>
        <w:t>on</w:t>
      </w:r>
      <w:r>
        <w:rPr>
          <w:spacing w:val="22"/>
          <w:w w:val="90"/>
        </w:rPr>
        <w:t xml:space="preserve"> </w:t>
      </w:r>
      <w:r>
        <w:rPr>
          <w:w w:val="95"/>
        </w:rPr>
        <w:t>Computing,</w:t>
      </w:r>
      <w:r>
        <w:rPr>
          <w:spacing w:val="-21"/>
          <w:w w:val="95"/>
        </w:rPr>
        <w:t xml:space="preserve"> </w:t>
      </w:r>
      <w:r>
        <w:rPr>
          <w:w w:val="95"/>
        </w:rPr>
        <w:t>35,</w:t>
      </w:r>
      <w:r>
        <w:rPr>
          <w:spacing w:val="-21"/>
          <w:w w:val="95"/>
        </w:rPr>
        <w:t xml:space="preserve"> </w:t>
      </w:r>
      <w:r>
        <w:rPr>
          <w:w w:val="95"/>
        </w:rPr>
        <w:t>378–407.</w:t>
      </w:r>
      <w:proofErr w:type="gramEnd"/>
    </w:p>
    <w:p w14:paraId="12CC8725" w14:textId="77777777" w:rsidR="00283DE0" w:rsidRDefault="00641826" w:rsidP="003B0178">
      <w:pPr>
        <w:pStyle w:val="BodyText"/>
        <w:keepLines/>
        <w:spacing w:before="199" w:line="381" w:lineRule="auto"/>
        <w:ind w:left="731" w:right="528" w:hanging="235"/>
      </w:pPr>
      <w:r>
        <w:t>Hart,</w:t>
      </w:r>
      <w:r>
        <w:rPr>
          <w:spacing w:val="24"/>
        </w:rPr>
        <w:t xml:space="preserve"> </w:t>
      </w:r>
      <w:r>
        <w:t>Y.,</w:t>
      </w:r>
      <w:r>
        <w:rPr>
          <w:spacing w:val="24"/>
        </w:rPr>
        <w:t xml:space="preserve"> </w:t>
      </w:r>
      <w:r>
        <w:t>Sheftel,</w:t>
      </w:r>
      <w:r>
        <w:rPr>
          <w:spacing w:val="24"/>
        </w:rPr>
        <w:t xml:space="preserve"> </w:t>
      </w:r>
      <w:r>
        <w:t>H.,</w:t>
      </w:r>
      <w:r>
        <w:rPr>
          <w:spacing w:val="24"/>
        </w:rPr>
        <w:t xml:space="preserve"> </w:t>
      </w:r>
      <w:r>
        <w:t>Hausser,</w:t>
      </w:r>
      <w:r>
        <w:rPr>
          <w:spacing w:val="25"/>
        </w:rPr>
        <w:t xml:space="preserve"> </w:t>
      </w:r>
      <w:r>
        <w:t>J.,</w:t>
      </w:r>
      <w:r>
        <w:rPr>
          <w:spacing w:val="24"/>
        </w:rPr>
        <w:t xml:space="preserve"> </w:t>
      </w:r>
      <w:r>
        <w:rPr>
          <w:spacing w:val="-5"/>
        </w:rPr>
        <w:t>Szekely,</w:t>
      </w:r>
      <w:r>
        <w:rPr>
          <w:spacing w:val="24"/>
        </w:rPr>
        <w:t xml:space="preserve"> </w:t>
      </w:r>
      <w:r>
        <w:rPr>
          <w:spacing w:val="-7"/>
        </w:rPr>
        <w:t>P</w:t>
      </w:r>
      <w:r>
        <w:rPr>
          <w:spacing w:val="-8"/>
        </w:rPr>
        <w:t>.,</w:t>
      </w:r>
      <w:r>
        <w:rPr>
          <w:spacing w:val="24"/>
        </w:rPr>
        <w:t xml:space="preserve"> </w:t>
      </w:r>
      <w:r>
        <w:t>Ben-Moshe,</w:t>
      </w:r>
      <w:r>
        <w:rPr>
          <w:spacing w:val="24"/>
        </w:rPr>
        <w:t xml:space="preserve"> </w:t>
      </w:r>
      <w:r>
        <w:t>N.</w:t>
      </w:r>
      <w:r>
        <w:rPr>
          <w:spacing w:val="19"/>
        </w:rPr>
        <w:t xml:space="preserve"> </w:t>
      </w:r>
      <w:r>
        <w:t>B.,</w:t>
      </w:r>
      <w:r>
        <w:rPr>
          <w:spacing w:val="24"/>
        </w:rPr>
        <w:t xml:space="preserve"> </w:t>
      </w:r>
      <w:r>
        <w:t>Korem,</w:t>
      </w:r>
      <w:r>
        <w:rPr>
          <w:spacing w:val="26"/>
          <w:w w:val="95"/>
        </w:rPr>
        <w:t xml:space="preserve"> </w:t>
      </w:r>
      <w:r>
        <w:t>Y.,</w:t>
      </w:r>
      <w:r>
        <w:rPr>
          <w:spacing w:val="45"/>
        </w:rPr>
        <w:t xml:space="preserve"> </w:t>
      </w:r>
      <w:r>
        <w:rPr>
          <w:spacing w:val="-3"/>
        </w:rPr>
        <w:t>T</w:t>
      </w:r>
      <w:r>
        <w:rPr>
          <w:spacing w:val="-4"/>
        </w:rPr>
        <w:t>endler,</w:t>
      </w:r>
      <w:r>
        <w:rPr>
          <w:spacing w:val="47"/>
        </w:rPr>
        <w:t xml:space="preserve"> </w:t>
      </w:r>
      <w:r>
        <w:t>A.,</w:t>
      </w:r>
      <w:r>
        <w:rPr>
          <w:spacing w:val="46"/>
        </w:rPr>
        <w:t xml:space="preserve"> </w:t>
      </w:r>
      <w:r>
        <w:rPr>
          <w:spacing w:val="-4"/>
        </w:rPr>
        <w:t>Ma</w:t>
      </w:r>
      <w:r>
        <w:rPr>
          <w:spacing w:val="-3"/>
        </w:rPr>
        <w:t>y</w:t>
      </w:r>
      <w:r>
        <w:rPr>
          <w:spacing w:val="-4"/>
        </w:rPr>
        <w:t>o,</w:t>
      </w:r>
      <w:r>
        <w:rPr>
          <w:spacing w:val="45"/>
        </w:rPr>
        <w:t xml:space="preserve"> </w:t>
      </w:r>
      <w:r>
        <w:t>A.</w:t>
      </w:r>
      <w:r>
        <w:rPr>
          <w:spacing w:val="38"/>
        </w:rPr>
        <w:t xml:space="preserve"> </w:t>
      </w:r>
      <w:r>
        <w:t>E.,</w:t>
      </w:r>
      <w:r>
        <w:rPr>
          <w:spacing w:val="46"/>
        </w:rPr>
        <w:t xml:space="preserve"> </w:t>
      </w:r>
      <w:r>
        <w:t>&amp;</w:t>
      </w:r>
      <w:r>
        <w:rPr>
          <w:spacing w:val="38"/>
        </w:rPr>
        <w:t xml:space="preserve"> </w:t>
      </w:r>
      <w:r>
        <w:t>Alon,</w:t>
      </w:r>
      <w:r>
        <w:rPr>
          <w:spacing w:val="47"/>
        </w:rPr>
        <w:t xml:space="preserve"> </w:t>
      </w:r>
      <w:r>
        <w:t>U.</w:t>
      </w:r>
      <w:r>
        <w:rPr>
          <w:spacing w:val="38"/>
        </w:rPr>
        <w:t xml:space="preserve"> </w:t>
      </w:r>
      <w:r>
        <w:t>(2015).</w:t>
      </w:r>
      <w:r>
        <w:rPr>
          <w:spacing w:val="4"/>
        </w:rPr>
        <w:t xml:space="preserve"> </w:t>
      </w:r>
      <w:r>
        <w:t>Inferring</w:t>
      </w:r>
      <w:r>
        <w:rPr>
          <w:spacing w:val="39"/>
        </w:rPr>
        <w:t xml:space="preserve"> </w:t>
      </w:r>
      <w:r>
        <w:t>biological</w:t>
      </w:r>
      <w:r>
        <w:rPr>
          <w:spacing w:val="26"/>
          <w:w w:val="93"/>
        </w:rPr>
        <w:t xml:space="preserve"> </w:t>
      </w:r>
      <w:r>
        <w:t>tasks</w:t>
      </w:r>
      <w:r>
        <w:rPr>
          <w:spacing w:val="-34"/>
        </w:rPr>
        <w:t xml:space="preserve"> </w:t>
      </w:r>
      <w:r>
        <w:t>using</w:t>
      </w:r>
      <w:r>
        <w:rPr>
          <w:spacing w:val="-33"/>
        </w:rPr>
        <w:t xml:space="preserve"> </w:t>
      </w:r>
      <w:proofErr w:type="gramStart"/>
      <w:r>
        <w:t>pareto</w:t>
      </w:r>
      <w:proofErr w:type="gramEnd"/>
      <w:r>
        <w:rPr>
          <w:spacing w:val="-33"/>
        </w:rPr>
        <w:t xml:space="preserve"> </w:t>
      </w:r>
      <w:r>
        <w:t>analysis</w:t>
      </w:r>
      <w:r>
        <w:rPr>
          <w:spacing w:val="-33"/>
        </w:rPr>
        <w:t xml:space="preserve"> </w:t>
      </w:r>
      <w:r>
        <w:t>of</w:t>
      </w:r>
      <w:r>
        <w:rPr>
          <w:spacing w:val="-33"/>
        </w:rPr>
        <w:t xml:space="preserve"> </w:t>
      </w:r>
      <w:r>
        <w:t>high-dimensional</w:t>
      </w:r>
      <w:r>
        <w:rPr>
          <w:spacing w:val="-33"/>
        </w:rPr>
        <w:t xml:space="preserve"> </w:t>
      </w:r>
      <w:r>
        <w:t>data.</w:t>
      </w:r>
      <w:r>
        <w:rPr>
          <w:spacing w:val="-26"/>
        </w:rPr>
        <w:t xml:space="preserve"> </w:t>
      </w:r>
      <w:proofErr w:type="gramStart"/>
      <w:r>
        <w:t>Nature</w:t>
      </w:r>
      <w:r>
        <w:rPr>
          <w:spacing w:val="-32"/>
        </w:rPr>
        <w:t xml:space="preserve"> </w:t>
      </w:r>
      <w:r>
        <w:t>methods,</w:t>
      </w:r>
      <w:r>
        <w:rPr>
          <w:spacing w:val="-33"/>
        </w:rPr>
        <w:t xml:space="preserve"> </w:t>
      </w:r>
      <w:r>
        <w:t>12,</w:t>
      </w:r>
      <w:r>
        <w:rPr>
          <w:spacing w:val="26"/>
          <w:w w:val="98"/>
        </w:rPr>
        <w:t xml:space="preserve"> </w:t>
      </w:r>
      <w:r>
        <w:t>233–235.</w:t>
      </w:r>
      <w:proofErr w:type="gramEnd"/>
    </w:p>
    <w:p w14:paraId="4B695322" w14:textId="77777777" w:rsidR="00283DE0" w:rsidRDefault="00641826" w:rsidP="003B0178">
      <w:pPr>
        <w:pStyle w:val="BodyText"/>
        <w:keepLines/>
        <w:spacing w:before="199" w:line="381" w:lineRule="auto"/>
        <w:ind w:left="731" w:right="529" w:hanging="235"/>
      </w:pPr>
      <w:r>
        <w:t>Hegyi, H., &amp;</w:t>
      </w:r>
      <w:r>
        <w:rPr>
          <w:spacing w:val="-2"/>
        </w:rPr>
        <w:t xml:space="preserve"> </w:t>
      </w:r>
      <w:r>
        <w:t>Gerstein,</w:t>
      </w:r>
      <w:r>
        <w:rPr>
          <w:spacing w:val="1"/>
        </w:rPr>
        <w:t xml:space="preserve"> </w:t>
      </w:r>
      <w:r>
        <w:t>M.</w:t>
      </w:r>
      <w:r>
        <w:rPr>
          <w:spacing w:val="-2"/>
        </w:rPr>
        <w:t xml:space="preserve"> </w:t>
      </w:r>
      <w:r>
        <w:t>(1999).</w:t>
      </w:r>
      <w:r>
        <w:rPr>
          <w:spacing w:val="29"/>
        </w:rPr>
        <w:t xml:space="preserve"> </w:t>
      </w:r>
      <w:r>
        <w:t>The</w:t>
      </w:r>
      <w:r>
        <w:rPr>
          <w:spacing w:val="-2"/>
        </w:rPr>
        <w:t xml:space="preserve"> </w:t>
      </w:r>
      <w:r>
        <w:t>relationship</w:t>
      </w:r>
      <w:r>
        <w:rPr>
          <w:spacing w:val="-3"/>
        </w:rPr>
        <w:t xml:space="preserve"> </w:t>
      </w:r>
      <w:r>
        <w:rPr>
          <w:spacing w:val="-2"/>
        </w:rPr>
        <w:t>b</w:t>
      </w:r>
      <w:r>
        <w:rPr>
          <w:spacing w:val="-1"/>
        </w:rPr>
        <w:t>et</w:t>
      </w:r>
      <w:r>
        <w:rPr>
          <w:spacing w:val="-2"/>
        </w:rPr>
        <w:t xml:space="preserve">ween </w:t>
      </w:r>
      <w:r>
        <w:t>protein</w:t>
      </w:r>
      <w:r>
        <w:rPr>
          <w:spacing w:val="-2"/>
        </w:rPr>
        <w:t xml:space="preserve"> </w:t>
      </w:r>
      <w:r>
        <w:t>struc-</w:t>
      </w:r>
      <w:r>
        <w:rPr>
          <w:spacing w:val="20"/>
          <w:w w:val="94"/>
        </w:rPr>
        <w:t xml:space="preserve"> </w:t>
      </w:r>
      <w:r>
        <w:t>ture</w:t>
      </w:r>
      <w:r>
        <w:rPr>
          <w:spacing w:val="-3"/>
        </w:rPr>
        <w:t xml:space="preserve"> </w:t>
      </w:r>
      <w:r>
        <w:t>and</w:t>
      </w:r>
      <w:r>
        <w:rPr>
          <w:spacing w:val="-2"/>
        </w:rPr>
        <w:t xml:space="preserve"> </w:t>
      </w:r>
      <w:r>
        <w:t>function:</w:t>
      </w:r>
      <w:r>
        <w:rPr>
          <w:spacing w:val="21"/>
        </w:rPr>
        <w:t xml:space="preserve"> </w:t>
      </w:r>
      <w:r>
        <w:t>a</w:t>
      </w:r>
      <w:r>
        <w:rPr>
          <w:spacing w:val="-2"/>
        </w:rPr>
        <w:t xml:space="preserve"> comprehensive survey</w:t>
      </w:r>
      <w:r>
        <w:rPr>
          <w:spacing w:val="-3"/>
        </w:rPr>
        <w:t xml:space="preserve"> </w:t>
      </w:r>
      <w:r>
        <w:t>with</w:t>
      </w:r>
      <w:r>
        <w:rPr>
          <w:spacing w:val="-2"/>
        </w:rPr>
        <w:t xml:space="preserve"> </w:t>
      </w:r>
      <w:r>
        <w:t>application</w:t>
      </w:r>
      <w:r>
        <w:rPr>
          <w:spacing w:val="-3"/>
        </w:rPr>
        <w:t xml:space="preserve"> </w:t>
      </w:r>
      <w:r>
        <w:t>to</w:t>
      </w:r>
      <w:r>
        <w:rPr>
          <w:spacing w:val="-2"/>
        </w:rPr>
        <w:t xml:space="preserve"> </w:t>
      </w:r>
      <w:r>
        <w:t>the</w:t>
      </w:r>
      <w:r>
        <w:rPr>
          <w:spacing w:val="-2"/>
        </w:rPr>
        <w:t xml:space="preserve"> y</w:t>
      </w:r>
      <w:r>
        <w:rPr>
          <w:spacing w:val="-3"/>
        </w:rPr>
        <w:t>east</w:t>
      </w:r>
      <w:r>
        <w:rPr>
          <w:spacing w:val="24"/>
          <w:w w:val="95"/>
        </w:rPr>
        <w:t xml:space="preserve"> </w:t>
      </w:r>
      <w:r>
        <w:rPr>
          <w:w w:val="95"/>
        </w:rPr>
        <w:t>genome.</w:t>
      </w:r>
      <w:r>
        <w:rPr>
          <w:spacing w:val="16"/>
          <w:w w:val="95"/>
        </w:rPr>
        <w:t xml:space="preserve"> </w:t>
      </w:r>
      <w:proofErr w:type="gramStart"/>
      <w:r>
        <w:rPr>
          <w:w w:val="95"/>
        </w:rPr>
        <w:t>Journal of</w:t>
      </w:r>
      <w:r>
        <w:rPr>
          <w:spacing w:val="-1"/>
          <w:w w:val="95"/>
        </w:rPr>
        <w:t xml:space="preserve"> </w:t>
      </w:r>
      <w:r>
        <w:rPr>
          <w:w w:val="95"/>
        </w:rPr>
        <w:t>molecular</w:t>
      </w:r>
      <w:r>
        <w:rPr>
          <w:spacing w:val="-1"/>
          <w:w w:val="95"/>
        </w:rPr>
        <w:t xml:space="preserve"> </w:t>
      </w:r>
      <w:r>
        <w:rPr>
          <w:spacing w:val="-4"/>
          <w:w w:val="95"/>
        </w:rPr>
        <w:t>biology</w:t>
      </w:r>
      <w:r>
        <w:rPr>
          <w:spacing w:val="-3"/>
          <w:w w:val="95"/>
        </w:rPr>
        <w:t>,</w:t>
      </w:r>
      <w:r>
        <w:rPr>
          <w:spacing w:val="-1"/>
          <w:w w:val="95"/>
        </w:rPr>
        <w:t xml:space="preserve"> </w:t>
      </w:r>
      <w:r>
        <w:rPr>
          <w:w w:val="95"/>
        </w:rPr>
        <w:t>288,</w:t>
      </w:r>
      <w:r>
        <w:rPr>
          <w:spacing w:val="-1"/>
          <w:w w:val="95"/>
        </w:rPr>
        <w:t xml:space="preserve"> </w:t>
      </w:r>
      <w:r>
        <w:rPr>
          <w:w w:val="95"/>
        </w:rPr>
        <w:t>147–164.</w:t>
      </w:r>
      <w:proofErr w:type="gramEnd"/>
    </w:p>
    <w:p w14:paraId="22A71E23" w14:textId="77777777" w:rsidR="00283DE0" w:rsidRDefault="00641826" w:rsidP="003B0178">
      <w:pPr>
        <w:pStyle w:val="BodyText"/>
        <w:keepLines/>
        <w:spacing w:before="199" w:line="381" w:lineRule="auto"/>
        <w:ind w:left="731" w:right="528" w:hanging="235"/>
      </w:pPr>
      <w:r>
        <w:t>Huson,</w:t>
      </w:r>
      <w:r>
        <w:rPr>
          <w:spacing w:val="17"/>
        </w:rPr>
        <w:t xml:space="preserve"> </w:t>
      </w:r>
      <w:r>
        <w:t>D.</w:t>
      </w:r>
      <w:r>
        <w:rPr>
          <w:spacing w:val="14"/>
        </w:rPr>
        <w:t xml:space="preserve"> </w:t>
      </w:r>
      <w:r>
        <w:t>H.,</w:t>
      </w:r>
      <w:r>
        <w:rPr>
          <w:spacing w:val="17"/>
        </w:rPr>
        <w:t xml:space="preserve"> </w:t>
      </w:r>
      <w:r>
        <w:t>Mitra,</w:t>
      </w:r>
      <w:r>
        <w:rPr>
          <w:spacing w:val="18"/>
        </w:rPr>
        <w:t xml:space="preserve"> </w:t>
      </w:r>
      <w:r>
        <w:t>S.,</w:t>
      </w:r>
      <w:r>
        <w:rPr>
          <w:spacing w:val="17"/>
        </w:rPr>
        <w:t xml:space="preserve"> </w:t>
      </w:r>
      <w:r>
        <w:rPr>
          <w:spacing w:val="-3"/>
        </w:rPr>
        <w:t>Ruscheweyh,</w:t>
      </w:r>
      <w:r>
        <w:rPr>
          <w:spacing w:val="16"/>
        </w:rPr>
        <w:t xml:space="preserve"> </w:t>
      </w:r>
      <w:r>
        <w:t>H</w:t>
      </w:r>
      <w:proofErr w:type="gramStart"/>
      <w:r>
        <w:t>.-</w:t>
      </w:r>
      <w:proofErr w:type="gramEnd"/>
      <w:r>
        <w:t>J.,</w:t>
      </w:r>
      <w:r>
        <w:rPr>
          <w:spacing w:val="17"/>
        </w:rPr>
        <w:t xml:space="preserve"> </w:t>
      </w:r>
      <w:r>
        <w:rPr>
          <w:spacing w:val="-3"/>
        </w:rPr>
        <w:t>W</w:t>
      </w:r>
      <w:r>
        <w:rPr>
          <w:spacing w:val="-4"/>
        </w:rPr>
        <w:t>eber,</w:t>
      </w:r>
      <w:r>
        <w:rPr>
          <w:spacing w:val="17"/>
        </w:rPr>
        <w:t xml:space="preserve"> </w:t>
      </w:r>
      <w:r>
        <w:t>N.,</w:t>
      </w:r>
      <w:r>
        <w:rPr>
          <w:spacing w:val="17"/>
        </w:rPr>
        <w:t xml:space="preserve"> </w:t>
      </w:r>
      <w:r>
        <w:t>&amp;</w:t>
      </w:r>
      <w:r>
        <w:rPr>
          <w:spacing w:val="14"/>
        </w:rPr>
        <w:t xml:space="preserve"> </w:t>
      </w:r>
      <w:r>
        <w:rPr>
          <w:spacing w:val="-3"/>
        </w:rPr>
        <w:t>Schuster,</w:t>
      </w:r>
      <w:r>
        <w:rPr>
          <w:spacing w:val="16"/>
        </w:rPr>
        <w:t xml:space="preserve"> </w:t>
      </w:r>
      <w:r>
        <w:t>S.</w:t>
      </w:r>
      <w:r>
        <w:rPr>
          <w:spacing w:val="14"/>
        </w:rPr>
        <w:t xml:space="preserve"> </w:t>
      </w:r>
      <w:r>
        <w:t>C.</w:t>
      </w:r>
      <w:r>
        <w:rPr>
          <w:spacing w:val="33"/>
          <w:w w:val="106"/>
        </w:rPr>
        <w:t xml:space="preserve"> </w:t>
      </w:r>
      <w:r>
        <w:t>(2011).</w:t>
      </w:r>
      <w:r>
        <w:rPr>
          <w:spacing w:val="57"/>
        </w:rPr>
        <w:t xml:space="preserve"> </w:t>
      </w:r>
      <w:proofErr w:type="gramStart"/>
      <w:r>
        <w:rPr>
          <w:spacing w:val="-3"/>
        </w:rPr>
        <w:t>Integrative</w:t>
      </w:r>
      <w:r>
        <w:rPr>
          <w:spacing w:val="3"/>
        </w:rPr>
        <w:t xml:space="preserve"> </w:t>
      </w:r>
      <w:r>
        <w:t>analysis</w:t>
      </w:r>
      <w:r>
        <w:rPr>
          <w:spacing w:val="4"/>
        </w:rPr>
        <w:t xml:space="preserve"> </w:t>
      </w:r>
      <w:r>
        <w:t>of</w:t>
      </w:r>
      <w:r>
        <w:rPr>
          <w:spacing w:val="3"/>
        </w:rPr>
        <w:t xml:space="preserve"> </w:t>
      </w:r>
      <w:r>
        <w:rPr>
          <w:spacing w:val="-2"/>
        </w:rPr>
        <w:t>environmen</w:t>
      </w:r>
      <w:r>
        <w:rPr>
          <w:spacing w:val="-1"/>
        </w:rPr>
        <w:t>tal</w:t>
      </w:r>
      <w:r>
        <w:rPr>
          <w:spacing w:val="4"/>
        </w:rPr>
        <w:t xml:space="preserve"> </w:t>
      </w:r>
      <w:r>
        <w:t>sequences</w:t>
      </w:r>
      <w:r>
        <w:rPr>
          <w:spacing w:val="4"/>
        </w:rPr>
        <w:t xml:space="preserve"> </w:t>
      </w:r>
      <w:r>
        <w:t>using</w:t>
      </w:r>
      <w:r>
        <w:rPr>
          <w:spacing w:val="4"/>
        </w:rPr>
        <w:t xml:space="preserve"> </w:t>
      </w:r>
      <w:r>
        <w:t>megan4.</w:t>
      </w:r>
      <w:proofErr w:type="gramEnd"/>
      <w:r>
        <w:rPr>
          <w:spacing w:val="29"/>
          <w:w w:val="92"/>
        </w:rPr>
        <w:t xml:space="preserve"> </w:t>
      </w:r>
      <w:proofErr w:type="gramStart"/>
      <w:r>
        <w:rPr>
          <w:w w:val="95"/>
        </w:rPr>
        <w:t>Genome</w:t>
      </w:r>
      <w:r>
        <w:rPr>
          <w:spacing w:val="-2"/>
          <w:w w:val="95"/>
        </w:rPr>
        <w:t xml:space="preserve"> researc</w:t>
      </w:r>
      <w:r>
        <w:rPr>
          <w:spacing w:val="-1"/>
          <w:w w:val="95"/>
        </w:rPr>
        <w:t>h,</w:t>
      </w:r>
      <w:r>
        <w:rPr>
          <w:spacing w:val="-2"/>
          <w:w w:val="95"/>
        </w:rPr>
        <w:t xml:space="preserve"> </w:t>
      </w:r>
      <w:r>
        <w:rPr>
          <w:w w:val="95"/>
        </w:rPr>
        <w:t>21,</w:t>
      </w:r>
      <w:r>
        <w:rPr>
          <w:spacing w:val="-1"/>
          <w:w w:val="95"/>
        </w:rPr>
        <w:t xml:space="preserve"> </w:t>
      </w:r>
      <w:r>
        <w:rPr>
          <w:w w:val="95"/>
        </w:rPr>
        <w:t>1552–1560.</w:t>
      </w:r>
      <w:proofErr w:type="gramEnd"/>
    </w:p>
    <w:p w14:paraId="003BF5F1" w14:textId="77777777" w:rsidR="00283DE0" w:rsidRDefault="00641826" w:rsidP="003B0178">
      <w:pPr>
        <w:pStyle w:val="BodyText"/>
        <w:keepLines/>
        <w:spacing w:before="199" w:line="381" w:lineRule="auto"/>
        <w:ind w:left="731" w:right="528" w:hanging="235"/>
      </w:pPr>
      <w:r>
        <w:t>Indyk,</w:t>
      </w:r>
      <w:r>
        <w:rPr>
          <w:spacing w:val="-1"/>
        </w:rPr>
        <w:t xml:space="preserve"> </w:t>
      </w:r>
      <w:r>
        <w:rPr>
          <w:spacing w:val="-7"/>
        </w:rPr>
        <w:t>P</w:t>
      </w:r>
      <w:r>
        <w:rPr>
          <w:spacing w:val="-8"/>
        </w:rPr>
        <w:t>.,</w:t>
      </w:r>
      <w:r>
        <w:rPr>
          <w:spacing w:val="-1"/>
        </w:rPr>
        <w:t xml:space="preserve"> </w:t>
      </w:r>
      <w:r>
        <w:t>&amp;</w:t>
      </w:r>
      <w:r>
        <w:rPr>
          <w:spacing w:val="-2"/>
        </w:rPr>
        <w:t xml:space="preserve"> </w:t>
      </w:r>
      <w:r>
        <w:rPr>
          <w:spacing w:val="-3"/>
        </w:rPr>
        <w:t>Motwani,</w:t>
      </w:r>
      <w:r>
        <w:rPr>
          <w:spacing w:val="-1"/>
        </w:rPr>
        <w:t xml:space="preserve"> </w:t>
      </w:r>
      <w:r>
        <w:t>R.</w:t>
      </w:r>
      <w:r>
        <w:rPr>
          <w:spacing w:val="-3"/>
        </w:rPr>
        <w:t xml:space="preserve"> </w:t>
      </w:r>
      <w:r>
        <w:t>(1998).</w:t>
      </w:r>
      <w:r>
        <w:rPr>
          <w:spacing w:val="25"/>
        </w:rPr>
        <w:t xml:space="preserve"> </w:t>
      </w:r>
      <w:r>
        <w:rPr>
          <w:spacing w:val="-2"/>
        </w:rPr>
        <w:t>Approximate</w:t>
      </w:r>
      <w:r>
        <w:rPr>
          <w:spacing w:val="-3"/>
        </w:rPr>
        <w:t xml:space="preserve"> </w:t>
      </w:r>
      <w:r>
        <w:t>nearest</w:t>
      </w:r>
      <w:r>
        <w:rPr>
          <w:spacing w:val="-3"/>
        </w:rPr>
        <w:t xml:space="preserve"> </w:t>
      </w:r>
      <w:r>
        <w:rPr>
          <w:spacing w:val="-2"/>
        </w:rPr>
        <w:t>neighbors:</w:t>
      </w:r>
      <w:r>
        <w:rPr>
          <w:spacing w:val="19"/>
        </w:rPr>
        <w:t xml:space="preserve"> </w:t>
      </w:r>
      <w:r>
        <w:rPr>
          <w:spacing w:val="-3"/>
        </w:rPr>
        <w:t>towards</w:t>
      </w:r>
      <w:r>
        <w:rPr>
          <w:spacing w:val="39"/>
          <w:w w:val="93"/>
        </w:rPr>
        <w:t xml:space="preserve"> </w:t>
      </w:r>
      <w:r>
        <w:rPr>
          <w:spacing w:val="-2"/>
          <w:w w:val="95"/>
        </w:rPr>
        <w:t>remo</w:t>
      </w:r>
      <w:r>
        <w:rPr>
          <w:spacing w:val="-1"/>
          <w:w w:val="95"/>
        </w:rPr>
        <w:t>ving</w:t>
      </w:r>
      <w:r>
        <w:rPr>
          <w:spacing w:val="-9"/>
          <w:w w:val="95"/>
        </w:rPr>
        <w:t xml:space="preserve"> </w:t>
      </w:r>
      <w:r>
        <w:rPr>
          <w:w w:val="95"/>
        </w:rPr>
        <w:t>the</w:t>
      </w:r>
      <w:r>
        <w:rPr>
          <w:spacing w:val="-9"/>
          <w:w w:val="95"/>
        </w:rPr>
        <w:t xml:space="preserve"> </w:t>
      </w:r>
      <w:r>
        <w:rPr>
          <w:w w:val="95"/>
        </w:rPr>
        <w:t>curse</w:t>
      </w:r>
      <w:r>
        <w:rPr>
          <w:spacing w:val="-8"/>
          <w:w w:val="95"/>
        </w:rPr>
        <w:t xml:space="preserve"> </w:t>
      </w:r>
      <w:r>
        <w:rPr>
          <w:w w:val="95"/>
        </w:rPr>
        <w:t>of</w:t>
      </w:r>
      <w:r>
        <w:rPr>
          <w:spacing w:val="-9"/>
          <w:w w:val="95"/>
        </w:rPr>
        <w:t xml:space="preserve"> </w:t>
      </w:r>
      <w:r>
        <w:rPr>
          <w:spacing w:val="-3"/>
          <w:w w:val="95"/>
        </w:rPr>
        <w:t>dimensionalit</w:t>
      </w:r>
      <w:r>
        <w:rPr>
          <w:spacing w:val="-2"/>
          <w:w w:val="95"/>
        </w:rPr>
        <w:t>y.</w:t>
      </w:r>
      <w:r>
        <w:rPr>
          <w:spacing w:val="1"/>
          <w:w w:val="95"/>
        </w:rPr>
        <w:t xml:space="preserve"> </w:t>
      </w:r>
      <w:proofErr w:type="gramStart"/>
      <w:r>
        <w:rPr>
          <w:w w:val="95"/>
        </w:rPr>
        <w:t>In</w:t>
      </w:r>
      <w:r>
        <w:rPr>
          <w:spacing w:val="-9"/>
          <w:w w:val="95"/>
        </w:rPr>
        <w:t xml:space="preserve"> </w:t>
      </w:r>
      <w:r>
        <w:rPr>
          <w:w w:val="95"/>
        </w:rPr>
        <w:t>Proceedings</w:t>
      </w:r>
      <w:r>
        <w:rPr>
          <w:spacing w:val="-8"/>
          <w:w w:val="95"/>
        </w:rPr>
        <w:t xml:space="preserve"> </w:t>
      </w:r>
      <w:r>
        <w:rPr>
          <w:w w:val="95"/>
        </w:rPr>
        <w:t>of</w:t>
      </w:r>
      <w:r>
        <w:rPr>
          <w:spacing w:val="-8"/>
          <w:w w:val="95"/>
        </w:rPr>
        <w:t xml:space="preserve"> </w:t>
      </w:r>
      <w:r>
        <w:rPr>
          <w:w w:val="95"/>
        </w:rPr>
        <w:t>the</w:t>
      </w:r>
      <w:r>
        <w:rPr>
          <w:spacing w:val="-9"/>
          <w:w w:val="95"/>
        </w:rPr>
        <w:t xml:space="preserve"> </w:t>
      </w:r>
      <w:r>
        <w:rPr>
          <w:w w:val="95"/>
        </w:rPr>
        <w:t>thirtieth</w:t>
      </w:r>
      <w:r>
        <w:rPr>
          <w:spacing w:val="-9"/>
          <w:w w:val="95"/>
        </w:rPr>
        <w:t xml:space="preserve"> </w:t>
      </w:r>
      <w:r>
        <w:rPr>
          <w:spacing w:val="-3"/>
          <w:w w:val="95"/>
        </w:rPr>
        <w:t>ann</w:t>
      </w:r>
      <w:r>
        <w:rPr>
          <w:spacing w:val="-2"/>
          <w:w w:val="95"/>
        </w:rPr>
        <w:t>ual</w:t>
      </w:r>
      <w:r>
        <w:rPr>
          <w:spacing w:val="31"/>
          <w:w w:val="95"/>
        </w:rPr>
        <w:t xml:space="preserve"> </w:t>
      </w:r>
      <w:r>
        <w:rPr>
          <w:spacing w:val="-3"/>
        </w:rPr>
        <w:t>ACM</w:t>
      </w:r>
      <w:r>
        <w:rPr>
          <w:spacing w:val="-22"/>
        </w:rPr>
        <w:t xml:space="preserve"> </w:t>
      </w:r>
      <w:r>
        <w:t>symposium</w:t>
      </w:r>
      <w:r>
        <w:rPr>
          <w:spacing w:val="-21"/>
        </w:rPr>
        <w:t xml:space="preserve"> </w:t>
      </w:r>
      <w:r>
        <w:t>on</w:t>
      </w:r>
      <w:r>
        <w:rPr>
          <w:spacing w:val="-22"/>
        </w:rPr>
        <w:t xml:space="preserve"> </w:t>
      </w:r>
      <w:r>
        <w:t>Theory</w:t>
      </w:r>
      <w:r>
        <w:rPr>
          <w:spacing w:val="-21"/>
        </w:rPr>
        <w:t xml:space="preserve"> </w:t>
      </w:r>
      <w:r>
        <w:t>of</w:t>
      </w:r>
      <w:r>
        <w:rPr>
          <w:spacing w:val="-21"/>
        </w:rPr>
        <w:t xml:space="preserve"> </w:t>
      </w:r>
      <w:r>
        <w:t>computing</w:t>
      </w:r>
      <w:r>
        <w:rPr>
          <w:spacing w:val="-21"/>
        </w:rPr>
        <w:t xml:space="preserve"> </w:t>
      </w:r>
      <w:r>
        <w:t>(pp.</w:t>
      </w:r>
      <w:r>
        <w:rPr>
          <w:spacing w:val="-21"/>
        </w:rPr>
        <w:t xml:space="preserve"> </w:t>
      </w:r>
      <w:r>
        <w:t>604–613).</w:t>
      </w:r>
      <w:proofErr w:type="gramEnd"/>
      <w:r>
        <w:rPr>
          <w:spacing w:val="-10"/>
        </w:rPr>
        <w:t xml:space="preserve"> </w:t>
      </w:r>
      <w:r>
        <w:rPr>
          <w:spacing w:val="-2"/>
        </w:rPr>
        <w:t>ACM.</w:t>
      </w:r>
    </w:p>
    <w:p w14:paraId="1756CE22" w14:textId="77777777" w:rsidR="00283DE0" w:rsidRDefault="00283DE0" w:rsidP="003B0178">
      <w:pPr>
        <w:keepLines/>
        <w:spacing w:line="381" w:lineRule="auto"/>
        <w:sectPr w:rsidR="00283DE0">
          <w:pgSz w:w="12240" w:h="15840"/>
          <w:pgMar w:top="1500" w:right="1720" w:bottom="1960" w:left="1720" w:header="0" w:footer="1776" w:gutter="0"/>
          <w:cols w:space="720"/>
        </w:sectPr>
      </w:pPr>
    </w:p>
    <w:p w14:paraId="782EAEF0" w14:textId="77777777" w:rsidR="00283DE0" w:rsidRDefault="00283DE0" w:rsidP="003B0178">
      <w:pPr>
        <w:keepLines/>
        <w:rPr>
          <w:rFonts w:ascii="Georgia" w:eastAsia="Georgia" w:hAnsi="Georgia" w:cs="Georgia"/>
          <w:sz w:val="20"/>
          <w:szCs w:val="20"/>
        </w:rPr>
      </w:pPr>
    </w:p>
    <w:p w14:paraId="31FA2B6D" w14:textId="77777777" w:rsidR="00283DE0" w:rsidRDefault="00283DE0" w:rsidP="003B0178">
      <w:pPr>
        <w:keepLines/>
        <w:rPr>
          <w:rFonts w:ascii="Georgia" w:eastAsia="Georgia" w:hAnsi="Georgia" w:cs="Georgia"/>
          <w:sz w:val="20"/>
          <w:szCs w:val="20"/>
        </w:rPr>
      </w:pPr>
    </w:p>
    <w:p w14:paraId="6560B269" w14:textId="77777777" w:rsidR="00283DE0" w:rsidRDefault="00283DE0" w:rsidP="003B0178">
      <w:pPr>
        <w:keepLines/>
        <w:rPr>
          <w:rFonts w:ascii="Georgia" w:eastAsia="Georgia" w:hAnsi="Georgia" w:cs="Georgia"/>
          <w:sz w:val="20"/>
          <w:szCs w:val="20"/>
        </w:rPr>
      </w:pPr>
    </w:p>
    <w:p w14:paraId="49A960BA" w14:textId="77777777" w:rsidR="00283DE0" w:rsidRDefault="00283DE0" w:rsidP="003B0178">
      <w:pPr>
        <w:keepLines/>
        <w:spacing w:before="10"/>
        <w:rPr>
          <w:rFonts w:ascii="Georgia" w:eastAsia="Georgia" w:hAnsi="Georgia" w:cs="Georgia"/>
          <w:sz w:val="25"/>
          <w:szCs w:val="25"/>
        </w:rPr>
      </w:pPr>
    </w:p>
    <w:p w14:paraId="01F09FB5" w14:textId="77777777" w:rsidR="00283DE0" w:rsidRDefault="00641826" w:rsidP="003B0178">
      <w:pPr>
        <w:pStyle w:val="BodyText"/>
        <w:keepLines/>
        <w:spacing w:before="59" w:line="381" w:lineRule="auto"/>
        <w:ind w:left="731" w:right="528" w:hanging="235"/>
      </w:pPr>
      <w:r>
        <w:t>Kahn,</w:t>
      </w:r>
      <w:r>
        <w:rPr>
          <w:spacing w:val="6"/>
        </w:rPr>
        <w:t xml:space="preserve"> </w:t>
      </w:r>
      <w:r>
        <w:t>S.</w:t>
      </w:r>
      <w:r>
        <w:rPr>
          <w:spacing w:val="5"/>
        </w:rPr>
        <w:t xml:space="preserve"> </w:t>
      </w:r>
      <w:r>
        <w:t>D.</w:t>
      </w:r>
      <w:r>
        <w:rPr>
          <w:spacing w:val="5"/>
        </w:rPr>
        <w:t xml:space="preserve"> </w:t>
      </w:r>
      <w:r>
        <w:t>(2011).</w:t>
      </w:r>
      <w:r>
        <w:rPr>
          <w:spacing w:val="38"/>
        </w:rPr>
        <w:t xml:space="preserve"> </w:t>
      </w:r>
      <w:proofErr w:type="gramStart"/>
      <w:r>
        <w:t>On</w:t>
      </w:r>
      <w:r>
        <w:rPr>
          <w:spacing w:val="5"/>
        </w:rPr>
        <w:t xml:space="preserve"> </w:t>
      </w:r>
      <w:r>
        <w:t>the</w:t>
      </w:r>
      <w:r>
        <w:rPr>
          <w:spacing w:val="5"/>
        </w:rPr>
        <w:t xml:space="preserve"> </w:t>
      </w:r>
      <w:r>
        <w:t>future</w:t>
      </w:r>
      <w:r>
        <w:rPr>
          <w:spacing w:val="5"/>
        </w:rPr>
        <w:t xml:space="preserve"> </w:t>
      </w:r>
      <w:r>
        <w:t>of</w:t>
      </w:r>
      <w:r>
        <w:rPr>
          <w:spacing w:val="4"/>
        </w:rPr>
        <w:t xml:space="preserve"> </w:t>
      </w:r>
      <w:r>
        <w:t>genomic</w:t>
      </w:r>
      <w:r>
        <w:rPr>
          <w:spacing w:val="4"/>
        </w:rPr>
        <w:t xml:space="preserve"> </w:t>
      </w:r>
      <w:r>
        <w:t>data.</w:t>
      </w:r>
      <w:proofErr w:type="gramEnd"/>
      <w:r>
        <w:rPr>
          <w:spacing w:val="39"/>
        </w:rPr>
        <w:t xml:space="preserve"> </w:t>
      </w:r>
      <w:proofErr w:type="gramStart"/>
      <w:r>
        <w:rPr>
          <w:spacing w:val="-3"/>
        </w:rPr>
        <w:t>Science(</w:t>
      </w:r>
      <w:proofErr w:type="gramEnd"/>
      <w:r>
        <w:rPr>
          <w:spacing w:val="-2"/>
        </w:rPr>
        <w:t>W</w:t>
      </w:r>
      <w:r>
        <w:rPr>
          <w:spacing w:val="-3"/>
        </w:rPr>
        <w:t>ashington),</w:t>
      </w:r>
      <w:r>
        <w:rPr>
          <w:spacing w:val="38"/>
          <w:w w:val="94"/>
        </w:rPr>
        <w:t xml:space="preserve"> </w:t>
      </w:r>
      <w:r>
        <w:rPr>
          <w:w w:val="90"/>
        </w:rPr>
        <w:t>331,</w:t>
      </w:r>
      <w:r>
        <w:rPr>
          <w:spacing w:val="17"/>
          <w:w w:val="90"/>
        </w:rPr>
        <w:t xml:space="preserve"> </w:t>
      </w:r>
      <w:r>
        <w:rPr>
          <w:w w:val="90"/>
        </w:rPr>
        <w:t>728–729.</w:t>
      </w:r>
    </w:p>
    <w:p w14:paraId="072B97F5" w14:textId="77777777" w:rsidR="00283DE0" w:rsidRDefault="00641826" w:rsidP="003B0178">
      <w:pPr>
        <w:pStyle w:val="BodyText"/>
        <w:keepLines/>
        <w:spacing w:before="165" w:line="381" w:lineRule="auto"/>
        <w:ind w:left="731" w:right="529" w:hanging="235"/>
      </w:pPr>
      <w:proofErr w:type="gramStart"/>
      <w:r>
        <w:t>Kanehisa,</w:t>
      </w:r>
      <w:r>
        <w:rPr>
          <w:spacing w:val="1"/>
        </w:rPr>
        <w:t xml:space="preserve"> </w:t>
      </w:r>
      <w:r>
        <w:t>M., &amp; Goto,</w:t>
      </w:r>
      <w:r>
        <w:rPr>
          <w:spacing w:val="1"/>
        </w:rPr>
        <w:t xml:space="preserve"> </w:t>
      </w:r>
      <w:r>
        <w:t>S.</w:t>
      </w:r>
      <w:r>
        <w:rPr>
          <w:spacing w:val="-1"/>
        </w:rPr>
        <w:t xml:space="preserve"> </w:t>
      </w:r>
      <w:r>
        <w:t>(2000).</w:t>
      </w:r>
      <w:proofErr w:type="gramEnd"/>
      <w:r>
        <w:rPr>
          <w:spacing w:val="28"/>
        </w:rPr>
        <w:t xml:space="preserve"> </w:t>
      </w:r>
      <w:r>
        <w:t>KEGG:</w:t>
      </w:r>
      <w:r>
        <w:rPr>
          <w:spacing w:val="-1"/>
        </w:rPr>
        <w:t xml:space="preserve"> </w:t>
      </w:r>
      <w:proofErr w:type="gramStart"/>
      <w:r>
        <w:rPr>
          <w:spacing w:val="-2"/>
        </w:rPr>
        <w:t>ky</w:t>
      </w:r>
      <w:r>
        <w:rPr>
          <w:spacing w:val="-3"/>
        </w:rPr>
        <w:t>oto</w:t>
      </w:r>
      <w:proofErr w:type="gramEnd"/>
      <w:r>
        <w:t xml:space="preserve"> encyclopedia</w:t>
      </w:r>
      <w:r>
        <w:rPr>
          <w:spacing w:val="-1"/>
        </w:rPr>
        <w:t xml:space="preserve"> </w:t>
      </w:r>
      <w:r>
        <w:t>of</w:t>
      </w:r>
      <w:r>
        <w:rPr>
          <w:spacing w:val="-1"/>
        </w:rPr>
        <w:t xml:space="preserve"> </w:t>
      </w:r>
      <w:r>
        <w:t>genes</w:t>
      </w:r>
      <w:r>
        <w:rPr>
          <w:spacing w:val="-1"/>
        </w:rPr>
        <w:t xml:space="preserve"> </w:t>
      </w:r>
      <w:r>
        <w:t>and</w:t>
      </w:r>
      <w:r>
        <w:rPr>
          <w:spacing w:val="22"/>
          <w:w w:val="94"/>
        </w:rPr>
        <w:t xml:space="preserve"> </w:t>
      </w:r>
      <w:r>
        <w:rPr>
          <w:w w:val="95"/>
        </w:rPr>
        <w:t>genomes.</w:t>
      </w:r>
      <w:r>
        <w:rPr>
          <w:spacing w:val="3"/>
          <w:w w:val="95"/>
        </w:rPr>
        <w:t xml:space="preserve"> </w:t>
      </w:r>
      <w:proofErr w:type="gramStart"/>
      <w:r>
        <w:rPr>
          <w:w w:val="95"/>
        </w:rPr>
        <w:t>Nucleic</w:t>
      </w:r>
      <w:r>
        <w:rPr>
          <w:spacing w:val="-11"/>
          <w:w w:val="95"/>
        </w:rPr>
        <w:t xml:space="preserve"> </w:t>
      </w:r>
      <w:r>
        <w:rPr>
          <w:w w:val="95"/>
        </w:rPr>
        <w:t>acids</w:t>
      </w:r>
      <w:r>
        <w:rPr>
          <w:spacing w:val="-11"/>
          <w:w w:val="95"/>
        </w:rPr>
        <w:t xml:space="preserve"> </w:t>
      </w:r>
      <w:r>
        <w:rPr>
          <w:spacing w:val="-2"/>
          <w:w w:val="95"/>
        </w:rPr>
        <w:t>researc</w:t>
      </w:r>
      <w:r>
        <w:rPr>
          <w:spacing w:val="-1"/>
          <w:w w:val="95"/>
        </w:rPr>
        <w:t>h,</w:t>
      </w:r>
      <w:r>
        <w:rPr>
          <w:spacing w:val="-11"/>
          <w:w w:val="95"/>
        </w:rPr>
        <w:t xml:space="preserve"> </w:t>
      </w:r>
      <w:r>
        <w:rPr>
          <w:w w:val="95"/>
        </w:rPr>
        <w:t>28,</w:t>
      </w:r>
      <w:r>
        <w:rPr>
          <w:spacing w:val="-10"/>
          <w:w w:val="95"/>
        </w:rPr>
        <w:t xml:space="preserve"> </w:t>
      </w:r>
      <w:r>
        <w:rPr>
          <w:w w:val="95"/>
        </w:rPr>
        <w:t>27–30.</w:t>
      </w:r>
      <w:proofErr w:type="gramEnd"/>
    </w:p>
    <w:p w14:paraId="2E714422" w14:textId="77777777" w:rsidR="00283DE0" w:rsidRDefault="00641826" w:rsidP="003B0178">
      <w:pPr>
        <w:pStyle w:val="BodyText"/>
        <w:keepLines/>
        <w:spacing w:before="165" w:line="381" w:lineRule="auto"/>
        <w:ind w:left="731" w:right="529" w:hanging="235"/>
      </w:pPr>
      <w:proofErr w:type="gramStart"/>
      <w:r>
        <w:rPr>
          <w:spacing w:val="-3"/>
        </w:rPr>
        <w:t>Ken</w:t>
      </w:r>
      <w:r>
        <w:rPr>
          <w:spacing w:val="-2"/>
        </w:rPr>
        <w:t>t,</w:t>
      </w:r>
      <w:r>
        <w:rPr>
          <w:spacing w:val="-27"/>
        </w:rPr>
        <w:t xml:space="preserve"> </w:t>
      </w:r>
      <w:r>
        <w:t>W.</w:t>
      </w:r>
      <w:r>
        <w:rPr>
          <w:spacing w:val="-28"/>
        </w:rPr>
        <w:t xml:space="preserve"> </w:t>
      </w:r>
      <w:r>
        <w:t>J.</w:t>
      </w:r>
      <w:r>
        <w:rPr>
          <w:spacing w:val="-29"/>
        </w:rPr>
        <w:t xml:space="preserve"> </w:t>
      </w:r>
      <w:r>
        <w:t>(2002).</w:t>
      </w:r>
      <w:proofErr w:type="gramEnd"/>
      <w:r>
        <w:rPr>
          <w:spacing w:val="-21"/>
        </w:rPr>
        <w:t xml:space="preserve"> </w:t>
      </w:r>
      <w:proofErr w:type="gramStart"/>
      <w:r>
        <w:rPr>
          <w:spacing w:val="-3"/>
        </w:rPr>
        <w:t>BLAT-the</w:t>
      </w:r>
      <w:r>
        <w:rPr>
          <w:spacing w:val="-29"/>
        </w:rPr>
        <w:t xml:space="preserve"> </w:t>
      </w:r>
      <w:r>
        <w:rPr>
          <w:spacing w:val="-1"/>
        </w:rPr>
        <w:t>BLAST-lik</w:t>
      </w:r>
      <w:r>
        <w:rPr>
          <w:spacing w:val="-2"/>
        </w:rPr>
        <w:t>e</w:t>
      </w:r>
      <w:r>
        <w:rPr>
          <w:spacing w:val="-28"/>
        </w:rPr>
        <w:t xml:space="preserve"> </w:t>
      </w:r>
      <w:r>
        <w:rPr>
          <w:spacing w:val="-2"/>
        </w:rPr>
        <w:t>alignmen</w:t>
      </w:r>
      <w:r>
        <w:rPr>
          <w:spacing w:val="-1"/>
        </w:rPr>
        <w:t>t</w:t>
      </w:r>
      <w:r>
        <w:rPr>
          <w:spacing w:val="-29"/>
        </w:rPr>
        <w:t xml:space="preserve"> </w:t>
      </w:r>
      <w:r>
        <w:rPr>
          <w:spacing w:val="1"/>
        </w:rPr>
        <w:t>tool.</w:t>
      </w:r>
      <w:proofErr w:type="gramEnd"/>
      <w:r>
        <w:rPr>
          <w:spacing w:val="-21"/>
        </w:rPr>
        <w:t xml:space="preserve"> </w:t>
      </w:r>
      <w:proofErr w:type="gramStart"/>
      <w:r>
        <w:t>Genome</w:t>
      </w:r>
      <w:r>
        <w:rPr>
          <w:spacing w:val="-28"/>
        </w:rPr>
        <w:t xml:space="preserve"> </w:t>
      </w:r>
      <w:r>
        <w:rPr>
          <w:spacing w:val="-2"/>
        </w:rPr>
        <w:t>research,</w:t>
      </w:r>
      <w:r>
        <w:rPr>
          <w:spacing w:val="37"/>
          <w:w w:val="95"/>
        </w:rPr>
        <w:t xml:space="preserve"> </w:t>
      </w:r>
      <w:r>
        <w:rPr>
          <w:w w:val="90"/>
        </w:rPr>
        <w:t>12,</w:t>
      </w:r>
      <w:r>
        <w:rPr>
          <w:spacing w:val="8"/>
          <w:w w:val="90"/>
        </w:rPr>
        <w:t xml:space="preserve"> </w:t>
      </w:r>
      <w:r>
        <w:rPr>
          <w:w w:val="90"/>
        </w:rPr>
        <w:t>656–664.</w:t>
      </w:r>
      <w:proofErr w:type="gramEnd"/>
    </w:p>
    <w:p w14:paraId="4A4FAAAD" w14:textId="79A369D1" w:rsidR="00283DE0" w:rsidRDefault="00641826" w:rsidP="003B0178">
      <w:pPr>
        <w:pStyle w:val="BodyText"/>
        <w:keepLines/>
        <w:spacing w:before="165" w:line="381" w:lineRule="auto"/>
        <w:ind w:left="731" w:right="528" w:hanging="235"/>
      </w:pPr>
      <w:r>
        <w:t>Langille,</w:t>
      </w:r>
      <w:r>
        <w:rPr>
          <w:spacing w:val="8"/>
        </w:rPr>
        <w:t xml:space="preserve"> </w:t>
      </w:r>
      <w:r>
        <w:t>M.</w:t>
      </w:r>
      <w:r>
        <w:rPr>
          <w:spacing w:val="8"/>
        </w:rPr>
        <w:t xml:space="preserve"> </w:t>
      </w:r>
      <w:r>
        <w:t>G.,</w:t>
      </w:r>
      <w:r>
        <w:rPr>
          <w:spacing w:val="9"/>
        </w:rPr>
        <w:t xml:space="preserve"> </w:t>
      </w:r>
      <w:r>
        <w:rPr>
          <w:spacing w:val="-2"/>
        </w:rPr>
        <w:t>Zaneveld,</w:t>
      </w:r>
      <w:r>
        <w:rPr>
          <w:spacing w:val="9"/>
        </w:rPr>
        <w:t xml:space="preserve"> </w:t>
      </w:r>
      <w:r>
        <w:t>J.,</w:t>
      </w:r>
      <w:r>
        <w:rPr>
          <w:spacing w:val="10"/>
        </w:rPr>
        <w:t xml:space="preserve"> </w:t>
      </w:r>
      <w:r>
        <w:t>Caporaso,</w:t>
      </w:r>
      <w:r>
        <w:rPr>
          <w:spacing w:val="9"/>
        </w:rPr>
        <w:t xml:space="preserve"> </w:t>
      </w:r>
      <w:r>
        <w:t>J.</w:t>
      </w:r>
      <w:r>
        <w:rPr>
          <w:spacing w:val="8"/>
        </w:rPr>
        <w:t xml:space="preserve"> </w:t>
      </w:r>
      <w:r>
        <w:t>G.,</w:t>
      </w:r>
      <w:r>
        <w:rPr>
          <w:spacing w:val="9"/>
        </w:rPr>
        <w:t xml:space="preserve"> </w:t>
      </w:r>
      <w:r>
        <w:t>McDonald,</w:t>
      </w:r>
      <w:r>
        <w:rPr>
          <w:spacing w:val="10"/>
        </w:rPr>
        <w:t xml:space="preserve"> </w:t>
      </w:r>
      <w:r>
        <w:t>D.,</w:t>
      </w:r>
      <w:r>
        <w:rPr>
          <w:spacing w:val="9"/>
        </w:rPr>
        <w:t xml:space="preserve"> </w:t>
      </w:r>
      <w:r>
        <w:rPr>
          <w:spacing w:val="-2"/>
        </w:rPr>
        <w:t>Knigh</w:t>
      </w:r>
      <w:r>
        <w:rPr>
          <w:spacing w:val="-1"/>
        </w:rPr>
        <w:t>ts,</w:t>
      </w:r>
      <w:r>
        <w:rPr>
          <w:spacing w:val="9"/>
        </w:rPr>
        <w:t xml:space="preserve"> </w:t>
      </w:r>
      <w:r>
        <w:t>D.,</w:t>
      </w:r>
      <w:r>
        <w:rPr>
          <w:spacing w:val="22"/>
          <w:w w:val="99"/>
        </w:rPr>
        <w:t xml:space="preserve"> </w:t>
      </w:r>
      <w:r>
        <w:rPr>
          <w:spacing w:val="-2"/>
        </w:rPr>
        <w:t>Rey</w:t>
      </w:r>
      <w:r>
        <w:rPr>
          <w:spacing w:val="-3"/>
        </w:rPr>
        <w:t>es,</w:t>
      </w:r>
      <w:r>
        <w:t xml:space="preserve"> J.</w:t>
      </w:r>
      <w:r>
        <w:rPr>
          <w:spacing w:val="-2"/>
        </w:rPr>
        <w:t xml:space="preserve"> </w:t>
      </w:r>
      <w:r>
        <w:t>A.,</w:t>
      </w:r>
      <w:r>
        <w:rPr>
          <w:spacing w:val="1"/>
        </w:rPr>
        <w:t xml:space="preserve"> </w:t>
      </w:r>
      <w:r>
        <w:rPr>
          <w:spacing w:val="-2"/>
        </w:rPr>
        <w:t>Clemen</w:t>
      </w:r>
      <w:r>
        <w:rPr>
          <w:spacing w:val="-1"/>
        </w:rPr>
        <w:t>te,</w:t>
      </w:r>
      <w:r>
        <w:t xml:space="preserve"> J.</w:t>
      </w:r>
      <w:r>
        <w:rPr>
          <w:spacing w:val="-1"/>
        </w:rPr>
        <w:t xml:space="preserve"> </w:t>
      </w:r>
      <w:r>
        <w:t>C.,</w:t>
      </w:r>
      <w:r>
        <w:rPr>
          <w:spacing w:val="1"/>
        </w:rPr>
        <w:t xml:space="preserve"> </w:t>
      </w:r>
      <w:r>
        <w:rPr>
          <w:spacing w:val="-2"/>
        </w:rPr>
        <w:t>Burkepile,</w:t>
      </w:r>
      <w:r>
        <w:rPr>
          <w:spacing w:val="1"/>
        </w:rPr>
        <w:t xml:space="preserve"> </w:t>
      </w:r>
      <w:r>
        <w:t>D.</w:t>
      </w:r>
      <w:r>
        <w:rPr>
          <w:spacing w:val="-2"/>
        </w:rPr>
        <w:t xml:space="preserve"> </w:t>
      </w:r>
      <w:r>
        <w:t>E.,</w:t>
      </w:r>
      <w:r>
        <w:rPr>
          <w:spacing w:val="1"/>
        </w:rPr>
        <w:t xml:space="preserve"> </w:t>
      </w:r>
      <w:r>
        <w:t>Thurber,</w:t>
      </w:r>
      <w:r>
        <w:rPr>
          <w:spacing w:val="1"/>
        </w:rPr>
        <w:t xml:space="preserve"> </w:t>
      </w:r>
      <w:r>
        <w:t>R.</w:t>
      </w:r>
      <w:r>
        <w:rPr>
          <w:spacing w:val="-2"/>
        </w:rPr>
        <w:t xml:space="preserve"> </w:t>
      </w:r>
      <w:r>
        <w:t>L.</w:t>
      </w:r>
      <w:r>
        <w:rPr>
          <w:spacing w:val="-1"/>
        </w:rPr>
        <w:t xml:space="preserve"> </w:t>
      </w:r>
      <w:r>
        <w:t>V.,</w:t>
      </w:r>
      <w:r>
        <w:rPr>
          <w:spacing w:val="1"/>
        </w:rPr>
        <w:t xml:space="preserve"> </w:t>
      </w:r>
      <w:r>
        <w:rPr>
          <w:spacing w:val="-2"/>
        </w:rPr>
        <w:t>Knigh</w:t>
      </w:r>
      <w:r>
        <w:rPr>
          <w:spacing w:val="-1"/>
        </w:rPr>
        <w:t>t,</w:t>
      </w:r>
      <w:r>
        <w:rPr>
          <w:spacing w:val="27"/>
          <w:w w:val="105"/>
        </w:rPr>
        <w:t xml:space="preserve"> </w:t>
      </w:r>
      <w:r>
        <w:t>R.,</w:t>
      </w:r>
      <w:r>
        <w:rPr>
          <w:spacing w:val="-7"/>
        </w:rPr>
        <w:t xml:space="preserve"> </w:t>
      </w:r>
      <w:r>
        <w:t>&amp;</w:t>
      </w:r>
      <w:r>
        <w:rPr>
          <w:spacing w:val="-8"/>
        </w:rPr>
        <w:t xml:space="preserve"> </w:t>
      </w:r>
      <w:r>
        <w:rPr>
          <w:spacing w:val="-2"/>
        </w:rPr>
        <w:t>Huttenhower,</w:t>
      </w:r>
      <w:r>
        <w:rPr>
          <w:spacing w:val="-7"/>
        </w:rPr>
        <w:t xml:space="preserve"> </w:t>
      </w:r>
      <w:r>
        <w:t>C.</w:t>
      </w:r>
      <w:r>
        <w:rPr>
          <w:spacing w:val="-7"/>
        </w:rPr>
        <w:t xml:space="preserve"> </w:t>
      </w:r>
      <w:r>
        <w:t>(2013).</w:t>
      </w:r>
      <w:r>
        <w:rPr>
          <w:spacing w:val="8"/>
        </w:rPr>
        <w:t xml:space="preserve"> </w:t>
      </w:r>
      <w:proofErr w:type="gramStart"/>
      <w:r>
        <w:rPr>
          <w:spacing w:val="-1"/>
        </w:rPr>
        <w:t>Predictiv</w:t>
      </w:r>
      <w:r>
        <w:rPr>
          <w:spacing w:val="-2"/>
        </w:rPr>
        <w:t>e</w:t>
      </w:r>
      <w:r>
        <w:rPr>
          <w:spacing w:val="-7"/>
        </w:rPr>
        <w:t xml:space="preserve"> </w:t>
      </w:r>
      <w:r>
        <w:t>functional</w:t>
      </w:r>
      <w:r>
        <w:rPr>
          <w:spacing w:val="-7"/>
        </w:rPr>
        <w:t xml:space="preserve"> </w:t>
      </w:r>
      <w:r>
        <w:t>profi</w:t>
      </w:r>
      <w:r w:rsidR="00171E13">
        <w:t>les</w:t>
      </w:r>
      <w:r>
        <w:rPr>
          <w:spacing w:val="21"/>
        </w:rPr>
        <w:t xml:space="preserve"> </w:t>
      </w:r>
      <w:r>
        <w:t>of</w:t>
      </w:r>
      <w:r>
        <w:rPr>
          <w:spacing w:val="-7"/>
        </w:rPr>
        <w:t xml:space="preserve"> </w:t>
      </w:r>
      <w:r>
        <w:t>microbial</w:t>
      </w:r>
      <w:r>
        <w:rPr>
          <w:spacing w:val="25"/>
          <w:w w:val="93"/>
        </w:rPr>
        <w:t xml:space="preserve"> </w:t>
      </w:r>
      <w:r>
        <w:rPr>
          <w:spacing w:val="-2"/>
        </w:rPr>
        <w:t>communities</w:t>
      </w:r>
      <w:r>
        <w:rPr>
          <w:spacing w:val="-27"/>
        </w:rPr>
        <w:t xml:space="preserve"> </w:t>
      </w:r>
      <w:r>
        <w:t>using</w:t>
      </w:r>
      <w:r>
        <w:rPr>
          <w:spacing w:val="-27"/>
        </w:rPr>
        <w:t xml:space="preserve"> </w:t>
      </w:r>
      <w:r>
        <w:t>16S</w:t>
      </w:r>
      <w:r>
        <w:rPr>
          <w:spacing w:val="-26"/>
        </w:rPr>
        <w:t xml:space="preserve"> </w:t>
      </w:r>
      <w:r>
        <w:t>rRNA</w:t>
      </w:r>
      <w:r>
        <w:rPr>
          <w:spacing w:val="-27"/>
        </w:rPr>
        <w:t xml:space="preserve"> </w:t>
      </w:r>
      <w:r>
        <w:rPr>
          <w:spacing w:val="-2"/>
        </w:rPr>
        <w:t>marker</w:t>
      </w:r>
      <w:r>
        <w:rPr>
          <w:spacing w:val="-27"/>
        </w:rPr>
        <w:t xml:space="preserve"> </w:t>
      </w:r>
      <w:r>
        <w:t>gene</w:t>
      </w:r>
      <w:r>
        <w:rPr>
          <w:spacing w:val="-27"/>
        </w:rPr>
        <w:t xml:space="preserve"> </w:t>
      </w:r>
      <w:r>
        <w:t>sequences.</w:t>
      </w:r>
      <w:proofErr w:type="gramEnd"/>
      <w:r>
        <w:rPr>
          <w:spacing w:val="-13"/>
        </w:rPr>
        <w:t xml:space="preserve"> </w:t>
      </w:r>
      <w:proofErr w:type="gramStart"/>
      <w:r>
        <w:t>Nature</w:t>
      </w:r>
      <w:r>
        <w:rPr>
          <w:spacing w:val="-27"/>
        </w:rPr>
        <w:t xml:space="preserve"> </w:t>
      </w:r>
      <w:r>
        <w:rPr>
          <w:spacing w:val="-2"/>
        </w:rPr>
        <w:t>biotechnol-</w:t>
      </w:r>
      <w:r>
        <w:rPr>
          <w:spacing w:val="29"/>
          <w:w w:val="91"/>
        </w:rPr>
        <w:t xml:space="preserve"> </w:t>
      </w:r>
      <w:r>
        <w:rPr>
          <w:spacing w:val="-5"/>
          <w:w w:val="95"/>
        </w:rPr>
        <w:t>ogy,</w:t>
      </w:r>
      <w:r>
        <w:rPr>
          <w:spacing w:val="7"/>
          <w:w w:val="95"/>
        </w:rPr>
        <w:t xml:space="preserve"> </w:t>
      </w:r>
      <w:r>
        <w:rPr>
          <w:w w:val="95"/>
        </w:rPr>
        <w:t>31,</w:t>
      </w:r>
      <w:r>
        <w:rPr>
          <w:spacing w:val="8"/>
          <w:w w:val="95"/>
        </w:rPr>
        <w:t xml:space="preserve"> </w:t>
      </w:r>
      <w:r>
        <w:rPr>
          <w:w w:val="95"/>
        </w:rPr>
        <w:t>814–821.</w:t>
      </w:r>
      <w:proofErr w:type="gramEnd"/>
    </w:p>
    <w:p w14:paraId="6D5393BC" w14:textId="77777777" w:rsidR="00283DE0" w:rsidRDefault="00641826" w:rsidP="003B0178">
      <w:pPr>
        <w:pStyle w:val="BodyText"/>
        <w:keepLines/>
        <w:spacing w:before="165" w:line="381" w:lineRule="auto"/>
        <w:ind w:left="731" w:right="530" w:hanging="235"/>
      </w:pPr>
      <w:proofErr w:type="gramStart"/>
      <w:r>
        <w:t>Linial,</w:t>
      </w:r>
      <w:r>
        <w:rPr>
          <w:spacing w:val="-18"/>
        </w:rPr>
        <w:t xml:space="preserve"> </w:t>
      </w:r>
      <w:r>
        <w:t>M.,</w:t>
      </w:r>
      <w:r>
        <w:rPr>
          <w:spacing w:val="-18"/>
        </w:rPr>
        <w:t xml:space="preserve"> </w:t>
      </w:r>
      <w:r>
        <w:t>Linial,</w:t>
      </w:r>
      <w:r>
        <w:rPr>
          <w:spacing w:val="-18"/>
        </w:rPr>
        <w:t xml:space="preserve"> </w:t>
      </w:r>
      <w:r>
        <w:t>N.,</w:t>
      </w:r>
      <w:r>
        <w:rPr>
          <w:spacing w:val="-18"/>
        </w:rPr>
        <w:t xml:space="preserve"> </w:t>
      </w:r>
      <w:r>
        <w:rPr>
          <w:spacing w:val="-6"/>
        </w:rPr>
        <w:t>Tishb</w:t>
      </w:r>
      <w:r>
        <w:rPr>
          <w:spacing w:val="-5"/>
        </w:rPr>
        <w:t>y</w:t>
      </w:r>
      <w:r>
        <w:rPr>
          <w:spacing w:val="-6"/>
        </w:rPr>
        <w:t>,</w:t>
      </w:r>
      <w:r>
        <w:rPr>
          <w:spacing w:val="-17"/>
        </w:rPr>
        <w:t xml:space="preserve"> </w:t>
      </w:r>
      <w:r>
        <w:t>N.,</w:t>
      </w:r>
      <w:r>
        <w:rPr>
          <w:spacing w:val="-18"/>
        </w:rPr>
        <w:t xml:space="preserve"> </w:t>
      </w:r>
      <w:r>
        <w:t>&amp;</w:t>
      </w:r>
      <w:r>
        <w:rPr>
          <w:spacing w:val="-20"/>
        </w:rPr>
        <w:t xml:space="preserve"> </w:t>
      </w:r>
      <w:r>
        <w:rPr>
          <w:spacing w:val="-4"/>
        </w:rPr>
        <w:t>Y</w:t>
      </w:r>
      <w:r>
        <w:rPr>
          <w:spacing w:val="-5"/>
        </w:rPr>
        <w:t>ona,</w:t>
      </w:r>
      <w:r>
        <w:rPr>
          <w:spacing w:val="-18"/>
        </w:rPr>
        <w:t xml:space="preserve"> </w:t>
      </w:r>
      <w:r>
        <w:t>G.</w:t>
      </w:r>
      <w:r>
        <w:rPr>
          <w:spacing w:val="-21"/>
        </w:rPr>
        <w:t xml:space="preserve"> </w:t>
      </w:r>
      <w:r>
        <w:t>(1997).</w:t>
      </w:r>
      <w:proofErr w:type="gramEnd"/>
      <w:r>
        <w:rPr>
          <w:spacing w:val="-11"/>
        </w:rPr>
        <w:t xml:space="preserve"> </w:t>
      </w:r>
      <w:r>
        <w:t>Global</w:t>
      </w:r>
      <w:r>
        <w:rPr>
          <w:spacing w:val="-20"/>
        </w:rPr>
        <w:t xml:space="preserve"> </w:t>
      </w:r>
      <w:r>
        <w:t>self-organization</w:t>
      </w:r>
      <w:r>
        <w:rPr>
          <w:spacing w:val="22"/>
          <w:w w:val="93"/>
        </w:rPr>
        <w:t xml:space="preserve"> </w:t>
      </w:r>
      <w:r>
        <w:rPr>
          <w:w w:val="95"/>
        </w:rPr>
        <w:t>of</w:t>
      </w:r>
      <w:r>
        <w:rPr>
          <w:spacing w:val="-7"/>
          <w:w w:val="95"/>
        </w:rPr>
        <w:t xml:space="preserve"> </w:t>
      </w:r>
      <w:r>
        <w:rPr>
          <w:w w:val="95"/>
        </w:rPr>
        <w:t>all</w:t>
      </w:r>
      <w:r>
        <w:rPr>
          <w:spacing w:val="-5"/>
          <w:w w:val="95"/>
        </w:rPr>
        <w:t xml:space="preserve"> </w:t>
      </w:r>
      <w:r>
        <w:rPr>
          <w:spacing w:val="-3"/>
          <w:w w:val="95"/>
        </w:rPr>
        <w:t>known</w:t>
      </w:r>
      <w:r>
        <w:rPr>
          <w:spacing w:val="-6"/>
          <w:w w:val="95"/>
        </w:rPr>
        <w:t xml:space="preserve"> </w:t>
      </w:r>
      <w:r>
        <w:rPr>
          <w:w w:val="95"/>
        </w:rPr>
        <w:t>protein</w:t>
      </w:r>
      <w:r>
        <w:rPr>
          <w:spacing w:val="-7"/>
          <w:w w:val="95"/>
        </w:rPr>
        <w:t xml:space="preserve"> </w:t>
      </w:r>
      <w:r>
        <w:rPr>
          <w:w w:val="95"/>
        </w:rPr>
        <w:t>sequences</w:t>
      </w:r>
      <w:r>
        <w:rPr>
          <w:spacing w:val="-5"/>
          <w:w w:val="95"/>
        </w:rPr>
        <w:t xml:space="preserve"> </w:t>
      </w:r>
      <w:r>
        <w:rPr>
          <w:spacing w:val="-1"/>
          <w:w w:val="95"/>
        </w:rPr>
        <w:t>rev</w:t>
      </w:r>
      <w:r>
        <w:rPr>
          <w:spacing w:val="-2"/>
          <w:w w:val="95"/>
        </w:rPr>
        <w:t>eals</w:t>
      </w:r>
      <w:r>
        <w:rPr>
          <w:spacing w:val="-6"/>
          <w:w w:val="95"/>
        </w:rPr>
        <w:t xml:space="preserve"> </w:t>
      </w:r>
      <w:r>
        <w:rPr>
          <w:spacing w:val="-2"/>
          <w:w w:val="95"/>
        </w:rPr>
        <w:t>inheren</w:t>
      </w:r>
      <w:r>
        <w:rPr>
          <w:spacing w:val="-1"/>
          <w:w w:val="95"/>
        </w:rPr>
        <w:t>t</w:t>
      </w:r>
      <w:r>
        <w:rPr>
          <w:spacing w:val="-6"/>
          <w:w w:val="95"/>
        </w:rPr>
        <w:t xml:space="preserve"> </w:t>
      </w:r>
      <w:r>
        <w:rPr>
          <w:w w:val="95"/>
        </w:rPr>
        <w:t>biological</w:t>
      </w:r>
      <w:r>
        <w:rPr>
          <w:spacing w:val="-6"/>
          <w:w w:val="95"/>
        </w:rPr>
        <w:t xml:space="preserve"> </w:t>
      </w:r>
      <w:r>
        <w:rPr>
          <w:w w:val="95"/>
        </w:rPr>
        <w:t>signatures.</w:t>
      </w:r>
      <w:r>
        <w:rPr>
          <w:spacing w:val="9"/>
          <w:w w:val="95"/>
        </w:rPr>
        <w:t xml:space="preserve"> </w:t>
      </w:r>
      <w:proofErr w:type="gramStart"/>
      <w:r>
        <w:rPr>
          <w:w w:val="95"/>
        </w:rPr>
        <w:t>Jour-</w:t>
      </w:r>
      <w:r>
        <w:rPr>
          <w:spacing w:val="25"/>
          <w:w w:val="92"/>
        </w:rPr>
        <w:t xml:space="preserve"> </w:t>
      </w:r>
      <w:r>
        <w:rPr>
          <w:w w:val="95"/>
        </w:rPr>
        <w:t>nal</w:t>
      </w:r>
      <w:r>
        <w:rPr>
          <w:spacing w:val="-8"/>
          <w:w w:val="95"/>
        </w:rPr>
        <w:t xml:space="preserve"> </w:t>
      </w:r>
      <w:r>
        <w:rPr>
          <w:w w:val="95"/>
        </w:rPr>
        <w:t>of</w:t>
      </w:r>
      <w:r>
        <w:rPr>
          <w:spacing w:val="-7"/>
          <w:w w:val="95"/>
        </w:rPr>
        <w:t xml:space="preserve"> </w:t>
      </w:r>
      <w:r>
        <w:rPr>
          <w:w w:val="95"/>
        </w:rPr>
        <w:t>molecular</w:t>
      </w:r>
      <w:r>
        <w:rPr>
          <w:spacing w:val="-7"/>
          <w:w w:val="95"/>
        </w:rPr>
        <w:t xml:space="preserve"> </w:t>
      </w:r>
      <w:r>
        <w:rPr>
          <w:spacing w:val="-4"/>
          <w:w w:val="95"/>
        </w:rPr>
        <w:t>biology</w:t>
      </w:r>
      <w:r>
        <w:rPr>
          <w:spacing w:val="-3"/>
          <w:w w:val="95"/>
        </w:rPr>
        <w:t>,</w:t>
      </w:r>
      <w:r>
        <w:rPr>
          <w:spacing w:val="-7"/>
          <w:w w:val="95"/>
        </w:rPr>
        <w:t xml:space="preserve"> </w:t>
      </w:r>
      <w:r>
        <w:rPr>
          <w:w w:val="95"/>
        </w:rPr>
        <w:t>268,</w:t>
      </w:r>
      <w:r>
        <w:rPr>
          <w:spacing w:val="-7"/>
          <w:w w:val="95"/>
        </w:rPr>
        <w:t xml:space="preserve"> </w:t>
      </w:r>
      <w:r>
        <w:rPr>
          <w:w w:val="95"/>
        </w:rPr>
        <w:t>539–556.</w:t>
      </w:r>
      <w:proofErr w:type="gramEnd"/>
    </w:p>
    <w:p w14:paraId="3A579692" w14:textId="77777777" w:rsidR="00283DE0" w:rsidRDefault="00641826" w:rsidP="003B0178">
      <w:pPr>
        <w:pStyle w:val="BodyText"/>
        <w:keepLines/>
        <w:spacing w:before="165" w:line="381" w:lineRule="auto"/>
        <w:ind w:left="731" w:right="530" w:hanging="235"/>
      </w:pPr>
      <w:r>
        <w:t>Loh,</w:t>
      </w:r>
      <w:r>
        <w:rPr>
          <w:spacing w:val="-3"/>
        </w:rPr>
        <w:t xml:space="preserve"> </w:t>
      </w:r>
      <w:r>
        <w:rPr>
          <w:spacing w:val="-4"/>
        </w:rPr>
        <w:t>P</w:t>
      </w:r>
      <w:proofErr w:type="gramStart"/>
      <w:r>
        <w:rPr>
          <w:spacing w:val="-5"/>
        </w:rPr>
        <w:t>.-</w:t>
      </w:r>
      <w:proofErr w:type="gramEnd"/>
      <w:r>
        <w:rPr>
          <w:spacing w:val="-5"/>
        </w:rPr>
        <w:t>R.,</w:t>
      </w:r>
      <w:r>
        <w:rPr>
          <w:spacing w:val="-3"/>
        </w:rPr>
        <w:t xml:space="preserve"> </w:t>
      </w:r>
      <w:r>
        <w:rPr>
          <w:spacing w:val="-2"/>
        </w:rPr>
        <w:t>Ba</w:t>
      </w:r>
      <w:r>
        <w:rPr>
          <w:spacing w:val="-3"/>
        </w:rPr>
        <w:t xml:space="preserve">ym, </w:t>
      </w:r>
      <w:r>
        <w:t>M.,</w:t>
      </w:r>
      <w:r>
        <w:rPr>
          <w:spacing w:val="-3"/>
        </w:rPr>
        <w:t xml:space="preserve"> </w:t>
      </w:r>
      <w:r>
        <w:t>&amp;</w:t>
      </w:r>
      <w:r>
        <w:rPr>
          <w:spacing w:val="-3"/>
        </w:rPr>
        <w:t xml:space="preserve"> </w:t>
      </w:r>
      <w:r>
        <w:t>Berger,</w:t>
      </w:r>
      <w:r>
        <w:rPr>
          <w:spacing w:val="-2"/>
        </w:rPr>
        <w:t xml:space="preserve"> </w:t>
      </w:r>
      <w:r>
        <w:t>B.</w:t>
      </w:r>
      <w:r>
        <w:rPr>
          <w:spacing w:val="-3"/>
        </w:rPr>
        <w:t xml:space="preserve"> </w:t>
      </w:r>
      <w:r>
        <w:t>(2012).</w:t>
      </w:r>
      <w:r>
        <w:rPr>
          <w:spacing w:val="18"/>
        </w:rPr>
        <w:t xml:space="preserve"> </w:t>
      </w:r>
      <w:r>
        <w:rPr>
          <w:spacing w:val="-2"/>
        </w:rPr>
        <w:t>Compressive</w:t>
      </w:r>
      <w:r>
        <w:rPr>
          <w:spacing w:val="-3"/>
        </w:rPr>
        <w:t xml:space="preserve"> </w:t>
      </w:r>
      <w:r>
        <w:t>genomics.</w:t>
      </w:r>
      <w:r>
        <w:rPr>
          <w:spacing w:val="18"/>
        </w:rPr>
        <w:t xml:space="preserve"> </w:t>
      </w:r>
      <w:proofErr w:type="gramStart"/>
      <w:r>
        <w:t>Nature</w:t>
      </w:r>
      <w:r>
        <w:rPr>
          <w:spacing w:val="28"/>
          <w:w w:val="95"/>
        </w:rPr>
        <w:t xml:space="preserve"> </w:t>
      </w:r>
      <w:r>
        <w:rPr>
          <w:spacing w:val="-2"/>
          <w:w w:val="90"/>
        </w:rPr>
        <w:t>biotechnology,</w:t>
      </w:r>
      <w:r>
        <w:rPr>
          <w:spacing w:val="34"/>
          <w:w w:val="90"/>
        </w:rPr>
        <w:t xml:space="preserve"> </w:t>
      </w:r>
      <w:r>
        <w:rPr>
          <w:w w:val="90"/>
        </w:rPr>
        <w:t>30,</w:t>
      </w:r>
      <w:r>
        <w:rPr>
          <w:spacing w:val="34"/>
          <w:w w:val="90"/>
        </w:rPr>
        <w:t xml:space="preserve"> </w:t>
      </w:r>
      <w:r>
        <w:rPr>
          <w:w w:val="90"/>
        </w:rPr>
        <w:t>627–630.</w:t>
      </w:r>
      <w:proofErr w:type="gramEnd"/>
    </w:p>
    <w:p w14:paraId="4D3841DE" w14:textId="77777777" w:rsidR="00283DE0" w:rsidRDefault="00641826" w:rsidP="003B0178">
      <w:pPr>
        <w:pStyle w:val="BodyText"/>
        <w:keepLines/>
        <w:spacing w:before="165" w:line="381" w:lineRule="auto"/>
        <w:ind w:left="731" w:right="528" w:hanging="235"/>
      </w:pPr>
      <w:proofErr w:type="gramStart"/>
      <w:r>
        <w:rPr>
          <w:spacing w:val="-3"/>
        </w:rPr>
        <w:t>MacFabe,</w:t>
      </w:r>
      <w:r>
        <w:rPr>
          <w:spacing w:val="-9"/>
        </w:rPr>
        <w:t xml:space="preserve"> </w:t>
      </w:r>
      <w:r>
        <w:t>D.</w:t>
      </w:r>
      <w:r>
        <w:rPr>
          <w:spacing w:val="-8"/>
        </w:rPr>
        <w:t xml:space="preserve"> </w:t>
      </w:r>
      <w:r>
        <w:t>F.</w:t>
      </w:r>
      <w:r>
        <w:rPr>
          <w:spacing w:val="-9"/>
        </w:rPr>
        <w:t xml:space="preserve"> </w:t>
      </w:r>
      <w:r>
        <w:t>(2012).</w:t>
      </w:r>
      <w:proofErr w:type="gramEnd"/>
      <w:r>
        <w:rPr>
          <w:spacing w:val="8"/>
        </w:rPr>
        <w:t xml:space="preserve"> </w:t>
      </w:r>
      <w:r>
        <w:rPr>
          <w:spacing w:val="-2"/>
        </w:rPr>
        <w:t>Short-chain</w:t>
      </w:r>
      <w:r>
        <w:rPr>
          <w:spacing w:val="-9"/>
        </w:rPr>
        <w:t xml:space="preserve"> </w:t>
      </w:r>
      <w:r>
        <w:rPr>
          <w:spacing w:val="-2"/>
        </w:rPr>
        <w:t>fatty</w:t>
      </w:r>
      <w:r>
        <w:rPr>
          <w:spacing w:val="-9"/>
        </w:rPr>
        <w:t xml:space="preserve"> </w:t>
      </w:r>
      <w:r>
        <w:t>acid</w:t>
      </w:r>
      <w:r>
        <w:rPr>
          <w:spacing w:val="-8"/>
        </w:rPr>
        <w:t xml:space="preserve"> </w:t>
      </w:r>
      <w:r>
        <w:rPr>
          <w:spacing w:val="-2"/>
        </w:rPr>
        <w:t>fermentation</w:t>
      </w:r>
      <w:r>
        <w:rPr>
          <w:spacing w:val="-10"/>
        </w:rPr>
        <w:t xml:space="preserve"> </w:t>
      </w:r>
      <w:r>
        <w:t>products</w:t>
      </w:r>
      <w:r>
        <w:rPr>
          <w:spacing w:val="-9"/>
        </w:rPr>
        <w:t xml:space="preserve"> </w:t>
      </w:r>
      <w:r>
        <w:t>of</w:t>
      </w:r>
      <w:r>
        <w:rPr>
          <w:spacing w:val="-9"/>
        </w:rPr>
        <w:t xml:space="preserve"> </w:t>
      </w:r>
      <w:r>
        <w:t>the</w:t>
      </w:r>
      <w:r>
        <w:rPr>
          <w:spacing w:val="44"/>
          <w:w w:val="95"/>
        </w:rPr>
        <w:t xml:space="preserve"> </w:t>
      </w:r>
      <w:r>
        <w:t>gut</w:t>
      </w:r>
      <w:r>
        <w:rPr>
          <w:spacing w:val="-1"/>
        </w:rPr>
        <w:t xml:space="preserve"> </w:t>
      </w:r>
      <w:r>
        <w:t>microbiome:</w:t>
      </w:r>
      <w:r>
        <w:rPr>
          <w:spacing w:val="29"/>
        </w:rPr>
        <w:t xml:space="preserve"> </w:t>
      </w:r>
      <w:r>
        <w:t>implications</w:t>
      </w:r>
      <w:r>
        <w:rPr>
          <w:spacing w:val="-1"/>
        </w:rPr>
        <w:t xml:space="preserve"> </w:t>
      </w:r>
      <w:r>
        <w:t>in autism</w:t>
      </w:r>
      <w:r>
        <w:rPr>
          <w:spacing w:val="-1"/>
        </w:rPr>
        <w:t xml:space="preserve"> </w:t>
      </w:r>
      <w:r>
        <w:t>spectrum disorders.</w:t>
      </w:r>
      <w:r>
        <w:rPr>
          <w:spacing w:val="46"/>
        </w:rPr>
        <w:t xml:space="preserve"> </w:t>
      </w:r>
      <w:proofErr w:type="gramStart"/>
      <w:r>
        <w:t>Microbial</w:t>
      </w:r>
      <w:r>
        <w:rPr>
          <w:spacing w:val="26"/>
          <w:w w:val="94"/>
        </w:rPr>
        <w:t xml:space="preserve"> </w:t>
      </w:r>
      <w:r>
        <w:t>ecology</w:t>
      </w:r>
      <w:r>
        <w:rPr>
          <w:spacing w:val="-25"/>
        </w:rPr>
        <w:t xml:space="preserve"> </w:t>
      </w:r>
      <w:r>
        <w:t>in</w:t>
      </w:r>
      <w:r>
        <w:rPr>
          <w:spacing w:val="-25"/>
        </w:rPr>
        <w:t xml:space="preserve"> </w:t>
      </w:r>
      <w:r>
        <w:t>health</w:t>
      </w:r>
      <w:r>
        <w:rPr>
          <w:spacing w:val="-24"/>
        </w:rPr>
        <w:t xml:space="preserve"> </w:t>
      </w:r>
      <w:r>
        <w:t>and</w:t>
      </w:r>
      <w:r>
        <w:rPr>
          <w:spacing w:val="-25"/>
        </w:rPr>
        <w:t xml:space="preserve"> </w:t>
      </w:r>
      <w:r>
        <w:t>disease,</w:t>
      </w:r>
      <w:r>
        <w:rPr>
          <w:spacing w:val="-25"/>
        </w:rPr>
        <w:t xml:space="preserve"> </w:t>
      </w:r>
      <w:r>
        <w:t>23.</w:t>
      </w:r>
      <w:proofErr w:type="gramEnd"/>
    </w:p>
    <w:p w14:paraId="0243D1E5" w14:textId="77777777" w:rsidR="00283DE0" w:rsidRDefault="00641826" w:rsidP="003B0178">
      <w:pPr>
        <w:pStyle w:val="BodyText"/>
        <w:keepLines/>
        <w:spacing w:before="165" w:line="381" w:lineRule="auto"/>
        <w:ind w:left="731" w:right="528" w:hanging="235"/>
      </w:pPr>
      <w:r>
        <w:rPr>
          <w:spacing w:val="-3"/>
        </w:rPr>
        <w:t>Mackelprang,</w:t>
      </w:r>
      <w:r>
        <w:rPr>
          <w:spacing w:val="1"/>
        </w:rPr>
        <w:t xml:space="preserve"> </w:t>
      </w:r>
      <w:r>
        <w:t xml:space="preserve">R., </w:t>
      </w:r>
      <w:r>
        <w:rPr>
          <w:spacing w:val="-3"/>
        </w:rPr>
        <w:t>W</w:t>
      </w:r>
      <w:r>
        <w:rPr>
          <w:spacing w:val="-4"/>
        </w:rPr>
        <w:t>aldrop,</w:t>
      </w:r>
      <w:r>
        <w:rPr>
          <w:spacing w:val="1"/>
        </w:rPr>
        <w:t xml:space="preserve"> </w:t>
      </w:r>
      <w:r>
        <w:t xml:space="preserve">M. </w:t>
      </w:r>
      <w:r>
        <w:rPr>
          <w:spacing w:val="-7"/>
        </w:rPr>
        <w:t>P</w:t>
      </w:r>
      <w:r>
        <w:rPr>
          <w:spacing w:val="-8"/>
        </w:rPr>
        <w:t>.,</w:t>
      </w:r>
      <w:r>
        <w:t xml:space="preserve"> DeAngelis, K. M., </w:t>
      </w:r>
      <w:r>
        <w:rPr>
          <w:spacing w:val="-1"/>
        </w:rPr>
        <w:t>Da</w:t>
      </w:r>
      <w:r>
        <w:rPr>
          <w:spacing w:val="-2"/>
        </w:rPr>
        <w:t>vid,</w:t>
      </w:r>
      <w:r>
        <w:t xml:space="preserve"> M. M.,</w:t>
      </w:r>
      <w:r>
        <w:rPr>
          <w:spacing w:val="1"/>
        </w:rPr>
        <w:t xml:space="preserve"> </w:t>
      </w:r>
      <w:r>
        <w:rPr>
          <w:spacing w:val="-3"/>
        </w:rPr>
        <w:t>Chav</w:t>
      </w:r>
      <w:r>
        <w:rPr>
          <w:spacing w:val="-4"/>
        </w:rPr>
        <w:t>ar-</w:t>
      </w:r>
      <w:r>
        <w:rPr>
          <w:spacing w:val="37"/>
          <w:w w:val="92"/>
        </w:rPr>
        <w:t xml:space="preserve"> </w:t>
      </w:r>
      <w:proofErr w:type="gramStart"/>
      <w:r>
        <w:t>ria</w:t>
      </w:r>
      <w:proofErr w:type="gramEnd"/>
      <w:r>
        <w:t>,</w:t>
      </w:r>
      <w:r>
        <w:rPr>
          <w:spacing w:val="-10"/>
        </w:rPr>
        <w:t xml:space="preserve"> </w:t>
      </w:r>
      <w:r>
        <w:t>K.</w:t>
      </w:r>
      <w:r>
        <w:rPr>
          <w:spacing w:val="-12"/>
        </w:rPr>
        <w:t xml:space="preserve"> </w:t>
      </w:r>
      <w:r>
        <w:t>L.,</w:t>
      </w:r>
      <w:r>
        <w:rPr>
          <w:spacing w:val="-10"/>
        </w:rPr>
        <w:t xml:space="preserve"> </w:t>
      </w:r>
      <w:r>
        <w:t>Blazewicz,</w:t>
      </w:r>
      <w:r>
        <w:rPr>
          <w:spacing w:val="-9"/>
        </w:rPr>
        <w:t xml:space="preserve"> </w:t>
      </w:r>
      <w:r>
        <w:t>S.</w:t>
      </w:r>
      <w:r>
        <w:rPr>
          <w:spacing w:val="-12"/>
        </w:rPr>
        <w:t xml:space="preserve"> </w:t>
      </w:r>
      <w:r>
        <w:t>J.,</w:t>
      </w:r>
      <w:r>
        <w:rPr>
          <w:spacing w:val="-10"/>
        </w:rPr>
        <w:t xml:space="preserve"> </w:t>
      </w:r>
      <w:r>
        <w:t>Rubin,</w:t>
      </w:r>
      <w:r>
        <w:rPr>
          <w:spacing w:val="-9"/>
        </w:rPr>
        <w:t xml:space="preserve"> </w:t>
      </w:r>
      <w:r>
        <w:t>E.</w:t>
      </w:r>
      <w:r>
        <w:rPr>
          <w:spacing w:val="-13"/>
        </w:rPr>
        <w:t xml:space="preserve"> </w:t>
      </w:r>
      <w:r>
        <w:t>M.,</w:t>
      </w:r>
      <w:r>
        <w:rPr>
          <w:spacing w:val="-9"/>
        </w:rPr>
        <w:t xml:space="preserve"> </w:t>
      </w:r>
      <w:r>
        <w:t>&amp;</w:t>
      </w:r>
      <w:r>
        <w:rPr>
          <w:spacing w:val="-12"/>
        </w:rPr>
        <w:t xml:space="preserve"> </w:t>
      </w:r>
      <w:r>
        <w:t>Jansson,</w:t>
      </w:r>
      <w:r>
        <w:rPr>
          <w:spacing w:val="-9"/>
        </w:rPr>
        <w:t xml:space="preserve"> </w:t>
      </w:r>
      <w:r>
        <w:t>J.</w:t>
      </w:r>
      <w:r>
        <w:rPr>
          <w:spacing w:val="-12"/>
        </w:rPr>
        <w:t xml:space="preserve"> </w:t>
      </w:r>
      <w:r>
        <w:t>K.</w:t>
      </w:r>
      <w:r>
        <w:rPr>
          <w:spacing w:val="-13"/>
        </w:rPr>
        <w:t xml:space="preserve"> </w:t>
      </w:r>
      <w:r>
        <w:t>(2011).</w:t>
      </w:r>
      <w:r>
        <w:rPr>
          <w:spacing w:val="-1"/>
        </w:rPr>
        <w:t xml:space="preserve"> </w:t>
      </w:r>
      <w:r>
        <w:t>Metage-</w:t>
      </w:r>
      <w:r>
        <w:rPr>
          <w:w w:val="94"/>
        </w:rPr>
        <w:t xml:space="preserve"> </w:t>
      </w:r>
      <w:r>
        <w:t>nomic</w:t>
      </w:r>
      <w:r>
        <w:rPr>
          <w:spacing w:val="-1"/>
        </w:rPr>
        <w:t xml:space="preserve"> </w:t>
      </w:r>
      <w:r>
        <w:t>analysis of</w:t>
      </w:r>
      <w:r>
        <w:rPr>
          <w:spacing w:val="-1"/>
        </w:rPr>
        <w:t xml:space="preserve"> </w:t>
      </w:r>
      <w:r>
        <w:t>a permafrost microbial</w:t>
      </w:r>
      <w:r>
        <w:rPr>
          <w:spacing w:val="-1"/>
        </w:rPr>
        <w:t xml:space="preserve"> </w:t>
      </w:r>
      <w:r>
        <w:rPr>
          <w:spacing w:val="-3"/>
        </w:rPr>
        <w:t>communit</w:t>
      </w:r>
      <w:r>
        <w:rPr>
          <w:spacing w:val="-2"/>
        </w:rPr>
        <w:t>y</w:t>
      </w:r>
      <w:r>
        <w:t xml:space="preserve"> </w:t>
      </w:r>
      <w:r>
        <w:rPr>
          <w:spacing w:val="-2"/>
        </w:rPr>
        <w:t>reveals</w:t>
      </w:r>
      <w:r>
        <w:rPr>
          <w:spacing w:val="-1"/>
        </w:rPr>
        <w:t xml:space="preserve"> </w:t>
      </w:r>
      <w:r>
        <w:t>a rapid</w:t>
      </w:r>
      <w:r>
        <w:rPr>
          <w:spacing w:val="-1"/>
        </w:rPr>
        <w:t xml:space="preserve"> </w:t>
      </w:r>
      <w:r>
        <w:t>re-</w:t>
      </w:r>
      <w:r>
        <w:rPr>
          <w:spacing w:val="23"/>
          <w:w w:val="89"/>
        </w:rPr>
        <w:t xml:space="preserve"> </w:t>
      </w:r>
      <w:r>
        <w:rPr>
          <w:spacing w:val="1"/>
          <w:w w:val="95"/>
        </w:rPr>
        <w:t>sponse</w:t>
      </w:r>
      <w:r>
        <w:rPr>
          <w:spacing w:val="-1"/>
          <w:w w:val="95"/>
        </w:rPr>
        <w:t xml:space="preserve"> </w:t>
      </w:r>
      <w:r>
        <w:rPr>
          <w:w w:val="95"/>
        </w:rPr>
        <w:t>to</w:t>
      </w:r>
      <w:r>
        <w:rPr>
          <w:spacing w:val="1"/>
          <w:w w:val="95"/>
        </w:rPr>
        <w:t xml:space="preserve"> </w:t>
      </w:r>
      <w:r>
        <w:rPr>
          <w:spacing w:val="-2"/>
          <w:w w:val="95"/>
        </w:rPr>
        <w:t>thaw.</w:t>
      </w:r>
      <w:r>
        <w:rPr>
          <w:spacing w:val="18"/>
          <w:w w:val="95"/>
        </w:rPr>
        <w:t xml:space="preserve"> </w:t>
      </w:r>
      <w:proofErr w:type="gramStart"/>
      <w:r>
        <w:rPr>
          <w:w w:val="95"/>
        </w:rPr>
        <w:t>Nature,</w:t>
      </w:r>
      <w:r>
        <w:rPr>
          <w:spacing w:val="1"/>
          <w:w w:val="95"/>
        </w:rPr>
        <w:t xml:space="preserve"> </w:t>
      </w:r>
      <w:r>
        <w:rPr>
          <w:w w:val="95"/>
        </w:rPr>
        <w:t>480,</w:t>
      </w:r>
      <w:r>
        <w:rPr>
          <w:spacing w:val="1"/>
          <w:w w:val="95"/>
        </w:rPr>
        <w:t xml:space="preserve"> </w:t>
      </w:r>
      <w:r>
        <w:rPr>
          <w:w w:val="95"/>
        </w:rPr>
        <w:t>368–371.</w:t>
      </w:r>
      <w:proofErr w:type="gramEnd"/>
    </w:p>
    <w:p w14:paraId="7ED7F569" w14:textId="77777777" w:rsidR="00283DE0" w:rsidRDefault="00283DE0" w:rsidP="003B0178">
      <w:pPr>
        <w:keepLines/>
        <w:spacing w:line="381" w:lineRule="auto"/>
        <w:sectPr w:rsidR="00283DE0">
          <w:pgSz w:w="12240" w:h="15840"/>
          <w:pgMar w:top="1500" w:right="1720" w:bottom="1960" w:left="1720" w:header="0" w:footer="1776" w:gutter="0"/>
          <w:cols w:space="720"/>
        </w:sectPr>
      </w:pPr>
    </w:p>
    <w:p w14:paraId="3DEEB854" w14:textId="77777777" w:rsidR="00283DE0" w:rsidRDefault="00283DE0" w:rsidP="003B0178">
      <w:pPr>
        <w:keepLines/>
        <w:rPr>
          <w:rFonts w:ascii="Georgia" w:eastAsia="Georgia" w:hAnsi="Georgia" w:cs="Georgia"/>
          <w:sz w:val="20"/>
          <w:szCs w:val="20"/>
        </w:rPr>
      </w:pPr>
    </w:p>
    <w:p w14:paraId="0A2250C0" w14:textId="77777777" w:rsidR="00283DE0" w:rsidRDefault="00283DE0" w:rsidP="003B0178">
      <w:pPr>
        <w:keepLines/>
        <w:rPr>
          <w:rFonts w:ascii="Georgia" w:eastAsia="Georgia" w:hAnsi="Georgia" w:cs="Georgia"/>
          <w:sz w:val="20"/>
          <w:szCs w:val="20"/>
        </w:rPr>
      </w:pPr>
    </w:p>
    <w:p w14:paraId="61808E3F" w14:textId="77777777" w:rsidR="00283DE0" w:rsidRDefault="00283DE0" w:rsidP="003B0178">
      <w:pPr>
        <w:keepLines/>
        <w:rPr>
          <w:rFonts w:ascii="Georgia" w:eastAsia="Georgia" w:hAnsi="Georgia" w:cs="Georgia"/>
          <w:sz w:val="20"/>
          <w:szCs w:val="20"/>
        </w:rPr>
      </w:pPr>
    </w:p>
    <w:p w14:paraId="1BDDDF14" w14:textId="77777777" w:rsidR="00283DE0" w:rsidRDefault="00283DE0" w:rsidP="003B0178">
      <w:pPr>
        <w:keepLines/>
        <w:spacing w:before="10"/>
        <w:rPr>
          <w:rFonts w:ascii="Georgia" w:eastAsia="Georgia" w:hAnsi="Georgia" w:cs="Georgia"/>
          <w:sz w:val="25"/>
          <w:szCs w:val="25"/>
        </w:rPr>
      </w:pPr>
    </w:p>
    <w:p w14:paraId="29C3D417" w14:textId="77777777" w:rsidR="00283DE0" w:rsidRDefault="00641826" w:rsidP="003B0178">
      <w:pPr>
        <w:pStyle w:val="BodyText"/>
        <w:keepLines/>
        <w:spacing w:before="59" w:line="381" w:lineRule="auto"/>
        <w:ind w:left="731" w:right="528" w:hanging="235"/>
      </w:pPr>
      <w:proofErr w:type="gramStart"/>
      <w:r>
        <w:t>Marx,</w:t>
      </w:r>
      <w:r>
        <w:rPr>
          <w:spacing w:val="30"/>
        </w:rPr>
        <w:t xml:space="preserve"> </w:t>
      </w:r>
      <w:r>
        <w:t>V.</w:t>
      </w:r>
      <w:r>
        <w:rPr>
          <w:spacing w:val="24"/>
        </w:rPr>
        <w:t xml:space="preserve"> </w:t>
      </w:r>
      <w:r>
        <w:t>(2013).</w:t>
      </w:r>
      <w:proofErr w:type="gramEnd"/>
      <w:r>
        <w:rPr>
          <w:spacing w:val="31"/>
        </w:rPr>
        <w:t xml:space="preserve"> </w:t>
      </w:r>
      <w:r>
        <w:t>Biology:</w:t>
      </w:r>
      <w:r>
        <w:rPr>
          <w:spacing w:val="10"/>
        </w:rPr>
        <w:t xml:space="preserve"> </w:t>
      </w:r>
      <w:r>
        <w:t>The</w:t>
      </w:r>
      <w:r>
        <w:rPr>
          <w:spacing w:val="24"/>
        </w:rPr>
        <w:t xml:space="preserve"> </w:t>
      </w:r>
      <w:r>
        <w:t>big</w:t>
      </w:r>
      <w:r>
        <w:rPr>
          <w:spacing w:val="24"/>
        </w:rPr>
        <w:t xml:space="preserve"> </w:t>
      </w:r>
      <w:r>
        <w:rPr>
          <w:spacing w:val="-2"/>
        </w:rPr>
        <w:t>challenges</w:t>
      </w:r>
      <w:r>
        <w:rPr>
          <w:spacing w:val="23"/>
        </w:rPr>
        <w:t xml:space="preserve"> </w:t>
      </w:r>
      <w:r>
        <w:t>of</w:t>
      </w:r>
      <w:r>
        <w:rPr>
          <w:spacing w:val="24"/>
        </w:rPr>
        <w:t xml:space="preserve"> </w:t>
      </w:r>
      <w:r>
        <w:t>big</w:t>
      </w:r>
      <w:r>
        <w:rPr>
          <w:spacing w:val="24"/>
        </w:rPr>
        <w:t xml:space="preserve"> </w:t>
      </w:r>
      <w:r>
        <w:t>data.</w:t>
      </w:r>
      <w:r>
        <w:rPr>
          <w:spacing w:val="30"/>
        </w:rPr>
        <w:t xml:space="preserve"> </w:t>
      </w:r>
      <w:r>
        <w:t>Nature,</w:t>
      </w:r>
      <w:r>
        <w:rPr>
          <w:spacing w:val="31"/>
        </w:rPr>
        <w:t xml:space="preserve"> </w:t>
      </w:r>
      <w:r>
        <w:t>498,</w:t>
      </w:r>
      <w:r>
        <w:rPr>
          <w:spacing w:val="23"/>
          <w:w w:val="86"/>
        </w:rPr>
        <w:t xml:space="preserve"> </w:t>
      </w:r>
      <w:r>
        <w:t>255–260.</w:t>
      </w:r>
    </w:p>
    <w:p w14:paraId="58AC3751" w14:textId="73F832BB" w:rsidR="00283DE0" w:rsidRDefault="00641826" w:rsidP="003B0178">
      <w:pPr>
        <w:pStyle w:val="BodyText"/>
        <w:keepLines/>
        <w:tabs>
          <w:tab w:val="left" w:pos="7630"/>
        </w:tabs>
        <w:spacing w:before="199" w:line="381" w:lineRule="auto"/>
        <w:ind w:right="528"/>
      </w:pPr>
      <w:proofErr w:type="gramStart"/>
      <w:r>
        <w:rPr>
          <w:spacing w:val="-2"/>
        </w:rPr>
        <w:t>Menke,</w:t>
      </w:r>
      <w:r>
        <w:rPr>
          <w:spacing w:val="33"/>
        </w:rPr>
        <w:t xml:space="preserve"> </w:t>
      </w:r>
      <w:r>
        <w:t>M.,</w:t>
      </w:r>
      <w:r>
        <w:rPr>
          <w:spacing w:val="34"/>
        </w:rPr>
        <w:t xml:space="preserve"> </w:t>
      </w:r>
      <w:r>
        <w:t>Berger,</w:t>
      </w:r>
      <w:r>
        <w:rPr>
          <w:spacing w:val="35"/>
        </w:rPr>
        <w:t xml:space="preserve"> </w:t>
      </w:r>
      <w:r>
        <w:t>B.,</w:t>
      </w:r>
      <w:r>
        <w:rPr>
          <w:spacing w:val="34"/>
        </w:rPr>
        <w:t xml:space="preserve"> </w:t>
      </w:r>
      <w:r>
        <w:t>&amp;</w:t>
      </w:r>
      <w:r>
        <w:rPr>
          <w:spacing w:val="28"/>
        </w:rPr>
        <w:t xml:space="preserve"> </w:t>
      </w:r>
      <w:r>
        <w:rPr>
          <w:spacing w:val="-3"/>
        </w:rPr>
        <w:t>Co</w:t>
      </w:r>
      <w:r>
        <w:rPr>
          <w:spacing w:val="-4"/>
        </w:rPr>
        <w:t>wen,</w:t>
      </w:r>
      <w:r>
        <w:rPr>
          <w:spacing w:val="34"/>
        </w:rPr>
        <w:t xml:space="preserve"> </w:t>
      </w:r>
      <w:r>
        <w:t>L.</w:t>
      </w:r>
      <w:r>
        <w:rPr>
          <w:spacing w:val="28"/>
        </w:rPr>
        <w:t xml:space="preserve"> </w:t>
      </w:r>
      <w:r>
        <w:t>(2008).</w:t>
      </w:r>
      <w:proofErr w:type="gramEnd"/>
      <w:r>
        <w:t xml:space="preserve"> </w:t>
      </w:r>
      <w:r>
        <w:rPr>
          <w:spacing w:val="39"/>
        </w:rPr>
        <w:t xml:space="preserve"> </w:t>
      </w:r>
      <w:r>
        <w:t xml:space="preserve">Matt: </w:t>
      </w:r>
      <w:r>
        <w:rPr>
          <w:spacing w:val="16"/>
        </w:rPr>
        <w:t xml:space="preserve"> </w:t>
      </w:r>
      <w:r>
        <w:rPr>
          <w:spacing w:val="1"/>
        </w:rPr>
        <w:t>local</w:t>
      </w:r>
      <w:r>
        <w:rPr>
          <w:spacing w:val="28"/>
        </w:rPr>
        <w:t xml:space="preserve"> </w:t>
      </w:r>
      <w:r w:rsidR="00103A57">
        <w:t>flexibility</w:t>
      </w:r>
      <w:r>
        <w:rPr>
          <w:spacing w:val="27"/>
        </w:rPr>
        <w:t xml:space="preserve"> </w:t>
      </w:r>
      <w:r>
        <w:t>aids</w:t>
      </w:r>
      <w:r>
        <w:rPr>
          <w:spacing w:val="26"/>
          <w:w w:val="93"/>
        </w:rPr>
        <w:t xml:space="preserve"> </w:t>
      </w:r>
      <w:r>
        <w:t>protein</w:t>
      </w:r>
      <w:r>
        <w:rPr>
          <w:spacing w:val="-35"/>
        </w:rPr>
        <w:t xml:space="preserve"> </w:t>
      </w:r>
      <w:r>
        <w:rPr>
          <w:spacing w:val="-2"/>
        </w:rPr>
        <w:t>multiple</w:t>
      </w:r>
      <w:r>
        <w:rPr>
          <w:spacing w:val="-34"/>
        </w:rPr>
        <w:t xml:space="preserve"> </w:t>
      </w:r>
      <w:r>
        <w:t>structure</w:t>
      </w:r>
      <w:r>
        <w:rPr>
          <w:spacing w:val="-33"/>
        </w:rPr>
        <w:t xml:space="preserve"> </w:t>
      </w:r>
      <w:r>
        <w:rPr>
          <w:spacing w:val="-2"/>
        </w:rPr>
        <w:t>alignmen</w:t>
      </w:r>
      <w:r>
        <w:rPr>
          <w:spacing w:val="-1"/>
        </w:rPr>
        <w:t>t.</w:t>
      </w:r>
      <w:r>
        <w:rPr>
          <w:spacing w:val="-27"/>
        </w:rPr>
        <w:t xml:space="preserve"> </w:t>
      </w:r>
      <w:proofErr w:type="gramStart"/>
      <w:r>
        <w:t>PLoS</w:t>
      </w:r>
      <w:r>
        <w:rPr>
          <w:spacing w:val="-34"/>
        </w:rPr>
        <w:t xml:space="preserve"> </w:t>
      </w:r>
      <w:r>
        <w:t>computational</w:t>
      </w:r>
      <w:r>
        <w:rPr>
          <w:spacing w:val="-33"/>
        </w:rPr>
        <w:t xml:space="preserve"> </w:t>
      </w:r>
      <w:r>
        <w:rPr>
          <w:spacing w:val="-4"/>
        </w:rPr>
        <w:t>biology</w:t>
      </w:r>
      <w:r>
        <w:rPr>
          <w:spacing w:val="-3"/>
        </w:rPr>
        <w:t>,</w:t>
      </w:r>
      <w:r>
        <w:rPr>
          <w:spacing w:val="-33"/>
        </w:rPr>
        <w:t xml:space="preserve"> </w:t>
      </w:r>
      <w:r>
        <w:t>4,</w:t>
      </w:r>
      <w:r>
        <w:rPr>
          <w:spacing w:val="-33"/>
        </w:rPr>
        <w:t xml:space="preserve"> </w:t>
      </w:r>
      <w:r>
        <w:t>e10.</w:t>
      </w:r>
      <w:proofErr w:type="gramEnd"/>
    </w:p>
    <w:p w14:paraId="61D30AC5" w14:textId="77777777" w:rsidR="00283DE0" w:rsidRDefault="00641826" w:rsidP="003B0178">
      <w:pPr>
        <w:pStyle w:val="BodyText"/>
        <w:keepLines/>
        <w:spacing w:before="199" w:line="381" w:lineRule="auto"/>
        <w:ind w:left="731" w:right="528" w:hanging="235"/>
      </w:pPr>
      <w:proofErr w:type="gramStart"/>
      <w:r>
        <w:rPr>
          <w:spacing w:val="-4"/>
        </w:rPr>
        <w:t>Nepomn</w:t>
      </w:r>
      <w:r>
        <w:rPr>
          <w:spacing w:val="-3"/>
        </w:rPr>
        <w:t>y</w:t>
      </w:r>
      <w:r>
        <w:rPr>
          <w:spacing w:val="-4"/>
        </w:rPr>
        <w:t>achiy</w:t>
      </w:r>
      <w:r>
        <w:rPr>
          <w:spacing w:val="-3"/>
        </w:rPr>
        <w:t>,</w:t>
      </w:r>
      <w:r>
        <w:rPr>
          <w:spacing w:val="15"/>
        </w:rPr>
        <w:t xml:space="preserve"> </w:t>
      </w:r>
      <w:r>
        <w:t>S.,</w:t>
      </w:r>
      <w:r>
        <w:rPr>
          <w:spacing w:val="16"/>
        </w:rPr>
        <w:t xml:space="preserve"> </w:t>
      </w:r>
      <w:r>
        <w:rPr>
          <w:spacing w:val="-3"/>
        </w:rPr>
        <w:t>Ben-T</w:t>
      </w:r>
      <w:r>
        <w:rPr>
          <w:spacing w:val="-4"/>
        </w:rPr>
        <w:t>al,</w:t>
      </w:r>
      <w:r>
        <w:rPr>
          <w:spacing w:val="15"/>
        </w:rPr>
        <w:t xml:space="preserve"> </w:t>
      </w:r>
      <w:r>
        <w:t>N.,</w:t>
      </w:r>
      <w:r>
        <w:rPr>
          <w:spacing w:val="16"/>
        </w:rPr>
        <w:t xml:space="preserve"> </w:t>
      </w:r>
      <w:r>
        <w:t>&amp;</w:t>
      </w:r>
      <w:r>
        <w:rPr>
          <w:spacing w:val="13"/>
        </w:rPr>
        <w:t xml:space="preserve"> </w:t>
      </w:r>
      <w:r>
        <w:rPr>
          <w:spacing w:val="-4"/>
        </w:rPr>
        <w:t>Kolodn</w:t>
      </w:r>
      <w:r>
        <w:rPr>
          <w:spacing w:val="-3"/>
        </w:rPr>
        <w:t>y,</w:t>
      </w:r>
      <w:r>
        <w:rPr>
          <w:spacing w:val="16"/>
        </w:rPr>
        <w:t xml:space="preserve"> </w:t>
      </w:r>
      <w:r>
        <w:t>R.</w:t>
      </w:r>
      <w:r>
        <w:rPr>
          <w:spacing w:val="13"/>
        </w:rPr>
        <w:t xml:space="preserve"> </w:t>
      </w:r>
      <w:r>
        <w:t>(2014).</w:t>
      </w:r>
      <w:proofErr w:type="gramEnd"/>
      <w:r>
        <w:rPr>
          <w:spacing w:val="54"/>
        </w:rPr>
        <w:t xml:space="preserve"> </w:t>
      </w:r>
      <w:proofErr w:type="gramStart"/>
      <w:r>
        <w:t>Global</w:t>
      </w:r>
      <w:r>
        <w:rPr>
          <w:spacing w:val="14"/>
        </w:rPr>
        <w:t xml:space="preserve"> </w:t>
      </w:r>
      <w:r>
        <w:t>view</w:t>
      </w:r>
      <w:r>
        <w:rPr>
          <w:spacing w:val="13"/>
        </w:rPr>
        <w:t xml:space="preserve"> </w:t>
      </w:r>
      <w:r>
        <w:t>of</w:t>
      </w:r>
      <w:r>
        <w:rPr>
          <w:spacing w:val="13"/>
        </w:rPr>
        <w:t xml:space="preserve"> </w:t>
      </w:r>
      <w:r>
        <w:t>the</w:t>
      </w:r>
      <w:r>
        <w:rPr>
          <w:spacing w:val="29"/>
          <w:w w:val="95"/>
        </w:rPr>
        <w:t xml:space="preserve"> </w:t>
      </w:r>
      <w:r>
        <w:t>protein</w:t>
      </w:r>
      <w:r>
        <w:rPr>
          <w:spacing w:val="-4"/>
        </w:rPr>
        <w:t xml:space="preserve"> </w:t>
      </w:r>
      <w:r>
        <w:rPr>
          <w:spacing w:val="-2"/>
        </w:rPr>
        <w:t>universe.</w:t>
      </w:r>
      <w:proofErr w:type="gramEnd"/>
      <w:r>
        <w:rPr>
          <w:spacing w:val="25"/>
        </w:rPr>
        <w:t xml:space="preserve"> </w:t>
      </w:r>
      <w:r>
        <w:t>Proceedings</w:t>
      </w:r>
      <w:r>
        <w:rPr>
          <w:spacing w:val="-3"/>
        </w:rPr>
        <w:t xml:space="preserve"> </w:t>
      </w:r>
      <w:r>
        <w:t>of</w:t>
      </w:r>
      <w:r>
        <w:rPr>
          <w:spacing w:val="-4"/>
        </w:rPr>
        <w:t xml:space="preserve"> </w:t>
      </w:r>
      <w:r>
        <w:t>the</w:t>
      </w:r>
      <w:r>
        <w:rPr>
          <w:spacing w:val="-4"/>
        </w:rPr>
        <w:t xml:space="preserve"> </w:t>
      </w:r>
      <w:r>
        <w:t>National</w:t>
      </w:r>
      <w:r>
        <w:rPr>
          <w:spacing w:val="-3"/>
        </w:rPr>
        <w:t xml:space="preserve"> </w:t>
      </w:r>
      <w:r>
        <w:rPr>
          <w:spacing w:val="-2"/>
        </w:rPr>
        <w:t>Academ</w:t>
      </w:r>
      <w:r>
        <w:rPr>
          <w:spacing w:val="-1"/>
        </w:rPr>
        <w:t>y</w:t>
      </w:r>
      <w:r>
        <w:rPr>
          <w:spacing w:val="-4"/>
        </w:rPr>
        <w:t xml:space="preserve"> </w:t>
      </w:r>
      <w:r>
        <w:t>of</w:t>
      </w:r>
      <w:r>
        <w:rPr>
          <w:spacing w:val="-4"/>
        </w:rPr>
        <w:t xml:space="preserve"> </w:t>
      </w:r>
      <w:r>
        <w:t>Sciences,</w:t>
      </w:r>
      <w:r>
        <w:rPr>
          <w:spacing w:val="-2"/>
        </w:rPr>
        <w:t xml:space="preserve"> </w:t>
      </w:r>
      <w:r>
        <w:t>111,</w:t>
      </w:r>
      <w:r>
        <w:rPr>
          <w:spacing w:val="29"/>
          <w:w w:val="110"/>
        </w:rPr>
        <w:t xml:space="preserve"> </w:t>
      </w:r>
      <w:r>
        <w:t>11691–11696.</w:t>
      </w:r>
    </w:p>
    <w:p w14:paraId="78511A6E" w14:textId="24198B25" w:rsidR="00283DE0" w:rsidRDefault="00641826" w:rsidP="003B0178">
      <w:pPr>
        <w:pStyle w:val="BodyText"/>
        <w:keepLines/>
        <w:spacing w:before="199" w:line="381" w:lineRule="auto"/>
        <w:ind w:left="731" w:right="528" w:hanging="235"/>
      </w:pPr>
      <w:proofErr w:type="gramStart"/>
      <w:r>
        <w:t>Pruitt,</w:t>
      </w:r>
      <w:r>
        <w:rPr>
          <w:spacing w:val="27"/>
        </w:rPr>
        <w:t xml:space="preserve"> </w:t>
      </w:r>
      <w:r>
        <w:t>K.</w:t>
      </w:r>
      <w:r>
        <w:rPr>
          <w:spacing w:val="23"/>
        </w:rPr>
        <w:t xml:space="preserve"> </w:t>
      </w:r>
      <w:r>
        <w:t>D.,</w:t>
      </w:r>
      <w:r>
        <w:rPr>
          <w:spacing w:val="25"/>
        </w:rPr>
        <w:t xml:space="preserve"> </w:t>
      </w:r>
      <w:r>
        <w:rPr>
          <w:spacing w:val="-5"/>
        </w:rPr>
        <w:t>T</w:t>
      </w:r>
      <w:r>
        <w:rPr>
          <w:spacing w:val="-6"/>
        </w:rPr>
        <w:t>atuso</w:t>
      </w:r>
      <w:r>
        <w:rPr>
          <w:spacing w:val="-5"/>
        </w:rPr>
        <w:t>v</w:t>
      </w:r>
      <w:r>
        <w:rPr>
          <w:spacing w:val="-6"/>
        </w:rPr>
        <w:t>a,</w:t>
      </w:r>
      <w:r>
        <w:rPr>
          <w:spacing w:val="26"/>
        </w:rPr>
        <w:t xml:space="preserve"> </w:t>
      </w:r>
      <w:r>
        <w:t>T.,</w:t>
      </w:r>
      <w:r>
        <w:rPr>
          <w:spacing w:val="26"/>
        </w:rPr>
        <w:t xml:space="preserve"> </w:t>
      </w:r>
      <w:r>
        <w:t>&amp;</w:t>
      </w:r>
      <w:r>
        <w:rPr>
          <w:spacing w:val="23"/>
        </w:rPr>
        <w:t xml:space="preserve"> </w:t>
      </w:r>
      <w:r>
        <w:t>Maglott,</w:t>
      </w:r>
      <w:r>
        <w:rPr>
          <w:spacing w:val="27"/>
        </w:rPr>
        <w:t xml:space="preserve"> </w:t>
      </w:r>
      <w:r>
        <w:t>D.</w:t>
      </w:r>
      <w:r>
        <w:rPr>
          <w:spacing w:val="23"/>
        </w:rPr>
        <w:t xml:space="preserve"> </w:t>
      </w:r>
      <w:r>
        <w:t>R.</w:t>
      </w:r>
      <w:r>
        <w:rPr>
          <w:spacing w:val="22"/>
        </w:rPr>
        <w:t xml:space="preserve"> </w:t>
      </w:r>
      <w:r>
        <w:t>(2005).</w:t>
      </w:r>
      <w:proofErr w:type="gramEnd"/>
      <w:r>
        <w:rPr>
          <w:spacing w:val="14"/>
        </w:rPr>
        <w:t xml:space="preserve"> </w:t>
      </w:r>
      <w:r>
        <w:t>NCBI</w:t>
      </w:r>
      <w:r>
        <w:rPr>
          <w:spacing w:val="23"/>
        </w:rPr>
        <w:t xml:space="preserve"> </w:t>
      </w:r>
      <w:r>
        <w:t>reference</w:t>
      </w:r>
      <w:r>
        <w:rPr>
          <w:spacing w:val="21"/>
        </w:rPr>
        <w:t xml:space="preserve"> </w:t>
      </w:r>
      <w:r w:rsidR="00103A57" w:rsidRPr="00103A57">
        <w:t>se</w:t>
      </w:r>
      <w:r w:rsidRPr="00103A57">
        <w:t>quence (RefSeq): a curated non-redundant sequence database of genomes, transcripts</w:t>
      </w:r>
      <w:r>
        <w:rPr>
          <w:spacing w:val="1"/>
          <w:w w:val="95"/>
        </w:rPr>
        <w:t xml:space="preserve"> </w:t>
      </w:r>
      <w:r w:rsidRPr="00103A57">
        <w:t>and</w:t>
      </w:r>
      <w:r>
        <w:rPr>
          <w:spacing w:val="2"/>
          <w:w w:val="95"/>
        </w:rPr>
        <w:t xml:space="preserve"> </w:t>
      </w:r>
      <w:r w:rsidRPr="00103A57">
        <w:t>proteins. Nucleic acids research</w:t>
      </w:r>
      <w:r>
        <w:rPr>
          <w:spacing w:val="-1"/>
          <w:w w:val="95"/>
        </w:rPr>
        <w:t>,</w:t>
      </w:r>
      <w:r>
        <w:rPr>
          <w:spacing w:val="2"/>
          <w:w w:val="95"/>
        </w:rPr>
        <w:t xml:space="preserve"> </w:t>
      </w:r>
      <w:r>
        <w:rPr>
          <w:w w:val="95"/>
        </w:rPr>
        <w:t>33,</w:t>
      </w:r>
      <w:r>
        <w:rPr>
          <w:spacing w:val="2"/>
          <w:w w:val="95"/>
        </w:rPr>
        <w:t xml:space="preserve"> </w:t>
      </w:r>
      <w:r>
        <w:rPr>
          <w:w w:val="95"/>
        </w:rPr>
        <w:t>D501–D504.</w:t>
      </w:r>
    </w:p>
    <w:p w14:paraId="5A6FD942" w14:textId="77777777" w:rsidR="00283DE0" w:rsidRDefault="00641826" w:rsidP="003B0178">
      <w:pPr>
        <w:pStyle w:val="BodyText"/>
        <w:keepLines/>
        <w:spacing w:before="199"/>
      </w:pPr>
      <w:r>
        <w:t>Rahman,</w:t>
      </w:r>
      <w:r>
        <w:rPr>
          <w:spacing w:val="33"/>
        </w:rPr>
        <w:t xml:space="preserve"> </w:t>
      </w:r>
      <w:r>
        <w:t>S.</w:t>
      </w:r>
      <w:r>
        <w:rPr>
          <w:spacing w:val="29"/>
        </w:rPr>
        <w:t xml:space="preserve"> </w:t>
      </w:r>
      <w:r>
        <w:t>A.,</w:t>
      </w:r>
      <w:r>
        <w:rPr>
          <w:spacing w:val="34"/>
        </w:rPr>
        <w:t xml:space="preserve"> </w:t>
      </w:r>
      <w:r>
        <w:rPr>
          <w:spacing w:val="-2"/>
        </w:rPr>
        <w:t>Bashton,</w:t>
      </w:r>
      <w:r>
        <w:rPr>
          <w:spacing w:val="34"/>
        </w:rPr>
        <w:t xml:space="preserve"> </w:t>
      </w:r>
      <w:r>
        <w:t>M.,</w:t>
      </w:r>
      <w:r>
        <w:rPr>
          <w:spacing w:val="33"/>
        </w:rPr>
        <w:t xml:space="preserve"> </w:t>
      </w:r>
      <w:r>
        <w:rPr>
          <w:spacing w:val="-4"/>
        </w:rPr>
        <w:t>Hollida</w:t>
      </w:r>
      <w:r>
        <w:rPr>
          <w:spacing w:val="-3"/>
        </w:rPr>
        <w:t>y,</w:t>
      </w:r>
      <w:r>
        <w:rPr>
          <w:spacing w:val="34"/>
        </w:rPr>
        <w:t xml:space="preserve"> </w:t>
      </w:r>
      <w:r>
        <w:t>G.</w:t>
      </w:r>
      <w:r>
        <w:rPr>
          <w:spacing w:val="29"/>
        </w:rPr>
        <w:t xml:space="preserve"> </w:t>
      </w:r>
      <w:r>
        <w:t>L.,</w:t>
      </w:r>
      <w:r>
        <w:rPr>
          <w:spacing w:val="34"/>
        </w:rPr>
        <w:t xml:space="preserve"> </w:t>
      </w:r>
      <w:r>
        <w:rPr>
          <w:spacing w:val="-2"/>
        </w:rPr>
        <w:t>Schrader,</w:t>
      </w:r>
      <w:r>
        <w:rPr>
          <w:spacing w:val="33"/>
        </w:rPr>
        <w:t xml:space="preserve"> </w:t>
      </w:r>
      <w:r>
        <w:t>R.,</w:t>
      </w:r>
      <w:r>
        <w:rPr>
          <w:spacing w:val="34"/>
        </w:rPr>
        <w:t xml:space="preserve"> </w:t>
      </w:r>
      <w:r>
        <w:t>&amp;</w:t>
      </w:r>
      <w:r>
        <w:rPr>
          <w:spacing w:val="28"/>
        </w:rPr>
        <w:t xml:space="preserve"> </w:t>
      </w:r>
      <w:r>
        <w:rPr>
          <w:spacing w:val="-2"/>
        </w:rPr>
        <w:t>Thornton,</w:t>
      </w:r>
    </w:p>
    <w:p w14:paraId="0FEE9704" w14:textId="77777777" w:rsidR="00283DE0" w:rsidRDefault="00641826" w:rsidP="003B0178">
      <w:pPr>
        <w:pStyle w:val="BodyText"/>
        <w:keepLines/>
        <w:numPr>
          <w:ilvl w:val="0"/>
          <w:numId w:val="6"/>
        </w:numPr>
        <w:tabs>
          <w:tab w:val="left" w:pos="997"/>
        </w:tabs>
        <w:spacing w:before="160" w:line="381" w:lineRule="auto"/>
        <w:ind w:right="530" w:firstLine="0"/>
      </w:pPr>
      <w:r>
        <w:t>M.</w:t>
      </w:r>
      <w:r>
        <w:rPr>
          <w:spacing w:val="-28"/>
        </w:rPr>
        <w:t xml:space="preserve"> </w:t>
      </w:r>
      <w:r>
        <w:t>(2009).</w:t>
      </w:r>
      <w:r>
        <w:rPr>
          <w:spacing w:val="-15"/>
        </w:rPr>
        <w:t xml:space="preserve"> </w:t>
      </w:r>
      <w:r w:rsidRPr="00103A57">
        <w:t>Small molecule subgraph detector (SMSD) toolkit</w:t>
      </w:r>
      <w:r>
        <w:t>.</w:t>
      </w:r>
      <w:r>
        <w:rPr>
          <w:spacing w:val="-16"/>
        </w:rPr>
        <w:t xml:space="preserve"> </w:t>
      </w:r>
      <w:r>
        <w:t>Journal</w:t>
      </w:r>
      <w:r>
        <w:rPr>
          <w:spacing w:val="26"/>
          <w:w w:val="93"/>
        </w:rPr>
        <w:t xml:space="preserve"> </w:t>
      </w:r>
      <w:r>
        <w:t>of</w:t>
      </w:r>
      <w:r>
        <w:rPr>
          <w:spacing w:val="-30"/>
        </w:rPr>
        <w:t xml:space="preserve"> </w:t>
      </w:r>
      <w:r>
        <w:t>Cheminformatics,</w:t>
      </w:r>
      <w:r>
        <w:rPr>
          <w:spacing w:val="-28"/>
        </w:rPr>
        <w:t xml:space="preserve"> </w:t>
      </w:r>
      <w:r>
        <w:t>1,</w:t>
      </w:r>
      <w:r>
        <w:rPr>
          <w:spacing w:val="-30"/>
        </w:rPr>
        <w:t xml:space="preserve"> </w:t>
      </w:r>
      <w:r>
        <w:t>1–13.</w:t>
      </w:r>
    </w:p>
    <w:p w14:paraId="4F24265B" w14:textId="14A44546" w:rsidR="00283DE0" w:rsidRDefault="00641826" w:rsidP="003B0178">
      <w:pPr>
        <w:pStyle w:val="BodyText"/>
        <w:keepLines/>
        <w:spacing w:before="199" w:line="381" w:lineRule="auto"/>
        <w:ind w:left="731" w:right="527" w:hanging="235"/>
      </w:pPr>
      <w:r>
        <w:rPr>
          <w:spacing w:val="-3"/>
        </w:rPr>
        <w:t>Sa</w:t>
      </w:r>
      <w:r>
        <w:rPr>
          <w:spacing w:val="-2"/>
        </w:rPr>
        <w:t>y</w:t>
      </w:r>
      <w:r>
        <w:rPr>
          <w:spacing w:val="-3"/>
        </w:rPr>
        <w:t>ers,</w:t>
      </w:r>
      <w:r>
        <w:t xml:space="preserve"> E.</w:t>
      </w:r>
      <w:r>
        <w:rPr>
          <w:spacing w:val="-2"/>
        </w:rPr>
        <w:t xml:space="preserve"> </w:t>
      </w:r>
      <w:r>
        <w:t>W., Barrett,</w:t>
      </w:r>
      <w:r>
        <w:rPr>
          <w:spacing w:val="1"/>
        </w:rPr>
        <w:t xml:space="preserve"> </w:t>
      </w:r>
      <w:r>
        <w:t>T., Benson, D.</w:t>
      </w:r>
      <w:r>
        <w:rPr>
          <w:spacing w:val="-2"/>
        </w:rPr>
        <w:t xml:space="preserve"> </w:t>
      </w:r>
      <w:r>
        <w:t>A., Bolton,</w:t>
      </w:r>
      <w:r>
        <w:rPr>
          <w:spacing w:val="1"/>
        </w:rPr>
        <w:t xml:space="preserve"> </w:t>
      </w:r>
      <w:r>
        <w:t xml:space="preserve">E., </w:t>
      </w:r>
      <w:r>
        <w:rPr>
          <w:spacing w:val="-2"/>
        </w:rPr>
        <w:t>Bry</w:t>
      </w:r>
      <w:r>
        <w:rPr>
          <w:spacing w:val="-3"/>
        </w:rPr>
        <w:t>an</w:t>
      </w:r>
      <w:r>
        <w:rPr>
          <w:spacing w:val="-2"/>
        </w:rPr>
        <w:t>t,</w:t>
      </w:r>
      <w:r>
        <w:rPr>
          <w:spacing w:val="-1"/>
        </w:rPr>
        <w:t xml:space="preserve"> </w:t>
      </w:r>
      <w:r>
        <w:t>S.</w:t>
      </w:r>
      <w:r>
        <w:rPr>
          <w:spacing w:val="-2"/>
        </w:rPr>
        <w:t xml:space="preserve"> </w:t>
      </w:r>
      <w:r>
        <w:t>H., Canese,</w:t>
      </w:r>
      <w:r>
        <w:rPr>
          <w:spacing w:val="23"/>
          <w:w w:val="95"/>
        </w:rPr>
        <w:t xml:space="preserve"> </w:t>
      </w:r>
      <w:r>
        <w:t>K.,</w:t>
      </w:r>
      <w:r>
        <w:rPr>
          <w:spacing w:val="52"/>
        </w:rPr>
        <w:t xml:space="preserve"> </w:t>
      </w:r>
      <w:r>
        <w:rPr>
          <w:spacing w:val="-1"/>
        </w:rPr>
        <w:t>Chetv</w:t>
      </w:r>
      <w:r>
        <w:rPr>
          <w:spacing w:val="-2"/>
        </w:rPr>
        <w:t>ernin,</w:t>
      </w:r>
      <w:r>
        <w:rPr>
          <w:spacing w:val="54"/>
        </w:rPr>
        <w:t xml:space="preserve"> </w:t>
      </w:r>
      <w:r>
        <w:t>V.,</w:t>
      </w:r>
      <w:r>
        <w:rPr>
          <w:spacing w:val="52"/>
        </w:rPr>
        <w:t xml:space="preserve"> </w:t>
      </w:r>
      <w:r>
        <w:rPr>
          <w:spacing w:val="-2"/>
        </w:rPr>
        <w:t>Ch</w:t>
      </w:r>
      <w:r>
        <w:rPr>
          <w:spacing w:val="-3"/>
        </w:rPr>
        <w:t>urch,</w:t>
      </w:r>
      <w:r>
        <w:rPr>
          <w:spacing w:val="53"/>
        </w:rPr>
        <w:t xml:space="preserve"> </w:t>
      </w:r>
      <w:r>
        <w:t>D.</w:t>
      </w:r>
      <w:r>
        <w:rPr>
          <w:spacing w:val="44"/>
        </w:rPr>
        <w:t xml:space="preserve"> </w:t>
      </w:r>
      <w:r>
        <w:t>M.,</w:t>
      </w:r>
      <w:r>
        <w:rPr>
          <w:spacing w:val="53"/>
        </w:rPr>
        <w:t xml:space="preserve"> </w:t>
      </w:r>
      <w:r>
        <w:t>DiCuccio,</w:t>
      </w:r>
      <w:r>
        <w:rPr>
          <w:spacing w:val="52"/>
        </w:rPr>
        <w:t xml:space="preserve"> </w:t>
      </w:r>
      <w:r>
        <w:t>M.,</w:t>
      </w:r>
      <w:r>
        <w:rPr>
          <w:spacing w:val="52"/>
        </w:rPr>
        <w:t xml:space="preserve"> </w:t>
      </w:r>
      <w:r>
        <w:rPr>
          <w:spacing w:val="-3"/>
        </w:rPr>
        <w:t>F</w:t>
      </w:r>
      <w:r>
        <w:rPr>
          <w:spacing w:val="-4"/>
        </w:rPr>
        <w:t>ederhen,</w:t>
      </w:r>
      <w:r>
        <w:rPr>
          <w:spacing w:val="54"/>
        </w:rPr>
        <w:t xml:space="preserve"> </w:t>
      </w:r>
      <w:r>
        <w:t>S.</w:t>
      </w:r>
      <w:r>
        <w:rPr>
          <w:spacing w:val="44"/>
        </w:rPr>
        <w:t xml:space="preserve"> </w:t>
      </w:r>
      <w:r>
        <w:t>et</w:t>
      </w:r>
      <w:r>
        <w:rPr>
          <w:spacing w:val="44"/>
        </w:rPr>
        <w:t xml:space="preserve"> </w:t>
      </w:r>
      <w:r>
        <w:t>al.</w:t>
      </w:r>
      <w:r>
        <w:rPr>
          <w:spacing w:val="25"/>
          <w:w w:val="96"/>
        </w:rPr>
        <w:t xml:space="preserve"> </w:t>
      </w:r>
      <w:r>
        <w:t>(2011).</w:t>
      </w:r>
      <w:r>
        <w:rPr>
          <w:spacing w:val="-9"/>
        </w:rPr>
        <w:t xml:space="preserve"> </w:t>
      </w:r>
      <w:proofErr w:type="gramStart"/>
      <w:r>
        <w:t>Database</w:t>
      </w:r>
      <w:r>
        <w:rPr>
          <w:spacing w:val="-22"/>
        </w:rPr>
        <w:t xml:space="preserve"> </w:t>
      </w:r>
      <w:r>
        <w:t>resources</w:t>
      </w:r>
      <w:r>
        <w:rPr>
          <w:spacing w:val="-22"/>
        </w:rPr>
        <w:t xml:space="preserve"> </w:t>
      </w:r>
      <w:r>
        <w:t>of</w:t>
      </w:r>
      <w:r>
        <w:rPr>
          <w:spacing w:val="-22"/>
        </w:rPr>
        <w:t xml:space="preserve"> </w:t>
      </w:r>
      <w:r>
        <w:t>the</w:t>
      </w:r>
      <w:r>
        <w:rPr>
          <w:spacing w:val="-22"/>
        </w:rPr>
        <w:t xml:space="preserve"> </w:t>
      </w:r>
      <w:r>
        <w:t>national</w:t>
      </w:r>
      <w:r>
        <w:rPr>
          <w:spacing w:val="-22"/>
        </w:rPr>
        <w:t xml:space="preserve"> </w:t>
      </w:r>
      <w:r>
        <w:rPr>
          <w:spacing w:val="-2"/>
        </w:rPr>
        <w:t>center</w:t>
      </w:r>
      <w:r>
        <w:rPr>
          <w:spacing w:val="-22"/>
        </w:rPr>
        <w:t xml:space="preserve"> </w:t>
      </w:r>
      <w:r>
        <w:t>for</w:t>
      </w:r>
      <w:r>
        <w:rPr>
          <w:spacing w:val="-22"/>
        </w:rPr>
        <w:t xml:space="preserve"> </w:t>
      </w:r>
      <w:r>
        <w:rPr>
          <w:spacing w:val="-2"/>
        </w:rPr>
        <w:t>biotechnology</w:t>
      </w:r>
      <w:r>
        <w:rPr>
          <w:spacing w:val="-21"/>
        </w:rPr>
        <w:t xml:space="preserve"> </w:t>
      </w:r>
      <w:r w:rsidR="00103A57">
        <w:t>infor</w:t>
      </w:r>
      <w:r>
        <w:rPr>
          <w:w w:val="95"/>
        </w:rPr>
        <w:t>mation.</w:t>
      </w:r>
      <w:proofErr w:type="gramEnd"/>
      <w:r>
        <w:rPr>
          <w:spacing w:val="22"/>
          <w:w w:val="95"/>
        </w:rPr>
        <w:t xml:space="preserve"> </w:t>
      </w:r>
      <w:r w:rsidRPr="00103A57">
        <w:t>Nucleic acids research</w:t>
      </w:r>
      <w:r>
        <w:rPr>
          <w:spacing w:val="-1"/>
          <w:w w:val="95"/>
        </w:rPr>
        <w:t>,</w:t>
      </w:r>
      <w:r>
        <w:rPr>
          <w:spacing w:val="3"/>
          <w:w w:val="95"/>
        </w:rPr>
        <w:t xml:space="preserve"> </w:t>
      </w:r>
      <w:r>
        <w:rPr>
          <w:w w:val="95"/>
        </w:rPr>
        <w:t>39,</w:t>
      </w:r>
      <w:r>
        <w:rPr>
          <w:spacing w:val="3"/>
          <w:w w:val="95"/>
        </w:rPr>
        <w:t xml:space="preserve"> </w:t>
      </w:r>
      <w:r>
        <w:rPr>
          <w:w w:val="95"/>
        </w:rPr>
        <w:t>D38–D51.</w:t>
      </w:r>
    </w:p>
    <w:p w14:paraId="38E049D9" w14:textId="77777777" w:rsidR="00283DE0" w:rsidRDefault="00641826" w:rsidP="003B0178">
      <w:pPr>
        <w:pStyle w:val="BodyText"/>
        <w:keepLines/>
        <w:spacing w:before="199" w:line="381" w:lineRule="auto"/>
        <w:ind w:left="731" w:right="529" w:hanging="235"/>
      </w:pPr>
      <w:r>
        <w:rPr>
          <w:spacing w:val="-2"/>
        </w:rPr>
        <w:t>Schaeff</w:t>
      </w:r>
      <w:r>
        <w:rPr>
          <w:spacing w:val="56"/>
        </w:rPr>
        <w:t xml:space="preserve"> </w:t>
      </w:r>
      <w:r>
        <w:t>S.</w:t>
      </w:r>
      <w:r>
        <w:rPr>
          <w:spacing w:val="27"/>
        </w:rPr>
        <w:t xml:space="preserve"> </w:t>
      </w:r>
      <w:r>
        <w:t>E.</w:t>
      </w:r>
      <w:r>
        <w:rPr>
          <w:spacing w:val="27"/>
        </w:rPr>
        <w:t xml:space="preserve"> </w:t>
      </w:r>
      <w:r>
        <w:t>(2007).</w:t>
      </w:r>
      <w:r>
        <w:rPr>
          <w:spacing w:val="38"/>
        </w:rPr>
        <w:t xml:space="preserve"> </w:t>
      </w:r>
      <w:r>
        <w:t>Graph</w:t>
      </w:r>
      <w:r>
        <w:rPr>
          <w:spacing w:val="28"/>
        </w:rPr>
        <w:t xml:space="preserve"> </w:t>
      </w:r>
      <w:r>
        <w:t>clustering.</w:t>
      </w:r>
      <w:r>
        <w:rPr>
          <w:spacing w:val="40"/>
        </w:rPr>
        <w:t xml:space="preserve"> </w:t>
      </w:r>
      <w:r>
        <w:t>Computer</w:t>
      </w:r>
      <w:r>
        <w:rPr>
          <w:spacing w:val="27"/>
        </w:rPr>
        <w:t xml:space="preserve"> </w:t>
      </w:r>
      <w:r>
        <w:t>Science</w:t>
      </w:r>
      <w:r>
        <w:rPr>
          <w:spacing w:val="26"/>
        </w:rPr>
        <w:t xml:space="preserve"> </w:t>
      </w:r>
      <w:r>
        <w:t>Review,</w:t>
      </w:r>
      <w:r>
        <w:rPr>
          <w:spacing w:val="33"/>
        </w:rPr>
        <w:t xml:space="preserve"> </w:t>
      </w:r>
      <w:r>
        <w:t>1,</w:t>
      </w:r>
      <w:r>
        <w:rPr>
          <w:spacing w:val="20"/>
          <w:w w:val="108"/>
        </w:rPr>
        <w:t xml:space="preserve"> </w:t>
      </w:r>
      <w:r>
        <w:t>27–64.</w:t>
      </w:r>
    </w:p>
    <w:p w14:paraId="0F7DED0A" w14:textId="5B428E9B" w:rsidR="00283DE0" w:rsidRDefault="00641826" w:rsidP="003B0178">
      <w:pPr>
        <w:pStyle w:val="BodyText"/>
        <w:keepLines/>
        <w:spacing w:before="199" w:line="381" w:lineRule="auto"/>
        <w:ind w:left="731" w:right="528" w:hanging="235"/>
      </w:pPr>
      <w:r>
        <w:t>Segata,</w:t>
      </w:r>
      <w:r>
        <w:rPr>
          <w:spacing w:val="-7"/>
        </w:rPr>
        <w:t xml:space="preserve"> </w:t>
      </w:r>
      <w:r>
        <w:t>N.,</w:t>
      </w:r>
      <w:r>
        <w:rPr>
          <w:spacing w:val="-7"/>
        </w:rPr>
        <w:t xml:space="preserve"> </w:t>
      </w:r>
      <w:r>
        <w:rPr>
          <w:spacing w:val="-3"/>
        </w:rPr>
        <w:t>W</w:t>
      </w:r>
      <w:r>
        <w:rPr>
          <w:spacing w:val="-4"/>
        </w:rPr>
        <w:t>aldron,</w:t>
      </w:r>
      <w:r>
        <w:rPr>
          <w:spacing w:val="-7"/>
        </w:rPr>
        <w:t xml:space="preserve"> </w:t>
      </w:r>
      <w:r>
        <w:t>L.,</w:t>
      </w:r>
      <w:r>
        <w:rPr>
          <w:spacing w:val="-7"/>
        </w:rPr>
        <w:t xml:space="preserve"> </w:t>
      </w:r>
      <w:r>
        <w:t>Ballarini,</w:t>
      </w:r>
      <w:r>
        <w:rPr>
          <w:spacing w:val="-6"/>
        </w:rPr>
        <w:t xml:space="preserve"> </w:t>
      </w:r>
      <w:r>
        <w:t>A.,</w:t>
      </w:r>
      <w:r>
        <w:rPr>
          <w:spacing w:val="-6"/>
        </w:rPr>
        <w:t xml:space="preserve"> </w:t>
      </w:r>
      <w:r>
        <w:t>Narasimhan,</w:t>
      </w:r>
      <w:r>
        <w:rPr>
          <w:spacing w:val="-6"/>
        </w:rPr>
        <w:t xml:space="preserve"> </w:t>
      </w:r>
      <w:r>
        <w:t>V.,</w:t>
      </w:r>
      <w:r>
        <w:rPr>
          <w:spacing w:val="-7"/>
        </w:rPr>
        <w:t xml:space="preserve"> </w:t>
      </w:r>
      <w:r>
        <w:t>Jousson,</w:t>
      </w:r>
      <w:r>
        <w:rPr>
          <w:spacing w:val="-6"/>
        </w:rPr>
        <w:t xml:space="preserve"> </w:t>
      </w:r>
      <w:r>
        <w:t>O.,</w:t>
      </w:r>
      <w:r>
        <w:rPr>
          <w:spacing w:val="-7"/>
        </w:rPr>
        <w:t xml:space="preserve"> </w:t>
      </w:r>
      <w:r>
        <w:t>&amp;</w:t>
      </w:r>
      <w:r>
        <w:rPr>
          <w:spacing w:val="-7"/>
        </w:rPr>
        <w:t xml:space="preserve"> </w:t>
      </w:r>
      <w:r w:rsidR="00103A57">
        <w:t>Hut</w:t>
      </w:r>
      <w:r>
        <w:rPr>
          <w:spacing w:val="-3"/>
        </w:rPr>
        <w:t>tenhower,</w:t>
      </w:r>
      <w:r>
        <w:rPr>
          <w:spacing w:val="10"/>
        </w:rPr>
        <w:t xml:space="preserve"> </w:t>
      </w:r>
      <w:r>
        <w:t>C.</w:t>
      </w:r>
      <w:r>
        <w:rPr>
          <w:spacing w:val="7"/>
        </w:rPr>
        <w:t xml:space="preserve"> </w:t>
      </w:r>
      <w:r>
        <w:t>(2012).</w:t>
      </w:r>
      <w:r>
        <w:rPr>
          <w:spacing w:val="53"/>
        </w:rPr>
        <w:t xml:space="preserve"> </w:t>
      </w:r>
      <w:proofErr w:type="gramStart"/>
      <w:r>
        <w:t>Metagenomic</w:t>
      </w:r>
      <w:r>
        <w:rPr>
          <w:spacing w:val="8"/>
        </w:rPr>
        <w:t xml:space="preserve"> </w:t>
      </w:r>
      <w:r>
        <w:t>microbial</w:t>
      </w:r>
      <w:r>
        <w:rPr>
          <w:spacing w:val="7"/>
        </w:rPr>
        <w:t xml:space="preserve"> </w:t>
      </w:r>
      <w:r>
        <w:rPr>
          <w:spacing w:val="-3"/>
        </w:rPr>
        <w:t>communit</w:t>
      </w:r>
      <w:r>
        <w:rPr>
          <w:spacing w:val="-2"/>
        </w:rPr>
        <w:t>y</w:t>
      </w:r>
      <w:r>
        <w:rPr>
          <w:spacing w:val="8"/>
        </w:rPr>
        <w:t xml:space="preserve"> </w:t>
      </w:r>
      <w:r w:rsidRPr="00103A57">
        <w:t>profi</w:t>
      </w:r>
      <w:r w:rsidR="00103A57" w:rsidRPr="00103A57">
        <w:t>ling</w:t>
      </w:r>
      <w:r w:rsidRPr="00103A57">
        <w:t xml:space="preserve"> using unique clade-specific</w:t>
      </w:r>
      <w:r>
        <w:rPr>
          <w:spacing w:val="1"/>
          <w:w w:val="95"/>
        </w:rPr>
        <w:t xml:space="preserve"> </w:t>
      </w:r>
      <w:r w:rsidRPr="00103A57">
        <w:t>marker genes.</w:t>
      </w:r>
      <w:proofErr w:type="gramEnd"/>
      <w:r w:rsidRPr="00103A57">
        <w:t xml:space="preserve"> </w:t>
      </w:r>
      <w:proofErr w:type="gramStart"/>
      <w:r w:rsidRPr="00103A57">
        <w:t>Nature methods</w:t>
      </w:r>
      <w:r>
        <w:rPr>
          <w:w w:val="95"/>
        </w:rPr>
        <w:t>,</w:t>
      </w:r>
      <w:r>
        <w:rPr>
          <w:spacing w:val="1"/>
          <w:w w:val="95"/>
        </w:rPr>
        <w:t xml:space="preserve"> </w:t>
      </w:r>
      <w:r>
        <w:rPr>
          <w:w w:val="95"/>
        </w:rPr>
        <w:t>9, 811–814.</w:t>
      </w:r>
      <w:proofErr w:type="gramEnd"/>
    </w:p>
    <w:p w14:paraId="6CFB5EFD" w14:textId="77777777" w:rsidR="00283DE0" w:rsidRDefault="00283DE0" w:rsidP="003B0178">
      <w:pPr>
        <w:keepLines/>
        <w:spacing w:line="381" w:lineRule="auto"/>
        <w:sectPr w:rsidR="00283DE0">
          <w:footerReference w:type="default" r:id="rId16"/>
          <w:pgSz w:w="12240" w:h="15840"/>
          <w:pgMar w:top="1500" w:right="1720" w:bottom="1960" w:left="1720" w:header="0" w:footer="1776" w:gutter="0"/>
          <w:pgNumType w:start="32"/>
          <w:cols w:space="720"/>
        </w:sectPr>
      </w:pPr>
    </w:p>
    <w:p w14:paraId="0277FF42" w14:textId="77777777" w:rsidR="00283DE0" w:rsidRDefault="00283DE0" w:rsidP="003B0178">
      <w:pPr>
        <w:keepLines/>
        <w:rPr>
          <w:rFonts w:ascii="Georgia" w:eastAsia="Georgia" w:hAnsi="Georgia" w:cs="Georgia"/>
          <w:sz w:val="20"/>
          <w:szCs w:val="20"/>
        </w:rPr>
      </w:pPr>
    </w:p>
    <w:p w14:paraId="50883774" w14:textId="77777777" w:rsidR="00283DE0" w:rsidRDefault="00283DE0" w:rsidP="003B0178">
      <w:pPr>
        <w:keepLines/>
        <w:rPr>
          <w:rFonts w:ascii="Georgia" w:eastAsia="Georgia" w:hAnsi="Georgia" w:cs="Georgia"/>
          <w:sz w:val="20"/>
          <w:szCs w:val="20"/>
        </w:rPr>
      </w:pPr>
    </w:p>
    <w:p w14:paraId="14C44AFE" w14:textId="77777777" w:rsidR="00283DE0" w:rsidRDefault="00283DE0" w:rsidP="003B0178">
      <w:pPr>
        <w:keepLines/>
        <w:rPr>
          <w:rFonts w:ascii="Georgia" w:eastAsia="Georgia" w:hAnsi="Georgia" w:cs="Georgia"/>
          <w:sz w:val="20"/>
          <w:szCs w:val="20"/>
        </w:rPr>
      </w:pPr>
    </w:p>
    <w:p w14:paraId="497DA154" w14:textId="77777777" w:rsidR="00283DE0" w:rsidRDefault="00283DE0" w:rsidP="003B0178">
      <w:pPr>
        <w:keepLines/>
        <w:spacing w:before="10"/>
        <w:rPr>
          <w:rFonts w:ascii="Georgia" w:eastAsia="Georgia" w:hAnsi="Georgia" w:cs="Georgia"/>
          <w:sz w:val="25"/>
          <w:szCs w:val="25"/>
        </w:rPr>
      </w:pPr>
    </w:p>
    <w:p w14:paraId="73A2F00D" w14:textId="77777777" w:rsidR="00283DE0" w:rsidRDefault="00641826" w:rsidP="003B0178">
      <w:pPr>
        <w:pStyle w:val="BodyText"/>
        <w:keepLines/>
        <w:spacing w:before="59" w:line="381" w:lineRule="auto"/>
        <w:ind w:left="731" w:right="529" w:hanging="235"/>
      </w:pPr>
      <w:r>
        <w:rPr>
          <w:spacing w:val="-3"/>
        </w:rPr>
        <w:t>Shindyalo</w:t>
      </w:r>
      <w:r>
        <w:rPr>
          <w:spacing w:val="-2"/>
        </w:rPr>
        <w:t>v,</w:t>
      </w:r>
      <w:r>
        <w:rPr>
          <w:spacing w:val="12"/>
        </w:rPr>
        <w:t xml:space="preserve"> </w:t>
      </w:r>
      <w:r>
        <w:t>I.</w:t>
      </w:r>
      <w:r>
        <w:rPr>
          <w:spacing w:val="10"/>
        </w:rPr>
        <w:t xml:space="preserve"> </w:t>
      </w:r>
      <w:r>
        <w:t>N.,</w:t>
      </w:r>
      <w:r>
        <w:rPr>
          <w:spacing w:val="12"/>
        </w:rPr>
        <w:t xml:space="preserve"> </w:t>
      </w:r>
      <w:r>
        <w:t>&amp;</w:t>
      </w:r>
      <w:r>
        <w:rPr>
          <w:spacing w:val="10"/>
        </w:rPr>
        <w:t xml:space="preserve"> </w:t>
      </w:r>
      <w:r>
        <w:t>Bourne,</w:t>
      </w:r>
      <w:r>
        <w:rPr>
          <w:spacing w:val="13"/>
        </w:rPr>
        <w:t xml:space="preserve"> </w:t>
      </w:r>
      <w:r>
        <w:rPr>
          <w:spacing w:val="-10"/>
        </w:rPr>
        <w:t>P</w:t>
      </w:r>
      <w:r>
        <w:rPr>
          <w:spacing w:val="-11"/>
        </w:rPr>
        <w:t>.</w:t>
      </w:r>
      <w:r>
        <w:rPr>
          <w:spacing w:val="9"/>
        </w:rPr>
        <w:t xml:space="preserve"> </w:t>
      </w:r>
      <w:r>
        <w:t>E.</w:t>
      </w:r>
      <w:r>
        <w:rPr>
          <w:spacing w:val="10"/>
        </w:rPr>
        <w:t xml:space="preserve"> </w:t>
      </w:r>
      <w:r>
        <w:t>(1998).</w:t>
      </w:r>
      <w:r>
        <w:rPr>
          <w:spacing w:val="49"/>
        </w:rPr>
        <w:t xml:space="preserve"> </w:t>
      </w:r>
      <w:proofErr w:type="gramStart"/>
      <w:r>
        <w:t>Protein</w:t>
      </w:r>
      <w:r>
        <w:rPr>
          <w:spacing w:val="10"/>
        </w:rPr>
        <w:t xml:space="preserve"> </w:t>
      </w:r>
      <w:r>
        <w:t>structure</w:t>
      </w:r>
      <w:r>
        <w:rPr>
          <w:spacing w:val="10"/>
        </w:rPr>
        <w:t xml:space="preserve"> </w:t>
      </w:r>
      <w:r>
        <w:rPr>
          <w:spacing w:val="-2"/>
        </w:rPr>
        <w:t>alignmen</w:t>
      </w:r>
      <w:r>
        <w:rPr>
          <w:spacing w:val="-1"/>
        </w:rPr>
        <w:t>t</w:t>
      </w:r>
      <w:r>
        <w:rPr>
          <w:spacing w:val="10"/>
        </w:rPr>
        <w:t xml:space="preserve"> </w:t>
      </w:r>
      <w:r>
        <w:rPr>
          <w:spacing w:val="-5"/>
        </w:rPr>
        <w:t>b</w:t>
      </w:r>
      <w:r>
        <w:rPr>
          <w:spacing w:val="-4"/>
        </w:rPr>
        <w:t>y</w:t>
      </w:r>
      <w:r>
        <w:rPr>
          <w:spacing w:val="25"/>
          <w:w w:val="104"/>
        </w:rPr>
        <w:t xml:space="preserve"> </w:t>
      </w:r>
      <w:r>
        <w:rPr>
          <w:spacing w:val="-2"/>
        </w:rPr>
        <w:t>incremen</w:t>
      </w:r>
      <w:r>
        <w:rPr>
          <w:spacing w:val="-1"/>
        </w:rPr>
        <w:t>tal</w:t>
      </w:r>
      <w:r>
        <w:rPr>
          <w:spacing w:val="7"/>
        </w:rPr>
        <w:t xml:space="preserve"> </w:t>
      </w:r>
      <w:r>
        <w:rPr>
          <w:spacing w:val="-2"/>
        </w:rPr>
        <w:t>combinatorial</w:t>
      </w:r>
      <w:r>
        <w:rPr>
          <w:spacing w:val="7"/>
        </w:rPr>
        <w:t xml:space="preserve"> </w:t>
      </w:r>
      <w:r>
        <w:t>extension</w:t>
      </w:r>
      <w:r>
        <w:rPr>
          <w:spacing w:val="8"/>
        </w:rPr>
        <w:t xml:space="preserve"> </w:t>
      </w:r>
      <w:r>
        <w:t>(CE)</w:t>
      </w:r>
      <w:r>
        <w:rPr>
          <w:spacing w:val="7"/>
        </w:rPr>
        <w:t xml:space="preserve"> </w:t>
      </w:r>
      <w:r>
        <w:t>of</w:t>
      </w:r>
      <w:r>
        <w:rPr>
          <w:spacing w:val="7"/>
        </w:rPr>
        <w:t xml:space="preserve"> </w:t>
      </w:r>
      <w:r>
        <w:t>the</w:t>
      </w:r>
      <w:r>
        <w:rPr>
          <w:spacing w:val="7"/>
        </w:rPr>
        <w:t xml:space="preserve"> </w:t>
      </w:r>
      <w:r>
        <w:t>optimal</w:t>
      </w:r>
      <w:r>
        <w:rPr>
          <w:spacing w:val="7"/>
        </w:rPr>
        <w:t xml:space="preserve"> </w:t>
      </w:r>
      <w:r>
        <w:t>path.</w:t>
      </w:r>
      <w:proofErr w:type="gramEnd"/>
      <w:r>
        <w:rPr>
          <w:spacing w:val="55"/>
        </w:rPr>
        <w:t xml:space="preserve"> </w:t>
      </w:r>
      <w:proofErr w:type="gramStart"/>
      <w:r>
        <w:t>Protein</w:t>
      </w:r>
      <w:r>
        <w:rPr>
          <w:spacing w:val="23"/>
          <w:w w:val="96"/>
        </w:rPr>
        <w:t xml:space="preserve"> </w:t>
      </w:r>
      <w:r>
        <w:rPr>
          <w:w w:val="95"/>
        </w:rPr>
        <w:t>engineering,</w:t>
      </w:r>
      <w:r>
        <w:rPr>
          <w:spacing w:val="-5"/>
          <w:w w:val="95"/>
        </w:rPr>
        <w:t xml:space="preserve"> </w:t>
      </w:r>
      <w:r>
        <w:rPr>
          <w:w w:val="95"/>
        </w:rPr>
        <w:t>11,</w:t>
      </w:r>
      <w:r>
        <w:rPr>
          <w:spacing w:val="-6"/>
          <w:w w:val="95"/>
        </w:rPr>
        <w:t xml:space="preserve"> </w:t>
      </w:r>
      <w:r>
        <w:rPr>
          <w:w w:val="95"/>
        </w:rPr>
        <w:t>739–747.</w:t>
      </w:r>
      <w:proofErr w:type="gramEnd"/>
    </w:p>
    <w:p w14:paraId="4CE00913" w14:textId="2365AA99" w:rsidR="00283DE0" w:rsidRDefault="00641826" w:rsidP="003B0178">
      <w:pPr>
        <w:pStyle w:val="BodyText"/>
        <w:keepLines/>
        <w:spacing w:before="199" w:line="381" w:lineRule="auto"/>
        <w:ind w:left="731" w:right="527" w:hanging="235"/>
      </w:pPr>
      <w:proofErr w:type="gramStart"/>
      <w:r>
        <w:t>Subbiah,</w:t>
      </w:r>
      <w:r>
        <w:rPr>
          <w:spacing w:val="-17"/>
        </w:rPr>
        <w:t xml:space="preserve"> </w:t>
      </w:r>
      <w:r>
        <w:t>S.,</w:t>
      </w:r>
      <w:r>
        <w:rPr>
          <w:spacing w:val="-17"/>
        </w:rPr>
        <w:t xml:space="preserve"> </w:t>
      </w:r>
      <w:r>
        <w:rPr>
          <w:spacing w:val="-2"/>
        </w:rPr>
        <w:t>Lauren</w:t>
      </w:r>
      <w:r>
        <w:rPr>
          <w:spacing w:val="-1"/>
        </w:rPr>
        <w:t>ts,</w:t>
      </w:r>
      <w:r>
        <w:rPr>
          <w:spacing w:val="-18"/>
        </w:rPr>
        <w:t xml:space="preserve"> </w:t>
      </w:r>
      <w:r>
        <w:t>D.,</w:t>
      </w:r>
      <w:r>
        <w:rPr>
          <w:spacing w:val="-17"/>
        </w:rPr>
        <w:t xml:space="preserve"> </w:t>
      </w:r>
      <w:r>
        <w:t>&amp;</w:t>
      </w:r>
      <w:r>
        <w:rPr>
          <w:spacing w:val="-19"/>
        </w:rPr>
        <w:t xml:space="preserve"> </w:t>
      </w:r>
      <w:r>
        <w:t>Levitt,</w:t>
      </w:r>
      <w:r>
        <w:rPr>
          <w:spacing w:val="-17"/>
        </w:rPr>
        <w:t xml:space="preserve"> </w:t>
      </w:r>
      <w:r>
        <w:t>M.</w:t>
      </w:r>
      <w:r>
        <w:rPr>
          <w:spacing w:val="-20"/>
        </w:rPr>
        <w:t xml:space="preserve"> </w:t>
      </w:r>
      <w:r>
        <w:t>(1993).</w:t>
      </w:r>
      <w:proofErr w:type="gramEnd"/>
      <w:r>
        <w:rPr>
          <w:spacing w:val="-10"/>
        </w:rPr>
        <w:t xml:space="preserve"> </w:t>
      </w:r>
      <w:proofErr w:type="gramStart"/>
      <w:r>
        <w:t>Structural</w:t>
      </w:r>
      <w:r>
        <w:rPr>
          <w:spacing w:val="-20"/>
        </w:rPr>
        <w:t xml:space="preserve"> </w:t>
      </w:r>
      <w:r>
        <w:rPr>
          <w:spacing w:val="-2"/>
        </w:rPr>
        <w:t>similarit</w:t>
      </w:r>
      <w:r>
        <w:rPr>
          <w:spacing w:val="-1"/>
        </w:rPr>
        <w:t>y</w:t>
      </w:r>
      <w:r>
        <w:rPr>
          <w:spacing w:val="-20"/>
        </w:rPr>
        <w:t xml:space="preserve"> </w:t>
      </w:r>
      <w:r>
        <w:t>of</w:t>
      </w:r>
      <w:r>
        <w:rPr>
          <w:spacing w:val="-20"/>
        </w:rPr>
        <w:t xml:space="preserve"> </w:t>
      </w:r>
      <w:r>
        <w:t>DNA-binding</w:t>
      </w:r>
      <w:r>
        <w:rPr>
          <w:spacing w:val="-33"/>
        </w:rPr>
        <w:t xml:space="preserve"> </w:t>
      </w:r>
      <w:r w:rsidRPr="00103A57">
        <w:t>domains of bacteriophage repressors and the globin core</w:t>
      </w:r>
      <w:r>
        <w:t>.</w:t>
      </w:r>
      <w:proofErr w:type="gramEnd"/>
      <w:r>
        <w:rPr>
          <w:spacing w:val="-24"/>
        </w:rPr>
        <w:t xml:space="preserve"> </w:t>
      </w:r>
      <w:proofErr w:type="gramStart"/>
      <w:r>
        <w:rPr>
          <w:spacing w:val="-2"/>
        </w:rPr>
        <w:t>Curren</w:t>
      </w:r>
      <w:r>
        <w:rPr>
          <w:spacing w:val="-1"/>
        </w:rPr>
        <w:t>t</w:t>
      </w:r>
      <w:r>
        <w:rPr>
          <w:spacing w:val="21"/>
          <w:w w:val="109"/>
        </w:rPr>
        <w:t xml:space="preserve"> </w:t>
      </w:r>
      <w:r>
        <w:rPr>
          <w:spacing w:val="-3"/>
          <w:w w:val="95"/>
        </w:rPr>
        <w:t>Biology,</w:t>
      </w:r>
      <w:r>
        <w:rPr>
          <w:spacing w:val="15"/>
          <w:w w:val="95"/>
        </w:rPr>
        <w:t xml:space="preserve"> </w:t>
      </w:r>
      <w:r>
        <w:rPr>
          <w:w w:val="95"/>
        </w:rPr>
        <w:t>3,</w:t>
      </w:r>
      <w:r>
        <w:rPr>
          <w:spacing w:val="16"/>
          <w:w w:val="95"/>
        </w:rPr>
        <w:t xml:space="preserve"> </w:t>
      </w:r>
      <w:r>
        <w:rPr>
          <w:w w:val="95"/>
        </w:rPr>
        <w:t>141–148.</w:t>
      </w:r>
      <w:proofErr w:type="gramEnd"/>
    </w:p>
    <w:p w14:paraId="49C8FC89" w14:textId="7D4E8E15" w:rsidR="00283DE0" w:rsidRDefault="00641826" w:rsidP="003B0178">
      <w:pPr>
        <w:pStyle w:val="BodyText"/>
        <w:keepLines/>
        <w:spacing w:before="199" w:line="381" w:lineRule="auto"/>
        <w:ind w:left="731" w:right="528" w:hanging="235"/>
      </w:pPr>
      <w:r>
        <w:rPr>
          <w:spacing w:val="-5"/>
        </w:rPr>
        <w:t>T</w:t>
      </w:r>
      <w:r>
        <w:rPr>
          <w:spacing w:val="-6"/>
        </w:rPr>
        <w:t>ao,</w:t>
      </w:r>
      <w:r>
        <w:rPr>
          <w:spacing w:val="-20"/>
        </w:rPr>
        <w:t xml:space="preserve"> </w:t>
      </w:r>
      <w:r>
        <w:t>T.</w:t>
      </w:r>
      <w:r>
        <w:rPr>
          <w:spacing w:val="-19"/>
        </w:rPr>
        <w:t xml:space="preserve"> </w:t>
      </w:r>
      <w:r>
        <w:t>(2008).</w:t>
      </w:r>
      <w:r>
        <w:rPr>
          <w:spacing w:val="-5"/>
        </w:rPr>
        <w:t xml:space="preserve"> </w:t>
      </w:r>
      <w:r>
        <w:t>Product</w:t>
      </w:r>
      <w:r>
        <w:rPr>
          <w:spacing w:val="-19"/>
        </w:rPr>
        <w:t xml:space="preserve"> </w:t>
      </w:r>
      <w:r>
        <w:t>set</w:t>
      </w:r>
      <w:r>
        <w:rPr>
          <w:spacing w:val="-20"/>
        </w:rPr>
        <w:t xml:space="preserve"> </w:t>
      </w:r>
      <w:r>
        <w:t>estimates</w:t>
      </w:r>
      <w:r>
        <w:rPr>
          <w:spacing w:val="-18"/>
        </w:rPr>
        <w:t xml:space="preserve"> </w:t>
      </w:r>
      <w:r>
        <w:t>for</w:t>
      </w:r>
      <w:r>
        <w:rPr>
          <w:spacing w:val="-19"/>
        </w:rPr>
        <w:t xml:space="preserve"> </w:t>
      </w:r>
      <w:r>
        <w:rPr>
          <w:spacing w:val="-2"/>
        </w:rPr>
        <w:t>non-comm</w:t>
      </w:r>
      <w:r>
        <w:rPr>
          <w:spacing w:val="-1"/>
        </w:rPr>
        <w:t>utativ</w:t>
      </w:r>
      <w:r>
        <w:rPr>
          <w:spacing w:val="-2"/>
        </w:rPr>
        <w:t>e</w:t>
      </w:r>
      <w:r>
        <w:rPr>
          <w:spacing w:val="-19"/>
        </w:rPr>
        <w:t xml:space="preserve"> </w:t>
      </w:r>
      <w:r>
        <w:t>groups.</w:t>
      </w:r>
      <w:r>
        <w:rPr>
          <w:spacing w:val="-6"/>
        </w:rPr>
        <w:t xml:space="preserve"> </w:t>
      </w:r>
      <w:r w:rsidR="00103A57">
        <w:rPr>
          <w:spacing w:val="-2"/>
        </w:rPr>
        <w:t>Combi</w:t>
      </w:r>
      <w:r>
        <w:rPr>
          <w:w w:val="95"/>
        </w:rPr>
        <w:t>natorica</w:t>
      </w:r>
      <w:proofErr w:type="gramStart"/>
      <w:r>
        <w:rPr>
          <w:w w:val="95"/>
        </w:rPr>
        <w:t>,</w:t>
      </w:r>
      <w:r>
        <w:rPr>
          <w:spacing w:val="-26"/>
          <w:w w:val="95"/>
        </w:rPr>
        <w:t xml:space="preserve"> </w:t>
      </w:r>
      <w:r w:rsidR="00103A57">
        <w:rPr>
          <w:spacing w:val="-26"/>
          <w:w w:val="95"/>
        </w:rPr>
        <w:t xml:space="preserve">   </w:t>
      </w:r>
      <w:r>
        <w:rPr>
          <w:w w:val="95"/>
        </w:rPr>
        <w:t>28</w:t>
      </w:r>
      <w:proofErr w:type="gramEnd"/>
      <w:r>
        <w:rPr>
          <w:w w:val="95"/>
        </w:rPr>
        <w:t>,</w:t>
      </w:r>
      <w:r>
        <w:rPr>
          <w:spacing w:val="-26"/>
          <w:w w:val="95"/>
        </w:rPr>
        <w:t xml:space="preserve"> </w:t>
      </w:r>
      <w:r>
        <w:rPr>
          <w:w w:val="95"/>
        </w:rPr>
        <w:t>547–594.</w:t>
      </w:r>
    </w:p>
    <w:p w14:paraId="3E8CFD6B" w14:textId="12C54A36" w:rsidR="00283DE0" w:rsidRDefault="00641826" w:rsidP="003B0178">
      <w:pPr>
        <w:pStyle w:val="BodyText"/>
        <w:keepLines/>
        <w:spacing w:before="199" w:line="381" w:lineRule="auto"/>
        <w:ind w:left="731" w:right="528" w:hanging="235"/>
      </w:pPr>
      <w:r>
        <w:rPr>
          <w:spacing w:val="-2"/>
        </w:rPr>
        <w:t>T</w:t>
      </w:r>
      <w:r>
        <w:rPr>
          <w:spacing w:val="-3"/>
        </w:rPr>
        <w:t>yson,</w:t>
      </w:r>
      <w:r>
        <w:rPr>
          <w:spacing w:val="56"/>
        </w:rPr>
        <w:t xml:space="preserve"> </w:t>
      </w:r>
      <w:r>
        <w:t>G.</w:t>
      </w:r>
      <w:r>
        <w:rPr>
          <w:spacing w:val="49"/>
        </w:rPr>
        <w:t xml:space="preserve"> </w:t>
      </w:r>
      <w:r>
        <w:t>W.</w:t>
      </w:r>
      <w:proofErr w:type="gramStart"/>
      <w:r>
        <w:t>,  Chapman</w:t>
      </w:r>
      <w:proofErr w:type="gramEnd"/>
      <w:r>
        <w:t>,</w:t>
      </w:r>
      <w:r>
        <w:rPr>
          <w:spacing w:val="1"/>
        </w:rPr>
        <w:t xml:space="preserve"> </w:t>
      </w:r>
      <w:r>
        <w:t>J.,</w:t>
      </w:r>
      <w:r>
        <w:rPr>
          <w:spacing w:val="57"/>
        </w:rPr>
        <w:t xml:space="preserve"> </w:t>
      </w:r>
      <w:r>
        <w:t>Hugenholtz,</w:t>
      </w:r>
      <w:r>
        <w:rPr>
          <w:spacing w:val="1"/>
        </w:rPr>
        <w:t xml:space="preserve"> </w:t>
      </w:r>
      <w:r>
        <w:rPr>
          <w:spacing w:val="-7"/>
        </w:rPr>
        <w:t>P</w:t>
      </w:r>
      <w:r>
        <w:rPr>
          <w:spacing w:val="-8"/>
        </w:rPr>
        <w:t>.,</w:t>
      </w:r>
      <w:r>
        <w:t xml:space="preserve">  Allen,  E.</w:t>
      </w:r>
      <w:r>
        <w:rPr>
          <w:spacing w:val="48"/>
        </w:rPr>
        <w:t xml:space="preserve"> </w:t>
      </w:r>
      <w:r>
        <w:t>E.,  Ram,  R.</w:t>
      </w:r>
      <w:r>
        <w:rPr>
          <w:spacing w:val="49"/>
        </w:rPr>
        <w:t xml:space="preserve"> </w:t>
      </w:r>
      <w:r>
        <w:t>J.,</w:t>
      </w:r>
      <w:r>
        <w:rPr>
          <w:spacing w:val="26"/>
          <w:w w:val="98"/>
        </w:rPr>
        <w:t xml:space="preserve"> </w:t>
      </w:r>
      <w:r>
        <w:rPr>
          <w:spacing w:val="-1"/>
        </w:rPr>
        <w:t>Ric</w:t>
      </w:r>
      <w:r>
        <w:rPr>
          <w:spacing w:val="-2"/>
        </w:rPr>
        <w:t>hardson,</w:t>
      </w:r>
      <w:r>
        <w:rPr>
          <w:spacing w:val="50"/>
        </w:rPr>
        <w:t xml:space="preserve"> </w:t>
      </w:r>
      <w:r>
        <w:rPr>
          <w:spacing w:val="-10"/>
        </w:rPr>
        <w:t>P</w:t>
      </w:r>
      <w:r>
        <w:rPr>
          <w:spacing w:val="-11"/>
        </w:rPr>
        <w:t>.</w:t>
      </w:r>
      <w:r>
        <w:rPr>
          <w:spacing w:val="43"/>
        </w:rPr>
        <w:t xml:space="preserve"> </w:t>
      </w:r>
      <w:r>
        <w:t>M.,</w:t>
      </w:r>
      <w:r>
        <w:rPr>
          <w:spacing w:val="52"/>
        </w:rPr>
        <w:t xml:space="preserve"> </w:t>
      </w:r>
      <w:r>
        <w:rPr>
          <w:spacing w:val="-3"/>
        </w:rPr>
        <w:t>Solo</w:t>
      </w:r>
      <w:r>
        <w:rPr>
          <w:spacing w:val="-2"/>
        </w:rPr>
        <w:t>vy</w:t>
      </w:r>
      <w:r>
        <w:rPr>
          <w:spacing w:val="-3"/>
        </w:rPr>
        <w:t>ev,</w:t>
      </w:r>
      <w:r>
        <w:rPr>
          <w:spacing w:val="50"/>
        </w:rPr>
        <w:t xml:space="preserve"> </w:t>
      </w:r>
      <w:r>
        <w:t>V.</w:t>
      </w:r>
      <w:r>
        <w:rPr>
          <w:spacing w:val="44"/>
        </w:rPr>
        <w:t xml:space="preserve"> </w:t>
      </w:r>
      <w:r>
        <w:t>V.,</w:t>
      </w:r>
      <w:r>
        <w:rPr>
          <w:spacing w:val="51"/>
        </w:rPr>
        <w:t xml:space="preserve"> </w:t>
      </w:r>
      <w:r>
        <w:t>Rubin,</w:t>
      </w:r>
      <w:r>
        <w:rPr>
          <w:spacing w:val="52"/>
        </w:rPr>
        <w:t xml:space="preserve"> </w:t>
      </w:r>
      <w:r>
        <w:t>E.</w:t>
      </w:r>
      <w:r>
        <w:rPr>
          <w:spacing w:val="43"/>
        </w:rPr>
        <w:t xml:space="preserve"> </w:t>
      </w:r>
      <w:r>
        <w:t>M.,</w:t>
      </w:r>
      <w:r>
        <w:rPr>
          <w:spacing w:val="52"/>
        </w:rPr>
        <w:t xml:space="preserve"> </w:t>
      </w:r>
      <w:r>
        <w:t>Rokhsar,</w:t>
      </w:r>
      <w:r>
        <w:rPr>
          <w:spacing w:val="50"/>
        </w:rPr>
        <w:t xml:space="preserve"> </w:t>
      </w:r>
      <w:r>
        <w:t>D.</w:t>
      </w:r>
      <w:r>
        <w:rPr>
          <w:spacing w:val="44"/>
        </w:rPr>
        <w:t xml:space="preserve"> </w:t>
      </w:r>
      <w:r>
        <w:t>S.,</w:t>
      </w:r>
      <w:r>
        <w:rPr>
          <w:spacing w:val="51"/>
        </w:rPr>
        <w:t xml:space="preserve"> </w:t>
      </w:r>
      <w:r>
        <w:t>&amp;</w:t>
      </w:r>
      <w:r>
        <w:rPr>
          <w:spacing w:val="29"/>
          <w:w w:val="106"/>
        </w:rPr>
        <w:t xml:space="preserve"> </w:t>
      </w:r>
      <w:r>
        <w:t>Banfield,</w:t>
      </w:r>
      <w:r>
        <w:rPr>
          <w:spacing w:val="-21"/>
        </w:rPr>
        <w:t xml:space="preserve"> </w:t>
      </w:r>
      <w:r>
        <w:t>J.</w:t>
      </w:r>
      <w:r>
        <w:rPr>
          <w:spacing w:val="-21"/>
        </w:rPr>
        <w:t xml:space="preserve"> </w:t>
      </w:r>
      <w:r>
        <w:t>F.</w:t>
      </w:r>
      <w:r>
        <w:rPr>
          <w:spacing w:val="-21"/>
        </w:rPr>
        <w:t xml:space="preserve"> </w:t>
      </w:r>
      <w:r>
        <w:t>(2004).</w:t>
      </w:r>
      <w:r>
        <w:rPr>
          <w:spacing w:val="-8"/>
        </w:rPr>
        <w:t xml:space="preserve"> </w:t>
      </w:r>
      <w:proofErr w:type="gramStart"/>
      <w:r>
        <w:rPr>
          <w:spacing w:val="-3"/>
        </w:rPr>
        <w:t>Communit</w:t>
      </w:r>
      <w:r>
        <w:rPr>
          <w:spacing w:val="-2"/>
        </w:rPr>
        <w:t>y</w:t>
      </w:r>
      <w:r>
        <w:rPr>
          <w:spacing w:val="-22"/>
        </w:rPr>
        <w:t xml:space="preserve"> </w:t>
      </w:r>
      <w:r>
        <w:t>structure</w:t>
      </w:r>
      <w:r>
        <w:rPr>
          <w:spacing w:val="-20"/>
        </w:rPr>
        <w:t xml:space="preserve"> </w:t>
      </w:r>
      <w:r>
        <w:t>and</w:t>
      </w:r>
      <w:r>
        <w:rPr>
          <w:spacing w:val="-21"/>
        </w:rPr>
        <w:t xml:space="preserve"> </w:t>
      </w:r>
      <w:r>
        <w:t>metabolism</w:t>
      </w:r>
      <w:r>
        <w:rPr>
          <w:spacing w:val="-22"/>
        </w:rPr>
        <w:t xml:space="preserve"> </w:t>
      </w:r>
      <w:r>
        <w:t>through</w:t>
      </w:r>
      <w:r>
        <w:rPr>
          <w:spacing w:val="-21"/>
        </w:rPr>
        <w:t xml:space="preserve"> </w:t>
      </w:r>
      <w:r w:rsidR="00103A57">
        <w:t>re</w:t>
      </w:r>
      <w:r>
        <w:t>construction</w:t>
      </w:r>
      <w:r>
        <w:rPr>
          <w:spacing w:val="-4"/>
        </w:rPr>
        <w:t xml:space="preserve"> </w:t>
      </w:r>
      <w:r>
        <w:t>of</w:t>
      </w:r>
      <w:r>
        <w:rPr>
          <w:spacing w:val="-4"/>
        </w:rPr>
        <w:t xml:space="preserve"> </w:t>
      </w:r>
      <w:r>
        <w:t>microbial</w:t>
      </w:r>
      <w:r>
        <w:rPr>
          <w:spacing w:val="-5"/>
        </w:rPr>
        <w:t xml:space="preserve"> </w:t>
      </w:r>
      <w:r>
        <w:t>genomes</w:t>
      </w:r>
      <w:r>
        <w:rPr>
          <w:spacing w:val="-4"/>
        </w:rPr>
        <w:t xml:space="preserve"> </w:t>
      </w:r>
      <w:r>
        <w:t>from</w:t>
      </w:r>
      <w:r>
        <w:rPr>
          <w:spacing w:val="-4"/>
        </w:rPr>
        <w:t xml:space="preserve"> </w:t>
      </w:r>
      <w:r>
        <w:t>the</w:t>
      </w:r>
      <w:r>
        <w:rPr>
          <w:spacing w:val="-4"/>
        </w:rPr>
        <w:t xml:space="preserve"> </w:t>
      </w:r>
      <w:r>
        <w:rPr>
          <w:spacing w:val="-3"/>
        </w:rPr>
        <w:t>environmen</w:t>
      </w:r>
      <w:r>
        <w:rPr>
          <w:spacing w:val="-2"/>
        </w:rPr>
        <w:t>t.</w:t>
      </w:r>
      <w:proofErr w:type="gramEnd"/>
      <w:r>
        <w:rPr>
          <w:spacing w:val="37"/>
        </w:rPr>
        <w:t xml:space="preserve"> </w:t>
      </w:r>
      <w:r>
        <w:t>Nature, 428,</w:t>
      </w:r>
      <w:r>
        <w:rPr>
          <w:spacing w:val="21"/>
          <w:w w:val="87"/>
        </w:rPr>
        <w:t xml:space="preserve"> </w:t>
      </w:r>
      <w:r>
        <w:t>37–43.</w:t>
      </w:r>
    </w:p>
    <w:p w14:paraId="41E2D00E" w14:textId="77777777" w:rsidR="00283DE0" w:rsidRDefault="00641826" w:rsidP="003B0178">
      <w:pPr>
        <w:pStyle w:val="BodyText"/>
        <w:keepLines/>
        <w:spacing w:before="199" w:line="381" w:lineRule="auto"/>
        <w:ind w:left="731" w:right="529" w:hanging="235"/>
      </w:pPr>
      <w:r>
        <w:t>Uhlmann,</w:t>
      </w:r>
      <w:r>
        <w:rPr>
          <w:spacing w:val="-18"/>
        </w:rPr>
        <w:t xml:space="preserve"> </w:t>
      </w:r>
      <w:r>
        <w:t>J.</w:t>
      </w:r>
      <w:r>
        <w:rPr>
          <w:spacing w:val="-19"/>
        </w:rPr>
        <w:t xml:space="preserve"> </w:t>
      </w:r>
      <w:r>
        <w:t>K.</w:t>
      </w:r>
      <w:r>
        <w:rPr>
          <w:spacing w:val="-18"/>
        </w:rPr>
        <w:t xml:space="preserve"> </w:t>
      </w:r>
      <w:r>
        <w:t>(1991).</w:t>
      </w:r>
      <w:r>
        <w:rPr>
          <w:spacing w:val="-5"/>
        </w:rPr>
        <w:t xml:space="preserve"> </w:t>
      </w:r>
      <w:r>
        <w:t>Satisfying</w:t>
      </w:r>
      <w:r>
        <w:rPr>
          <w:spacing w:val="-19"/>
        </w:rPr>
        <w:t xml:space="preserve"> </w:t>
      </w:r>
      <w:r>
        <w:t>general</w:t>
      </w:r>
      <w:r>
        <w:rPr>
          <w:spacing w:val="-19"/>
        </w:rPr>
        <w:t xml:space="preserve"> </w:t>
      </w:r>
      <w:r>
        <w:rPr>
          <w:spacing w:val="-2"/>
        </w:rPr>
        <w:t>proximity/similarit</w:t>
      </w:r>
      <w:r>
        <w:rPr>
          <w:spacing w:val="-1"/>
        </w:rPr>
        <w:t>y</w:t>
      </w:r>
      <w:r>
        <w:rPr>
          <w:spacing w:val="-18"/>
        </w:rPr>
        <w:t xml:space="preserve"> </w:t>
      </w:r>
      <w:r>
        <w:t>queries</w:t>
      </w:r>
      <w:r>
        <w:rPr>
          <w:spacing w:val="-19"/>
        </w:rPr>
        <w:t xml:space="preserve"> </w:t>
      </w:r>
      <w:r>
        <w:t>with</w:t>
      </w:r>
      <w:r>
        <w:rPr>
          <w:spacing w:val="20"/>
          <w:w w:val="96"/>
        </w:rPr>
        <w:t xml:space="preserve"> </w:t>
      </w:r>
      <w:r>
        <w:rPr>
          <w:w w:val="95"/>
        </w:rPr>
        <w:t>metric</w:t>
      </w:r>
      <w:r>
        <w:rPr>
          <w:spacing w:val="3"/>
          <w:w w:val="95"/>
        </w:rPr>
        <w:t xml:space="preserve"> </w:t>
      </w:r>
      <w:r>
        <w:rPr>
          <w:w w:val="95"/>
        </w:rPr>
        <w:t>trees.</w:t>
      </w:r>
      <w:r>
        <w:rPr>
          <w:spacing w:val="24"/>
          <w:w w:val="95"/>
        </w:rPr>
        <w:t xml:space="preserve"> </w:t>
      </w:r>
      <w:r>
        <w:rPr>
          <w:w w:val="95"/>
        </w:rPr>
        <w:t>Information</w:t>
      </w:r>
      <w:r>
        <w:rPr>
          <w:spacing w:val="6"/>
          <w:w w:val="95"/>
        </w:rPr>
        <w:t xml:space="preserve"> </w:t>
      </w:r>
      <w:r>
        <w:rPr>
          <w:w w:val="95"/>
        </w:rPr>
        <w:t>processing</w:t>
      </w:r>
      <w:r>
        <w:rPr>
          <w:spacing w:val="5"/>
          <w:w w:val="95"/>
        </w:rPr>
        <w:t xml:space="preserve"> </w:t>
      </w:r>
      <w:r>
        <w:rPr>
          <w:w w:val="95"/>
        </w:rPr>
        <w:t>letters,</w:t>
      </w:r>
      <w:r>
        <w:rPr>
          <w:spacing w:val="4"/>
          <w:w w:val="95"/>
        </w:rPr>
        <w:t xml:space="preserve"> </w:t>
      </w:r>
      <w:r>
        <w:rPr>
          <w:w w:val="95"/>
        </w:rPr>
        <w:t>40,</w:t>
      </w:r>
      <w:r>
        <w:rPr>
          <w:spacing w:val="5"/>
          <w:w w:val="95"/>
        </w:rPr>
        <w:t xml:space="preserve"> </w:t>
      </w:r>
      <w:r>
        <w:rPr>
          <w:w w:val="95"/>
        </w:rPr>
        <w:t>175–179.</w:t>
      </w:r>
    </w:p>
    <w:p w14:paraId="35548F4A" w14:textId="38FE3B37" w:rsidR="00283DE0" w:rsidRDefault="00641826" w:rsidP="003B0178">
      <w:pPr>
        <w:pStyle w:val="BodyText"/>
        <w:keepLines/>
        <w:spacing w:before="199" w:line="381" w:lineRule="auto"/>
        <w:ind w:left="731" w:right="529" w:hanging="235"/>
      </w:pPr>
      <w:proofErr w:type="gramStart"/>
      <w:r>
        <w:rPr>
          <w:spacing w:val="-2"/>
        </w:rPr>
        <w:t>Ukkonen,</w:t>
      </w:r>
      <w:r>
        <w:rPr>
          <w:spacing w:val="-23"/>
        </w:rPr>
        <w:t xml:space="preserve"> </w:t>
      </w:r>
      <w:r>
        <w:t>E.</w:t>
      </w:r>
      <w:r>
        <w:rPr>
          <w:spacing w:val="-23"/>
        </w:rPr>
        <w:t xml:space="preserve"> </w:t>
      </w:r>
      <w:r>
        <w:t>(1985).</w:t>
      </w:r>
      <w:proofErr w:type="gramEnd"/>
      <w:r>
        <w:rPr>
          <w:spacing w:val="-10"/>
        </w:rPr>
        <w:t xml:space="preserve"> </w:t>
      </w:r>
      <w:r>
        <w:t>Algorithms</w:t>
      </w:r>
      <w:r>
        <w:rPr>
          <w:spacing w:val="-22"/>
        </w:rPr>
        <w:t xml:space="preserve"> </w:t>
      </w:r>
      <w:r>
        <w:t>for</w:t>
      </w:r>
      <w:r>
        <w:rPr>
          <w:spacing w:val="-23"/>
        </w:rPr>
        <w:t xml:space="preserve"> </w:t>
      </w:r>
      <w:r>
        <w:rPr>
          <w:spacing w:val="-2"/>
        </w:rPr>
        <w:t>approximate</w:t>
      </w:r>
      <w:r>
        <w:rPr>
          <w:spacing w:val="-23"/>
        </w:rPr>
        <w:t xml:space="preserve"> </w:t>
      </w:r>
      <w:r>
        <w:t>string</w:t>
      </w:r>
      <w:r>
        <w:rPr>
          <w:spacing w:val="-23"/>
        </w:rPr>
        <w:t xml:space="preserve"> </w:t>
      </w:r>
      <w:r>
        <w:rPr>
          <w:spacing w:val="-2"/>
        </w:rPr>
        <w:t>matching.</w:t>
      </w:r>
      <w:r>
        <w:rPr>
          <w:spacing w:val="-10"/>
        </w:rPr>
        <w:t xml:space="preserve"> </w:t>
      </w:r>
      <w:proofErr w:type="gramStart"/>
      <w:r w:rsidR="00C95584">
        <w:t>Informa</w:t>
      </w:r>
      <w:r>
        <w:rPr>
          <w:w w:val="95"/>
        </w:rPr>
        <w:t>tion</w:t>
      </w:r>
      <w:r>
        <w:rPr>
          <w:spacing w:val="4"/>
          <w:w w:val="95"/>
        </w:rPr>
        <w:t xml:space="preserve"> </w:t>
      </w:r>
      <w:r>
        <w:rPr>
          <w:w w:val="95"/>
        </w:rPr>
        <w:t>and</w:t>
      </w:r>
      <w:r>
        <w:rPr>
          <w:spacing w:val="4"/>
          <w:w w:val="95"/>
        </w:rPr>
        <w:t xml:space="preserve"> </w:t>
      </w:r>
      <w:r>
        <w:rPr>
          <w:spacing w:val="-2"/>
          <w:w w:val="95"/>
        </w:rPr>
        <w:t>con</w:t>
      </w:r>
      <w:r>
        <w:rPr>
          <w:spacing w:val="-1"/>
          <w:w w:val="95"/>
        </w:rPr>
        <w:t>trol,</w:t>
      </w:r>
      <w:r>
        <w:rPr>
          <w:spacing w:val="4"/>
          <w:w w:val="95"/>
        </w:rPr>
        <w:t xml:space="preserve"> </w:t>
      </w:r>
      <w:r>
        <w:rPr>
          <w:w w:val="95"/>
        </w:rPr>
        <w:t>64,</w:t>
      </w:r>
      <w:r>
        <w:rPr>
          <w:spacing w:val="5"/>
          <w:w w:val="95"/>
        </w:rPr>
        <w:t xml:space="preserve"> </w:t>
      </w:r>
      <w:r>
        <w:rPr>
          <w:w w:val="95"/>
        </w:rPr>
        <w:t>100–118.</w:t>
      </w:r>
      <w:proofErr w:type="gramEnd"/>
    </w:p>
    <w:p w14:paraId="0809DA6F" w14:textId="5E541A8B" w:rsidR="00283DE0" w:rsidRDefault="00641826" w:rsidP="003B0178">
      <w:pPr>
        <w:pStyle w:val="BodyText"/>
        <w:keepLines/>
        <w:spacing w:before="199" w:line="381" w:lineRule="auto"/>
        <w:ind w:left="731" w:right="529" w:hanging="235"/>
      </w:pPr>
      <w:r>
        <w:rPr>
          <w:spacing w:val="-3"/>
        </w:rPr>
        <w:t>W</w:t>
      </w:r>
      <w:r>
        <w:rPr>
          <w:spacing w:val="-4"/>
        </w:rPr>
        <w:t>eber,</w:t>
      </w:r>
      <w:r>
        <w:rPr>
          <w:spacing w:val="-10"/>
        </w:rPr>
        <w:t xml:space="preserve"> </w:t>
      </w:r>
      <w:r>
        <w:t>R.,</w:t>
      </w:r>
      <w:r>
        <w:rPr>
          <w:spacing w:val="-9"/>
        </w:rPr>
        <w:t xml:space="preserve"> </w:t>
      </w:r>
      <w:r>
        <w:rPr>
          <w:spacing w:val="-3"/>
        </w:rPr>
        <w:t>Schek,</w:t>
      </w:r>
      <w:r>
        <w:rPr>
          <w:spacing w:val="-10"/>
        </w:rPr>
        <w:t xml:space="preserve"> </w:t>
      </w:r>
      <w:r>
        <w:t>H</w:t>
      </w:r>
      <w:proofErr w:type="gramStart"/>
      <w:r>
        <w:t>.-</w:t>
      </w:r>
      <w:proofErr w:type="gramEnd"/>
      <w:r>
        <w:t>J.,</w:t>
      </w:r>
      <w:r>
        <w:rPr>
          <w:spacing w:val="-10"/>
        </w:rPr>
        <w:t xml:space="preserve"> </w:t>
      </w:r>
      <w:r>
        <w:t>&amp;</w:t>
      </w:r>
      <w:r>
        <w:rPr>
          <w:spacing w:val="-10"/>
        </w:rPr>
        <w:t xml:space="preserve"> </w:t>
      </w:r>
      <w:r>
        <w:t>Blott,</w:t>
      </w:r>
      <w:r>
        <w:rPr>
          <w:spacing w:val="-10"/>
        </w:rPr>
        <w:t xml:space="preserve"> </w:t>
      </w:r>
      <w:r>
        <w:t>S.</w:t>
      </w:r>
      <w:r>
        <w:rPr>
          <w:spacing w:val="-11"/>
        </w:rPr>
        <w:t xml:space="preserve"> </w:t>
      </w:r>
      <w:r>
        <w:t>(1998).</w:t>
      </w:r>
      <w:r>
        <w:rPr>
          <w:spacing w:val="2"/>
        </w:rPr>
        <w:t xml:space="preserve"> </w:t>
      </w:r>
      <w:proofErr w:type="gramStart"/>
      <w:r>
        <w:t>A</w:t>
      </w:r>
      <w:r>
        <w:rPr>
          <w:spacing w:val="-11"/>
        </w:rPr>
        <w:t xml:space="preserve"> </w:t>
      </w:r>
      <w:r>
        <w:rPr>
          <w:spacing w:val="-3"/>
        </w:rPr>
        <w:t>quan</w:t>
      </w:r>
      <w:r>
        <w:rPr>
          <w:spacing w:val="-2"/>
        </w:rPr>
        <w:t>titativ</w:t>
      </w:r>
      <w:r>
        <w:rPr>
          <w:spacing w:val="-3"/>
        </w:rPr>
        <w:t>e</w:t>
      </w:r>
      <w:r>
        <w:rPr>
          <w:spacing w:val="-12"/>
        </w:rPr>
        <w:t xml:space="preserve"> </w:t>
      </w:r>
      <w:r>
        <w:t>analysis</w:t>
      </w:r>
      <w:r>
        <w:rPr>
          <w:spacing w:val="-11"/>
        </w:rPr>
        <w:t xml:space="preserve"> </w:t>
      </w:r>
      <w:r>
        <w:t>and</w:t>
      </w:r>
      <w:r>
        <w:rPr>
          <w:spacing w:val="-12"/>
        </w:rPr>
        <w:t xml:space="preserve"> </w:t>
      </w:r>
      <w:r w:rsidR="00C95584">
        <w:rPr>
          <w:spacing w:val="1"/>
        </w:rPr>
        <w:t>per</w:t>
      </w:r>
      <w:r>
        <w:rPr>
          <w:w w:val="95"/>
        </w:rPr>
        <w:t>formance</w:t>
      </w:r>
      <w:r>
        <w:rPr>
          <w:spacing w:val="8"/>
          <w:w w:val="95"/>
        </w:rPr>
        <w:t xml:space="preserve"> </w:t>
      </w:r>
      <w:r>
        <w:rPr>
          <w:w w:val="95"/>
        </w:rPr>
        <w:t>study</w:t>
      </w:r>
      <w:r>
        <w:rPr>
          <w:spacing w:val="9"/>
          <w:w w:val="95"/>
        </w:rPr>
        <w:t xml:space="preserve"> </w:t>
      </w:r>
      <w:r>
        <w:rPr>
          <w:w w:val="95"/>
        </w:rPr>
        <w:t>for</w:t>
      </w:r>
      <w:r>
        <w:rPr>
          <w:spacing w:val="8"/>
          <w:w w:val="95"/>
        </w:rPr>
        <w:t xml:space="preserve"> </w:t>
      </w:r>
      <w:r>
        <w:rPr>
          <w:spacing w:val="-1"/>
          <w:w w:val="95"/>
        </w:rPr>
        <w:t>similarity-searc</w:t>
      </w:r>
      <w:r>
        <w:rPr>
          <w:spacing w:val="-2"/>
          <w:w w:val="95"/>
        </w:rPr>
        <w:t>h</w:t>
      </w:r>
      <w:r>
        <w:rPr>
          <w:spacing w:val="8"/>
          <w:w w:val="95"/>
        </w:rPr>
        <w:t xml:space="preserve"> </w:t>
      </w:r>
      <w:r>
        <w:rPr>
          <w:w w:val="95"/>
        </w:rPr>
        <w:t>methods</w:t>
      </w:r>
      <w:r>
        <w:rPr>
          <w:spacing w:val="8"/>
          <w:w w:val="95"/>
        </w:rPr>
        <w:t xml:space="preserve"> </w:t>
      </w:r>
      <w:r>
        <w:rPr>
          <w:w w:val="95"/>
        </w:rPr>
        <w:t>in</w:t>
      </w:r>
      <w:r>
        <w:rPr>
          <w:spacing w:val="7"/>
          <w:w w:val="95"/>
        </w:rPr>
        <w:t xml:space="preserve"> </w:t>
      </w:r>
      <w:r>
        <w:rPr>
          <w:w w:val="95"/>
        </w:rPr>
        <w:t>high-dimensional</w:t>
      </w:r>
      <w:r>
        <w:rPr>
          <w:spacing w:val="8"/>
          <w:w w:val="95"/>
        </w:rPr>
        <w:t xml:space="preserve"> </w:t>
      </w:r>
      <w:r>
        <w:rPr>
          <w:w w:val="95"/>
        </w:rPr>
        <w:t>spaces.</w:t>
      </w:r>
      <w:proofErr w:type="gramEnd"/>
      <w:r>
        <w:rPr>
          <w:spacing w:val="20"/>
          <w:w w:val="93"/>
        </w:rPr>
        <w:t xml:space="preserve"> </w:t>
      </w:r>
      <w:proofErr w:type="gramStart"/>
      <w:r>
        <w:t>In</w:t>
      </w:r>
      <w:r>
        <w:rPr>
          <w:spacing w:val="-25"/>
        </w:rPr>
        <w:t xml:space="preserve"> </w:t>
      </w:r>
      <w:r>
        <w:t>VLDB</w:t>
      </w:r>
      <w:r>
        <w:rPr>
          <w:spacing w:val="-24"/>
        </w:rPr>
        <w:t xml:space="preserve"> </w:t>
      </w:r>
      <w:r>
        <w:t>(pp.</w:t>
      </w:r>
      <w:r>
        <w:rPr>
          <w:spacing w:val="-24"/>
        </w:rPr>
        <w:t xml:space="preserve"> </w:t>
      </w:r>
      <w:r>
        <w:t>194–205).</w:t>
      </w:r>
      <w:proofErr w:type="gramEnd"/>
      <w:r>
        <w:rPr>
          <w:spacing w:val="-12"/>
        </w:rPr>
        <w:t xml:space="preserve"> </w:t>
      </w:r>
      <w:proofErr w:type="gramStart"/>
      <w:r>
        <w:rPr>
          <w:spacing w:val="-1"/>
        </w:rPr>
        <w:t>v</w:t>
      </w:r>
      <w:r>
        <w:rPr>
          <w:spacing w:val="-2"/>
        </w:rPr>
        <w:t>olume</w:t>
      </w:r>
      <w:proofErr w:type="gramEnd"/>
      <w:r>
        <w:rPr>
          <w:spacing w:val="-25"/>
        </w:rPr>
        <w:t xml:space="preserve"> </w:t>
      </w:r>
      <w:r>
        <w:t>98.</w:t>
      </w:r>
    </w:p>
    <w:p w14:paraId="32D8E1E9" w14:textId="7A847466" w:rsidR="005A4AEF" w:rsidRDefault="00641826" w:rsidP="003B0178">
      <w:pPr>
        <w:pStyle w:val="BodyText"/>
        <w:keepLines/>
        <w:spacing w:before="199" w:line="381" w:lineRule="auto"/>
        <w:ind w:left="731" w:right="529" w:hanging="235"/>
      </w:pPr>
      <w:r>
        <w:rPr>
          <w:spacing w:val="-4"/>
        </w:rPr>
        <w:t>Y</w:t>
      </w:r>
      <w:r>
        <w:rPr>
          <w:spacing w:val="-5"/>
        </w:rPr>
        <w:t>ona,</w:t>
      </w:r>
      <w:r>
        <w:rPr>
          <w:spacing w:val="-21"/>
        </w:rPr>
        <w:t xml:space="preserve"> </w:t>
      </w:r>
      <w:r>
        <w:t>G.,</w:t>
      </w:r>
      <w:r>
        <w:rPr>
          <w:spacing w:val="-21"/>
        </w:rPr>
        <w:t xml:space="preserve"> </w:t>
      </w:r>
      <w:r>
        <w:t>Linial,</w:t>
      </w:r>
      <w:r>
        <w:rPr>
          <w:spacing w:val="-20"/>
        </w:rPr>
        <w:t xml:space="preserve"> </w:t>
      </w:r>
      <w:r>
        <w:t>N.,</w:t>
      </w:r>
      <w:r>
        <w:rPr>
          <w:spacing w:val="-21"/>
        </w:rPr>
        <w:t xml:space="preserve"> </w:t>
      </w:r>
      <w:r>
        <w:t>&amp;</w:t>
      </w:r>
      <w:r>
        <w:rPr>
          <w:spacing w:val="-22"/>
        </w:rPr>
        <w:t xml:space="preserve"> </w:t>
      </w:r>
      <w:r>
        <w:t>Linial,</w:t>
      </w:r>
      <w:r>
        <w:rPr>
          <w:spacing w:val="-20"/>
        </w:rPr>
        <w:t xml:space="preserve"> </w:t>
      </w:r>
      <w:r>
        <w:t>M.</w:t>
      </w:r>
      <w:r>
        <w:rPr>
          <w:spacing w:val="-23"/>
        </w:rPr>
        <w:t xml:space="preserve"> </w:t>
      </w:r>
      <w:r>
        <w:t>(1999).</w:t>
      </w:r>
      <w:r>
        <w:rPr>
          <w:spacing w:val="-14"/>
        </w:rPr>
        <w:t xml:space="preserve"> </w:t>
      </w:r>
      <w:r>
        <w:t>Protomap:</w:t>
      </w:r>
      <w:r>
        <w:rPr>
          <w:spacing w:val="-1"/>
        </w:rPr>
        <w:t xml:space="preserve"> </w:t>
      </w:r>
      <w:r>
        <w:t>automatic</w:t>
      </w:r>
      <w:r>
        <w:rPr>
          <w:spacing w:val="-23"/>
        </w:rPr>
        <w:t xml:space="preserve"> </w:t>
      </w:r>
      <w:r>
        <w:t>classification</w:t>
      </w:r>
      <w:r>
        <w:rPr>
          <w:w w:val="93"/>
        </w:rPr>
        <w:t xml:space="preserve"> </w:t>
      </w:r>
      <w:r>
        <w:t>of</w:t>
      </w:r>
      <w:r>
        <w:rPr>
          <w:spacing w:val="-31"/>
        </w:rPr>
        <w:t xml:space="preserve"> </w:t>
      </w:r>
      <w:r>
        <w:t>protein</w:t>
      </w:r>
      <w:r>
        <w:rPr>
          <w:spacing w:val="-31"/>
        </w:rPr>
        <w:t xml:space="preserve"> </w:t>
      </w:r>
      <w:r>
        <w:t>sequences,</w:t>
      </w:r>
      <w:r>
        <w:rPr>
          <w:spacing w:val="-29"/>
        </w:rPr>
        <w:t xml:space="preserve"> </w:t>
      </w:r>
      <w:r>
        <w:t>a</w:t>
      </w:r>
      <w:r>
        <w:rPr>
          <w:spacing w:val="-30"/>
        </w:rPr>
        <w:t xml:space="preserve"> </w:t>
      </w:r>
      <w:r>
        <w:rPr>
          <w:spacing w:val="-3"/>
        </w:rPr>
        <w:t>hierarch</w:t>
      </w:r>
      <w:r>
        <w:rPr>
          <w:spacing w:val="-2"/>
        </w:rPr>
        <w:t>y</w:t>
      </w:r>
      <w:r>
        <w:rPr>
          <w:spacing w:val="-31"/>
        </w:rPr>
        <w:t xml:space="preserve"> </w:t>
      </w:r>
      <w:r>
        <w:t>of</w:t>
      </w:r>
      <w:r>
        <w:rPr>
          <w:spacing w:val="-30"/>
        </w:rPr>
        <w:t xml:space="preserve"> </w:t>
      </w:r>
      <w:r>
        <w:t>protein</w:t>
      </w:r>
      <w:r>
        <w:rPr>
          <w:spacing w:val="-31"/>
        </w:rPr>
        <w:t xml:space="preserve"> </w:t>
      </w:r>
      <w:r>
        <w:t>families,</w:t>
      </w:r>
      <w:r>
        <w:rPr>
          <w:spacing w:val="-29"/>
        </w:rPr>
        <w:t xml:space="preserve"> </w:t>
      </w:r>
      <w:r>
        <w:t>and</w:t>
      </w:r>
      <w:r>
        <w:rPr>
          <w:spacing w:val="-30"/>
        </w:rPr>
        <w:t xml:space="preserve"> </w:t>
      </w:r>
      <w:r>
        <w:rPr>
          <w:spacing w:val="1"/>
        </w:rPr>
        <w:t>local</w:t>
      </w:r>
      <w:r>
        <w:rPr>
          <w:spacing w:val="-30"/>
        </w:rPr>
        <w:t xml:space="preserve"> </w:t>
      </w:r>
      <w:r>
        <w:t>maps</w:t>
      </w:r>
      <w:r>
        <w:rPr>
          <w:spacing w:val="-31"/>
        </w:rPr>
        <w:t xml:space="preserve"> </w:t>
      </w:r>
      <w:r>
        <w:t>of</w:t>
      </w:r>
      <w:r>
        <w:rPr>
          <w:spacing w:val="-30"/>
        </w:rPr>
        <w:t xml:space="preserve"> </w:t>
      </w:r>
      <w:r>
        <w:t>the</w:t>
      </w:r>
      <w:r w:rsidR="005A4AEF">
        <w:t xml:space="preserve"> </w:t>
      </w:r>
      <w:r w:rsidR="005A4AEF">
        <w:rPr>
          <w:w w:val="95"/>
        </w:rPr>
        <w:t>protein</w:t>
      </w:r>
      <w:r w:rsidR="005A4AEF">
        <w:rPr>
          <w:spacing w:val="-2"/>
          <w:w w:val="95"/>
        </w:rPr>
        <w:t xml:space="preserve"> </w:t>
      </w:r>
      <w:r w:rsidR="005A4AEF">
        <w:rPr>
          <w:w w:val="95"/>
        </w:rPr>
        <w:t>space.</w:t>
      </w:r>
      <w:r w:rsidR="005A4AEF">
        <w:rPr>
          <w:spacing w:val="13"/>
          <w:w w:val="95"/>
        </w:rPr>
        <w:t xml:space="preserve"> </w:t>
      </w:r>
      <w:r w:rsidR="005A4AEF">
        <w:rPr>
          <w:w w:val="95"/>
        </w:rPr>
        <w:t>Proteins:</w:t>
      </w:r>
      <w:r w:rsidR="005A4AEF">
        <w:rPr>
          <w:spacing w:val="26"/>
          <w:w w:val="95"/>
        </w:rPr>
        <w:t xml:space="preserve"> </w:t>
      </w:r>
      <w:r w:rsidR="005A4AEF">
        <w:rPr>
          <w:w w:val="95"/>
        </w:rPr>
        <w:t xml:space="preserve">Structure, </w:t>
      </w:r>
      <w:r w:rsidR="005A4AEF">
        <w:rPr>
          <w:spacing w:val="-3"/>
          <w:w w:val="95"/>
        </w:rPr>
        <w:t>F</w:t>
      </w:r>
      <w:r w:rsidR="005A4AEF">
        <w:rPr>
          <w:spacing w:val="-4"/>
          <w:w w:val="95"/>
        </w:rPr>
        <w:t>unction,</w:t>
      </w:r>
      <w:r w:rsidR="005A4AEF">
        <w:rPr>
          <w:w w:val="95"/>
        </w:rPr>
        <w:t xml:space="preserve"> and</w:t>
      </w:r>
      <w:r w:rsidR="005A4AEF">
        <w:rPr>
          <w:spacing w:val="-2"/>
          <w:w w:val="95"/>
        </w:rPr>
        <w:t xml:space="preserve"> </w:t>
      </w:r>
      <w:r w:rsidR="005A4AEF">
        <w:rPr>
          <w:w w:val="95"/>
        </w:rPr>
        <w:t>Bioinformatics,</w:t>
      </w:r>
      <w:r w:rsidR="005A4AEF">
        <w:rPr>
          <w:spacing w:val="2"/>
          <w:w w:val="95"/>
        </w:rPr>
        <w:t xml:space="preserve"> </w:t>
      </w:r>
      <w:r w:rsidR="005A4AEF">
        <w:rPr>
          <w:w w:val="95"/>
        </w:rPr>
        <w:t>37,</w:t>
      </w:r>
      <w:r w:rsidR="005A4AEF">
        <w:rPr>
          <w:spacing w:val="1"/>
          <w:w w:val="95"/>
        </w:rPr>
        <w:t xml:space="preserve"> </w:t>
      </w:r>
      <w:r w:rsidR="005A4AEF">
        <w:rPr>
          <w:w w:val="95"/>
        </w:rPr>
        <w:t>360–</w:t>
      </w:r>
      <w:r w:rsidR="005A4AEF">
        <w:rPr>
          <w:spacing w:val="27"/>
          <w:w w:val="82"/>
        </w:rPr>
        <w:t xml:space="preserve"> </w:t>
      </w:r>
      <w:r w:rsidR="005A4AEF">
        <w:t>378.</w:t>
      </w:r>
    </w:p>
    <w:p w14:paraId="0CA3A3B0" w14:textId="77777777" w:rsidR="00283DE0" w:rsidRDefault="00283DE0" w:rsidP="003B0178">
      <w:pPr>
        <w:keepLines/>
        <w:spacing w:line="381" w:lineRule="auto"/>
        <w:sectPr w:rsidR="00283DE0">
          <w:pgSz w:w="12240" w:h="15840"/>
          <w:pgMar w:top="1500" w:right="1720" w:bottom="1960" w:left="1720" w:header="0" w:footer="1776" w:gutter="0"/>
          <w:cols w:space="720"/>
        </w:sectPr>
      </w:pPr>
    </w:p>
    <w:p w14:paraId="7CCB5D24" w14:textId="77777777" w:rsidR="00283DE0" w:rsidRDefault="00283DE0" w:rsidP="003B0178">
      <w:pPr>
        <w:keepLines/>
        <w:rPr>
          <w:rFonts w:ascii="Georgia" w:eastAsia="Georgia" w:hAnsi="Georgia" w:cs="Georgia"/>
          <w:sz w:val="20"/>
          <w:szCs w:val="20"/>
        </w:rPr>
      </w:pPr>
    </w:p>
    <w:p w14:paraId="20C135DA" w14:textId="77777777" w:rsidR="00283DE0" w:rsidRDefault="00283DE0" w:rsidP="003B0178">
      <w:pPr>
        <w:keepLines/>
        <w:rPr>
          <w:rFonts w:ascii="Georgia" w:eastAsia="Georgia" w:hAnsi="Georgia" w:cs="Georgia"/>
          <w:sz w:val="20"/>
          <w:szCs w:val="20"/>
        </w:rPr>
      </w:pPr>
    </w:p>
    <w:p w14:paraId="2F3BA4C4" w14:textId="77777777" w:rsidR="00283DE0" w:rsidRDefault="00283DE0" w:rsidP="003B0178">
      <w:pPr>
        <w:keepLines/>
        <w:rPr>
          <w:rFonts w:ascii="Georgia" w:eastAsia="Georgia" w:hAnsi="Georgia" w:cs="Georgia"/>
          <w:sz w:val="20"/>
          <w:szCs w:val="20"/>
        </w:rPr>
      </w:pPr>
    </w:p>
    <w:p w14:paraId="1E2CD25D" w14:textId="77777777" w:rsidR="00283DE0" w:rsidRDefault="00283DE0" w:rsidP="003B0178">
      <w:pPr>
        <w:keepLines/>
        <w:spacing w:before="10"/>
        <w:rPr>
          <w:rFonts w:ascii="Georgia" w:eastAsia="Georgia" w:hAnsi="Georgia" w:cs="Georgia"/>
          <w:sz w:val="25"/>
          <w:szCs w:val="25"/>
        </w:rPr>
      </w:pPr>
    </w:p>
    <w:p w14:paraId="621F07BF" w14:textId="6E02F557" w:rsidR="00283DE0" w:rsidRDefault="00641826" w:rsidP="003B0178">
      <w:pPr>
        <w:pStyle w:val="BodyText"/>
        <w:keepLines/>
        <w:spacing w:before="199" w:line="381" w:lineRule="auto"/>
        <w:ind w:left="731" w:right="528" w:hanging="235"/>
      </w:pPr>
      <w:r>
        <w:rPr>
          <w:spacing w:val="-6"/>
        </w:rPr>
        <w:t>Y</w:t>
      </w:r>
      <w:r>
        <w:rPr>
          <w:spacing w:val="-8"/>
        </w:rPr>
        <w:t>u,</w:t>
      </w:r>
      <w:r>
        <w:t xml:space="preserve"> Y.</w:t>
      </w:r>
      <w:r>
        <w:rPr>
          <w:spacing w:val="-2"/>
        </w:rPr>
        <w:t xml:space="preserve"> </w:t>
      </w:r>
      <w:r>
        <w:t>W.,</w:t>
      </w:r>
      <w:r>
        <w:rPr>
          <w:spacing w:val="1"/>
        </w:rPr>
        <w:t xml:space="preserve"> </w:t>
      </w:r>
      <w:r>
        <w:rPr>
          <w:spacing w:val="-3"/>
        </w:rPr>
        <w:t>Y</w:t>
      </w:r>
      <w:r>
        <w:rPr>
          <w:spacing w:val="-4"/>
        </w:rPr>
        <w:t>orukoglu,</w:t>
      </w:r>
      <w:r>
        <w:rPr>
          <w:spacing w:val="1"/>
        </w:rPr>
        <w:t xml:space="preserve"> </w:t>
      </w:r>
      <w:r>
        <w:t xml:space="preserve">D., </w:t>
      </w:r>
      <w:r>
        <w:rPr>
          <w:spacing w:val="-2"/>
        </w:rPr>
        <w:t>P</w:t>
      </w:r>
      <w:r>
        <w:rPr>
          <w:spacing w:val="-3"/>
        </w:rPr>
        <w:t>eng,</w:t>
      </w:r>
      <w:r>
        <w:t xml:space="preserve"> J.,</w:t>
      </w:r>
      <w:r>
        <w:rPr>
          <w:spacing w:val="1"/>
        </w:rPr>
        <w:t xml:space="preserve"> </w:t>
      </w:r>
      <w:r>
        <w:t>&amp;</w:t>
      </w:r>
      <w:r>
        <w:rPr>
          <w:spacing w:val="-1"/>
        </w:rPr>
        <w:t xml:space="preserve"> </w:t>
      </w:r>
      <w:r>
        <w:t>Berger,</w:t>
      </w:r>
      <w:r>
        <w:rPr>
          <w:spacing w:val="1"/>
        </w:rPr>
        <w:t xml:space="preserve"> </w:t>
      </w:r>
      <w:r>
        <w:t>B.</w:t>
      </w:r>
      <w:r>
        <w:rPr>
          <w:spacing w:val="-2"/>
        </w:rPr>
        <w:t xml:space="preserve"> </w:t>
      </w:r>
      <w:r>
        <w:t>(2015).</w:t>
      </w:r>
      <w:r>
        <w:rPr>
          <w:spacing w:val="16"/>
        </w:rPr>
        <w:t xml:space="preserve"> </w:t>
      </w:r>
      <w:r>
        <w:rPr>
          <w:spacing w:val="-1"/>
        </w:rPr>
        <w:t>Quality</w:t>
      </w:r>
      <w:r>
        <w:rPr>
          <w:spacing w:val="-2"/>
        </w:rPr>
        <w:t xml:space="preserve"> </w:t>
      </w:r>
      <w:r w:rsidR="00C95584">
        <w:t>score com</w:t>
      </w:r>
      <w:r>
        <w:t>pression</w:t>
      </w:r>
      <w:r>
        <w:rPr>
          <w:spacing w:val="-13"/>
        </w:rPr>
        <w:t xml:space="preserve"> </w:t>
      </w:r>
      <w:r>
        <w:rPr>
          <w:spacing w:val="-3"/>
        </w:rPr>
        <w:t>impro</w:t>
      </w:r>
      <w:r>
        <w:rPr>
          <w:spacing w:val="-2"/>
        </w:rPr>
        <w:t>v</w:t>
      </w:r>
      <w:r>
        <w:rPr>
          <w:spacing w:val="-3"/>
        </w:rPr>
        <w:t>es</w:t>
      </w:r>
      <w:r>
        <w:rPr>
          <w:spacing w:val="-13"/>
        </w:rPr>
        <w:t xml:space="preserve"> </w:t>
      </w:r>
      <w:r>
        <w:rPr>
          <w:spacing w:val="-2"/>
        </w:rPr>
        <w:t>genotyping</w:t>
      </w:r>
      <w:r>
        <w:rPr>
          <w:spacing w:val="-12"/>
        </w:rPr>
        <w:t xml:space="preserve"> </w:t>
      </w:r>
      <w:r>
        <w:rPr>
          <w:spacing w:val="-4"/>
        </w:rPr>
        <w:t>accurac</w:t>
      </w:r>
      <w:r>
        <w:rPr>
          <w:spacing w:val="-3"/>
        </w:rPr>
        <w:t>y.</w:t>
      </w:r>
      <w:r>
        <w:rPr>
          <w:spacing w:val="19"/>
        </w:rPr>
        <w:t xml:space="preserve"> </w:t>
      </w:r>
      <w:proofErr w:type="gramStart"/>
      <w:r>
        <w:t>Nature</w:t>
      </w:r>
      <w:r>
        <w:rPr>
          <w:spacing w:val="-12"/>
        </w:rPr>
        <w:t xml:space="preserve"> </w:t>
      </w:r>
      <w:r>
        <w:rPr>
          <w:spacing w:val="-3"/>
        </w:rPr>
        <w:t>Biotechnology</w:t>
      </w:r>
      <w:r>
        <w:rPr>
          <w:spacing w:val="-2"/>
        </w:rPr>
        <w:t>,</w:t>
      </w:r>
      <w:r>
        <w:rPr>
          <w:spacing w:val="-10"/>
        </w:rPr>
        <w:t xml:space="preserve"> </w:t>
      </w:r>
      <w:r>
        <w:t>33,</w:t>
      </w:r>
      <w:r>
        <w:rPr>
          <w:spacing w:val="-10"/>
        </w:rPr>
        <w:t xml:space="preserve"> </w:t>
      </w:r>
      <w:r>
        <w:t>240–</w:t>
      </w:r>
      <w:r>
        <w:rPr>
          <w:spacing w:val="31"/>
          <w:w w:val="81"/>
        </w:rPr>
        <w:t xml:space="preserve"> </w:t>
      </w:r>
      <w:r>
        <w:t>243.</w:t>
      </w:r>
      <w:proofErr w:type="gramEnd"/>
    </w:p>
    <w:p w14:paraId="5B791336" w14:textId="195D3CBB" w:rsidR="00283DE0" w:rsidRDefault="00641826" w:rsidP="003B0178">
      <w:pPr>
        <w:pStyle w:val="BodyText"/>
        <w:rPr>
          <w:rFonts w:cs="Georgia"/>
        </w:rPr>
      </w:pPr>
      <w:proofErr w:type="gramStart"/>
      <w:r>
        <w:t>Zezula,</w:t>
      </w:r>
      <w:r>
        <w:rPr>
          <w:spacing w:val="7"/>
        </w:rPr>
        <w:t xml:space="preserve"> </w:t>
      </w:r>
      <w:r>
        <w:rPr>
          <w:spacing w:val="-7"/>
        </w:rPr>
        <w:t>P</w:t>
      </w:r>
      <w:r>
        <w:rPr>
          <w:spacing w:val="-8"/>
        </w:rPr>
        <w:t>.,</w:t>
      </w:r>
      <w:r>
        <w:rPr>
          <w:spacing w:val="7"/>
        </w:rPr>
        <w:t xml:space="preserve"> </w:t>
      </w:r>
      <w:r>
        <w:t>Amato,</w:t>
      </w:r>
      <w:r>
        <w:rPr>
          <w:spacing w:val="9"/>
        </w:rPr>
        <w:t xml:space="preserve"> </w:t>
      </w:r>
      <w:r>
        <w:t>G.,</w:t>
      </w:r>
      <w:r>
        <w:rPr>
          <w:spacing w:val="7"/>
        </w:rPr>
        <w:t xml:space="preserve"> </w:t>
      </w:r>
      <w:r>
        <w:t>Dohnal,</w:t>
      </w:r>
      <w:r>
        <w:rPr>
          <w:spacing w:val="7"/>
        </w:rPr>
        <w:t xml:space="preserve"> </w:t>
      </w:r>
      <w:r>
        <w:t>V.,</w:t>
      </w:r>
      <w:r>
        <w:rPr>
          <w:spacing w:val="8"/>
        </w:rPr>
        <w:t xml:space="preserve"> </w:t>
      </w:r>
      <w:r>
        <w:t>&amp;</w:t>
      </w:r>
      <w:r>
        <w:rPr>
          <w:spacing w:val="5"/>
        </w:rPr>
        <w:t xml:space="preserve"> </w:t>
      </w:r>
      <w:r>
        <w:rPr>
          <w:spacing w:val="-1"/>
        </w:rPr>
        <w:t>Batk</w:t>
      </w:r>
      <w:r>
        <w:rPr>
          <w:spacing w:val="-2"/>
        </w:rPr>
        <w:t>o,</w:t>
      </w:r>
      <w:r>
        <w:rPr>
          <w:spacing w:val="7"/>
        </w:rPr>
        <w:t xml:space="preserve"> </w:t>
      </w:r>
      <w:r>
        <w:t>M.</w:t>
      </w:r>
      <w:r>
        <w:rPr>
          <w:spacing w:val="6"/>
        </w:rPr>
        <w:t xml:space="preserve"> </w:t>
      </w:r>
      <w:r>
        <w:t>(2006).</w:t>
      </w:r>
      <w:proofErr w:type="gramEnd"/>
      <w:r>
        <w:rPr>
          <w:spacing w:val="38"/>
        </w:rPr>
        <w:t xml:space="preserve"> </w:t>
      </w:r>
      <w:r>
        <w:t>Similarity</w:t>
      </w:r>
      <w:r>
        <w:rPr>
          <w:spacing w:val="-6"/>
        </w:rPr>
        <w:t xml:space="preserve"> </w:t>
      </w:r>
      <w:r>
        <w:rPr>
          <w:spacing w:val="-5"/>
        </w:rPr>
        <w:t>search:</w:t>
      </w:r>
      <w:r>
        <w:rPr>
          <w:spacing w:val="25"/>
          <w:w w:val="89"/>
        </w:rPr>
        <w:t xml:space="preserve"> </w:t>
      </w:r>
      <w:r>
        <w:rPr>
          <w:w w:val="95"/>
        </w:rPr>
        <w:t>the</w:t>
      </w:r>
      <w:r>
        <w:rPr>
          <w:spacing w:val="-10"/>
          <w:w w:val="95"/>
        </w:rPr>
        <w:t xml:space="preserve"> </w:t>
      </w:r>
      <w:r>
        <w:rPr>
          <w:w w:val="95"/>
        </w:rPr>
        <w:t>metric</w:t>
      </w:r>
      <w:r>
        <w:rPr>
          <w:spacing w:val="-9"/>
          <w:w w:val="95"/>
        </w:rPr>
        <w:t xml:space="preserve"> </w:t>
      </w:r>
      <w:r>
        <w:rPr>
          <w:spacing w:val="-6"/>
          <w:w w:val="95"/>
        </w:rPr>
        <w:t>sp</w:t>
      </w:r>
      <w:r>
        <w:rPr>
          <w:spacing w:val="-5"/>
          <w:w w:val="95"/>
        </w:rPr>
        <w:t>ac</w:t>
      </w:r>
      <w:r>
        <w:rPr>
          <w:spacing w:val="-6"/>
          <w:w w:val="95"/>
        </w:rPr>
        <w:t>e</w:t>
      </w:r>
      <w:r>
        <w:rPr>
          <w:spacing w:val="-9"/>
          <w:w w:val="95"/>
        </w:rPr>
        <w:t xml:space="preserve"> </w:t>
      </w:r>
      <w:r>
        <w:rPr>
          <w:spacing w:val="-4"/>
          <w:w w:val="95"/>
        </w:rPr>
        <w:t>approach</w:t>
      </w:r>
      <w:r w:rsidR="005A4AEF">
        <w:rPr>
          <w:spacing w:val="-1"/>
          <w:w w:val="95"/>
        </w:rPr>
        <w:t xml:space="preserve">. </w:t>
      </w:r>
      <w:proofErr w:type="gramStart"/>
      <w:r>
        <w:rPr>
          <w:spacing w:val="-2"/>
          <w:w w:val="95"/>
        </w:rPr>
        <w:t>v</w:t>
      </w:r>
      <w:r>
        <w:rPr>
          <w:spacing w:val="-3"/>
          <w:w w:val="95"/>
        </w:rPr>
        <w:t>olume</w:t>
      </w:r>
      <w:proofErr w:type="gramEnd"/>
      <w:r>
        <w:rPr>
          <w:w w:val="95"/>
        </w:rPr>
        <w:t xml:space="preserve"> 32.</w:t>
      </w:r>
      <w:r>
        <w:rPr>
          <w:spacing w:val="17"/>
          <w:w w:val="95"/>
        </w:rPr>
        <w:t xml:space="preserve"> </w:t>
      </w:r>
      <w:proofErr w:type="gramStart"/>
      <w:r>
        <w:rPr>
          <w:w w:val="95"/>
        </w:rPr>
        <w:t>Springer</w:t>
      </w:r>
      <w:r>
        <w:rPr>
          <w:spacing w:val="-1"/>
          <w:w w:val="95"/>
        </w:rPr>
        <w:t xml:space="preserve"> </w:t>
      </w:r>
      <w:r>
        <w:rPr>
          <w:w w:val="95"/>
        </w:rPr>
        <w:t>Science</w:t>
      </w:r>
      <w:r>
        <w:rPr>
          <w:spacing w:val="-1"/>
          <w:w w:val="95"/>
        </w:rPr>
        <w:t xml:space="preserve"> </w:t>
      </w:r>
      <w:r>
        <w:rPr>
          <w:w w:val="95"/>
        </w:rPr>
        <w:t>&amp; Business</w:t>
      </w:r>
      <w:r>
        <w:rPr>
          <w:spacing w:val="1"/>
          <w:w w:val="95"/>
        </w:rPr>
        <w:t xml:space="preserve"> </w:t>
      </w:r>
      <w:r>
        <w:rPr>
          <w:w w:val="95"/>
        </w:rPr>
        <w:t>Media.</w:t>
      </w:r>
      <w:proofErr w:type="gramEnd"/>
    </w:p>
    <w:p w14:paraId="4EE2DCE0" w14:textId="028AECEA" w:rsidR="00283DE0" w:rsidRDefault="00641826" w:rsidP="003B0178">
      <w:pPr>
        <w:pStyle w:val="BodyText"/>
        <w:keepLines/>
        <w:spacing w:before="204" w:line="381" w:lineRule="auto"/>
        <w:ind w:left="731" w:right="528" w:hanging="235"/>
      </w:pPr>
      <w:r>
        <w:t>Zhao,</w:t>
      </w:r>
      <w:r>
        <w:rPr>
          <w:spacing w:val="39"/>
        </w:rPr>
        <w:t xml:space="preserve"> </w:t>
      </w:r>
      <w:r>
        <w:t>Y.,</w:t>
      </w:r>
      <w:r>
        <w:rPr>
          <w:spacing w:val="38"/>
        </w:rPr>
        <w:t xml:space="preserve"> </w:t>
      </w:r>
      <w:r>
        <w:rPr>
          <w:spacing w:val="-4"/>
        </w:rPr>
        <w:t>T</w:t>
      </w:r>
      <w:r>
        <w:rPr>
          <w:spacing w:val="-5"/>
        </w:rPr>
        <w:t>ang,</w:t>
      </w:r>
      <w:r>
        <w:rPr>
          <w:spacing w:val="38"/>
        </w:rPr>
        <w:t xml:space="preserve"> </w:t>
      </w:r>
      <w:r>
        <w:t>H.,</w:t>
      </w:r>
      <w:r>
        <w:rPr>
          <w:spacing w:val="38"/>
        </w:rPr>
        <w:t xml:space="preserve"> </w:t>
      </w:r>
      <w:r>
        <w:t>&amp;</w:t>
      </w:r>
      <w:r>
        <w:rPr>
          <w:spacing w:val="34"/>
        </w:rPr>
        <w:t xml:space="preserve"> </w:t>
      </w:r>
      <w:r>
        <w:rPr>
          <w:spacing w:val="-6"/>
        </w:rPr>
        <w:t>Y</w:t>
      </w:r>
      <w:r>
        <w:rPr>
          <w:spacing w:val="-8"/>
        </w:rPr>
        <w:t>e,</w:t>
      </w:r>
      <w:r>
        <w:rPr>
          <w:spacing w:val="38"/>
        </w:rPr>
        <w:t xml:space="preserve"> </w:t>
      </w:r>
      <w:r>
        <w:t>Y.</w:t>
      </w:r>
      <w:r>
        <w:rPr>
          <w:spacing w:val="32"/>
        </w:rPr>
        <w:t xml:space="preserve"> </w:t>
      </w:r>
      <w:r>
        <w:t>(2012).</w:t>
      </w:r>
      <w:r>
        <w:rPr>
          <w:spacing w:val="43"/>
        </w:rPr>
        <w:t xml:space="preserve"> </w:t>
      </w:r>
      <w:r>
        <w:rPr>
          <w:spacing w:val="-1"/>
        </w:rPr>
        <w:t>RAPSearc</w:t>
      </w:r>
      <w:r>
        <w:rPr>
          <w:spacing w:val="-2"/>
        </w:rPr>
        <w:t>h2:</w:t>
      </w:r>
      <w:r>
        <w:rPr>
          <w:spacing w:val="20"/>
        </w:rPr>
        <w:t xml:space="preserve"> </w:t>
      </w:r>
      <w:r>
        <w:t>a</w:t>
      </w:r>
      <w:r>
        <w:rPr>
          <w:spacing w:val="33"/>
        </w:rPr>
        <w:t xml:space="preserve"> </w:t>
      </w:r>
      <w:r>
        <w:t>fast</w:t>
      </w:r>
      <w:r>
        <w:rPr>
          <w:spacing w:val="33"/>
        </w:rPr>
        <w:t xml:space="preserve"> </w:t>
      </w:r>
      <w:r>
        <w:t>and</w:t>
      </w:r>
      <w:r>
        <w:rPr>
          <w:spacing w:val="33"/>
        </w:rPr>
        <w:t xml:space="preserve"> </w:t>
      </w:r>
      <w:r>
        <w:t>memory-</w:t>
      </w:r>
      <w:r>
        <w:rPr>
          <w:spacing w:val="-2"/>
          <w:w w:val="95"/>
        </w:rPr>
        <w:t>efficien</w:t>
      </w:r>
      <w:r>
        <w:rPr>
          <w:spacing w:val="-1"/>
          <w:w w:val="95"/>
        </w:rPr>
        <w:t>t</w:t>
      </w:r>
      <w:r>
        <w:rPr>
          <w:w w:val="95"/>
        </w:rPr>
        <w:t xml:space="preserve"> protein</w:t>
      </w:r>
      <w:r>
        <w:rPr>
          <w:spacing w:val="1"/>
          <w:w w:val="95"/>
        </w:rPr>
        <w:t xml:space="preserve"> </w:t>
      </w:r>
      <w:r>
        <w:rPr>
          <w:spacing w:val="-1"/>
          <w:w w:val="95"/>
        </w:rPr>
        <w:t>similarity</w:t>
      </w:r>
      <w:r>
        <w:rPr>
          <w:w w:val="95"/>
        </w:rPr>
        <w:t xml:space="preserve"> </w:t>
      </w:r>
      <w:r>
        <w:rPr>
          <w:spacing w:val="-2"/>
          <w:w w:val="95"/>
        </w:rPr>
        <w:t>search</w:t>
      </w:r>
      <w:r>
        <w:rPr>
          <w:spacing w:val="1"/>
          <w:w w:val="95"/>
        </w:rPr>
        <w:t xml:space="preserve"> </w:t>
      </w:r>
      <w:r>
        <w:rPr>
          <w:w w:val="95"/>
        </w:rPr>
        <w:t>to</w:t>
      </w:r>
      <w:r>
        <w:rPr>
          <w:spacing w:val="1"/>
          <w:w w:val="95"/>
        </w:rPr>
        <w:t>ol</w:t>
      </w:r>
      <w:r>
        <w:rPr>
          <w:w w:val="95"/>
        </w:rPr>
        <w:t xml:space="preserve"> for</w:t>
      </w:r>
      <w:r>
        <w:rPr>
          <w:spacing w:val="1"/>
          <w:w w:val="95"/>
        </w:rPr>
        <w:t xml:space="preserve"> </w:t>
      </w:r>
      <w:r>
        <w:rPr>
          <w:w w:val="95"/>
        </w:rPr>
        <w:t>next-generation</w:t>
      </w:r>
      <w:r>
        <w:rPr>
          <w:spacing w:val="-1"/>
          <w:w w:val="95"/>
        </w:rPr>
        <w:t xml:space="preserve"> </w:t>
      </w:r>
      <w:r>
        <w:rPr>
          <w:w w:val="95"/>
        </w:rPr>
        <w:t>sequencing</w:t>
      </w:r>
      <w:r>
        <w:rPr>
          <w:spacing w:val="2"/>
          <w:w w:val="95"/>
        </w:rPr>
        <w:t xml:space="preserve"> </w:t>
      </w:r>
      <w:r>
        <w:rPr>
          <w:w w:val="95"/>
        </w:rPr>
        <w:t>data.</w:t>
      </w:r>
      <w:r>
        <w:rPr>
          <w:spacing w:val="20"/>
          <w:w w:val="98"/>
        </w:rPr>
        <w:t xml:space="preserve"> </w:t>
      </w:r>
      <w:proofErr w:type="gramStart"/>
      <w:r>
        <w:rPr>
          <w:w w:val="95"/>
        </w:rPr>
        <w:t>Bioinformatics,</w:t>
      </w:r>
      <w:r>
        <w:rPr>
          <w:spacing w:val="-12"/>
          <w:w w:val="95"/>
        </w:rPr>
        <w:t xml:space="preserve"> </w:t>
      </w:r>
      <w:r>
        <w:rPr>
          <w:w w:val="95"/>
        </w:rPr>
        <w:t>28,</w:t>
      </w:r>
      <w:r>
        <w:rPr>
          <w:spacing w:val="-13"/>
          <w:w w:val="95"/>
        </w:rPr>
        <w:t xml:space="preserve"> </w:t>
      </w:r>
      <w:r>
        <w:rPr>
          <w:w w:val="95"/>
        </w:rPr>
        <w:t>125–126.</w:t>
      </w:r>
      <w:proofErr w:type="gramEnd"/>
    </w:p>
    <w:p w14:paraId="70406A8B" w14:textId="77777777" w:rsidR="00283DE0" w:rsidRDefault="00283DE0" w:rsidP="003B0178">
      <w:pPr>
        <w:keepLines/>
        <w:spacing w:line="381" w:lineRule="auto"/>
        <w:sectPr w:rsidR="00283DE0">
          <w:pgSz w:w="12240" w:h="15840"/>
          <w:pgMar w:top="1500" w:right="1720" w:bottom="1960" w:left="1720" w:header="0" w:footer="1776" w:gutter="0"/>
          <w:cols w:space="720"/>
        </w:sectPr>
      </w:pPr>
    </w:p>
    <w:p w14:paraId="72444949" w14:textId="77777777" w:rsidR="00283DE0" w:rsidRDefault="00283DE0" w:rsidP="003B0178">
      <w:pPr>
        <w:keepLines/>
        <w:rPr>
          <w:rFonts w:ascii="Georgia" w:eastAsia="Georgia" w:hAnsi="Georgia" w:cs="Georgia"/>
          <w:sz w:val="20"/>
          <w:szCs w:val="20"/>
        </w:rPr>
      </w:pPr>
    </w:p>
    <w:p w14:paraId="40BC59D9" w14:textId="77777777" w:rsidR="00283DE0" w:rsidRDefault="00283DE0" w:rsidP="003B0178">
      <w:pPr>
        <w:keepLines/>
        <w:rPr>
          <w:rFonts w:ascii="Georgia" w:eastAsia="Georgia" w:hAnsi="Georgia" w:cs="Georgia"/>
          <w:sz w:val="20"/>
          <w:szCs w:val="20"/>
        </w:rPr>
      </w:pPr>
    </w:p>
    <w:p w14:paraId="14CFBC11" w14:textId="77777777" w:rsidR="00283DE0" w:rsidRDefault="00283DE0" w:rsidP="003B0178">
      <w:pPr>
        <w:keepLines/>
        <w:rPr>
          <w:rFonts w:ascii="Georgia" w:eastAsia="Georgia" w:hAnsi="Georgia" w:cs="Georgia"/>
          <w:sz w:val="20"/>
          <w:szCs w:val="20"/>
        </w:rPr>
      </w:pPr>
    </w:p>
    <w:p w14:paraId="006E90AD" w14:textId="15127D62" w:rsidR="00283DE0" w:rsidRPr="003C3F2B" w:rsidDel="003C3F2B" w:rsidRDefault="003C3F2B" w:rsidP="003B0178">
      <w:pPr>
        <w:keepLines/>
        <w:spacing w:before="11"/>
        <w:rPr>
          <w:del w:id="1150" w:author="Craig Mak" w:date="2015-07-27T13:13:00Z"/>
          <w:rFonts w:ascii="Georgia" w:eastAsia="Georgia" w:hAnsi="Georgia" w:cs="Georgia"/>
          <w:b/>
          <w:sz w:val="18"/>
          <w:szCs w:val="18"/>
          <w:u w:val="single"/>
          <w:rPrChange w:id="1151" w:author="Craig Mak" w:date="2015-07-27T13:14:00Z">
            <w:rPr>
              <w:del w:id="1152" w:author="Craig Mak" w:date="2015-07-27T13:13:00Z"/>
              <w:rFonts w:ascii="Georgia" w:eastAsia="Georgia" w:hAnsi="Georgia" w:cs="Georgia"/>
              <w:sz w:val="18"/>
              <w:szCs w:val="18"/>
            </w:rPr>
          </w:rPrChange>
        </w:rPr>
      </w:pPr>
      <w:ins w:id="1153" w:author="Craig Mak" w:date="2015-07-27T13:13:00Z">
        <w:r w:rsidRPr="003C3F2B">
          <w:rPr>
            <w:rFonts w:ascii="Georgia" w:eastAsia="Georgia" w:hAnsi="Georgia" w:cs="Georgia"/>
            <w:b/>
            <w:sz w:val="18"/>
            <w:szCs w:val="18"/>
            <w:u w:val="single"/>
            <w:rPrChange w:id="1154" w:author="Craig Mak" w:date="2015-07-27T13:14:00Z">
              <w:rPr>
                <w:rFonts w:ascii="Georgia" w:eastAsia="Georgia" w:hAnsi="Georgia" w:cs="Georgia"/>
                <w:sz w:val="18"/>
                <w:szCs w:val="18"/>
              </w:rPr>
            </w:rPrChange>
          </w:rPr>
          <w:t>[AU: Table captions not needed. It looks like these are the same as what is already written above each table. If not, incorporate this text below]</w:t>
        </w:r>
      </w:ins>
    </w:p>
    <w:p w14:paraId="2CB0EEAD" w14:textId="3E32A609" w:rsidR="00283DE0" w:rsidRPr="003C3F2B" w:rsidDel="003C3F2B" w:rsidRDefault="00641826" w:rsidP="003B0178">
      <w:pPr>
        <w:pStyle w:val="Heading1"/>
        <w:keepLines/>
        <w:rPr>
          <w:del w:id="1155" w:author="Craig Mak" w:date="2015-07-27T13:13:00Z"/>
          <w:b w:val="0"/>
          <w:bCs w:val="0"/>
          <w:u w:val="single"/>
          <w:rPrChange w:id="1156" w:author="Craig Mak" w:date="2015-07-27T13:14:00Z">
            <w:rPr>
              <w:del w:id="1157" w:author="Craig Mak" w:date="2015-07-27T13:13:00Z"/>
              <w:b w:val="0"/>
              <w:bCs w:val="0"/>
            </w:rPr>
          </w:rPrChange>
        </w:rPr>
      </w:pPr>
      <w:del w:id="1158" w:author="Craig Mak" w:date="2015-07-27T13:13:00Z">
        <w:r w:rsidRPr="003C3F2B" w:rsidDel="003C3F2B">
          <w:rPr>
            <w:spacing w:val="-28"/>
            <w:u w:val="single"/>
            <w:rPrChange w:id="1159" w:author="Craig Mak" w:date="2015-07-27T13:14:00Z">
              <w:rPr>
                <w:spacing w:val="-28"/>
              </w:rPr>
            </w:rPrChange>
          </w:rPr>
          <w:delText>T</w:delText>
        </w:r>
        <w:r w:rsidRPr="003C3F2B" w:rsidDel="003C3F2B">
          <w:rPr>
            <w:u w:val="single"/>
            <w:rPrChange w:id="1160" w:author="Craig Mak" w:date="2015-07-27T13:14:00Z">
              <w:rPr/>
            </w:rPrChange>
          </w:rPr>
          <w:delText>able</w:delText>
        </w:r>
        <w:r w:rsidRPr="003C3F2B" w:rsidDel="003C3F2B">
          <w:rPr>
            <w:spacing w:val="-41"/>
            <w:u w:val="single"/>
            <w:rPrChange w:id="1161" w:author="Craig Mak" w:date="2015-07-27T13:14:00Z">
              <w:rPr>
                <w:spacing w:val="-41"/>
              </w:rPr>
            </w:rPrChange>
          </w:rPr>
          <w:delText xml:space="preserve"> </w:delText>
        </w:r>
        <w:r w:rsidRPr="003C3F2B" w:rsidDel="003C3F2B">
          <w:rPr>
            <w:u w:val="single"/>
            <w:rPrChange w:id="1162" w:author="Craig Mak" w:date="2015-07-27T13:14:00Z">
              <w:rPr/>
            </w:rPrChange>
          </w:rPr>
          <w:delText>Captions</w:delText>
        </w:r>
      </w:del>
    </w:p>
    <w:p w14:paraId="1AC134AC" w14:textId="381885AE" w:rsidR="00283DE0" w:rsidRPr="003C3F2B" w:rsidDel="003C3F2B" w:rsidRDefault="00283DE0" w:rsidP="003B0178">
      <w:pPr>
        <w:keepLines/>
        <w:spacing w:before="11"/>
        <w:rPr>
          <w:del w:id="1163" w:author="Craig Mak" w:date="2015-07-27T13:13:00Z"/>
          <w:rFonts w:ascii="Georgia" w:eastAsia="Georgia" w:hAnsi="Georgia" w:cs="Georgia"/>
          <w:b/>
          <w:bCs/>
          <w:sz w:val="40"/>
          <w:szCs w:val="40"/>
          <w:u w:val="single"/>
          <w:rPrChange w:id="1164" w:author="Craig Mak" w:date="2015-07-27T13:14:00Z">
            <w:rPr>
              <w:del w:id="1165" w:author="Craig Mak" w:date="2015-07-27T13:13:00Z"/>
              <w:rFonts w:ascii="Georgia" w:eastAsia="Georgia" w:hAnsi="Georgia" w:cs="Georgia"/>
              <w:b/>
              <w:bCs/>
              <w:sz w:val="40"/>
              <w:szCs w:val="40"/>
            </w:rPr>
          </w:rPrChange>
        </w:rPr>
      </w:pPr>
    </w:p>
    <w:p w14:paraId="010E76F4" w14:textId="421CA090" w:rsidR="00283DE0" w:rsidRPr="003C3F2B" w:rsidDel="003C3F2B" w:rsidRDefault="00641826" w:rsidP="003B0178">
      <w:pPr>
        <w:pStyle w:val="BodyText"/>
        <w:keepLines/>
        <w:numPr>
          <w:ilvl w:val="1"/>
          <w:numId w:val="6"/>
        </w:numPr>
        <w:tabs>
          <w:tab w:val="left" w:pos="1387"/>
        </w:tabs>
        <w:spacing w:line="254" w:lineRule="auto"/>
        <w:ind w:right="1126" w:hanging="538"/>
        <w:rPr>
          <w:del w:id="1166" w:author="Craig Mak" w:date="2015-07-27T13:13:00Z"/>
          <w:b/>
          <w:u w:val="single"/>
          <w:rPrChange w:id="1167" w:author="Craig Mak" w:date="2015-07-27T13:14:00Z">
            <w:rPr>
              <w:del w:id="1168" w:author="Craig Mak" w:date="2015-07-27T13:13:00Z"/>
            </w:rPr>
          </w:rPrChange>
        </w:rPr>
      </w:pPr>
      <w:del w:id="1169" w:author="Craig Mak" w:date="2015-07-27T13:13:00Z">
        <w:r w:rsidRPr="003C3F2B" w:rsidDel="003C3F2B">
          <w:rPr>
            <w:b/>
            <w:spacing w:val="-2"/>
            <w:u w:val="single"/>
            <w:rPrChange w:id="1170" w:author="Craig Mak" w:date="2015-07-27T13:14:00Z">
              <w:rPr>
                <w:spacing w:val="-2"/>
              </w:rPr>
            </w:rPrChange>
          </w:rPr>
          <w:delText>Benchmarks</w:delText>
        </w:r>
        <w:r w:rsidRPr="003C3F2B" w:rsidDel="003C3F2B">
          <w:rPr>
            <w:b/>
            <w:spacing w:val="24"/>
            <w:u w:val="single"/>
            <w:rPrChange w:id="1171" w:author="Craig Mak" w:date="2015-07-27T13:14:00Z">
              <w:rPr>
                <w:spacing w:val="24"/>
              </w:rPr>
            </w:rPrChange>
          </w:rPr>
          <w:delText xml:space="preserve"> </w:delText>
        </w:r>
        <w:r w:rsidRPr="003C3F2B" w:rsidDel="003C3F2B">
          <w:rPr>
            <w:b/>
            <w:u w:val="single"/>
            <w:rPrChange w:id="1172" w:author="Craig Mak" w:date="2015-07-27T13:14:00Z">
              <w:rPr/>
            </w:rPrChange>
          </w:rPr>
          <w:delText>of</w:delText>
        </w:r>
        <w:r w:rsidRPr="003C3F2B" w:rsidDel="003C3F2B">
          <w:rPr>
            <w:b/>
            <w:spacing w:val="24"/>
            <w:u w:val="single"/>
            <w:rPrChange w:id="1173" w:author="Craig Mak" w:date="2015-07-27T13:14:00Z">
              <w:rPr>
                <w:spacing w:val="24"/>
              </w:rPr>
            </w:rPrChange>
          </w:rPr>
          <w:delText xml:space="preserve"> </w:delText>
        </w:r>
        <w:r w:rsidRPr="003C3F2B" w:rsidDel="003C3F2B">
          <w:rPr>
            <w:b/>
            <w:u w:val="single"/>
            <w:rPrChange w:id="1174" w:author="Craig Mak" w:date="2015-07-27T13:14:00Z">
              <w:rPr/>
            </w:rPrChange>
          </w:rPr>
          <w:delText>Ammolite</w:delText>
        </w:r>
        <w:r w:rsidRPr="003C3F2B" w:rsidDel="003C3F2B">
          <w:rPr>
            <w:b/>
            <w:spacing w:val="26"/>
            <w:u w:val="single"/>
            <w:rPrChange w:id="1175" w:author="Craig Mak" w:date="2015-07-27T13:14:00Z">
              <w:rPr>
                <w:spacing w:val="26"/>
              </w:rPr>
            </w:rPrChange>
          </w:rPr>
          <w:delText xml:space="preserve"> </w:delText>
        </w:r>
        <w:r w:rsidRPr="003C3F2B" w:rsidDel="003C3F2B">
          <w:rPr>
            <w:b/>
            <w:u w:val="single"/>
            <w:rPrChange w:id="1176" w:author="Craig Mak" w:date="2015-07-27T13:14:00Z">
              <w:rPr/>
            </w:rPrChange>
          </w:rPr>
          <w:delText>vs.</w:delText>
        </w:r>
        <w:r w:rsidRPr="003C3F2B" w:rsidDel="003C3F2B">
          <w:rPr>
            <w:b/>
            <w:spacing w:val="33"/>
            <w:u w:val="single"/>
            <w:rPrChange w:id="1177" w:author="Craig Mak" w:date="2015-07-27T13:14:00Z">
              <w:rPr>
                <w:spacing w:val="33"/>
              </w:rPr>
            </w:rPrChange>
          </w:rPr>
          <w:delText xml:space="preserve"> </w:delText>
        </w:r>
        <w:r w:rsidRPr="003C3F2B" w:rsidDel="003C3F2B">
          <w:rPr>
            <w:b/>
            <w:u w:val="single"/>
            <w:rPrChange w:id="1178" w:author="Craig Mak" w:date="2015-07-27T13:14:00Z">
              <w:rPr/>
            </w:rPrChange>
          </w:rPr>
          <w:delText>SMSD</w:delText>
        </w:r>
        <w:r w:rsidRPr="003C3F2B" w:rsidDel="003C3F2B">
          <w:rPr>
            <w:b/>
            <w:spacing w:val="25"/>
            <w:u w:val="single"/>
            <w:rPrChange w:id="1179" w:author="Craig Mak" w:date="2015-07-27T13:14:00Z">
              <w:rPr>
                <w:spacing w:val="25"/>
              </w:rPr>
            </w:rPrChange>
          </w:rPr>
          <w:delText xml:space="preserve"> </w:delText>
        </w:r>
        <w:r w:rsidRPr="003C3F2B" w:rsidDel="003C3F2B">
          <w:rPr>
            <w:b/>
            <w:u w:val="single"/>
            <w:rPrChange w:id="1180" w:author="Craig Mak" w:date="2015-07-27T13:14:00Z">
              <w:rPr/>
            </w:rPrChange>
          </w:rPr>
          <w:delText>on</w:delText>
        </w:r>
        <w:r w:rsidRPr="003C3F2B" w:rsidDel="003C3F2B">
          <w:rPr>
            <w:b/>
            <w:spacing w:val="25"/>
            <w:u w:val="single"/>
            <w:rPrChange w:id="1181" w:author="Craig Mak" w:date="2015-07-27T13:14:00Z">
              <w:rPr>
                <w:spacing w:val="25"/>
              </w:rPr>
            </w:rPrChange>
          </w:rPr>
          <w:delText xml:space="preserve"> </w:delText>
        </w:r>
        <w:r w:rsidRPr="003C3F2B" w:rsidDel="003C3F2B">
          <w:rPr>
            <w:b/>
            <w:u w:val="single"/>
            <w:rPrChange w:id="1182" w:author="Craig Mak" w:date="2015-07-27T13:14:00Z">
              <w:rPr/>
            </w:rPrChange>
          </w:rPr>
          <w:delText>databases</w:delText>
        </w:r>
        <w:r w:rsidRPr="003C3F2B" w:rsidDel="003C3F2B">
          <w:rPr>
            <w:b/>
            <w:spacing w:val="24"/>
            <w:u w:val="single"/>
            <w:rPrChange w:id="1183" w:author="Craig Mak" w:date="2015-07-27T13:14:00Z">
              <w:rPr>
                <w:spacing w:val="24"/>
              </w:rPr>
            </w:rPrChange>
          </w:rPr>
          <w:delText xml:space="preserve"> </w:delText>
        </w:r>
        <w:r w:rsidRPr="003C3F2B" w:rsidDel="003C3F2B">
          <w:rPr>
            <w:b/>
            <w:u w:val="single"/>
            <w:rPrChange w:id="1184" w:author="Craig Mak" w:date="2015-07-27T13:14:00Z">
              <w:rPr/>
            </w:rPrChange>
          </w:rPr>
          <w:delText>of</w:delText>
        </w:r>
        <w:r w:rsidRPr="003C3F2B" w:rsidDel="003C3F2B">
          <w:rPr>
            <w:b/>
            <w:spacing w:val="25"/>
            <w:u w:val="single"/>
            <w:rPrChange w:id="1185" w:author="Craig Mak" w:date="2015-07-27T13:14:00Z">
              <w:rPr>
                <w:spacing w:val="25"/>
              </w:rPr>
            </w:rPrChange>
          </w:rPr>
          <w:delText xml:space="preserve"> </w:delText>
        </w:r>
        <w:r w:rsidRPr="003C3F2B" w:rsidDel="003C3F2B">
          <w:rPr>
            <w:b/>
            <w:u w:val="single"/>
            <w:rPrChange w:id="1186" w:author="Craig Mak" w:date="2015-07-27T13:14:00Z">
              <w:rPr/>
            </w:rPrChange>
          </w:rPr>
          <w:delText>(a)</w:delText>
        </w:r>
        <w:r w:rsidRPr="003C3F2B" w:rsidDel="003C3F2B">
          <w:rPr>
            <w:b/>
            <w:spacing w:val="25"/>
            <w:u w:val="single"/>
            <w:rPrChange w:id="1187" w:author="Craig Mak" w:date="2015-07-27T13:14:00Z">
              <w:rPr>
                <w:spacing w:val="25"/>
              </w:rPr>
            </w:rPrChange>
          </w:rPr>
          <w:delText xml:space="preserve"> </w:delText>
        </w:r>
        <w:r w:rsidRPr="003C3F2B" w:rsidDel="003C3F2B">
          <w:rPr>
            <w:b/>
            <w:u w:val="single"/>
            <w:rPrChange w:id="1188" w:author="Craig Mak" w:date="2015-07-27T13:14:00Z">
              <w:rPr/>
            </w:rPrChange>
          </w:rPr>
          <w:delText>1</w:delText>
        </w:r>
        <w:r w:rsidRPr="003C3F2B" w:rsidDel="003C3F2B">
          <w:rPr>
            <w:b/>
            <w:spacing w:val="24"/>
            <w:w w:val="113"/>
            <w:u w:val="single"/>
            <w:rPrChange w:id="1189" w:author="Craig Mak" w:date="2015-07-27T13:14:00Z">
              <w:rPr>
                <w:spacing w:val="24"/>
                <w:w w:val="113"/>
              </w:rPr>
            </w:rPrChange>
          </w:rPr>
          <w:delText xml:space="preserve"> </w:delText>
        </w:r>
        <w:r w:rsidRPr="003C3F2B" w:rsidDel="003C3F2B">
          <w:rPr>
            <w:b/>
            <w:u w:val="single"/>
            <w:rPrChange w:id="1190" w:author="Craig Mak" w:date="2015-07-27T13:14:00Z">
              <w:rPr/>
            </w:rPrChange>
          </w:rPr>
          <w:delText>million</w:delText>
        </w:r>
        <w:r w:rsidRPr="003C3F2B" w:rsidDel="003C3F2B">
          <w:rPr>
            <w:b/>
            <w:spacing w:val="-28"/>
            <w:u w:val="single"/>
            <w:rPrChange w:id="1191" w:author="Craig Mak" w:date="2015-07-27T13:14:00Z">
              <w:rPr>
                <w:spacing w:val="-28"/>
              </w:rPr>
            </w:rPrChange>
          </w:rPr>
          <w:delText xml:space="preserve"> </w:delText>
        </w:r>
        <w:r w:rsidRPr="003C3F2B" w:rsidDel="003C3F2B">
          <w:rPr>
            <w:b/>
            <w:u w:val="single"/>
            <w:rPrChange w:id="1192" w:author="Craig Mak" w:date="2015-07-27T13:14:00Z">
              <w:rPr/>
            </w:rPrChange>
          </w:rPr>
          <w:delText>molecules</w:delText>
        </w:r>
        <w:r w:rsidR="00103A57" w:rsidRPr="003C3F2B" w:rsidDel="003C3F2B">
          <w:rPr>
            <w:b/>
            <w:spacing w:val="-28"/>
            <w:u w:val="single"/>
            <w:rPrChange w:id="1193" w:author="Craig Mak" w:date="2015-07-27T13:14:00Z">
              <w:rPr>
                <w:spacing w:val="-28"/>
              </w:rPr>
            </w:rPrChange>
          </w:rPr>
          <w:delText xml:space="preserve">;  </w:delText>
        </w:r>
        <w:r w:rsidRPr="003C3F2B" w:rsidDel="003C3F2B">
          <w:rPr>
            <w:b/>
            <w:u w:val="single"/>
            <w:rPrChange w:id="1194" w:author="Craig Mak" w:date="2015-07-27T13:14:00Z">
              <w:rPr/>
            </w:rPrChange>
          </w:rPr>
          <w:delText>(b)</w:delText>
        </w:r>
        <w:r w:rsidRPr="003C3F2B" w:rsidDel="003C3F2B">
          <w:rPr>
            <w:b/>
            <w:spacing w:val="-28"/>
            <w:u w:val="single"/>
            <w:rPrChange w:id="1195" w:author="Craig Mak" w:date="2015-07-27T13:14:00Z">
              <w:rPr>
                <w:spacing w:val="-28"/>
              </w:rPr>
            </w:rPrChange>
          </w:rPr>
          <w:delText xml:space="preserve"> </w:delText>
        </w:r>
        <w:r w:rsidRPr="003C3F2B" w:rsidDel="003C3F2B">
          <w:rPr>
            <w:b/>
            <w:u w:val="single"/>
            <w:rPrChange w:id="1196" w:author="Craig Mak" w:date="2015-07-27T13:14:00Z">
              <w:rPr/>
            </w:rPrChange>
          </w:rPr>
          <w:delText>All</w:delText>
        </w:r>
        <w:r w:rsidRPr="003C3F2B" w:rsidDel="003C3F2B">
          <w:rPr>
            <w:b/>
            <w:spacing w:val="-28"/>
            <w:u w:val="single"/>
            <w:rPrChange w:id="1197" w:author="Craig Mak" w:date="2015-07-27T13:14:00Z">
              <w:rPr>
                <w:spacing w:val="-28"/>
              </w:rPr>
            </w:rPrChange>
          </w:rPr>
          <w:delText xml:space="preserve"> </w:delText>
        </w:r>
        <w:r w:rsidRPr="003C3F2B" w:rsidDel="003C3F2B">
          <w:rPr>
            <w:b/>
            <w:u w:val="single"/>
            <w:rPrChange w:id="1198" w:author="Craig Mak" w:date="2015-07-27T13:14:00Z">
              <w:rPr/>
            </w:rPrChange>
          </w:rPr>
          <w:delText>of</w:delText>
        </w:r>
        <w:r w:rsidRPr="003C3F2B" w:rsidDel="003C3F2B">
          <w:rPr>
            <w:b/>
            <w:spacing w:val="-28"/>
            <w:u w:val="single"/>
            <w:rPrChange w:id="1199" w:author="Craig Mak" w:date="2015-07-27T13:14:00Z">
              <w:rPr>
                <w:spacing w:val="-28"/>
              </w:rPr>
            </w:rPrChange>
          </w:rPr>
          <w:delText xml:space="preserve"> </w:delText>
        </w:r>
        <w:r w:rsidR="005A4AEF" w:rsidRPr="003C3F2B" w:rsidDel="003C3F2B">
          <w:rPr>
            <w:b/>
            <w:spacing w:val="-28"/>
            <w:u w:val="single"/>
            <w:rPrChange w:id="1200" w:author="Craig Mak" w:date="2015-07-27T13:14:00Z">
              <w:rPr>
                <w:spacing w:val="-28"/>
              </w:rPr>
            </w:rPrChange>
          </w:rPr>
          <w:delText xml:space="preserve"> </w:delText>
        </w:r>
        <w:r w:rsidRPr="003C3F2B" w:rsidDel="003C3F2B">
          <w:rPr>
            <w:b/>
            <w:u w:val="single"/>
            <w:rPrChange w:id="1201" w:author="Craig Mak" w:date="2015-07-27T13:14:00Z">
              <w:rPr/>
            </w:rPrChange>
          </w:rPr>
          <w:delText>PubChem</w:delText>
        </w:r>
        <w:r w:rsidRPr="003C3F2B" w:rsidDel="003C3F2B">
          <w:rPr>
            <w:b/>
            <w:spacing w:val="-27"/>
            <w:u w:val="single"/>
            <w:rPrChange w:id="1202" w:author="Craig Mak" w:date="2015-07-27T13:14:00Z">
              <w:rPr>
                <w:spacing w:val="-27"/>
              </w:rPr>
            </w:rPrChange>
          </w:rPr>
          <w:delText xml:space="preserve"> </w:delText>
        </w:r>
        <w:r w:rsidRPr="003C3F2B" w:rsidDel="003C3F2B">
          <w:rPr>
            <w:b/>
            <w:u w:val="single"/>
            <w:rPrChange w:id="1203" w:author="Craig Mak" w:date="2015-07-27T13:14:00Z">
              <w:rPr/>
            </w:rPrChange>
          </w:rPr>
          <w:delText>(47</w:delText>
        </w:r>
        <w:r w:rsidRPr="003C3F2B" w:rsidDel="003C3F2B">
          <w:rPr>
            <w:b/>
            <w:spacing w:val="-28"/>
            <w:u w:val="single"/>
            <w:rPrChange w:id="1204" w:author="Craig Mak" w:date="2015-07-27T13:14:00Z">
              <w:rPr>
                <w:spacing w:val="-28"/>
              </w:rPr>
            </w:rPrChange>
          </w:rPr>
          <w:delText xml:space="preserve"> </w:delText>
        </w:r>
        <w:r w:rsidRPr="003C3F2B" w:rsidDel="003C3F2B">
          <w:rPr>
            <w:b/>
            <w:u w:val="single"/>
            <w:rPrChange w:id="1205" w:author="Craig Mak" w:date="2015-07-27T13:14:00Z">
              <w:rPr/>
            </w:rPrChange>
          </w:rPr>
          <w:delText>million</w:delText>
        </w:r>
        <w:r w:rsidRPr="003C3F2B" w:rsidDel="003C3F2B">
          <w:rPr>
            <w:b/>
            <w:spacing w:val="-28"/>
            <w:u w:val="single"/>
            <w:rPrChange w:id="1206" w:author="Craig Mak" w:date="2015-07-27T13:14:00Z">
              <w:rPr>
                <w:spacing w:val="-28"/>
              </w:rPr>
            </w:rPrChange>
          </w:rPr>
          <w:delText xml:space="preserve"> </w:delText>
        </w:r>
        <w:r w:rsidRPr="003C3F2B" w:rsidDel="003C3F2B">
          <w:rPr>
            <w:b/>
            <w:u w:val="single"/>
            <w:rPrChange w:id="1207" w:author="Craig Mak" w:date="2015-07-27T13:14:00Z">
              <w:rPr/>
            </w:rPrChange>
          </w:rPr>
          <w:delText>molecules)</w:delText>
        </w:r>
      </w:del>
    </w:p>
    <w:p w14:paraId="22F61CE9" w14:textId="5F489AF6" w:rsidR="00283DE0" w:rsidRPr="003C3F2B" w:rsidDel="003C3F2B" w:rsidRDefault="00283DE0" w:rsidP="003B0178">
      <w:pPr>
        <w:keepLines/>
        <w:spacing w:before="7"/>
        <w:rPr>
          <w:del w:id="1208" w:author="Craig Mak" w:date="2015-07-27T13:13:00Z"/>
          <w:rFonts w:ascii="Georgia" w:eastAsia="Georgia" w:hAnsi="Georgia" w:cs="Georgia"/>
          <w:b/>
          <w:sz w:val="20"/>
          <w:szCs w:val="20"/>
          <w:u w:val="single"/>
          <w:rPrChange w:id="1209" w:author="Craig Mak" w:date="2015-07-27T13:14:00Z">
            <w:rPr>
              <w:del w:id="1210" w:author="Craig Mak" w:date="2015-07-27T13:13:00Z"/>
              <w:rFonts w:ascii="Georgia" w:eastAsia="Georgia" w:hAnsi="Georgia" w:cs="Georgia"/>
              <w:sz w:val="20"/>
              <w:szCs w:val="20"/>
            </w:rPr>
          </w:rPrChange>
        </w:rPr>
      </w:pPr>
    </w:p>
    <w:p w14:paraId="56BFE38F" w14:textId="77B22627" w:rsidR="00283DE0" w:rsidRPr="003C3F2B" w:rsidDel="003C3F2B" w:rsidRDefault="00641826" w:rsidP="003B0178">
      <w:pPr>
        <w:pStyle w:val="BodyText"/>
        <w:keepLines/>
        <w:numPr>
          <w:ilvl w:val="1"/>
          <w:numId w:val="6"/>
        </w:numPr>
        <w:tabs>
          <w:tab w:val="left" w:pos="1387"/>
        </w:tabs>
        <w:spacing w:line="254" w:lineRule="auto"/>
        <w:ind w:right="1119" w:hanging="538"/>
        <w:rPr>
          <w:del w:id="1211" w:author="Craig Mak" w:date="2015-07-27T13:13:00Z"/>
          <w:b/>
          <w:u w:val="single"/>
          <w:rPrChange w:id="1212" w:author="Craig Mak" w:date="2015-07-27T13:14:00Z">
            <w:rPr>
              <w:del w:id="1213" w:author="Craig Mak" w:date="2015-07-27T13:13:00Z"/>
            </w:rPr>
          </w:rPrChange>
        </w:rPr>
      </w:pPr>
      <w:del w:id="1214" w:author="Craig Mak" w:date="2015-07-27T13:13:00Z">
        <w:r w:rsidRPr="003C3F2B" w:rsidDel="003C3F2B">
          <w:rPr>
            <w:b/>
            <w:u w:val="single"/>
            <w:rPrChange w:id="1215" w:author="Craig Mak" w:date="2015-07-27T13:14:00Z">
              <w:rPr/>
            </w:rPrChange>
          </w:rPr>
          <w:delText>(a)</w:delText>
        </w:r>
        <w:r w:rsidRPr="003C3F2B" w:rsidDel="003C3F2B">
          <w:rPr>
            <w:b/>
            <w:spacing w:val="-9"/>
            <w:u w:val="single"/>
            <w:rPrChange w:id="1216" w:author="Craig Mak" w:date="2015-07-27T13:14:00Z">
              <w:rPr>
                <w:spacing w:val="-9"/>
              </w:rPr>
            </w:rPrChange>
          </w:rPr>
          <w:delText xml:space="preserve"> </w:delText>
        </w:r>
        <w:r w:rsidRPr="003C3F2B" w:rsidDel="003C3F2B">
          <w:rPr>
            <w:b/>
            <w:u w:val="single"/>
            <w:rPrChange w:id="1217" w:author="Craig Mak" w:date="2015-07-27T13:14:00Z">
              <w:rPr/>
            </w:rPrChange>
          </w:rPr>
          <w:delText>Running</w:delText>
        </w:r>
        <w:r w:rsidRPr="003C3F2B" w:rsidDel="003C3F2B">
          <w:rPr>
            <w:b/>
            <w:spacing w:val="-7"/>
            <w:u w:val="single"/>
            <w:rPrChange w:id="1218" w:author="Craig Mak" w:date="2015-07-27T13:14:00Z">
              <w:rPr>
                <w:spacing w:val="-7"/>
              </w:rPr>
            </w:rPrChange>
          </w:rPr>
          <w:delText xml:space="preserve"> </w:delText>
        </w:r>
        <w:r w:rsidRPr="003C3F2B" w:rsidDel="003C3F2B">
          <w:rPr>
            <w:b/>
            <w:u w:val="single"/>
            <w:rPrChange w:id="1219" w:author="Craig Mak" w:date="2015-07-27T13:14:00Z">
              <w:rPr/>
            </w:rPrChange>
          </w:rPr>
          <w:delText>time</w:delText>
        </w:r>
        <w:r w:rsidRPr="003C3F2B" w:rsidDel="003C3F2B">
          <w:rPr>
            <w:b/>
            <w:spacing w:val="-8"/>
            <w:u w:val="single"/>
            <w:rPrChange w:id="1220" w:author="Craig Mak" w:date="2015-07-27T13:14:00Z">
              <w:rPr>
                <w:spacing w:val="-8"/>
              </w:rPr>
            </w:rPrChange>
          </w:rPr>
          <w:delText xml:space="preserve"> </w:delText>
        </w:r>
        <w:r w:rsidRPr="003C3F2B" w:rsidDel="003C3F2B">
          <w:rPr>
            <w:b/>
            <w:u w:val="single"/>
            <w:rPrChange w:id="1221" w:author="Craig Mak" w:date="2015-07-27T13:14:00Z">
              <w:rPr/>
            </w:rPrChange>
          </w:rPr>
          <w:delText>and</w:delText>
        </w:r>
        <w:r w:rsidRPr="003C3F2B" w:rsidDel="003C3F2B">
          <w:rPr>
            <w:b/>
            <w:spacing w:val="-8"/>
            <w:u w:val="single"/>
            <w:rPrChange w:id="1222" w:author="Craig Mak" w:date="2015-07-27T13:14:00Z">
              <w:rPr>
                <w:spacing w:val="-8"/>
              </w:rPr>
            </w:rPrChange>
          </w:rPr>
          <w:delText xml:space="preserve"> </w:delText>
        </w:r>
        <w:r w:rsidRPr="003C3F2B" w:rsidDel="003C3F2B">
          <w:rPr>
            <w:b/>
            <w:u w:val="single"/>
            <w:rPrChange w:id="1223" w:author="Craig Mak" w:date="2015-07-27T13:14:00Z">
              <w:rPr/>
            </w:rPrChange>
          </w:rPr>
          <w:delText>(b)</w:delText>
        </w:r>
        <w:r w:rsidRPr="003C3F2B" w:rsidDel="003C3F2B">
          <w:rPr>
            <w:b/>
            <w:spacing w:val="-8"/>
            <w:u w:val="single"/>
            <w:rPrChange w:id="1224" w:author="Craig Mak" w:date="2015-07-27T13:14:00Z">
              <w:rPr>
                <w:spacing w:val="-8"/>
              </w:rPr>
            </w:rPrChange>
          </w:rPr>
          <w:delText xml:space="preserve"> </w:delText>
        </w:r>
        <w:r w:rsidRPr="003C3F2B" w:rsidDel="003C3F2B">
          <w:rPr>
            <w:b/>
            <w:u w:val="single"/>
            <w:rPrChange w:id="1225" w:author="Craig Mak" w:date="2015-07-27T13:14:00Z">
              <w:rPr/>
            </w:rPrChange>
          </w:rPr>
          <w:delText>accuracy</w:delText>
        </w:r>
        <w:r w:rsidRPr="003C3F2B" w:rsidDel="003C3F2B">
          <w:rPr>
            <w:b/>
            <w:spacing w:val="-8"/>
            <w:u w:val="single"/>
            <w:rPrChange w:id="1226" w:author="Craig Mak" w:date="2015-07-27T13:14:00Z">
              <w:rPr>
                <w:spacing w:val="-8"/>
              </w:rPr>
            </w:rPrChange>
          </w:rPr>
          <w:delText xml:space="preserve"> </w:delText>
        </w:r>
        <w:r w:rsidRPr="003C3F2B" w:rsidDel="003C3F2B">
          <w:rPr>
            <w:b/>
            <w:u w:val="single"/>
            <w:rPrChange w:id="1227" w:author="Craig Mak" w:date="2015-07-27T13:14:00Z">
              <w:rPr/>
            </w:rPrChange>
          </w:rPr>
          <w:delText>of</w:delText>
        </w:r>
        <w:r w:rsidRPr="003C3F2B" w:rsidDel="003C3F2B">
          <w:rPr>
            <w:b/>
            <w:spacing w:val="-8"/>
            <w:u w:val="single"/>
            <w:rPrChange w:id="1228" w:author="Craig Mak" w:date="2015-07-27T13:14:00Z">
              <w:rPr>
                <w:spacing w:val="-8"/>
              </w:rPr>
            </w:rPrChange>
          </w:rPr>
          <w:delText xml:space="preserve"> </w:delText>
        </w:r>
        <w:r w:rsidRPr="003C3F2B" w:rsidDel="003C3F2B">
          <w:rPr>
            <w:b/>
            <w:u w:val="single"/>
            <w:rPrChange w:id="1229" w:author="Craig Mak" w:date="2015-07-27T13:14:00Z">
              <w:rPr/>
            </w:rPrChange>
          </w:rPr>
          <w:delText>BLASTX,</w:delText>
        </w:r>
        <w:r w:rsidRPr="003C3F2B" w:rsidDel="003C3F2B">
          <w:rPr>
            <w:b/>
            <w:spacing w:val="-7"/>
            <w:u w:val="single"/>
            <w:rPrChange w:id="1230" w:author="Craig Mak" w:date="2015-07-27T13:14:00Z">
              <w:rPr>
                <w:spacing w:val="-7"/>
              </w:rPr>
            </w:rPrChange>
          </w:rPr>
          <w:delText xml:space="preserve"> </w:delText>
        </w:r>
        <w:r w:rsidRPr="003C3F2B" w:rsidDel="003C3F2B">
          <w:rPr>
            <w:b/>
            <w:spacing w:val="-2"/>
            <w:u w:val="single"/>
            <w:rPrChange w:id="1231" w:author="Craig Mak" w:date="2015-07-27T13:14:00Z">
              <w:rPr>
                <w:spacing w:val="-2"/>
              </w:rPr>
            </w:rPrChange>
          </w:rPr>
          <w:delText>RapSearch2,</w:delText>
        </w:r>
        <w:r w:rsidRPr="003C3F2B" w:rsidDel="003C3F2B">
          <w:rPr>
            <w:b/>
            <w:spacing w:val="24"/>
            <w:w w:val="91"/>
            <w:u w:val="single"/>
            <w:rPrChange w:id="1232" w:author="Craig Mak" w:date="2015-07-27T13:14:00Z">
              <w:rPr>
                <w:spacing w:val="24"/>
                <w:w w:val="91"/>
              </w:rPr>
            </w:rPrChange>
          </w:rPr>
          <w:delText xml:space="preserve"> </w:delText>
        </w:r>
        <w:r w:rsidRPr="003C3F2B" w:rsidDel="003C3F2B">
          <w:rPr>
            <w:b/>
            <w:u w:val="single"/>
            <w:rPrChange w:id="1233" w:author="Craig Mak" w:date="2015-07-27T13:14:00Z">
              <w:rPr/>
            </w:rPrChange>
          </w:rPr>
          <w:delText>DIAMOND,</w:delText>
        </w:r>
        <w:r w:rsidRPr="003C3F2B" w:rsidDel="003C3F2B">
          <w:rPr>
            <w:b/>
            <w:spacing w:val="-4"/>
            <w:u w:val="single"/>
            <w:rPrChange w:id="1234" w:author="Craig Mak" w:date="2015-07-27T13:14:00Z">
              <w:rPr>
                <w:spacing w:val="-4"/>
              </w:rPr>
            </w:rPrChange>
          </w:rPr>
          <w:delText xml:space="preserve"> </w:delText>
        </w:r>
        <w:r w:rsidRPr="003C3F2B" w:rsidDel="003C3F2B">
          <w:rPr>
            <w:b/>
            <w:u w:val="single"/>
            <w:rPrChange w:id="1235" w:author="Craig Mak" w:date="2015-07-27T13:14:00Z">
              <w:rPr/>
            </w:rPrChange>
          </w:rPr>
          <w:delText>and</w:delText>
        </w:r>
        <w:r w:rsidRPr="003C3F2B" w:rsidDel="003C3F2B">
          <w:rPr>
            <w:b/>
            <w:spacing w:val="-2"/>
            <w:u w:val="single"/>
            <w:rPrChange w:id="1236" w:author="Craig Mak" w:date="2015-07-27T13:14:00Z">
              <w:rPr>
                <w:spacing w:val="-2"/>
              </w:rPr>
            </w:rPrChange>
          </w:rPr>
          <w:delText xml:space="preserve"> </w:delText>
        </w:r>
        <w:r w:rsidRPr="003C3F2B" w:rsidDel="003C3F2B">
          <w:rPr>
            <w:b/>
            <w:u w:val="single"/>
            <w:rPrChange w:id="1237" w:author="Craig Mak" w:date="2015-07-27T13:14:00Z">
              <w:rPr/>
            </w:rPrChange>
          </w:rPr>
          <w:delText>MICA.</w:delText>
        </w:r>
        <w:r w:rsidRPr="003C3F2B" w:rsidDel="003C3F2B">
          <w:rPr>
            <w:b/>
            <w:spacing w:val="-2"/>
            <w:u w:val="single"/>
            <w:rPrChange w:id="1238" w:author="Craig Mak" w:date="2015-07-27T13:14:00Z">
              <w:rPr>
                <w:spacing w:val="-2"/>
              </w:rPr>
            </w:rPrChange>
          </w:rPr>
          <w:delText xml:space="preserve"> </w:delText>
        </w:r>
        <w:r w:rsidRPr="003C3F2B" w:rsidDel="003C3F2B">
          <w:rPr>
            <w:b/>
            <w:u w:val="single"/>
            <w:rPrChange w:id="1239" w:author="Craig Mak" w:date="2015-07-27T13:14:00Z">
              <w:rPr/>
            </w:rPrChange>
          </w:rPr>
          <w:delText>Data</w:delText>
        </w:r>
        <w:r w:rsidRPr="003C3F2B" w:rsidDel="003C3F2B">
          <w:rPr>
            <w:b/>
            <w:spacing w:val="-2"/>
            <w:u w:val="single"/>
            <w:rPrChange w:id="1240" w:author="Craig Mak" w:date="2015-07-27T13:14:00Z">
              <w:rPr>
                <w:spacing w:val="-2"/>
              </w:rPr>
            </w:rPrChange>
          </w:rPr>
          <w:delText xml:space="preserve"> </w:delText>
        </w:r>
        <w:r w:rsidRPr="003C3F2B" w:rsidDel="003C3F2B">
          <w:rPr>
            <w:b/>
            <w:u w:val="single"/>
            <w:rPrChange w:id="1241" w:author="Craig Mak" w:date="2015-07-27T13:14:00Z">
              <w:rPr/>
            </w:rPrChange>
          </w:rPr>
          <w:delText>set</w:delText>
        </w:r>
        <w:r w:rsidRPr="003C3F2B" w:rsidDel="003C3F2B">
          <w:rPr>
            <w:b/>
            <w:spacing w:val="-2"/>
            <w:u w:val="single"/>
            <w:rPrChange w:id="1242" w:author="Craig Mak" w:date="2015-07-27T13:14:00Z">
              <w:rPr>
                <w:spacing w:val="-2"/>
              </w:rPr>
            </w:rPrChange>
          </w:rPr>
          <w:delText xml:space="preserve"> </w:delText>
        </w:r>
        <w:r w:rsidRPr="003C3F2B" w:rsidDel="003C3F2B">
          <w:rPr>
            <w:b/>
            <w:u w:val="single"/>
            <w:rPrChange w:id="1243" w:author="Craig Mak" w:date="2015-07-27T13:14:00Z">
              <w:rPr/>
            </w:rPrChange>
          </w:rPr>
          <w:delText>is</w:delText>
        </w:r>
        <w:r w:rsidRPr="003C3F2B" w:rsidDel="003C3F2B">
          <w:rPr>
            <w:b/>
            <w:spacing w:val="-2"/>
            <w:u w:val="single"/>
            <w:rPrChange w:id="1244" w:author="Craig Mak" w:date="2015-07-27T13:14:00Z">
              <w:rPr>
                <w:spacing w:val="-2"/>
              </w:rPr>
            </w:rPrChange>
          </w:rPr>
          <w:delText xml:space="preserve"> </w:delText>
        </w:r>
        <w:r w:rsidRPr="003C3F2B" w:rsidDel="003C3F2B">
          <w:rPr>
            <w:b/>
            <w:u w:val="single"/>
            <w:rPrChange w:id="1245" w:author="Craig Mak" w:date="2015-07-27T13:14:00Z">
              <w:rPr/>
            </w:rPrChange>
          </w:rPr>
          <w:delText>the</w:delText>
        </w:r>
        <w:r w:rsidRPr="003C3F2B" w:rsidDel="003C3F2B">
          <w:rPr>
            <w:b/>
            <w:spacing w:val="-3"/>
            <w:u w:val="single"/>
            <w:rPrChange w:id="1246" w:author="Craig Mak" w:date="2015-07-27T13:14:00Z">
              <w:rPr>
                <w:spacing w:val="-3"/>
              </w:rPr>
            </w:rPrChange>
          </w:rPr>
          <w:delText xml:space="preserve"> </w:delText>
        </w:r>
        <w:r w:rsidRPr="003C3F2B" w:rsidDel="003C3F2B">
          <w:rPr>
            <w:b/>
            <w:u w:val="single"/>
            <w:rPrChange w:id="1247" w:author="Craig Mak" w:date="2015-07-27T13:14:00Z">
              <w:rPr/>
            </w:rPrChange>
          </w:rPr>
          <w:delText>American</w:delText>
        </w:r>
        <w:r w:rsidRPr="003C3F2B" w:rsidDel="003C3F2B">
          <w:rPr>
            <w:b/>
            <w:spacing w:val="-1"/>
            <w:u w:val="single"/>
            <w:rPrChange w:id="1248" w:author="Craig Mak" w:date="2015-07-27T13:14:00Z">
              <w:rPr>
                <w:spacing w:val="-1"/>
              </w:rPr>
            </w:rPrChange>
          </w:rPr>
          <w:delText xml:space="preserve"> </w:delText>
        </w:r>
        <w:r w:rsidRPr="003C3F2B" w:rsidDel="003C3F2B">
          <w:rPr>
            <w:b/>
            <w:u w:val="single"/>
            <w:rPrChange w:id="1249" w:author="Craig Mak" w:date="2015-07-27T13:14:00Z">
              <w:rPr/>
            </w:rPrChange>
          </w:rPr>
          <w:delText>gut</w:delText>
        </w:r>
        <w:r w:rsidRPr="003C3F2B" w:rsidDel="003C3F2B">
          <w:rPr>
            <w:b/>
            <w:spacing w:val="-2"/>
            <w:u w:val="single"/>
            <w:rPrChange w:id="1250" w:author="Craig Mak" w:date="2015-07-27T13:14:00Z">
              <w:rPr>
                <w:spacing w:val="-2"/>
              </w:rPr>
            </w:rPrChange>
          </w:rPr>
          <w:delText xml:space="preserve"> </w:delText>
        </w:r>
        <w:r w:rsidRPr="003C3F2B" w:rsidDel="003C3F2B">
          <w:rPr>
            <w:b/>
            <w:u w:val="single"/>
            <w:rPrChange w:id="1251" w:author="Craig Mak" w:date="2015-07-27T13:14:00Z">
              <w:rPr/>
            </w:rPrChange>
          </w:rPr>
          <w:delText>micro-</w:delText>
        </w:r>
        <w:r w:rsidRPr="003C3F2B" w:rsidDel="003C3F2B">
          <w:rPr>
            <w:b/>
            <w:w w:val="91"/>
            <w:u w:val="single"/>
            <w:rPrChange w:id="1252" w:author="Craig Mak" w:date="2015-07-27T13:14:00Z">
              <w:rPr>
                <w:w w:val="91"/>
              </w:rPr>
            </w:rPrChange>
          </w:rPr>
          <w:delText xml:space="preserve"> </w:delText>
        </w:r>
        <w:r w:rsidRPr="003C3F2B" w:rsidDel="003C3F2B">
          <w:rPr>
            <w:b/>
            <w:w w:val="95"/>
            <w:u w:val="single"/>
            <w:rPrChange w:id="1253" w:author="Craig Mak" w:date="2015-07-27T13:14:00Z">
              <w:rPr>
                <w:w w:val="95"/>
              </w:rPr>
            </w:rPrChange>
          </w:rPr>
          <w:delText>biome</w:delText>
        </w:r>
        <w:r w:rsidRPr="003C3F2B" w:rsidDel="003C3F2B">
          <w:rPr>
            <w:b/>
            <w:spacing w:val="-12"/>
            <w:w w:val="95"/>
            <w:u w:val="single"/>
            <w:rPrChange w:id="1254" w:author="Craig Mak" w:date="2015-07-27T13:14:00Z">
              <w:rPr>
                <w:spacing w:val="-12"/>
                <w:w w:val="95"/>
              </w:rPr>
            </w:rPrChange>
          </w:rPr>
          <w:delText xml:space="preserve"> </w:delText>
        </w:r>
        <w:r w:rsidRPr="003C3F2B" w:rsidDel="003C3F2B">
          <w:rPr>
            <w:b/>
            <w:spacing w:val="1"/>
            <w:w w:val="95"/>
            <w:u w:val="single"/>
            <w:rPrChange w:id="1255" w:author="Craig Mak" w:date="2015-07-27T13:14:00Z">
              <w:rPr>
                <w:spacing w:val="1"/>
                <w:w w:val="95"/>
              </w:rPr>
            </w:rPrChange>
          </w:rPr>
          <w:delText>pro</w:delText>
        </w:r>
        <w:r w:rsidRPr="003C3F2B" w:rsidDel="003C3F2B">
          <w:rPr>
            <w:b/>
            <w:w w:val="95"/>
            <w:u w:val="single"/>
            <w:rPrChange w:id="1256" w:author="Craig Mak" w:date="2015-07-27T13:14:00Z">
              <w:rPr>
                <w:w w:val="95"/>
              </w:rPr>
            </w:rPrChange>
          </w:rPr>
          <w:delText>ject</w:delText>
        </w:r>
        <w:r w:rsidRPr="003C3F2B" w:rsidDel="003C3F2B">
          <w:rPr>
            <w:b/>
            <w:spacing w:val="-12"/>
            <w:w w:val="95"/>
            <w:u w:val="single"/>
            <w:rPrChange w:id="1257" w:author="Craig Mak" w:date="2015-07-27T13:14:00Z">
              <w:rPr>
                <w:spacing w:val="-12"/>
                <w:w w:val="95"/>
              </w:rPr>
            </w:rPrChange>
          </w:rPr>
          <w:delText xml:space="preserve"> </w:delText>
        </w:r>
        <w:r w:rsidRPr="003C3F2B" w:rsidDel="003C3F2B">
          <w:rPr>
            <w:b/>
            <w:w w:val="95"/>
            <w:u w:val="single"/>
            <w:rPrChange w:id="1258" w:author="Craig Mak" w:date="2015-07-27T13:14:00Z">
              <w:rPr>
                <w:w w:val="95"/>
              </w:rPr>
            </w:rPrChange>
          </w:rPr>
          <w:delText>read</w:delText>
        </w:r>
        <w:r w:rsidRPr="003C3F2B" w:rsidDel="003C3F2B">
          <w:rPr>
            <w:b/>
            <w:spacing w:val="-12"/>
            <w:w w:val="95"/>
            <w:u w:val="single"/>
            <w:rPrChange w:id="1259" w:author="Craig Mak" w:date="2015-07-27T13:14:00Z">
              <w:rPr>
                <w:spacing w:val="-12"/>
                <w:w w:val="95"/>
              </w:rPr>
            </w:rPrChange>
          </w:rPr>
          <w:delText xml:space="preserve"> </w:delText>
        </w:r>
        <w:r w:rsidRPr="003C3F2B" w:rsidDel="003C3F2B">
          <w:rPr>
            <w:b/>
            <w:w w:val="95"/>
            <w:u w:val="single"/>
            <w:rPrChange w:id="1260" w:author="Craig Mak" w:date="2015-07-27T13:14:00Z">
              <w:rPr>
                <w:w w:val="95"/>
              </w:rPr>
            </w:rPrChange>
          </w:rPr>
          <w:delText>sets</w:delText>
        </w:r>
        <w:r w:rsidRPr="003C3F2B" w:rsidDel="003C3F2B">
          <w:rPr>
            <w:b/>
            <w:spacing w:val="-12"/>
            <w:w w:val="95"/>
            <w:u w:val="single"/>
            <w:rPrChange w:id="1261" w:author="Craig Mak" w:date="2015-07-27T13:14:00Z">
              <w:rPr>
                <w:spacing w:val="-12"/>
                <w:w w:val="95"/>
              </w:rPr>
            </w:rPrChange>
          </w:rPr>
          <w:delText xml:space="preserve"> </w:delText>
        </w:r>
        <w:r w:rsidRPr="003C3F2B" w:rsidDel="003C3F2B">
          <w:rPr>
            <w:b/>
            <w:w w:val="95"/>
            <w:u w:val="single"/>
            <w:rPrChange w:id="1262" w:author="Craig Mak" w:date="2015-07-27T13:14:00Z">
              <w:rPr>
                <w:w w:val="95"/>
              </w:rPr>
            </w:rPrChange>
          </w:rPr>
          <w:delText>ERR335622,</w:delText>
        </w:r>
        <w:r w:rsidRPr="003C3F2B" w:rsidDel="003C3F2B">
          <w:rPr>
            <w:b/>
            <w:spacing w:val="-6"/>
            <w:w w:val="95"/>
            <w:u w:val="single"/>
            <w:rPrChange w:id="1263" w:author="Craig Mak" w:date="2015-07-27T13:14:00Z">
              <w:rPr>
                <w:spacing w:val="-6"/>
                <w:w w:val="95"/>
              </w:rPr>
            </w:rPrChange>
          </w:rPr>
          <w:delText xml:space="preserve"> </w:delText>
        </w:r>
        <w:r w:rsidRPr="003C3F2B" w:rsidDel="003C3F2B">
          <w:rPr>
            <w:b/>
            <w:w w:val="95"/>
            <w:u w:val="single"/>
            <w:rPrChange w:id="1264" w:author="Craig Mak" w:date="2015-07-27T13:14:00Z">
              <w:rPr>
                <w:w w:val="95"/>
              </w:rPr>
            </w:rPrChange>
          </w:rPr>
          <w:delText>ERR335625,</w:delText>
        </w:r>
        <w:r w:rsidRPr="003C3F2B" w:rsidDel="003C3F2B">
          <w:rPr>
            <w:b/>
            <w:spacing w:val="-6"/>
            <w:w w:val="95"/>
            <w:u w:val="single"/>
            <w:rPrChange w:id="1265" w:author="Craig Mak" w:date="2015-07-27T13:14:00Z">
              <w:rPr>
                <w:spacing w:val="-6"/>
                <w:w w:val="95"/>
              </w:rPr>
            </w:rPrChange>
          </w:rPr>
          <w:delText xml:space="preserve"> </w:delText>
        </w:r>
        <w:r w:rsidRPr="003C3F2B" w:rsidDel="003C3F2B">
          <w:rPr>
            <w:b/>
            <w:w w:val="95"/>
            <w:u w:val="single"/>
            <w:rPrChange w:id="1266" w:author="Craig Mak" w:date="2015-07-27T13:14:00Z">
              <w:rPr>
                <w:w w:val="95"/>
              </w:rPr>
            </w:rPrChange>
          </w:rPr>
          <w:delText>ERR335631,</w:delText>
        </w:r>
        <w:r w:rsidRPr="003C3F2B" w:rsidDel="003C3F2B">
          <w:rPr>
            <w:b/>
            <w:spacing w:val="26"/>
            <w:w w:val="96"/>
            <w:u w:val="single"/>
            <w:rPrChange w:id="1267" w:author="Craig Mak" w:date="2015-07-27T13:14:00Z">
              <w:rPr>
                <w:spacing w:val="26"/>
                <w:w w:val="96"/>
              </w:rPr>
            </w:rPrChange>
          </w:rPr>
          <w:delText xml:space="preserve"> </w:delText>
        </w:r>
        <w:r w:rsidRPr="003C3F2B" w:rsidDel="003C3F2B">
          <w:rPr>
            <w:b/>
            <w:w w:val="95"/>
            <w:u w:val="single"/>
            <w:rPrChange w:id="1268" w:author="Craig Mak" w:date="2015-07-27T13:14:00Z">
              <w:rPr>
                <w:w w:val="95"/>
              </w:rPr>
            </w:rPrChange>
          </w:rPr>
          <w:delText>ERR335635,</w:delText>
        </w:r>
        <w:r w:rsidRPr="003C3F2B" w:rsidDel="003C3F2B">
          <w:rPr>
            <w:b/>
            <w:spacing w:val="-15"/>
            <w:w w:val="95"/>
            <w:u w:val="single"/>
            <w:rPrChange w:id="1269" w:author="Craig Mak" w:date="2015-07-27T13:14:00Z">
              <w:rPr>
                <w:spacing w:val="-15"/>
                <w:w w:val="95"/>
              </w:rPr>
            </w:rPrChange>
          </w:rPr>
          <w:delText xml:space="preserve"> </w:delText>
        </w:r>
        <w:r w:rsidRPr="003C3F2B" w:rsidDel="003C3F2B">
          <w:rPr>
            <w:b/>
            <w:w w:val="95"/>
            <w:u w:val="single"/>
            <w:rPrChange w:id="1270" w:author="Craig Mak" w:date="2015-07-27T13:14:00Z">
              <w:rPr>
                <w:w w:val="95"/>
              </w:rPr>
            </w:rPrChange>
          </w:rPr>
          <w:delText>ERR335636</w:delText>
        </w:r>
      </w:del>
    </w:p>
    <w:p w14:paraId="1A89C888" w14:textId="086EAB18" w:rsidR="00283DE0" w:rsidRPr="003C3F2B" w:rsidDel="003C3F2B" w:rsidRDefault="00283DE0" w:rsidP="003B0178">
      <w:pPr>
        <w:keepLines/>
        <w:spacing w:before="7"/>
        <w:rPr>
          <w:del w:id="1271" w:author="Craig Mak" w:date="2015-07-27T13:13:00Z"/>
          <w:rFonts w:ascii="Georgia" w:eastAsia="Georgia" w:hAnsi="Georgia" w:cs="Georgia"/>
          <w:b/>
          <w:sz w:val="20"/>
          <w:szCs w:val="20"/>
          <w:u w:val="single"/>
          <w:rPrChange w:id="1272" w:author="Craig Mak" w:date="2015-07-27T13:14:00Z">
            <w:rPr>
              <w:del w:id="1273" w:author="Craig Mak" w:date="2015-07-27T13:13:00Z"/>
              <w:rFonts w:ascii="Georgia" w:eastAsia="Georgia" w:hAnsi="Georgia" w:cs="Georgia"/>
              <w:sz w:val="20"/>
              <w:szCs w:val="20"/>
            </w:rPr>
          </w:rPrChange>
        </w:rPr>
      </w:pPr>
    </w:p>
    <w:p w14:paraId="32DECC3E" w14:textId="7F4CD58B" w:rsidR="00283DE0" w:rsidRPr="003C3F2B" w:rsidDel="003C3F2B" w:rsidRDefault="00641826" w:rsidP="003B0178">
      <w:pPr>
        <w:pStyle w:val="BodyText"/>
        <w:keepLines/>
        <w:numPr>
          <w:ilvl w:val="1"/>
          <w:numId w:val="6"/>
        </w:numPr>
        <w:tabs>
          <w:tab w:val="left" w:pos="1387"/>
        </w:tabs>
        <w:ind w:hanging="538"/>
        <w:rPr>
          <w:del w:id="1274" w:author="Craig Mak" w:date="2015-07-27T13:13:00Z"/>
          <w:b/>
          <w:u w:val="single"/>
          <w:rPrChange w:id="1275" w:author="Craig Mak" w:date="2015-07-27T13:14:00Z">
            <w:rPr>
              <w:del w:id="1276" w:author="Craig Mak" w:date="2015-07-27T13:13:00Z"/>
            </w:rPr>
          </w:rPrChange>
        </w:rPr>
      </w:pPr>
      <w:del w:id="1277" w:author="Craig Mak" w:date="2015-07-27T13:13:00Z">
        <w:r w:rsidRPr="003C3F2B" w:rsidDel="003C3F2B">
          <w:rPr>
            <w:b/>
            <w:u w:val="single"/>
            <w:rPrChange w:id="1278" w:author="Craig Mak" w:date="2015-07-27T13:14:00Z">
              <w:rPr/>
            </w:rPrChange>
          </w:rPr>
          <w:delText>Cluster</w:delText>
        </w:r>
        <w:r w:rsidRPr="003C3F2B" w:rsidDel="003C3F2B">
          <w:rPr>
            <w:b/>
            <w:spacing w:val="-27"/>
            <w:u w:val="single"/>
            <w:rPrChange w:id="1279" w:author="Craig Mak" w:date="2015-07-27T13:14:00Z">
              <w:rPr>
                <w:spacing w:val="-27"/>
              </w:rPr>
            </w:rPrChange>
          </w:rPr>
          <w:delText xml:space="preserve"> </w:delText>
        </w:r>
        <w:r w:rsidRPr="003C3F2B" w:rsidDel="003C3F2B">
          <w:rPr>
            <w:b/>
            <w:u w:val="single"/>
            <w:rPrChange w:id="1280" w:author="Craig Mak" w:date="2015-07-27T13:14:00Z">
              <w:rPr/>
            </w:rPrChange>
          </w:rPr>
          <w:delText>generation</w:delText>
        </w:r>
        <w:r w:rsidRPr="003C3F2B" w:rsidDel="003C3F2B">
          <w:rPr>
            <w:b/>
            <w:spacing w:val="-27"/>
            <w:u w:val="single"/>
            <w:rPrChange w:id="1281" w:author="Craig Mak" w:date="2015-07-27T13:14:00Z">
              <w:rPr>
                <w:spacing w:val="-27"/>
              </w:rPr>
            </w:rPrChange>
          </w:rPr>
          <w:delText xml:space="preserve"> </w:delText>
        </w:r>
        <w:r w:rsidRPr="003C3F2B" w:rsidDel="003C3F2B">
          <w:rPr>
            <w:b/>
            <w:u w:val="single"/>
            <w:rPrChange w:id="1282" w:author="Craig Mak" w:date="2015-07-27T13:14:00Z">
              <w:rPr/>
            </w:rPrChange>
          </w:rPr>
          <w:delText>time</w:delText>
        </w:r>
        <w:r w:rsidRPr="003C3F2B" w:rsidDel="003C3F2B">
          <w:rPr>
            <w:b/>
            <w:spacing w:val="-27"/>
            <w:u w:val="single"/>
            <w:rPrChange w:id="1283" w:author="Craig Mak" w:date="2015-07-27T13:14:00Z">
              <w:rPr>
                <w:spacing w:val="-27"/>
              </w:rPr>
            </w:rPrChange>
          </w:rPr>
          <w:delText xml:space="preserve"> </w:delText>
        </w:r>
        <w:r w:rsidRPr="003C3F2B" w:rsidDel="003C3F2B">
          <w:rPr>
            <w:b/>
            <w:u w:val="single"/>
            <w:rPrChange w:id="1284" w:author="Craig Mak" w:date="2015-07-27T13:14:00Z">
              <w:rPr/>
            </w:rPrChange>
          </w:rPr>
          <w:delText>for</w:delText>
        </w:r>
        <w:r w:rsidRPr="003C3F2B" w:rsidDel="003C3F2B">
          <w:rPr>
            <w:b/>
            <w:spacing w:val="-26"/>
            <w:u w:val="single"/>
            <w:rPrChange w:id="1285" w:author="Craig Mak" w:date="2015-07-27T13:14:00Z">
              <w:rPr>
                <w:spacing w:val="-26"/>
              </w:rPr>
            </w:rPrChange>
          </w:rPr>
          <w:delText xml:space="preserve"> </w:delText>
        </w:r>
        <w:r w:rsidRPr="003C3F2B" w:rsidDel="003C3F2B">
          <w:rPr>
            <w:b/>
            <w:spacing w:val="-4"/>
            <w:u w:val="single"/>
            <w:rPrChange w:id="1286" w:author="Craig Mak" w:date="2015-07-27T13:14:00Z">
              <w:rPr>
                <w:spacing w:val="-4"/>
              </w:rPr>
            </w:rPrChange>
          </w:rPr>
          <w:delText>esFragBag</w:delText>
        </w:r>
      </w:del>
    </w:p>
    <w:p w14:paraId="284E4143" w14:textId="41A91FD2" w:rsidR="00283DE0" w:rsidRPr="003C3F2B" w:rsidDel="003C3F2B" w:rsidRDefault="00283DE0" w:rsidP="003B0178">
      <w:pPr>
        <w:keepLines/>
        <w:rPr>
          <w:del w:id="1287" w:author="Craig Mak" w:date="2015-07-27T13:13:00Z"/>
          <w:rFonts w:ascii="Georgia" w:eastAsia="Georgia" w:hAnsi="Georgia" w:cs="Georgia"/>
          <w:b/>
          <w:u w:val="single"/>
          <w:rPrChange w:id="1288" w:author="Craig Mak" w:date="2015-07-27T13:14:00Z">
            <w:rPr>
              <w:del w:id="1289" w:author="Craig Mak" w:date="2015-07-27T13:13:00Z"/>
              <w:rFonts w:ascii="Georgia" w:eastAsia="Georgia" w:hAnsi="Georgia" w:cs="Georgia"/>
            </w:rPr>
          </w:rPrChange>
        </w:rPr>
      </w:pPr>
    </w:p>
    <w:p w14:paraId="5D2A7FE7" w14:textId="3A2D5917" w:rsidR="00283DE0" w:rsidRPr="003C3F2B" w:rsidDel="003C3F2B" w:rsidRDefault="00641826" w:rsidP="003B0178">
      <w:pPr>
        <w:pStyle w:val="BodyText"/>
        <w:keepLines/>
        <w:numPr>
          <w:ilvl w:val="1"/>
          <w:numId w:val="6"/>
        </w:numPr>
        <w:tabs>
          <w:tab w:val="left" w:pos="1387"/>
        </w:tabs>
        <w:spacing w:line="254" w:lineRule="auto"/>
        <w:ind w:right="1126" w:hanging="538"/>
        <w:rPr>
          <w:del w:id="1290" w:author="Craig Mak" w:date="2015-07-27T13:13:00Z"/>
          <w:b/>
          <w:u w:val="single"/>
          <w:rPrChange w:id="1291" w:author="Craig Mak" w:date="2015-07-27T13:14:00Z">
            <w:rPr>
              <w:del w:id="1292" w:author="Craig Mak" w:date="2015-07-27T13:13:00Z"/>
            </w:rPr>
          </w:rPrChange>
        </w:rPr>
      </w:pPr>
      <w:del w:id="1293" w:author="Craig Mak" w:date="2015-07-27T13:13:00Z">
        <w:r w:rsidRPr="003C3F2B" w:rsidDel="003C3F2B">
          <w:rPr>
            <w:b/>
            <w:spacing w:val="-1"/>
            <w:u w:val="single"/>
            <w:rPrChange w:id="1294" w:author="Craig Mak" w:date="2015-07-27T13:14:00Z">
              <w:rPr>
                <w:spacing w:val="-1"/>
              </w:rPr>
            </w:rPrChange>
          </w:rPr>
          <w:delText>Av</w:delText>
        </w:r>
        <w:r w:rsidRPr="003C3F2B" w:rsidDel="003C3F2B">
          <w:rPr>
            <w:b/>
            <w:spacing w:val="-2"/>
            <w:u w:val="single"/>
            <w:rPrChange w:id="1295" w:author="Craig Mak" w:date="2015-07-27T13:14:00Z">
              <w:rPr>
                <w:spacing w:val="-2"/>
              </w:rPr>
            </w:rPrChange>
          </w:rPr>
          <w:delText>erage</w:delText>
        </w:r>
        <w:r w:rsidRPr="003C3F2B" w:rsidDel="003C3F2B">
          <w:rPr>
            <w:b/>
            <w:spacing w:val="-5"/>
            <w:u w:val="single"/>
            <w:rPrChange w:id="1296" w:author="Craig Mak" w:date="2015-07-27T13:14:00Z">
              <w:rPr>
                <w:spacing w:val="-5"/>
              </w:rPr>
            </w:rPrChange>
          </w:rPr>
          <w:delText xml:space="preserve"> </w:delText>
        </w:r>
        <w:r w:rsidRPr="003C3F2B" w:rsidDel="003C3F2B">
          <w:rPr>
            <w:b/>
            <w:spacing w:val="-2"/>
            <w:u w:val="single"/>
            <w:rPrChange w:id="1297" w:author="Craig Mak" w:date="2015-07-27T13:14:00Z">
              <w:rPr>
                <w:spacing w:val="-2"/>
              </w:rPr>
            </w:rPrChange>
          </w:rPr>
          <w:delText>sensitivit</w:delText>
        </w:r>
        <w:r w:rsidRPr="003C3F2B" w:rsidDel="003C3F2B">
          <w:rPr>
            <w:b/>
            <w:spacing w:val="-1"/>
            <w:u w:val="single"/>
            <w:rPrChange w:id="1298" w:author="Craig Mak" w:date="2015-07-27T13:14:00Z">
              <w:rPr>
                <w:spacing w:val="-1"/>
              </w:rPr>
            </w:rPrChange>
          </w:rPr>
          <w:delText>y</w:delText>
        </w:r>
        <w:r w:rsidRPr="003C3F2B" w:rsidDel="003C3F2B">
          <w:rPr>
            <w:b/>
            <w:spacing w:val="-5"/>
            <w:u w:val="single"/>
            <w:rPrChange w:id="1299" w:author="Craig Mak" w:date="2015-07-27T13:14:00Z">
              <w:rPr>
                <w:spacing w:val="-5"/>
              </w:rPr>
            </w:rPrChange>
          </w:rPr>
          <w:delText xml:space="preserve"> </w:delText>
        </w:r>
        <w:r w:rsidRPr="003C3F2B" w:rsidDel="003C3F2B">
          <w:rPr>
            <w:b/>
            <w:u w:val="single"/>
            <w:rPrChange w:id="1300" w:author="Craig Mak" w:date="2015-07-27T13:14:00Z">
              <w:rPr/>
            </w:rPrChange>
          </w:rPr>
          <w:delText>of</w:delText>
        </w:r>
        <w:r w:rsidRPr="003C3F2B" w:rsidDel="003C3F2B">
          <w:rPr>
            <w:b/>
            <w:spacing w:val="-5"/>
            <w:u w:val="single"/>
            <w:rPrChange w:id="1301" w:author="Craig Mak" w:date="2015-07-27T13:14:00Z">
              <w:rPr>
                <w:spacing w:val="-5"/>
              </w:rPr>
            </w:rPrChange>
          </w:rPr>
          <w:delText xml:space="preserve"> </w:delText>
        </w:r>
        <w:r w:rsidRPr="003C3F2B" w:rsidDel="003C3F2B">
          <w:rPr>
            <w:b/>
            <w:spacing w:val="-4"/>
            <w:u w:val="single"/>
            <w:rPrChange w:id="1302" w:author="Craig Mak" w:date="2015-07-27T13:14:00Z">
              <w:rPr>
                <w:spacing w:val="-4"/>
              </w:rPr>
            </w:rPrChange>
          </w:rPr>
          <w:delText>esFragBag</w:delText>
        </w:r>
        <w:r w:rsidRPr="003C3F2B" w:rsidDel="003C3F2B">
          <w:rPr>
            <w:b/>
            <w:spacing w:val="-6"/>
            <w:u w:val="single"/>
            <w:rPrChange w:id="1303" w:author="Craig Mak" w:date="2015-07-27T13:14:00Z">
              <w:rPr>
                <w:spacing w:val="-6"/>
              </w:rPr>
            </w:rPrChange>
          </w:rPr>
          <w:delText xml:space="preserve"> </w:delText>
        </w:r>
        <w:r w:rsidRPr="003C3F2B" w:rsidDel="003C3F2B">
          <w:rPr>
            <w:b/>
            <w:u w:val="single"/>
            <w:rPrChange w:id="1304" w:author="Craig Mak" w:date="2015-07-27T13:14:00Z">
              <w:rPr/>
            </w:rPrChange>
          </w:rPr>
          <w:delText>compared</w:delText>
        </w:r>
        <w:r w:rsidRPr="003C3F2B" w:rsidDel="003C3F2B">
          <w:rPr>
            <w:b/>
            <w:spacing w:val="-4"/>
            <w:u w:val="single"/>
            <w:rPrChange w:id="1305" w:author="Craig Mak" w:date="2015-07-27T13:14:00Z">
              <w:rPr>
                <w:spacing w:val="-4"/>
              </w:rPr>
            </w:rPrChange>
          </w:rPr>
          <w:delText xml:space="preserve"> </w:delText>
        </w:r>
        <w:r w:rsidRPr="003C3F2B" w:rsidDel="003C3F2B">
          <w:rPr>
            <w:b/>
            <w:u w:val="single"/>
            <w:rPrChange w:id="1306" w:author="Craig Mak" w:date="2015-07-27T13:14:00Z">
              <w:rPr/>
            </w:rPrChange>
          </w:rPr>
          <w:delText>to</w:delText>
        </w:r>
        <w:r w:rsidRPr="003C3F2B" w:rsidDel="003C3F2B">
          <w:rPr>
            <w:b/>
            <w:spacing w:val="-5"/>
            <w:u w:val="single"/>
            <w:rPrChange w:id="1307" w:author="Craig Mak" w:date="2015-07-27T13:14:00Z">
              <w:rPr>
                <w:spacing w:val="-5"/>
              </w:rPr>
            </w:rPrChange>
          </w:rPr>
          <w:delText xml:space="preserve"> </w:delText>
        </w:r>
        <w:r w:rsidRPr="003C3F2B" w:rsidDel="003C3F2B">
          <w:rPr>
            <w:b/>
            <w:spacing w:val="-3"/>
            <w:u w:val="single"/>
            <w:rPrChange w:id="1308" w:author="Craig Mak" w:date="2015-07-27T13:14:00Z">
              <w:rPr>
                <w:spacing w:val="-3"/>
              </w:rPr>
            </w:rPrChange>
          </w:rPr>
          <w:delText>F</w:delText>
        </w:r>
        <w:r w:rsidRPr="003C3F2B" w:rsidDel="003C3F2B">
          <w:rPr>
            <w:b/>
            <w:spacing w:val="-4"/>
            <w:u w:val="single"/>
            <w:rPrChange w:id="1309" w:author="Craig Mak" w:date="2015-07-27T13:14:00Z">
              <w:rPr>
                <w:spacing w:val="-4"/>
              </w:rPr>
            </w:rPrChange>
          </w:rPr>
          <w:delText>ragBag</w:delText>
        </w:r>
        <w:r w:rsidRPr="003C3F2B" w:rsidDel="003C3F2B">
          <w:rPr>
            <w:b/>
            <w:spacing w:val="-6"/>
            <w:u w:val="single"/>
            <w:rPrChange w:id="1310" w:author="Craig Mak" w:date="2015-07-27T13:14:00Z">
              <w:rPr>
                <w:spacing w:val="-6"/>
              </w:rPr>
            </w:rPrChange>
          </w:rPr>
          <w:delText xml:space="preserve"> </w:delText>
        </w:r>
        <w:r w:rsidRPr="003C3F2B" w:rsidDel="003C3F2B">
          <w:rPr>
            <w:b/>
            <w:u w:val="single"/>
            <w:rPrChange w:id="1311" w:author="Craig Mak" w:date="2015-07-27T13:14:00Z">
              <w:rPr/>
            </w:rPrChange>
          </w:rPr>
          <w:delText>when</w:delText>
        </w:r>
        <w:r w:rsidRPr="003C3F2B" w:rsidDel="003C3F2B">
          <w:rPr>
            <w:b/>
            <w:spacing w:val="30"/>
            <w:w w:val="92"/>
            <w:u w:val="single"/>
            <w:rPrChange w:id="1312" w:author="Craig Mak" w:date="2015-07-27T13:14:00Z">
              <w:rPr>
                <w:spacing w:val="30"/>
                <w:w w:val="92"/>
              </w:rPr>
            </w:rPrChange>
          </w:rPr>
          <w:delText xml:space="preserve"> </w:delText>
        </w:r>
        <w:r w:rsidRPr="003C3F2B" w:rsidDel="003C3F2B">
          <w:rPr>
            <w:b/>
            <w:u w:val="single"/>
            <w:rPrChange w:id="1313" w:author="Craig Mak" w:date="2015-07-27T13:14:00Z">
              <w:rPr/>
            </w:rPrChange>
          </w:rPr>
          <w:delText>using</w:delText>
        </w:r>
        <w:r w:rsidRPr="003C3F2B" w:rsidDel="003C3F2B">
          <w:rPr>
            <w:b/>
            <w:spacing w:val="-36"/>
            <w:u w:val="single"/>
            <w:rPrChange w:id="1314" w:author="Craig Mak" w:date="2015-07-27T13:14:00Z">
              <w:rPr>
                <w:spacing w:val="-36"/>
              </w:rPr>
            </w:rPrChange>
          </w:rPr>
          <w:delText xml:space="preserve"> </w:delText>
        </w:r>
        <w:r w:rsidRPr="003C3F2B" w:rsidDel="003C3F2B">
          <w:rPr>
            <w:b/>
            <w:u w:val="single"/>
            <w:rPrChange w:id="1315" w:author="Craig Mak" w:date="2015-07-27T13:14:00Z">
              <w:rPr/>
            </w:rPrChange>
          </w:rPr>
          <w:delText>cosine</w:delText>
        </w:r>
        <w:r w:rsidRPr="003C3F2B" w:rsidDel="003C3F2B">
          <w:rPr>
            <w:b/>
            <w:spacing w:val="-35"/>
            <w:u w:val="single"/>
            <w:rPrChange w:id="1316" w:author="Craig Mak" w:date="2015-07-27T13:14:00Z">
              <w:rPr>
                <w:spacing w:val="-35"/>
              </w:rPr>
            </w:rPrChange>
          </w:rPr>
          <w:delText xml:space="preserve"> </w:delText>
        </w:r>
        <w:r w:rsidRPr="003C3F2B" w:rsidDel="003C3F2B">
          <w:rPr>
            <w:b/>
            <w:u w:val="single"/>
            <w:rPrChange w:id="1317" w:author="Craig Mak" w:date="2015-07-27T13:14:00Z">
              <w:rPr/>
            </w:rPrChange>
          </w:rPr>
          <w:delText>distance</w:delText>
        </w:r>
        <w:r w:rsidRPr="003C3F2B" w:rsidDel="003C3F2B">
          <w:rPr>
            <w:b/>
            <w:spacing w:val="-35"/>
            <w:u w:val="single"/>
            <w:rPrChange w:id="1318" w:author="Craig Mak" w:date="2015-07-27T13:14:00Z">
              <w:rPr>
                <w:spacing w:val="-35"/>
              </w:rPr>
            </w:rPrChange>
          </w:rPr>
          <w:delText xml:space="preserve"> </w:delText>
        </w:r>
        <w:r w:rsidRPr="003C3F2B" w:rsidDel="003C3F2B">
          <w:rPr>
            <w:b/>
            <w:u w:val="single"/>
            <w:rPrChange w:id="1319" w:author="Craig Mak" w:date="2015-07-27T13:14:00Z">
              <w:rPr/>
            </w:rPrChange>
          </w:rPr>
          <w:delText>for</w:delText>
        </w:r>
        <w:r w:rsidRPr="003C3F2B" w:rsidDel="003C3F2B">
          <w:rPr>
            <w:b/>
            <w:spacing w:val="-35"/>
            <w:u w:val="single"/>
            <w:rPrChange w:id="1320" w:author="Craig Mak" w:date="2015-07-27T13:14:00Z">
              <w:rPr>
                <w:spacing w:val="-35"/>
              </w:rPr>
            </w:rPrChange>
          </w:rPr>
          <w:delText xml:space="preserve"> </w:delText>
        </w:r>
        <w:r w:rsidRPr="003C3F2B" w:rsidDel="003C3F2B">
          <w:rPr>
            <w:b/>
            <w:u w:val="single"/>
            <w:rPrChange w:id="1321" w:author="Craig Mak" w:date="2015-07-27T13:14:00Z">
              <w:rPr/>
            </w:rPrChange>
          </w:rPr>
          <w:delText>the</w:delText>
        </w:r>
        <w:r w:rsidRPr="003C3F2B" w:rsidDel="003C3F2B">
          <w:rPr>
            <w:b/>
            <w:spacing w:val="-35"/>
            <w:u w:val="single"/>
            <w:rPrChange w:id="1322" w:author="Craig Mak" w:date="2015-07-27T13:14:00Z">
              <w:rPr>
                <w:spacing w:val="-35"/>
              </w:rPr>
            </w:rPrChange>
          </w:rPr>
          <w:delText xml:space="preserve"> </w:delText>
        </w:r>
        <w:r w:rsidRPr="003C3F2B" w:rsidDel="003C3F2B">
          <w:rPr>
            <w:b/>
            <w:u w:val="single"/>
            <w:rPrChange w:id="1323" w:author="Craig Mak" w:date="2015-07-27T13:14:00Z">
              <w:rPr/>
            </w:rPrChange>
          </w:rPr>
          <w:delText>trials</w:delText>
        </w:r>
        <w:r w:rsidRPr="003C3F2B" w:rsidDel="003C3F2B">
          <w:rPr>
            <w:b/>
            <w:spacing w:val="-35"/>
            <w:u w:val="single"/>
            <w:rPrChange w:id="1324" w:author="Craig Mak" w:date="2015-07-27T13:14:00Z">
              <w:rPr>
                <w:spacing w:val="-35"/>
              </w:rPr>
            </w:rPrChange>
          </w:rPr>
          <w:delText xml:space="preserve"> </w:delText>
        </w:r>
        <w:r w:rsidRPr="003C3F2B" w:rsidDel="003C3F2B">
          <w:rPr>
            <w:b/>
            <w:u w:val="single"/>
            <w:rPrChange w:id="1325" w:author="Craig Mak" w:date="2015-07-27T13:14:00Z">
              <w:rPr/>
            </w:rPrChange>
          </w:rPr>
          <w:delText>described</w:delText>
        </w:r>
        <w:r w:rsidRPr="003C3F2B" w:rsidDel="003C3F2B">
          <w:rPr>
            <w:b/>
            <w:spacing w:val="-35"/>
            <w:u w:val="single"/>
            <w:rPrChange w:id="1326" w:author="Craig Mak" w:date="2015-07-27T13:14:00Z">
              <w:rPr>
                <w:spacing w:val="-35"/>
              </w:rPr>
            </w:rPrChange>
          </w:rPr>
          <w:delText xml:space="preserve"> </w:delText>
        </w:r>
        <w:r w:rsidRPr="003C3F2B" w:rsidDel="003C3F2B">
          <w:rPr>
            <w:b/>
            <w:u w:val="single"/>
            <w:rPrChange w:id="1327" w:author="Craig Mak" w:date="2015-07-27T13:14:00Z">
              <w:rPr/>
            </w:rPrChange>
          </w:rPr>
          <w:delText>in</w:delText>
        </w:r>
        <w:r w:rsidRPr="003C3F2B" w:rsidDel="003C3F2B">
          <w:rPr>
            <w:b/>
            <w:spacing w:val="-34"/>
            <w:u w:val="single"/>
            <w:rPrChange w:id="1328" w:author="Craig Mak" w:date="2015-07-27T13:14:00Z">
              <w:rPr>
                <w:spacing w:val="-34"/>
              </w:rPr>
            </w:rPrChange>
          </w:rPr>
          <w:delText xml:space="preserve"> </w:delText>
        </w:r>
        <w:r w:rsidRPr="003C3F2B" w:rsidDel="003C3F2B">
          <w:rPr>
            <w:b/>
            <w:u w:val="single"/>
            <w:rPrChange w:id="1329" w:author="Craig Mak" w:date="2015-07-27T13:14:00Z">
              <w:rPr/>
            </w:rPrChange>
          </w:rPr>
          <w:delText>Figure</w:delText>
        </w:r>
        <w:r w:rsidRPr="003C3F2B" w:rsidDel="003C3F2B">
          <w:rPr>
            <w:b/>
            <w:spacing w:val="-35"/>
            <w:u w:val="single"/>
            <w:rPrChange w:id="1330" w:author="Craig Mak" w:date="2015-07-27T13:14:00Z">
              <w:rPr>
                <w:spacing w:val="-35"/>
              </w:rPr>
            </w:rPrChange>
          </w:rPr>
          <w:delText xml:space="preserve"> </w:delText>
        </w:r>
        <w:r w:rsidRPr="003C3F2B" w:rsidDel="003C3F2B">
          <w:rPr>
            <w:b/>
            <w:u w:val="single"/>
            <w:rPrChange w:id="1331" w:author="Craig Mak" w:date="2015-07-27T13:14:00Z">
              <w:rPr/>
            </w:rPrChange>
          </w:rPr>
          <w:delText>3a.</w:delText>
        </w:r>
        <w:r w:rsidRPr="003C3F2B" w:rsidDel="003C3F2B">
          <w:rPr>
            <w:b/>
            <w:spacing w:val="-19"/>
            <w:u w:val="single"/>
            <w:rPrChange w:id="1332" w:author="Craig Mak" w:date="2015-07-27T13:14:00Z">
              <w:rPr>
                <w:spacing w:val="-19"/>
              </w:rPr>
            </w:rPrChange>
          </w:rPr>
          <w:delText xml:space="preserve"> </w:delText>
        </w:r>
        <w:r w:rsidRPr="003C3F2B" w:rsidDel="003C3F2B">
          <w:rPr>
            <w:b/>
            <w:u w:val="single"/>
            <w:rPrChange w:id="1333" w:author="Craig Mak" w:date="2015-07-27T13:14:00Z">
              <w:rPr/>
            </w:rPrChange>
          </w:rPr>
          <w:delText>This</w:delText>
        </w:r>
        <w:r w:rsidRPr="003C3F2B" w:rsidDel="003C3F2B">
          <w:rPr>
            <w:b/>
            <w:spacing w:val="25"/>
            <w:w w:val="98"/>
            <w:u w:val="single"/>
            <w:rPrChange w:id="1334" w:author="Craig Mak" w:date="2015-07-27T13:14:00Z">
              <w:rPr>
                <w:spacing w:val="25"/>
                <w:w w:val="98"/>
              </w:rPr>
            </w:rPrChange>
          </w:rPr>
          <w:delText xml:space="preserve"> </w:delText>
        </w:r>
        <w:r w:rsidRPr="003C3F2B" w:rsidDel="003C3F2B">
          <w:rPr>
            <w:b/>
            <w:u w:val="single"/>
            <w:rPrChange w:id="1335" w:author="Craig Mak" w:date="2015-07-27T13:14:00Z">
              <w:rPr/>
            </w:rPrChange>
          </w:rPr>
          <w:delText>table</w:delText>
        </w:r>
        <w:r w:rsidRPr="003C3F2B" w:rsidDel="003C3F2B">
          <w:rPr>
            <w:b/>
            <w:spacing w:val="-13"/>
            <w:u w:val="single"/>
            <w:rPrChange w:id="1336" w:author="Craig Mak" w:date="2015-07-27T13:14:00Z">
              <w:rPr>
                <w:spacing w:val="-13"/>
              </w:rPr>
            </w:rPrChange>
          </w:rPr>
          <w:delText xml:space="preserve"> </w:delText>
        </w:r>
        <w:r w:rsidRPr="003C3F2B" w:rsidDel="003C3F2B">
          <w:rPr>
            <w:b/>
            <w:spacing w:val="-3"/>
            <w:u w:val="single"/>
            <w:rPrChange w:id="1337" w:author="Craig Mak" w:date="2015-07-27T13:14:00Z">
              <w:rPr>
                <w:spacing w:val="-3"/>
              </w:rPr>
            </w:rPrChange>
          </w:rPr>
          <w:delText>a</w:delText>
        </w:r>
        <w:r w:rsidRPr="003C3F2B" w:rsidDel="003C3F2B">
          <w:rPr>
            <w:b/>
            <w:spacing w:val="-2"/>
            <w:u w:val="single"/>
            <w:rPrChange w:id="1338" w:author="Craig Mak" w:date="2015-07-27T13:14:00Z">
              <w:rPr>
                <w:spacing w:val="-2"/>
              </w:rPr>
            </w:rPrChange>
          </w:rPr>
          <w:delText>v</w:delText>
        </w:r>
        <w:r w:rsidRPr="003C3F2B" w:rsidDel="003C3F2B">
          <w:rPr>
            <w:b/>
            <w:spacing w:val="-3"/>
            <w:u w:val="single"/>
            <w:rPrChange w:id="1339" w:author="Craig Mak" w:date="2015-07-27T13:14:00Z">
              <w:rPr>
                <w:spacing w:val="-3"/>
              </w:rPr>
            </w:rPrChange>
          </w:rPr>
          <w:delText>erages</w:delText>
        </w:r>
        <w:r w:rsidRPr="003C3F2B" w:rsidDel="003C3F2B">
          <w:rPr>
            <w:b/>
            <w:spacing w:val="-12"/>
            <w:u w:val="single"/>
            <w:rPrChange w:id="1340" w:author="Craig Mak" w:date="2015-07-27T13:14:00Z">
              <w:rPr>
                <w:spacing w:val="-12"/>
              </w:rPr>
            </w:rPrChange>
          </w:rPr>
          <w:delText xml:space="preserve"> </w:delText>
        </w:r>
        <w:r w:rsidRPr="003C3F2B" w:rsidDel="003C3F2B">
          <w:rPr>
            <w:b/>
            <w:u w:val="single"/>
            <w:rPrChange w:id="1341" w:author="Craig Mak" w:date="2015-07-27T13:14:00Z">
              <w:rPr/>
            </w:rPrChange>
          </w:rPr>
          <w:delText>the</w:delText>
        </w:r>
        <w:r w:rsidRPr="003C3F2B" w:rsidDel="003C3F2B">
          <w:rPr>
            <w:b/>
            <w:spacing w:val="-12"/>
            <w:u w:val="single"/>
            <w:rPrChange w:id="1342" w:author="Craig Mak" w:date="2015-07-27T13:14:00Z">
              <w:rPr>
                <w:spacing w:val="-12"/>
              </w:rPr>
            </w:rPrChange>
          </w:rPr>
          <w:delText xml:space="preserve"> </w:delText>
        </w:r>
        <w:r w:rsidRPr="003C3F2B" w:rsidDel="003C3F2B">
          <w:rPr>
            <w:b/>
            <w:u w:val="single"/>
            <w:rPrChange w:id="1343" w:author="Craig Mak" w:date="2015-07-27T13:14:00Z">
              <w:rPr/>
            </w:rPrChange>
          </w:rPr>
          <w:delText>sensitivities</w:delText>
        </w:r>
        <w:r w:rsidRPr="003C3F2B" w:rsidDel="003C3F2B">
          <w:rPr>
            <w:b/>
            <w:spacing w:val="-11"/>
            <w:u w:val="single"/>
            <w:rPrChange w:id="1344" w:author="Craig Mak" w:date="2015-07-27T13:14:00Z">
              <w:rPr>
                <w:spacing w:val="-11"/>
              </w:rPr>
            </w:rPrChange>
          </w:rPr>
          <w:delText xml:space="preserve"> </w:delText>
        </w:r>
        <w:r w:rsidRPr="003C3F2B" w:rsidDel="003C3F2B">
          <w:rPr>
            <w:b/>
            <w:u w:val="single"/>
            <w:rPrChange w:id="1345" w:author="Craig Mak" w:date="2015-07-27T13:14:00Z">
              <w:rPr/>
            </w:rPrChange>
          </w:rPr>
          <w:delText>for</w:delText>
        </w:r>
        <w:r w:rsidRPr="003C3F2B" w:rsidDel="003C3F2B">
          <w:rPr>
            <w:b/>
            <w:spacing w:val="-12"/>
            <w:u w:val="single"/>
            <w:rPrChange w:id="1346" w:author="Craig Mak" w:date="2015-07-27T13:14:00Z">
              <w:rPr>
                <w:spacing w:val="-12"/>
              </w:rPr>
            </w:rPrChange>
          </w:rPr>
          <w:delText xml:space="preserve"> </w:delText>
        </w:r>
        <w:r w:rsidRPr="003C3F2B" w:rsidDel="003C3F2B">
          <w:rPr>
            <w:b/>
            <w:spacing w:val="-3"/>
            <w:u w:val="single"/>
            <w:rPrChange w:id="1347" w:author="Craig Mak" w:date="2015-07-27T13:14:00Z">
              <w:rPr>
                <w:spacing w:val="-3"/>
              </w:rPr>
            </w:rPrChange>
          </w:rPr>
          <w:delText>each</w:delText>
        </w:r>
        <w:r w:rsidRPr="003C3F2B" w:rsidDel="003C3F2B">
          <w:rPr>
            <w:b/>
            <w:spacing w:val="-12"/>
            <w:u w:val="single"/>
            <w:rPrChange w:id="1348" w:author="Craig Mak" w:date="2015-07-27T13:14:00Z">
              <w:rPr>
                <w:spacing w:val="-12"/>
              </w:rPr>
            </w:rPrChange>
          </w:rPr>
          <w:delText xml:space="preserve"> </w:delText>
        </w:r>
        <w:r w:rsidRPr="003C3F2B" w:rsidDel="003C3F2B">
          <w:rPr>
            <w:b/>
            <w:spacing w:val="-3"/>
            <w:u w:val="single"/>
            <w:rPrChange w:id="1349" w:author="Craig Mak" w:date="2015-07-27T13:14:00Z">
              <w:rPr>
                <w:spacing w:val="-3"/>
              </w:rPr>
            </w:rPrChange>
          </w:rPr>
          <w:delText>choice</w:delText>
        </w:r>
        <w:r w:rsidRPr="003C3F2B" w:rsidDel="003C3F2B">
          <w:rPr>
            <w:b/>
            <w:spacing w:val="-13"/>
            <w:u w:val="single"/>
            <w:rPrChange w:id="1350" w:author="Craig Mak" w:date="2015-07-27T13:14:00Z">
              <w:rPr>
                <w:spacing w:val="-13"/>
              </w:rPr>
            </w:rPrChange>
          </w:rPr>
          <w:delText xml:space="preserve"> </w:delText>
        </w:r>
        <w:r w:rsidRPr="003C3F2B" w:rsidDel="003C3F2B">
          <w:rPr>
            <w:b/>
            <w:u w:val="single"/>
            <w:rPrChange w:id="1351" w:author="Craig Mak" w:date="2015-07-27T13:14:00Z">
              <w:rPr/>
            </w:rPrChange>
          </w:rPr>
          <w:delText>of</w:delText>
        </w:r>
        <w:r w:rsidRPr="003C3F2B" w:rsidDel="003C3F2B">
          <w:rPr>
            <w:b/>
            <w:spacing w:val="-12"/>
            <w:u w:val="single"/>
            <w:rPrChange w:id="1352" w:author="Craig Mak" w:date="2015-07-27T13:14:00Z">
              <w:rPr>
                <w:spacing w:val="-12"/>
              </w:rPr>
            </w:rPrChange>
          </w:rPr>
          <w:delText xml:space="preserve"> </w:delText>
        </w:r>
        <w:r w:rsidRPr="003C3F2B" w:rsidDel="003C3F2B">
          <w:rPr>
            <w:b/>
            <w:spacing w:val="-2"/>
            <w:u w:val="single"/>
            <w:rPrChange w:id="1353" w:author="Craig Mak" w:date="2015-07-27T13:14:00Z">
              <w:rPr>
                <w:spacing w:val="-2"/>
              </w:rPr>
            </w:rPrChange>
          </w:rPr>
          <w:delText>search</w:delText>
        </w:r>
        <w:r w:rsidRPr="003C3F2B" w:rsidDel="003C3F2B">
          <w:rPr>
            <w:b/>
            <w:spacing w:val="-12"/>
            <w:u w:val="single"/>
            <w:rPrChange w:id="1354" w:author="Craig Mak" w:date="2015-07-27T13:14:00Z">
              <w:rPr>
                <w:spacing w:val="-12"/>
              </w:rPr>
            </w:rPrChange>
          </w:rPr>
          <w:delText xml:space="preserve"> </w:delText>
        </w:r>
        <w:r w:rsidRPr="003C3F2B" w:rsidDel="003C3F2B">
          <w:rPr>
            <w:b/>
            <w:u w:val="single"/>
            <w:rPrChange w:id="1355" w:author="Craig Mak" w:date="2015-07-27T13:14:00Z">
              <w:rPr/>
            </w:rPrChange>
          </w:rPr>
          <w:delText>radii</w:delText>
        </w:r>
        <w:r w:rsidR="00103A57" w:rsidRPr="003C3F2B" w:rsidDel="003C3F2B">
          <w:rPr>
            <w:b/>
            <w:u w:val="single"/>
            <w:rPrChange w:id="1356" w:author="Craig Mak" w:date="2015-07-27T13:14:00Z">
              <w:rPr/>
            </w:rPrChange>
          </w:rPr>
          <w:delText xml:space="preserve"> </w:delText>
        </w:r>
        <w:r w:rsidR="00103A57" w:rsidRPr="003C3F2B" w:rsidDel="003C3F2B">
          <w:rPr>
            <w:rFonts w:ascii="Meiryo"/>
            <w:b/>
            <w:i/>
            <w:spacing w:val="-2"/>
            <w:u w:val="single"/>
            <w:rPrChange w:id="1357" w:author="Craig Mak" w:date="2015-07-27T13:14:00Z">
              <w:rPr>
                <w:rFonts w:ascii="Meiryo"/>
                <w:i/>
                <w:spacing w:val="-2"/>
              </w:rPr>
            </w:rPrChange>
          </w:rPr>
          <w:delText>{</w:delText>
        </w:r>
        <w:r w:rsidR="00103A57" w:rsidRPr="003C3F2B" w:rsidDel="003C3F2B">
          <w:rPr>
            <w:b/>
            <w:spacing w:val="-2"/>
            <w:u w:val="single"/>
            <w:rPrChange w:id="1358" w:author="Craig Mak" w:date="2015-07-27T13:14:00Z">
              <w:rPr>
                <w:spacing w:val="-2"/>
              </w:rPr>
            </w:rPrChange>
          </w:rPr>
          <w:delText>0</w:delText>
        </w:r>
        <w:r w:rsidR="00103A57" w:rsidRPr="003C3F2B" w:rsidDel="003C3F2B">
          <w:rPr>
            <w:b/>
            <w:i/>
            <w:spacing w:val="-1"/>
            <w:u w:val="single"/>
            <w:rPrChange w:id="1359" w:author="Craig Mak" w:date="2015-07-27T13:14:00Z">
              <w:rPr>
                <w:i/>
                <w:spacing w:val="-1"/>
              </w:rPr>
            </w:rPrChange>
          </w:rPr>
          <w:delText>,</w:delText>
        </w:r>
        <w:r w:rsidR="00103A57" w:rsidRPr="003C3F2B" w:rsidDel="003C3F2B">
          <w:rPr>
            <w:b/>
            <w:i/>
            <w:spacing w:val="-35"/>
            <w:u w:val="single"/>
            <w:rPrChange w:id="1360" w:author="Craig Mak" w:date="2015-07-27T13:14:00Z">
              <w:rPr>
                <w:i/>
                <w:spacing w:val="-35"/>
              </w:rPr>
            </w:rPrChange>
          </w:rPr>
          <w:delText xml:space="preserve"> </w:delText>
        </w:r>
        <w:r w:rsidR="00103A57" w:rsidRPr="003C3F2B" w:rsidDel="003C3F2B">
          <w:rPr>
            <w:b/>
            <w:spacing w:val="-2"/>
            <w:u w:val="single"/>
            <w:rPrChange w:id="1361" w:author="Craig Mak" w:date="2015-07-27T13:14:00Z">
              <w:rPr>
                <w:spacing w:val="-2"/>
              </w:rPr>
            </w:rPrChange>
          </w:rPr>
          <w:delText>0</w:delText>
        </w:r>
        <w:r w:rsidR="00103A57" w:rsidRPr="003C3F2B" w:rsidDel="003C3F2B">
          <w:rPr>
            <w:b/>
            <w:i/>
            <w:spacing w:val="-1"/>
            <w:u w:val="single"/>
            <w:rPrChange w:id="1362" w:author="Craig Mak" w:date="2015-07-27T13:14:00Z">
              <w:rPr>
                <w:i/>
                <w:spacing w:val="-1"/>
              </w:rPr>
            </w:rPrChange>
          </w:rPr>
          <w:delText>.</w:delText>
        </w:r>
        <w:r w:rsidR="00103A57" w:rsidRPr="003C3F2B" w:rsidDel="003C3F2B">
          <w:rPr>
            <w:b/>
            <w:spacing w:val="-2"/>
            <w:u w:val="single"/>
            <w:rPrChange w:id="1363" w:author="Craig Mak" w:date="2015-07-27T13:14:00Z">
              <w:rPr>
                <w:spacing w:val="-2"/>
              </w:rPr>
            </w:rPrChange>
          </w:rPr>
          <w:delText>01</w:delText>
        </w:r>
        <w:r w:rsidR="00103A57" w:rsidRPr="003C3F2B" w:rsidDel="003C3F2B">
          <w:rPr>
            <w:b/>
            <w:i/>
            <w:spacing w:val="-1"/>
            <w:u w:val="single"/>
            <w:rPrChange w:id="1364" w:author="Craig Mak" w:date="2015-07-27T13:14:00Z">
              <w:rPr>
                <w:i/>
                <w:spacing w:val="-1"/>
              </w:rPr>
            </w:rPrChange>
          </w:rPr>
          <w:delText>,</w:delText>
        </w:r>
        <w:r w:rsidR="00103A57" w:rsidRPr="003C3F2B" w:rsidDel="003C3F2B">
          <w:rPr>
            <w:b/>
            <w:i/>
            <w:spacing w:val="-34"/>
            <w:u w:val="single"/>
            <w:rPrChange w:id="1365" w:author="Craig Mak" w:date="2015-07-27T13:14:00Z">
              <w:rPr>
                <w:i/>
                <w:spacing w:val="-34"/>
              </w:rPr>
            </w:rPrChange>
          </w:rPr>
          <w:delText xml:space="preserve"> </w:delText>
        </w:r>
        <w:r w:rsidR="00103A57" w:rsidRPr="003C3F2B" w:rsidDel="003C3F2B">
          <w:rPr>
            <w:b/>
            <w:i/>
            <w:u w:val="single"/>
            <w:rPrChange w:id="1366" w:author="Craig Mak" w:date="2015-07-27T13:14:00Z">
              <w:rPr>
                <w:i/>
              </w:rPr>
            </w:rPrChange>
          </w:rPr>
          <w:delText>.</w:delText>
        </w:r>
        <w:r w:rsidR="00103A57" w:rsidRPr="003C3F2B" w:rsidDel="003C3F2B">
          <w:rPr>
            <w:b/>
            <w:i/>
            <w:spacing w:val="-34"/>
            <w:u w:val="single"/>
            <w:rPrChange w:id="1367" w:author="Craig Mak" w:date="2015-07-27T13:14:00Z">
              <w:rPr>
                <w:i/>
                <w:spacing w:val="-34"/>
              </w:rPr>
            </w:rPrChange>
          </w:rPr>
          <w:delText xml:space="preserve"> </w:delText>
        </w:r>
        <w:r w:rsidR="00103A57" w:rsidRPr="003C3F2B" w:rsidDel="003C3F2B">
          <w:rPr>
            <w:b/>
            <w:i/>
            <w:u w:val="single"/>
            <w:rPrChange w:id="1368" w:author="Craig Mak" w:date="2015-07-27T13:14:00Z">
              <w:rPr>
                <w:i/>
              </w:rPr>
            </w:rPrChange>
          </w:rPr>
          <w:delText>.</w:delText>
        </w:r>
        <w:r w:rsidR="00103A57" w:rsidRPr="003C3F2B" w:rsidDel="003C3F2B">
          <w:rPr>
            <w:b/>
            <w:i/>
            <w:spacing w:val="-34"/>
            <w:u w:val="single"/>
            <w:rPrChange w:id="1369" w:author="Craig Mak" w:date="2015-07-27T13:14:00Z">
              <w:rPr>
                <w:i/>
                <w:spacing w:val="-34"/>
              </w:rPr>
            </w:rPrChange>
          </w:rPr>
          <w:delText xml:space="preserve"> </w:delText>
        </w:r>
        <w:r w:rsidR="00103A57" w:rsidRPr="003C3F2B" w:rsidDel="003C3F2B">
          <w:rPr>
            <w:b/>
            <w:i/>
            <w:u w:val="single"/>
            <w:rPrChange w:id="1370" w:author="Craig Mak" w:date="2015-07-27T13:14:00Z">
              <w:rPr>
                <w:i/>
              </w:rPr>
            </w:rPrChange>
          </w:rPr>
          <w:delText>.</w:delText>
        </w:r>
        <w:r w:rsidR="00103A57" w:rsidRPr="003C3F2B" w:rsidDel="003C3F2B">
          <w:rPr>
            <w:b/>
            <w:i/>
            <w:spacing w:val="-34"/>
            <w:u w:val="single"/>
            <w:rPrChange w:id="1371" w:author="Craig Mak" w:date="2015-07-27T13:14:00Z">
              <w:rPr>
                <w:i/>
                <w:spacing w:val="-34"/>
              </w:rPr>
            </w:rPrChange>
          </w:rPr>
          <w:delText xml:space="preserve"> </w:delText>
        </w:r>
        <w:r w:rsidR="00103A57" w:rsidRPr="003C3F2B" w:rsidDel="003C3F2B">
          <w:rPr>
            <w:b/>
            <w:i/>
            <w:u w:val="single"/>
            <w:rPrChange w:id="1372" w:author="Craig Mak" w:date="2015-07-27T13:14:00Z">
              <w:rPr>
                <w:i/>
              </w:rPr>
            </w:rPrChange>
          </w:rPr>
          <w:delText>,</w:delText>
        </w:r>
        <w:r w:rsidR="00103A57" w:rsidRPr="003C3F2B" w:rsidDel="003C3F2B">
          <w:rPr>
            <w:b/>
            <w:i/>
            <w:spacing w:val="-34"/>
            <w:u w:val="single"/>
            <w:rPrChange w:id="1373" w:author="Craig Mak" w:date="2015-07-27T13:14:00Z">
              <w:rPr>
                <w:i/>
                <w:spacing w:val="-34"/>
              </w:rPr>
            </w:rPrChange>
          </w:rPr>
          <w:delText xml:space="preserve"> </w:delText>
        </w:r>
        <w:r w:rsidR="00103A57" w:rsidRPr="003C3F2B" w:rsidDel="003C3F2B">
          <w:rPr>
            <w:b/>
            <w:spacing w:val="-2"/>
            <w:u w:val="single"/>
            <w:rPrChange w:id="1374" w:author="Craig Mak" w:date="2015-07-27T13:14:00Z">
              <w:rPr>
                <w:spacing w:val="-2"/>
              </w:rPr>
            </w:rPrChange>
          </w:rPr>
          <w:delText>0</w:delText>
        </w:r>
        <w:r w:rsidR="00103A57" w:rsidRPr="003C3F2B" w:rsidDel="003C3F2B">
          <w:rPr>
            <w:b/>
            <w:i/>
            <w:spacing w:val="-1"/>
            <w:u w:val="single"/>
            <w:rPrChange w:id="1375" w:author="Craig Mak" w:date="2015-07-27T13:14:00Z">
              <w:rPr>
                <w:i/>
                <w:spacing w:val="-1"/>
              </w:rPr>
            </w:rPrChange>
          </w:rPr>
          <w:delText>.</w:delText>
        </w:r>
        <w:r w:rsidR="00103A57" w:rsidRPr="003C3F2B" w:rsidDel="003C3F2B">
          <w:rPr>
            <w:b/>
            <w:spacing w:val="-2"/>
            <w:u w:val="single"/>
            <w:rPrChange w:id="1376" w:author="Craig Mak" w:date="2015-07-27T13:14:00Z">
              <w:rPr>
                <w:spacing w:val="-2"/>
              </w:rPr>
            </w:rPrChange>
          </w:rPr>
          <w:delText>49</w:delText>
        </w:r>
        <w:r w:rsidR="00103A57" w:rsidRPr="003C3F2B" w:rsidDel="003C3F2B">
          <w:rPr>
            <w:rFonts w:ascii="Meiryo"/>
            <w:b/>
            <w:i/>
            <w:spacing w:val="-2"/>
            <w:u w:val="single"/>
            <w:rPrChange w:id="1377" w:author="Craig Mak" w:date="2015-07-27T13:14:00Z">
              <w:rPr>
                <w:rFonts w:ascii="Meiryo"/>
                <w:i/>
                <w:spacing w:val="-2"/>
              </w:rPr>
            </w:rPrChange>
          </w:rPr>
          <w:delText>}</w:delText>
        </w:r>
        <w:r w:rsidR="00103A57" w:rsidRPr="003C3F2B" w:rsidDel="003C3F2B">
          <w:rPr>
            <w:b/>
            <w:spacing w:val="-1"/>
            <w:u w:val="single"/>
            <w:rPrChange w:id="1378" w:author="Craig Mak" w:date="2015-07-27T13:14:00Z">
              <w:rPr>
                <w:spacing w:val="-1"/>
              </w:rPr>
            </w:rPrChange>
          </w:rPr>
          <w:delText>.</w:delText>
        </w:r>
      </w:del>
    </w:p>
    <w:p w14:paraId="45C65E0D" w14:textId="45A63A2C" w:rsidR="00283DE0" w:rsidRPr="003C3F2B" w:rsidDel="003C3F2B" w:rsidRDefault="00641826" w:rsidP="003B0178">
      <w:pPr>
        <w:keepLines/>
        <w:spacing w:line="308" w:lineRule="exact"/>
        <w:ind w:left="1386"/>
        <w:rPr>
          <w:del w:id="1379" w:author="Craig Mak" w:date="2015-07-27T13:13:00Z"/>
          <w:rFonts w:ascii="Georgia" w:eastAsia="Georgia" w:hAnsi="Georgia" w:cs="Georgia"/>
          <w:b/>
          <w:sz w:val="24"/>
          <w:szCs w:val="24"/>
          <w:u w:val="single"/>
          <w:rPrChange w:id="1380" w:author="Craig Mak" w:date="2015-07-27T13:14:00Z">
            <w:rPr>
              <w:del w:id="1381" w:author="Craig Mak" w:date="2015-07-27T13:13:00Z"/>
              <w:rFonts w:ascii="Georgia" w:eastAsia="Georgia" w:hAnsi="Georgia" w:cs="Georgia"/>
              <w:sz w:val="24"/>
              <w:szCs w:val="24"/>
            </w:rPr>
          </w:rPrChange>
        </w:rPr>
      </w:pPr>
      <w:del w:id="1382" w:author="Craig Mak" w:date="2015-07-27T13:13:00Z">
        <w:r w:rsidRPr="003C3F2B" w:rsidDel="003C3F2B">
          <w:rPr>
            <w:rFonts w:ascii="Georgia"/>
            <w:b/>
            <w:spacing w:val="33"/>
            <w:sz w:val="24"/>
            <w:u w:val="single"/>
            <w:rPrChange w:id="1383" w:author="Craig Mak" w:date="2015-07-27T13:14:00Z">
              <w:rPr>
                <w:rFonts w:ascii="Georgia"/>
                <w:spacing w:val="33"/>
                <w:sz w:val="24"/>
              </w:rPr>
            </w:rPrChange>
          </w:rPr>
          <w:delText xml:space="preserve"> </w:delText>
        </w:r>
        <w:r w:rsidRPr="003C3F2B" w:rsidDel="003C3F2B">
          <w:rPr>
            <w:rFonts w:ascii="Georgia"/>
            <w:b/>
            <w:sz w:val="24"/>
            <w:u w:val="single"/>
            <w:rPrChange w:id="1384" w:author="Craig Mak" w:date="2015-07-27T13:14:00Z">
              <w:rPr>
                <w:rFonts w:ascii="Georgia"/>
                <w:sz w:val="24"/>
              </w:rPr>
            </w:rPrChange>
          </w:rPr>
          <w:delText>(</w:delText>
        </w:r>
        <w:r w:rsidRPr="003C3F2B" w:rsidDel="003C3F2B">
          <w:rPr>
            <w:rFonts w:ascii="Georgia" w:hAnsi="Georgia"/>
            <w:b/>
            <w:sz w:val="24"/>
            <w:szCs w:val="24"/>
            <w:u w:val="single"/>
            <w:rPrChange w:id="1385" w:author="Craig Mak" w:date="2015-07-27T13:14:00Z">
              <w:rPr>
                <w:rFonts w:ascii="Georgia" w:hAnsi="Georgia"/>
                <w:sz w:val="24"/>
                <w:szCs w:val="24"/>
              </w:rPr>
            </w:rPrChange>
          </w:rPr>
          <w:delText>NB:</w:delText>
        </w:r>
        <w:r w:rsidRPr="003C3F2B" w:rsidDel="003C3F2B">
          <w:rPr>
            <w:rFonts w:ascii="Georgia" w:hAnsi="Georgia"/>
            <w:b/>
            <w:spacing w:val="-2"/>
            <w:sz w:val="24"/>
            <w:szCs w:val="24"/>
            <w:u w:val="single"/>
            <w:rPrChange w:id="1386" w:author="Craig Mak" w:date="2015-07-27T13:14:00Z">
              <w:rPr>
                <w:rFonts w:ascii="Georgia" w:hAnsi="Georgia"/>
                <w:spacing w:val="-2"/>
                <w:sz w:val="24"/>
                <w:szCs w:val="24"/>
              </w:rPr>
            </w:rPrChange>
          </w:rPr>
          <w:delText xml:space="preserve"> </w:delText>
        </w:r>
        <w:r w:rsidRPr="003C3F2B" w:rsidDel="003C3F2B">
          <w:rPr>
            <w:rFonts w:ascii="Georgia" w:hAnsi="Georgia"/>
            <w:b/>
            <w:sz w:val="24"/>
            <w:szCs w:val="24"/>
            <w:u w:val="single"/>
            <w:rPrChange w:id="1387" w:author="Craig Mak" w:date="2015-07-27T13:14:00Z">
              <w:rPr>
                <w:rFonts w:ascii="Georgia" w:hAnsi="Georgia"/>
                <w:sz w:val="24"/>
                <w:szCs w:val="24"/>
              </w:rPr>
            </w:rPrChange>
          </w:rPr>
          <w:delText>no</w:delText>
        </w:r>
        <w:r w:rsidRPr="003C3F2B" w:rsidDel="003C3F2B">
          <w:rPr>
            <w:rFonts w:ascii="Georgia" w:hAnsi="Georgia"/>
            <w:b/>
            <w:spacing w:val="-2"/>
            <w:sz w:val="24"/>
            <w:szCs w:val="24"/>
            <w:u w:val="single"/>
            <w:rPrChange w:id="1388" w:author="Craig Mak" w:date="2015-07-27T13:14:00Z">
              <w:rPr>
                <w:rFonts w:ascii="Georgia" w:hAnsi="Georgia"/>
                <w:spacing w:val="-2"/>
                <w:sz w:val="24"/>
                <w:szCs w:val="24"/>
              </w:rPr>
            </w:rPrChange>
          </w:rPr>
          <w:delText xml:space="preserve"> </w:delText>
        </w:r>
        <w:r w:rsidRPr="003C3F2B" w:rsidDel="003C3F2B">
          <w:rPr>
            <w:rFonts w:ascii="Georgia" w:hAnsi="Georgia"/>
            <w:b/>
            <w:sz w:val="24"/>
            <w:szCs w:val="24"/>
            <w:u w:val="single"/>
            <w:rPrChange w:id="1389" w:author="Craig Mak" w:date="2015-07-27T13:14:00Z">
              <w:rPr>
                <w:rFonts w:ascii="Georgia" w:hAnsi="Georgia"/>
                <w:sz w:val="24"/>
                <w:szCs w:val="24"/>
              </w:rPr>
            </w:rPrChange>
          </w:rPr>
          <w:delText>analogous</w:delText>
        </w:r>
        <w:r w:rsidRPr="003C3F2B" w:rsidDel="003C3F2B">
          <w:rPr>
            <w:rFonts w:ascii="Georgia" w:hAnsi="Georgia"/>
            <w:b/>
            <w:spacing w:val="-2"/>
            <w:sz w:val="24"/>
            <w:szCs w:val="24"/>
            <w:u w:val="single"/>
            <w:rPrChange w:id="1390" w:author="Craig Mak" w:date="2015-07-27T13:14:00Z">
              <w:rPr>
                <w:rFonts w:ascii="Georgia" w:hAnsi="Georgia"/>
                <w:spacing w:val="-2"/>
                <w:sz w:val="24"/>
                <w:szCs w:val="24"/>
              </w:rPr>
            </w:rPrChange>
          </w:rPr>
          <w:delText xml:space="preserve"> </w:delText>
        </w:r>
        <w:r w:rsidRPr="003C3F2B" w:rsidDel="003C3F2B">
          <w:rPr>
            <w:rFonts w:ascii="Georgia" w:hAnsi="Georgia"/>
            <w:b/>
            <w:sz w:val="24"/>
            <w:szCs w:val="24"/>
            <w:u w:val="single"/>
            <w:rPrChange w:id="1391" w:author="Craig Mak" w:date="2015-07-27T13:14:00Z">
              <w:rPr>
                <w:rFonts w:ascii="Georgia" w:hAnsi="Georgia"/>
                <w:sz w:val="24"/>
                <w:szCs w:val="24"/>
              </w:rPr>
            </w:rPrChange>
          </w:rPr>
          <w:delText>table</w:delText>
        </w:r>
        <w:r w:rsidRPr="003C3F2B" w:rsidDel="003C3F2B">
          <w:rPr>
            <w:rFonts w:ascii="Georgia" w:hAnsi="Georgia"/>
            <w:b/>
            <w:spacing w:val="-2"/>
            <w:sz w:val="24"/>
            <w:szCs w:val="24"/>
            <w:u w:val="single"/>
            <w:rPrChange w:id="1392" w:author="Craig Mak" w:date="2015-07-27T13:14:00Z">
              <w:rPr>
                <w:rFonts w:ascii="Georgia" w:hAnsi="Georgia"/>
                <w:spacing w:val="-2"/>
                <w:sz w:val="24"/>
                <w:szCs w:val="24"/>
              </w:rPr>
            </w:rPrChange>
          </w:rPr>
          <w:delText xml:space="preserve"> </w:delText>
        </w:r>
        <w:r w:rsidRPr="003C3F2B" w:rsidDel="003C3F2B">
          <w:rPr>
            <w:rFonts w:ascii="Georgia" w:hAnsi="Georgia"/>
            <w:b/>
            <w:sz w:val="24"/>
            <w:szCs w:val="24"/>
            <w:u w:val="single"/>
            <w:rPrChange w:id="1393" w:author="Craig Mak" w:date="2015-07-27T13:14:00Z">
              <w:rPr>
                <w:rFonts w:ascii="Georgia" w:hAnsi="Georgia"/>
                <w:sz w:val="24"/>
                <w:szCs w:val="24"/>
              </w:rPr>
            </w:rPrChange>
          </w:rPr>
          <w:delText>is</w:delText>
        </w:r>
        <w:r w:rsidRPr="003C3F2B" w:rsidDel="003C3F2B">
          <w:rPr>
            <w:rFonts w:ascii="Georgia" w:hAnsi="Georgia"/>
            <w:b/>
            <w:spacing w:val="-2"/>
            <w:sz w:val="24"/>
            <w:szCs w:val="24"/>
            <w:u w:val="single"/>
            <w:rPrChange w:id="1394" w:author="Craig Mak" w:date="2015-07-27T13:14:00Z">
              <w:rPr>
                <w:rFonts w:ascii="Georgia" w:hAnsi="Georgia"/>
                <w:spacing w:val="-2"/>
                <w:sz w:val="24"/>
                <w:szCs w:val="24"/>
              </w:rPr>
            </w:rPrChange>
          </w:rPr>
          <w:delText xml:space="preserve"> </w:delText>
        </w:r>
        <w:r w:rsidRPr="003C3F2B" w:rsidDel="003C3F2B">
          <w:rPr>
            <w:rFonts w:ascii="Georgia" w:hAnsi="Georgia"/>
            <w:b/>
            <w:spacing w:val="-3"/>
            <w:sz w:val="24"/>
            <w:szCs w:val="24"/>
            <w:u w:val="single"/>
            <w:rPrChange w:id="1395" w:author="Craig Mak" w:date="2015-07-27T13:14:00Z">
              <w:rPr>
                <w:rFonts w:ascii="Georgia" w:hAnsi="Georgia"/>
                <w:spacing w:val="-3"/>
                <w:sz w:val="24"/>
                <w:szCs w:val="24"/>
              </w:rPr>
            </w:rPrChange>
          </w:rPr>
          <w:delText>given</w:delText>
        </w:r>
        <w:r w:rsidRPr="003C3F2B" w:rsidDel="003C3F2B">
          <w:rPr>
            <w:rFonts w:ascii="Georgia" w:hAnsi="Georgia"/>
            <w:b/>
            <w:spacing w:val="-2"/>
            <w:sz w:val="24"/>
            <w:szCs w:val="24"/>
            <w:u w:val="single"/>
            <w:rPrChange w:id="1396" w:author="Craig Mak" w:date="2015-07-27T13:14:00Z">
              <w:rPr>
                <w:rFonts w:ascii="Georgia" w:hAnsi="Georgia"/>
                <w:spacing w:val="-2"/>
                <w:sz w:val="24"/>
                <w:szCs w:val="24"/>
              </w:rPr>
            </w:rPrChange>
          </w:rPr>
          <w:delText xml:space="preserve"> </w:delText>
        </w:r>
        <w:r w:rsidRPr="003C3F2B" w:rsidDel="003C3F2B">
          <w:rPr>
            <w:rFonts w:ascii="Georgia" w:hAnsi="Georgia"/>
            <w:b/>
            <w:sz w:val="24"/>
            <w:szCs w:val="24"/>
            <w:u w:val="single"/>
            <w:rPrChange w:id="1397" w:author="Craig Mak" w:date="2015-07-27T13:14:00Z">
              <w:rPr>
                <w:rFonts w:ascii="Georgia" w:hAnsi="Georgia"/>
                <w:sz w:val="24"/>
                <w:szCs w:val="24"/>
              </w:rPr>
            </w:rPrChange>
          </w:rPr>
          <w:delText>for</w:delText>
        </w:r>
        <w:r w:rsidRPr="003C3F2B" w:rsidDel="003C3F2B">
          <w:rPr>
            <w:rFonts w:ascii="Georgia" w:hAnsi="Georgia"/>
            <w:b/>
            <w:spacing w:val="-2"/>
            <w:sz w:val="24"/>
            <w:szCs w:val="24"/>
            <w:u w:val="single"/>
            <w:rPrChange w:id="1398" w:author="Craig Mak" w:date="2015-07-27T13:14:00Z">
              <w:rPr>
                <w:rFonts w:ascii="Georgia" w:hAnsi="Georgia"/>
                <w:spacing w:val="-2"/>
                <w:sz w:val="24"/>
                <w:szCs w:val="24"/>
              </w:rPr>
            </w:rPrChange>
          </w:rPr>
          <w:delText xml:space="preserve"> </w:delText>
        </w:r>
        <w:r w:rsidR="00103A57" w:rsidRPr="003C3F2B" w:rsidDel="003C3F2B">
          <w:rPr>
            <w:rFonts w:ascii="Georgia" w:hAnsi="Georgia"/>
            <w:b/>
            <w:sz w:val="24"/>
            <w:szCs w:val="24"/>
            <w:u w:val="single"/>
            <w:rPrChange w:id="1399" w:author="Craig Mak" w:date="2015-07-27T13:14:00Z">
              <w:rPr>
                <w:rFonts w:ascii="Georgia" w:hAnsi="Georgia"/>
                <w:sz w:val="24"/>
                <w:szCs w:val="24"/>
              </w:rPr>
            </w:rPrChange>
          </w:rPr>
          <w:delText>Eu</w:delText>
        </w:r>
        <w:r w:rsidRPr="003C3F2B" w:rsidDel="003C3F2B">
          <w:rPr>
            <w:rFonts w:ascii="Georgia" w:hAnsi="Georgia"/>
            <w:b/>
            <w:sz w:val="24"/>
            <w:szCs w:val="24"/>
            <w:u w:val="single"/>
            <w:rPrChange w:id="1400" w:author="Craig Mak" w:date="2015-07-27T13:14:00Z">
              <w:rPr>
                <w:rFonts w:ascii="Georgia" w:hAnsi="Georgia"/>
                <w:sz w:val="24"/>
                <w:szCs w:val="24"/>
              </w:rPr>
            </w:rPrChange>
          </w:rPr>
          <w:delText>clidean</w:delText>
        </w:r>
        <w:r w:rsidRPr="003C3F2B" w:rsidDel="003C3F2B">
          <w:rPr>
            <w:rFonts w:ascii="Georgia" w:hAnsi="Georgia"/>
            <w:b/>
            <w:spacing w:val="-27"/>
            <w:sz w:val="24"/>
            <w:szCs w:val="24"/>
            <w:u w:val="single"/>
            <w:rPrChange w:id="1401" w:author="Craig Mak" w:date="2015-07-27T13:14:00Z">
              <w:rPr>
                <w:rFonts w:ascii="Georgia" w:hAnsi="Georgia"/>
                <w:spacing w:val="-27"/>
                <w:sz w:val="24"/>
                <w:szCs w:val="24"/>
              </w:rPr>
            </w:rPrChange>
          </w:rPr>
          <w:delText xml:space="preserve"> </w:delText>
        </w:r>
        <w:r w:rsidRPr="003C3F2B" w:rsidDel="003C3F2B">
          <w:rPr>
            <w:rFonts w:ascii="Georgia" w:hAnsi="Georgia"/>
            <w:b/>
            <w:sz w:val="24"/>
            <w:szCs w:val="24"/>
            <w:u w:val="single"/>
            <w:rPrChange w:id="1402" w:author="Craig Mak" w:date="2015-07-27T13:14:00Z">
              <w:rPr>
                <w:rFonts w:ascii="Georgia" w:hAnsi="Georgia"/>
                <w:sz w:val="24"/>
                <w:szCs w:val="24"/>
              </w:rPr>
            </w:rPrChange>
          </w:rPr>
          <w:delText>distance</w:delText>
        </w:r>
        <w:r w:rsidRPr="003C3F2B" w:rsidDel="003C3F2B">
          <w:rPr>
            <w:rFonts w:ascii="Georgia" w:hAnsi="Georgia"/>
            <w:b/>
            <w:spacing w:val="-28"/>
            <w:sz w:val="24"/>
            <w:szCs w:val="24"/>
            <w:u w:val="single"/>
            <w:rPrChange w:id="1403" w:author="Craig Mak" w:date="2015-07-27T13:14:00Z">
              <w:rPr>
                <w:rFonts w:ascii="Georgia" w:hAnsi="Georgia"/>
                <w:spacing w:val="-28"/>
                <w:sz w:val="24"/>
                <w:szCs w:val="24"/>
              </w:rPr>
            </w:rPrChange>
          </w:rPr>
          <w:delText xml:space="preserve"> </w:delText>
        </w:r>
        <w:r w:rsidRPr="003C3F2B" w:rsidDel="003C3F2B">
          <w:rPr>
            <w:rFonts w:ascii="Georgia" w:hAnsi="Georgia"/>
            <w:b/>
            <w:sz w:val="24"/>
            <w:szCs w:val="24"/>
            <w:u w:val="single"/>
            <w:rPrChange w:id="1404" w:author="Craig Mak" w:date="2015-07-27T13:14:00Z">
              <w:rPr>
                <w:rFonts w:ascii="Georgia" w:hAnsi="Georgia"/>
                <w:sz w:val="24"/>
                <w:szCs w:val="24"/>
              </w:rPr>
            </w:rPrChange>
          </w:rPr>
          <w:delText>as</w:delText>
        </w:r>
        <w:r w:rsidRPr="003C3F2B" w:rsidDel="003C3F2B">
          <w:rPr>
            <w:rFonts w:ascii="Georgia" w:hAnsi="Georgia"/>
            <w:b/>
            <w:spacing w:val="-27"/>
            <w:sz w:val="24"/>
            <w:szCs w:val="24"/>
            <w:u w:val="single"/>
            <w:rPrChange w:id="1405" w:author="Craig Mak" w:date="2015-07-27T13:14:00Z">
              <w:rPr>
                <w:rFonts w:ascii="Georgia" w:hAnsi="Georgia"/>
                <w:spacing w:val="-27"/>
                <w:sz w:val="24"/>
                <w:szCs w:val="24"/>
              </w:rPr>
            </w:rPrChange>
          </w:rPr>
          <w:delText xml:space="preserve"> </w:delText>
        </w:r>
        <w:r w:rsidRPr="003C3F2B" w:rsidDel="003C3F2B">
          <w:rPr>
            <w:rFonts w:ascii="Georgia" w:hAnsi="Georgia"/>
            <w:b/>
            <w:sz w:val="24"/>
            <w:szCs w:val="24"/>
            <w:u w:val="single"/>
            <w:rPrChange w:id="1406" w:author="Craig Mak" w:date="2015-07-27T13:14:00Z">
              <w:rPr>
                <w:rFonts w:ascii="Georgia" w:hAnsi="Georgia"/>
                <w:sz w:val="24"/>
                <w:szCs w:val="24"/>
              </w:rPr>
            </w:rPrChange>
          </w:rPr>
          <w:delText>the</w:delText>
        </w:r>
        <w:r w:rsidRPr="003C3F2B" w:rsidDel="003C3F2B">
          <w:rPr>
            <w:rFonts w:ascii="Georgia" w:hAnsi="Georgia"/>
            <w:b/>
            <w:spacing w:val="-28"/>
            <w:sz w:val="24"/>
            <w:szCs w:val="24"/>
            <w:u w:val="single"/>
            <w:rPrChange w:id="1407" w:author="Craig Mak" w:date="2015-07-27T13:14:00Z">
              <w:rPr>
                <w:rFonts w:ascii="Georgia" w:hAnsi="Georgia"/>
                <w:spacing w:val="-28"/>
                <w:sz w:val="24"/>
                <w:szCs w:val="24"/>
              </w:rPr>
            </w:rPrChange>
          </w:rPr>
          <w:delText xml:space="preserve"> </w:delText>
        </w:r>
        <w:r w:rsidRPr="003C3F2B" w:rsidDel="003C3F2B">
          <w:rPr>
            <w:rFonts w:ascii="Georgia" w:hAnsi="Georgia"/>
            <w:b/>
            <w:spacing w:val="-3"/>
            <w:sz w:val="24"/>
            <w:szCs w:val="24"/>
            <w:u w:val="single"/>
            <w:rPrChange w:id="1408" w:author="Craig Mak" w:date="2015-07-27T13:14:00Z">
              <w:rPr>
                <w:rFonts w:ascii="Georgia" w:hAnsi="Georgia"/>
                <w:spacing w:val="-3"/>
                <w:sz w:val="24"/>
                <w:szCs w:val="24"/>
              </w:rPr>
            </w:rPrChange>
          </w:rPr>
          <w:delText>T</w:delText>
        </w:r>
        <w:r w:rsidRPr="003C3F2B" w:rsidDel="003C3F2B">
          <w:rPr>
            <w:rFonts w:ascii="Georgia" w:hAnsi="Georgia"/>
            <w:b/>
            <w:spacing w:val="-4"/>
            <w:sz w:val="24"/>
            <w:szCs w:val="24"/>
            <w:u w:val="single"/>
            <w:rPrChange w:id="1409" w:author="Craig Mak" w:date="2015-07-27T13:14:00Z">
              <w:rPr>
                <w:rFonts w:ascii="Georgia" w:hAnsi="Georgia"/>
                <w:spacing w:val="-4"/>
                <w:sz w:val="24"/>
                <w:szCs w:val="24"/>
              </w:rPr>
            </w:rPrChange>
          </w:rPr>
          <w:delText>riangle</w:delText>
        </w:r>
        <w:r w:rsidRPr="003C3F2B" w:rsidDel="003C3F2B">
          <w:rPr>
            <w:rFonts w:ascii="Georgia" w:hAnsi="Georgia"/>
            <w:b/>
            <w:spacing w:val="-27"/>
            <w:sz w:val="24"/>
            <w:szCs w:val="24"/>
            <w:u w:val="single"/>
            <w:rPrChange w:id="1410" w:author="Craig Mak" w:date="2015-07-27T13:14:00Z">
              <w:rPr>
                <w:rFonts w:ascii="Georgia" w:hAnsi="Georgia"/>
                <w:spacing w:val="-27"/>
                <w:sz w:val="24"/>
                <w:szCs w:val="24"/>
              </w:rPr>
            </w:rPrChange>
          </w:rPr>
          <w:delText xml:space="preserve"> </w:delText>
        </w:r>
        <w:r w:rsidRPr="003C3F2B" w:rsidDel="003C3F2B">
          <w:rPr>
            <w:rFonts w:ascii="Georgia" w:hAnsi="Georgia"/>
            <w:b/>
            <w:spacing w:val="-2"/>
            <w:sz w:val="24"/>
            <w:szCs w:val="24"/>
            <w:u w:val="single"/>
            <w:rPrChange w:id="1411" w:author="Craig Mak" w:date="2015-07-27T13:14:00Z">
              <w:rPr>
                <w:rFonts w:ascii="Georgia" w:hAnsi="Georgia"/>
                <w:spacing w:val="-2"/>
                <w:sz w:val="24"/>
                <w:szCs w:val="24"/>
              </w:rPr>
            </w:rPrChange>
          </w:rPr>
          <w:delText>Inequalit</w:delText>
        </w:r>
        <w:r w:rsidRPr="003C3F2B" w:rsidDel="003C3F2B">
          <w:rPr>
            <w:rFonts w:ascii="Georgia" w:hAnsi="Georgia"/>
            <w:b/>
            <w:spacing w:val="-1"/>
            <w:sz w:val="24"/>
            <w:szCs w:val="24"/>
            <w:u w:val="single"/>
            <w:rPrChange w:id="1412" w:author="Craig Mak" w:date="2015-07-27T13:14:00Z">
              <w:rPr>
                <w:rFonts w:ascii="Georgia" w:hAnsi="Georgia"/>
                <w:spacing w:val="-1"/>
                <w:sz w:val="24"/>
                <w:szCs w:val="24"/>
              </w:rPr>
            </w:rPrChange>
          </w:rPr>
          <w:delText>y</w:delText>
        </w:r>
        <w:r w:rsidRPr="003C3F2B" w:rsidDel="003C3F2B">
          <w:rPr>
            <w:rFonts w:ascii="Georgia" w:hAnsi="Georgia"/>
            <w:b/>
            <w:spacing w:val="-27"/>
            <w:sz w:val="24"/>
            <w:szCs w:val="24"/>
            <w:u w:val="single"/>
            <w:rPrChange w:id="1413" w:author="Craig Mak" w:date="2015-07-27T13:14:00Z">
              <w:rPr>
                <w:rFonts w:ascii="Georgia" w:hAnsi="Georgia"/>
                <w:spacing w:val="-27"/>
                <w:sz w:val="24"/>
                <w:szCs w:val="24"/>
              </w:rPr>
            </w:rPrChange>
          </w:rPr>
          <w:delText xml:space="preserve"> </w:delText>
        </w:r>
        <w:r w:rsidRPr="003C3F2B" w:rsidDel="003C3F2B">
          <w:rPr>
            <w:rFonts w:ascii="Georgia" w:hAnsi="Georgia"/>
            <w:b/>
            <w:sz w:val="24"/>
            <w:szCs w:val="24"/>
            <w:u w:val="single"/>
            <w:rPrChange w:id="1414" w:author="Craig Mak" w:date="2015-07-27T13:14:00Z">
              <w:rPr>
                <w:rFonts w:ascii="Georgia" w:hAnsi="Georgia"/>
                <w:sz w:val="24"/>
                <w:szCs w:val="24"/>
              </w:rPr>
            </w:rPrChange>
          </w:rPr>
          <w:delText>ensures</w:delText>
        </w:r>
        <w:r w:rsidRPr="003C3F2B" w:rsidDel="003C3F2B">
          <w:rPr>
            <w:rFonts w:ascii="Georgia" w:hAnsi="Georgia"/>
            <w:b/>
            <w:spacing w:val="-27"/>
            <w:sz w:val="24"/>
            <w:szCs w:val="24"/>
            <w:u w:val="single"/>
            <w:rPrChange w:id="1415" w:author="Craig Mak" w:date="2015-07-27T13:14:00Z">
              <w:rPr>
                <w:rFonts w:ascii="Georgia" w:hAnsi="Georgia"/>
                <w:spacing w:val="-27"/>
                <w:sz w:val="24"/>
                <w:szCs w:val="24"/>
              </w:rPr>
            </w:rPrChange>
          </w:rPr>
          <w:delText xml:space="preserve"> </w:delText>
        </w:r>
        <w:r w:rsidRPr="003C3F2B" w:rsidDel="003C3F2B">
          <w:rPr>
            <w:rFonts w:ascii="Georgia" w:hAnsi="Georgia"/>
            <w:b/>
            <w:sz w:val="24"/>
            <w:szCs w:val="24"/>
            <w:u w:val="single"/>
            <w:rPrChange w:id="1416" w:author="Craig Mak" w:date="2015-07-27T13:14:00Z">
              <w:rPr>
                <w:rFonts w:ascii="Georgia" w:hAnsi="Georgia"/>
                <w:sz w:val="24"/>
                <w:szCs w:val="24"/>
              </w:rPr>
            </w:rPrChange>
          </w:rPr>
          <w:delText>perfect</w:delText>
        </w:r>
        <w:r w:rsidRPr="003C3F2B" w:rsidDel="003C3F2B">
          <w:rPr>
            <w:rFonts w:ascii="Georgia" w:hAnsi="Georgia"/>
            <w:b/>
            <w:spacing w:val="-28"/>
            <w:sz w:val="24"/>
            <w:szCs w:val="24"/>
            <w:u w:val="single"/>
            <w:rPrChange w:id="1417" w:author="Craig Mak" w:date="2015-07-27T13:14:00Z">
              <w:rPr>
                <w:rFonts w:ascii="Georgia" w:hAnsi="Georgia"/>
                <w:spacing w:val="-28"/>
                <w:sz w:val="24"/>
                <w:szCs w:val="24"/>
              </w:rPr>
            </w:rPrChange>
          </w:rPr>
          <w:delText xml:space="preserve"> </w:delText>
        </w:r>
        <w:r w:rsidR="00103A57" w:rsidRPr="003C3F2B" w:rsidDel="003C3F2B">
          <w:rPr>
            <w:rFonts w:ascii="Georgia" w:hAnsi="Georgia"/>
            <w:b/>
            <w:sz w:val="24"/>
            <w:szCs w:val="24"/>
            <w:u w:val="single"/>
            <w:rPrChange w:id="1418" w:author="Craig Mak" w:date="2015-07-27T13:14:00Z">
              <w:rPr>
                <w:rFonts w:ascii="Georgia" w:hAnsi="Georgia"/>
                <w:sz w:val="24"/>
                <w:szCs w:val="24"/>
              </w:rPr>
            </w:rPrChange>
          </w:rPr>
          <w:delText>re</w:delText>
        </w:r>
        <w:r w:rsidRPr="003C3F2B" w:rsidDel="003C3F2B">
          <w:rPr>
            <w:rFonts w:ascii="Georgia" w:hAnsi="Georgia"/>
            <w:b/>
            <w:sz w:val="24"/>
            <w:szCs w:val="24"/>
            <w:u w:val="single"/>
            <w:rPrChange w:id="1419" w:author="Craig Mak" w:date="2015-07-27T13:14:00Z">
              <w:rPr>
                <w:rFonts w:ascii="Georgia" w:hAnsi="Georgia"/>
                <w:sz w:val="24"/>
                <w:szCs w:val="24"/>
              </w:rPr>
            </w:rPrChange>
          </w:rPr>
          <w:delText>call).</w:delText>
        </w:r>
      </w:del>
    </w:p>
    <w:p w14:paraId="6612F9FA" w14:textId="77777777" w:rsidR="00283DE0" w:rsidRPr="003C3F2B" w:rsidRDefault="00283DE0" w:rsidP="003B0178">
      <w:pPr>
        <w:keepLines/>
        <w:rPr>
          <w:b/>
          <w:u w:val="single"/>
          <w:rPrChange w:id="1420" w:author="Craig Mak" w:date="2015-07-27T13:14:00Z">
            <w:rPr/>
          </w:rPrChange>
        </w:rPr>
        <w:sectPr w:rsidR="00283DE0" w:rsidRPr="003C3F2B">
          <w:pgSz w:w="12240" w:h="15840"/>
          <w:pgMar w:top="1500" w:right="1720" w:bottom="1960" w:left="1720" w:header="0" w:footer="1776" w:gutter="0"/>
          <w:cols w:space="720"/>
        </w:sectPr>
      </w:pPr>
    </w:p>
    <w:p w14:paraId="010CE32F" w14:textId="77777777" w:rsidR="00283DE0" w:rsidRDefault="00283DE0" w:rsidP="003B0178">
      <w:pPr>
        <w:keepLines/>
        <w:rPr>
          <w:rFonts w:ascii="Georgia" w:eastAsia="Georgia" w:hAnsi="Georgia" w:cs="Georgia"/>
          <w:sz w:val="20"/>
          <w:szCs w:val="20"/>
        </w:rPr>
      </w:pPr>
    </w:p>
    <w:p w14:paraId="6674431C" w14:textId="77777777" w:rsidR="00283DE0" w:rsidRDefault="00283DE0" w:rsidP="003B0178">
      <w:pPr>
        <w:keepLines/>
        <w:rPr>
          <w:rFonts w:ascii="Georgia" w:eastAsia="Georgia" w:hAnsi="Georgia" w:cs="Georgia"/>
          <w:sz w:val="20"/>
          <w:szCs w:val="20"/>
        </w:rPr>
      </w:pPr>
    </w:p>
    <w:p w14:paraId="153F7C7E" w14:textId="77777777" w:rsidR="00283DE0" w:rsidRDefault="00283DE0" w:rsidP="003B0178">
      <w:pPr>
        <w:keepLines/>
        <w:rPr>
          <w:rFonts w:ascii="Georgia" w:eastAsia="Georgia" w:hAnsi="Georgia" w:cs="Georgia"/>
          <w:sz w:val="20"/>
          <w:szCs w:val="20"/>
        </w:rPr>
      </w:pPr>
    </w:p>
    <w:p w14:paraId="3F979B41" w14:textId="77777777" w:rsidR="00283DE0" w:rsidRDefault="00283DE0" w:rsidP="003B0178">
      <w:pPr>
        <w:keepLines/>
        <w:rPr>
          <w:rFonts w:ascii="Georgia" w:eastAsia="Georgia" w:hAnsi="Georgia" w:cs="Georgia"/>
          <w:sz w:val="20"/>
          <w:szCs w:val="20"/>
        </w:rPr>
      </w:pPr>
    </w:p>
    <w:p w14:paraId="362BF045" w14:textId="77777777" w:rsidR="00283DE0" w:rsidRDefault="00283DE0" w:rsidP="003B0178">
      <w:pPr>
        <w:keepLines/>
        <w:rPr>
          <w:rFonts w:ascii="Georgia" w:eastAsia="Georgia" w:hAnsi="Georgia" w:cs="Georgia"/>
          <w:sz w:val="20"/>
          <w:szCs w:val="20"/>
        </w:rPr>
      </w:pPr>
    </w:p>
    <w:p w14:paraId="4EAD50DF" w14:textId="77777777" w:rsidR="00283DE0" w:rsidRDefault="00283DE0" w:rsidP="003B0178">
      <w:pPr>
        <w:keepLines/>
        <w:rPr>
          <w:rFonts w:ascii="Georgia" w:eastAsia="Georgia" w:hAnsi="Georgia" w:cs="Georgia"/>
          <w:sz w:val="20"/>
          <w:szCs w:val="20"/>
        </w:rPr>
      </w:pPr>
    </w:p>
    <w:p w14:paraId="6A0451A0" w14:textId="77777777" w:rsidR="00283DE0" w:rsidRDefault="00283DE0" w:rsidP="003B0178">
      <w:pPr>
        <w:keepLines/>
        <w:rPr>
          <w:rFonts w:ascii="Georgia" w:eastAsia="Georgia" w:hAnsi="Georgia" w:cs="Georgia"/>
          <w:sz w:val="20"/>
          <w:szCs w:val="20"/>
        </w:rPr>
      </w:pPr>
    </w:p>
    <w:p w14:paraId="42BC666E" w14:textId="77777777" w:rsidR="00283DE0" w:rsidRDefault="00283DE0" w:rsidP="003B0178">
      <w:pPr>
        <w:keepLines/>
        <w:rPr>
          <w:rFonts w:ascii="Georgia" w:eastAsia="Georgia" w:hAnsi="Georgia" w:cs="Georgia"/>
          <w:sz w:val="20"/>
          <w:szCs w:val="20"/>
        </w:rPr>
      </w:pPr>
    </w:p>
    <w:p w14:paraId="50B254BD" w14:textId="77777777" w:rsidR="00283DE0" w:rsidRDefault="00283DE0" w:rsidP="003B0178">
      <w:pPr>
        <w:keepLines/>
        <w:rPr>
          <w:rFonts w:ascii="Georgia" w:eastAsia="Georgia" w:hAnsi="Georgia" w:cs="Georgia"/>
          <w:sz w:val="20"/>
          <w:szCs w:val="20"/>
        </w:rPr>
      </w:pPr>
    </w:p>
    <w:p w14:paraId="6469BB23" w14:textId="77777777" w:rsidR="00283DE0" w:rsidRDefault="00641826" w:rsidP="003B0178">
      <w:pPr>
        <w:pStyle w:val="BodyText"/>
        <w:keepLines/>
        <w:spacing w:before="207" w:line="254" w:lineRule="auto"/>
        <w:ind w:left="497" w:right="669"/>
      </w:pPr>
      <w:r>
        <w:rPr>
          <w:b/>
          <w:spacing w:val="-5"/>
        </w:rPr>
        <w:t>T</w:t>
      </w:r>
      <w:r>
        <w:rPr>
          <w:b/>
          <w:spacing w:val="-6"/>
        </w:rPr>
        <w:t>able</w:t>
      </w:r>
      <w:r>
        <w:rPr>
          <w:b/>
          <w:spacing w:val="-4"/>
        </w:rPr>
        <w:t xml:space="preserve"> </w:t>
      </w:r>
      <w:r>
        <w:rPr>
          <w:b/>
        </w:rPr>
        <w:t>1:</w:t>
      </w:r>
      <w:r>
        <w:rPr>
          <w:b/>
          <w:spacing w:val="17"/>
        </w:rPr>
        <w:t xml:space="preserve"> </w:t>
      </w:r>
      <w:r>
        <w:rPr>
          <w:spacing w:val="-2"/>
        </w:rPr>
        <w:t>Benchmarks</w:t>
      </w:r>
      <w:r>
        <w:rPr>
          <w:spacing w:val="-7"/>
        </w:rPr>
        <w:t xml:space="preserve"> </w:t>
      </w:r>
      <w:r>
        <w:t>of</w:t>
      </w:r>
      <w:r>
        <w:rPr>
          <w:spacing w:val="-8"/>
        </w:rPr>
        <w:t xml:space="preserve"> </w:t>
      </w:r>
      <w:r>
        <w:t>Ammolite</w:t>
      </w:r>
      <w:r>
        <w:rPr>
          <w:spacing w:val="-7"/>
        </w:rPr>
        <w:t xml:space="preserve"> </w:t>
      </w:r>
      <w:r>
        <w:t>vs.</w:t>
      </w:r>
      <w:r>
        <w:rPr>
          <w:spacing w:val="11"/>
        </w:rPr>
        <w:t xml:space="preserve"> </w:t>
      </w:r>
      <w:r>
        <w:t>SMSD</w:t>
      </w:r>
      <w:r>
        <w:rPr>
          <w:spacing w:val="-8"/>
        </w:rPr>
        <w:t xml:space="preserve"> </w:t>
      </w:r>
      <w:r>
        <w:t>on</w:t>
      </w:r>
      <w:r>
        <w:rPr>
          <w:spacing w:val="-7"/>
        </w:rPr>
        <w:t xml:space="preserve"> </w:t>
      </w:r>
      <w:r>
        <w:t>databases</w:t>
      </w:r>
      <w:r>
        <w:rPr>
          <w:spacing w:val="-9"/>
        </w:rPr>
        <w:t xml:space="preserve"> </w:t>
      </w:r>
      <w:r>
        <w:t>of</w:t>
      </w:r>
      <w:r>
        <w:rPr>
          <w:spacing w:val="-7"/>
        </w:rPr>
        <w:t xml:space="preserve"> </w:t>
      </w:r>
      <w:r>
        <w:t>(a)</w:t>
      </w:r>
      <w:r>
        <w:rPr>
          <w:spacing w:val="-8"/>
        </w:rPr>
        <w:t xml:space="preserve"> </w:t>
      </w:r>
      <w:r>
        <w:t>1</w:t>
      </w:r>
      <w:r>
        <w:rPr>
          <w:spacing w:val="-7"/>
        </w:rPr>
        <w:t xml:space="preserve"> </w:t>
      </w:r>
      <w:r>
        <w:t>million</w:t>
      </w:r>
      <w:r>
        <w:rPr>
          <w:spacing w:val="25"/>
          <w:w w:val="92"/>
        </w:rPr>
        <w:t xml:space="preserve"> </w:t>
      </w:r>
      <w:r>
        <w:t>molecules</w:t>
      </w:r>
      <w:r>
        <w:rPr>
          <w:spacing w:val="-27"/>
        </w:rPr>
        <w:t xml:space="preserve"> </w:t>
      </w:r>
      <w:r>
        <w:t>(b)</w:t>
      </w:r>
      <w:r>
        <w:rPr>
          <w:spacing w:val="-26"/>
        </w:rPr>
        <w:t xml:space="preserve"> </w:t>
      </w:r>
      <w:r>
        <w:t>All</w:t>
      </w:r>
      <w:r>
        <w:rPr>
          <w:spacing w:val="-26"/>
        </w:rPr>
        <w:t xml:space="preserve"> </w:t>
      </w:r>
      <w:r>
        <w:t>of</w:t>
      </w:r>
      <w:r>
        <w:rPr>
          <w:spacing w:val="-26"/>
        </w:rPr>
        <w:t xml:space="preserve"> </w:t>
      </w:r>
      <w:r>
        <w:t>PubChem</w:t>
      </w:r>
      <w:r>
        <w:rPr>
          <w:spacing w:val="-25"/>
        </w:rPr>
        <w:t xml:space="preserve"> </w:t>
      </w:r>
      <w:r>
        <w:t>(47</w:t>
      </w:r>
      <w:r>
        <w:rPr>
          <w:spacing w:val="-26"/>
        </w:rPr>
        <w:t xml:space="preserve"> </w:t>
      </w:r>
      <w:r>
        <w:t>million</w:t>
      </w:r>
      <w:r>
        <w:rPr>
          <w:spacing w:val="-26"/>
        </w:rPr>
        <w:t xml:space="preserve"> </w:t>
      </w:r>
      <w:r>
        <w:t>molecules)</w:t>
      </w:r>
    </w:p>
    <w:p w14:paraId="473D1DCF" w14:textId="77777777" w:rsidR="00283DE0" w:rsidRDefault="00641826" w:rsidP="003B0178">
      <w:pPr>
        <w:keepLines/>
        <w:numPr>
          <w:ilvl w:val="2"/>
          <w:numId w:val="6"/>
        </w:numPr>
        <w:tabs>
          <w:tab w:val="left" w:pos="1876"/>
        </w:tabs>
        <w:spacing w:before="209"/>
        <w:jc w:val="left"/>
        <w:rPr>
          <w:rFonts w:ascii="Century" w:eastAsia="Century" w:hAnsi="Century" w:cs="Century"/>
        </w:rPr>
      </w:pPr>
      <w:r>
        <w:rPr>
          <w:rFonts w:ascii="Century"/>
          <w:w w:val="95"/>
        </w:rPr>
        <w:t>Ammolite</w:t>
      </w:r>
      <w:r>
        <w:rPr>
          <w:rFonts w:ascii="Century"/>
          <w:spacing w:val="-11"/>
          <w:w w:val="95"/>
        </w:rPr>
        <w:t xml:space="preserve"> </w:t>
      </w:r>
      <w:r>
        <w:rPr>
          <w:rFonts w:ascii="Century"/>
          <w:w w:val="95"/>
        </w:rPr>
        <w:t>benchmark</w:t>
      </w:r>
      <w:r>
        <w:rPr>
          <w:rFonts w:ascii="Century"/>
          <w:spacing w:val="-11"/>
          <w:w w:val="95"/>
        </w:rPr>
        <w:t xml:space="preserve"> </w:t>
      </w:r>
      <w:r>
        <w:rPr>
          <w:rFonts w:ascii="Century"/>
          <w:w w:val="95"/>
        </w:rPr>
        <w:t>on</w:t>
      </w:r>
      <w:r>
        <w:rPr>
          <w:rFonts w:ascii="Century"/>
          <w:spacing w:val="-10"/>
          <w:w w:val="95"/>
        </w:rPr>
        <w:t xml:space="preserve"> </w:t>
      </w:r>
      <w:r>
        <w:rPr>
          <w:rFonts w:ascii="Century"/>
          <w:w w:val="95"/>
        </w:rPr>
        <w:t>database</w:t>
      </w:r>
      <w:r>
        <w:rPr>
          <w:rFonts w:ascii="Century"/>
          <w:spacing w:val="-11"/>
          <w:w w:val="95"/>
        </w:rPr>
        <w:t xml:space="preserve"> </w:t>
      </w:r>
      <w:r>
        <w:rPr>
          <w:rFonts w:ascii="Century"/>
          <w:w w:val="95"/>
        </w:rPr>
        <w:t>of</w:t>
      </w:r>
      <w:r>
        <w:rPr>
          <w:rFonts w:ascii="Century"/>
          <w:spacing w:val="-11"/>
          <w:w w:val="95"/>
        </w:rPr>
        <w:t xml:space="preserve"> </w:t>
      </w:r>
      <w:r>
        <w:rPr>
          <w:rFonts w:ascii="Century"/>
          <w:w w:val="95"/>
        </w:rPr>
        <w:t>1</w:t>
      </w:r>
      <w:r>
        <w:rPr>
          <w:rFonts w:ascii="Century"/>
          <w:spacing w:val="-10"/>
          <w:w w:val="95"/>
        </w:rPr>
        <w:t xml:space="preserve"> </w:t>
      </w:r>
      <w:r>
        <w:rPr>
          <w:rFonts w:ascii="Century"/>
          <w:w w:val="95"/>
        </w:rPr>
        <w:t>million</w:t>
      </w:r>
      <w:r>
        <w:rPr>
          <w:rFonts w:ascii="Century"/>
          <w:spacing w:val="-10"/>
          <w:w w:val="95"/>
        </w:rPr>
        <w:t xml:space="preserve"> </w:t>
      </w:r>
      <w:r>
        <w:rPr>
          <w:rFonts w:ascii="Century"/>
          <w:w w:val="95"/>
        </w:rPr>
        <w:t>molecules</w:t>
      </w:r>
    </w:p>
    <w:p w14:paraId="0EAD5DDA" w14:textId="77777777" w:rsidR="00283DE0" w:rsidRDefault="00283DE0" w:rsidP="003B0178">
      <w:pPr>
        <w:keepLines/>
        <w:spacing w:before="12"/>
        <w:rPr>
          <w:rFonts w:ascii="Century" w:eastAsia="Century" w:hAnsi="Century" w:cs="Century"/>
          <w:sz w:val="14"/>
          <w:szCs w:val="14"/>
        </w:rPr>
      </w:pPr>
    </w:p>
    <w:tbl>
      <w:tblPr>
        <w:tblW w:w="0" w:type="auto"/>
        <w:tblInd w:w="497" w:type="dxa"/>
        <w:tblLayout w:type="fixed"/>
        <w:tblCellMar>
          <w:left w:w="0" w:type="dxa"/>
          <w:right w:w="0" w:type="dxa"/>
        </w:tblCellMar>
        <w:tblLook w:val="01E0" w:firstRow="1" w:lastRow="1" w:firstColumn="1" w:lastColumn="1" w:noHBand="0" w:noVBand="0"/>
      </w:tblPr>
      <w:tblGrid>
        <w:gridCol w:w="2575"/>
        <w:gridCol w:w="1713"/>
        <w:gridCol w:w="2068"/>
        <w:gridCol w:w="1104"/>
        <w:gridCol w:w="867"/>
      </w:tblGrid>
      <w:tr w:rsidR="00283DE0" w14:paraId="21763C38" w14:textId="77777777">
        <w:trPr>
          <w:trHeight w:hRule="exact" w:val="297"/>
        </w:trPr>
        <w:tc>
          <w:tcPr>
            <w:tcW w:w="2575" w:type="dxa"/>
            <w:tcBorders>
              <w:top w:val="single" w:sz="3" w:space="0" w:color="000000"/>
              <w:left w:val="nil"/>
              <w:bottom w:val="single" w:sz="3" w:space="0" w:color="000000"/>
              <w:right w:val="nil"/>
            </w:tcBorders>
          </w:tcPr>
          <w:p w14:paraId="2BF62AE5" w14:textId="77777777" w:rsidR="00283DE0" w:rsidRDefault="00641826" w:rsidP="003B0178">
            <w:pPr>
              <w:pStyle w:val="TableParagraph"/>
              <w:keepLines/>
              <w:spacing w:line="255" w:lineRule="exact"/>
              <w:ind w:left="607"/>
              <w:rPr>
                <w:rFonts w:ascii="Georgia" w:eastAsia="Georgia" w:hAnsi="Georgia" w:cs="Georgia"/>
                <w:sz w:val="24"/>
                <w:szCs w:val="24"/>
              </w:rPr>
            </w:pPr>
            <w:r>
              <w:rPr>
                <w:rFonts w:ascii="Georgia"/>
                <w:sz w:val="24"/>
              </w:rPr>
              <w:t>PubChem</w:t>
            </w:r>
            <w:r>
              <w:rPr>
                <w:rFonts w:ascii="Georgia"/>
                <w:spacing w:val="-22"/>
                <w:sz w:val="24"/>
              </w:rPr>
              <w:t xml:space="preserve"> </w:t>
            </w:r>
            <w:r>
              <w:rPr>
                <w:rFonts w:ascii="Georgia"/>
                <w:sz w:val="24"/>
              </w:rPr>
              <w:t>ID</w:t>
            </w:r>
          </w:p>
        </w:tc>
        <w:tc>
          <w:tcPr>
            <w:tcW w:w="1713" w:type="dxa"/>
            <w:tcBorders>
              <w:top w:val="single" w:sz="3" w:space="0" w:color="000000"/>
              <w:left w:val="nil"/>
              <w:bottom w:val="single" w:sz="3" w:space="0" w:color="000000"/>
              <w:right w:val="nil"/>
            </w:tcBorders>
          </w:tcPr>
          <w:p w14:paraId="1DD85D99" w14:textId="77777777" w:rsidR="00283DE0" w:rsidRDefault="00641826" w:rsidP="003B0178">
            <w:pPr>
              <w:pStyle w:val="TableParagraph"/>
              <w:keepLines/>
              <w:spacing w:line="255" w:lineRule="exact"/>
              <w:ind w:left="118"/>
              <w:rPr>
                <w:rFonts w:ascii="Georgia" w:eastAsia="Georgia" w:hAnsi="Georgia" w:cs="Georgia"/>
                <w:sz w:val="24"/>
                <w:szCs w:val="24"/>
              </w:rPr>
            </w:pPr>
            <w:r>
              <w:rPr>
                <w:rFonts w:ascii="Georgia"/>
                <w:w w:val="95"/>
                <w:sz w:val="24"/>
              </w:rPr>
              <w:t>SMSD</w:t>
            </w:r>
            <w:r>
              <w:rPr>
                <w:rFonts w:ascii="Georgia"/>
                <w:spacing w:val="20"/>
                <w:w w:val="95"/>
                <w:sz w:val="24"/>
              </w:rPr>
              <w:t xml:space="preserve"> </w:t>
            </w:r>
            <w:r>
              <w:rPr>
                <w:rFonts w:ascii="Georgia"/>
                <w:w w:val="95"/>
                <w:sz w:val="24"/>
              </w:rPr>
              <w:t>(hours)</w:t>
            </w:r>
          </w:p>
        </w:tc>
        <w:tc>
          <w:tcPr>
            <w:tcW w:w="2068" w:type="dxa"/>
            <w:tcBorders>
              <w:top w:val="single" w:sz="3" w:space="0" w:color="000000"/>
              <w:left w:val="nil"/>
              <w:bottom w:val="single" w:sz="3" w:space="0" w:color="000000"/>
              <w:right w:val="nil"/>
            </w:tcBorders>
          </w:tcPr>
          <w:p w14:paraId="108B7839" w14:textId="77777777" w:rsidR="00283DE0" w:rsidRDefault="00641826" w:rsidP="003B0178">
            <w:pPr>
              <w:pStyle w:val="TableParagraph"/>
              <w:keepLines/>
              <w:spacing w:line="255" w:lineRule="exact"/>
              <w:ind w:left="119"/>
              <w:rPr>
                <w:rFonts w:ascii="Georgia" w:eastAsia="Georgia" w:hAnsi="Georgia" w:cs="Georgia"/>
                <w:sz w:val="24"/>
                <w:szCs w:val="24"/>
              </w:rPr>
            </w:pPr>
            <w:r>
              <w:rPr>
                <w:rFonts w:ascii="Georgia"/>
                <w:w w:val="95"/>
                <w:sz w:val="24"/>
              </w:rPr>
              <w:t>Ammolite</w:t>
            </w:r>
            <w:r>
              <w:rPr>
                <w:rFonts w:ascii="Georgia"/>
                <w:spacing w:val="8"/>
                <w:w w:val="95"/>
                <w:sz w:val="24"/>
              </w:rPr>
              <w:t xml:space="preserve"> </w:t>
            </w:r>
            <w:r>
              <w:rPr>
                <w:rFonts w:ascii="Georgia"/>
                <w:w w:val="95"/>
                <w:sz w:val="24"/>
              </w:rPr>
              <w:t>(hours)</w:t>
            </w:r>
          </w:p>
        </w:tc>
        <w:tc>
          <w:tcPr>
            <w:tcW w:w="1104" w:type="dxa"/>
            <w:tcBorders>
              <w:top w:val="single" w:sz="3" w:space="0" w:color="000000"/>
              <w:left w:val="nil"/>
              <w:bottom w:val="single" w:sz="3" w:space="0" w:color="000000"/>
              <w:right w:val="nil"/>
            </w:tcBorders>
          </w:tcPr>
          <w:p w14:paraId="518FDAAD" w14:textId="77777777" w:rsidR="00283DE0" w:rsidRDefault="00641826" w:rsidP="003B0178">
            <w:pPr>
              <w:pStyle w:val="TableParagraph"/>
              <w:keepLines/>
              <w:spacing w:line="255" w:lineRule="exact"/>
              <w:ind w:left="119"/>
              <w:rPr>
                <w:rFonts w:ascii="Georgia" w:eastAsia="Georgia" w:hAnsi="Georgia" w:cs="Georgia"/>
                <w:sz w:val="24"/>
                <w:szCs w:val="24"/>
              </w:rPr>
            </w:pPr>
            <w:r>
              <w:rPr>
                <w:rFonts w:ascii="Georgia"/>
                <w:sz w:val="24"/>
              </w:rPr>
              <w:t>Speedup</w:t>
            </w:r>
          </w:p>
        </w:tc>
        <w:tc>
          <w:tcPr>
            <w:tcW w:w="867" w:type="dxa"/>
            <w:tcBorders>
              <w:top w:val="single" w:sz="3" w:space="0" w:color="000000"/>
              <w:left w:val="nil"/>
              <w:bottom w:val="single" w:sz="3" w:space="0" w:color="000000"/>
              <w:right w:val="nil"/>
            </w:tcBorders>
          </w:tcPr>
          <w:p w14:paraId="16C512FD" w14:textId="77777777" w:rsidR="00283DE0" w:rsidRDefault="00641826" w:rsidP="003B0178">
            <w:pPr>
              <w:pStyle w:val="TableParagraph"/>
              <w:keepLines/>
              <w:spacing w:line="255" w:lineRule="exact"/>
              <w:ind w:left="119"/>
              <w:rPr>
                <w:rFonts w:ascii="Georgia" w:eastAsia="Georgia" w:hAnsi="Georgia" w:cs="Georgia"/>
                <w:sz w:val="24"/>
                <w:szCs w:val="24"/>
              </w:rPr>
            </w:pPr>
            <w:r>
              <w:rPr>
                <w:rFonts w:ascii="Georgia"/>
                <w:sz w:val="24"/>
              </w:rPr>
              <w:t>Recall</w:t>
            </w:r>
          </w:p>
        </w:tc>
      </w:tr>
      <w:tr w:rsidR="00283DE0" w14:paraId="7357DBB8" w14:textId="77777777">
        <w:trPr>
          <w:trHeight w:hRule="exact" w:val="297"/>
        </w:trPr>
        <w:tc>
          <w:tcPr>
            <w:tcW w:w="2575" w:type="dxa"/>
            <w:tcBorders>
              <w:top w:val="single" w:sz="3" w:space="0" w:color="000000"/>
              <w:left w:val="nil"/>
              <w:bottom w:val="single" w:sz="3" w:space="0" w:color="000000"/>
              <w:right w:val="nil"/>
            </w:tcBorders>
          </w:tcPr>
          <w:p w14:paraId="4FF0EEAF" w14:textId="77777777" w:rsidR="00283DE0" w:rsidRDefault="00641826" w:rsidP="003B0178">
            <w:pPr>
              <w:pStyle w:val="TableParagraph"/>
              <w:keepLines/>
              <w:spacing w:line="255" w:lineRule="exact"/>
              <w:ind w:left="753"/>
              <w:rPr>
                <w:rFonts w:ascii="Georgia" w:eastAsia="Georgia" w:hAnsi="Georgia" w:cs="Georgia"/>
                <w:sz w:val="24"/>
                <w:szCs w:val="24"/>
              </w:rPr>
            </w:pPr>
            <w:r>
              <w:rPr>
                <w:rFonts w:ascii="Georgia"/>
                <w:sz w:val="24"/>
              </w:rPr>
              <w:t>5957</w:t>
            </w:r>
            <w:r>
              <w:rPr>
                <w:rFonts w:ascii="Georgia"/>
                <w:spacing w:val="-32"/>
                <w:sz w:val="24"/>
              </w:rPr>
              <w:t xml:space="preserve"> </w:t>
            </w:r>
            <w:r>
              <w:rPr>
                <w:rFonts w:ascii="Georgia"/>
                <w:sz w:val="24"/>
              </w:rPr>
              <w:t>(atp)</w:t>
            </w:r>
          </w:p>
        </w:tc>
        <w:tc>
          <w:tcPr>
            <w:tcW w:w="1713" w:type="dxa"/>
            <w:tcBorders>
              <w:top w:val="single" w:sz="3" w:space="0" w:color="000000"/>
              <w:left w:val="nil"/>
              <w:bottom w:val="single" w:sz="3" w:space="0" w:color="000000"/>
              <w:right w:val="nil"/>
            </w:tcBorders>
          </w:tcPr>
          <w:p w14:paraId="69018E35"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sz w:val="24"/>
              </w:rPr>
              <w:t>4.4</w:t>
            </w:r>
          </w:p>
        </w:tc>
        <w:tc>
          <w:tcPr>
            <w:tcW w:w="2068" w:type="dxa"/>
            <w:tcBorders>
              <w:top w:val="single" w:sz="3" w:space="0" w:color="000000"/>
              <w:left w:val="nil"/>
              <w:bottom w:val="single" w:sz="3" w:space="0" w:color="000000"/>
              <w:right w:val="nil"/>
            </w:tcBorders>
          </w:tcPr>
          <w:p w14:paraId="7BB970E6"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sz w:val="24"/>
              </w:rPr>
              <w:t>0.14</w:t>
            </w:r>
          </w:p>
        </w:tc>
        <w:tc>
          <w:tcPr>
            <w:tcW w:w="1104" w:type="dxa"/>
            <w:tcBorders>
              <w:top w:val="single" w:sz="3" w:space="0" w:color="000000"/>
              <w:left w:val="nil"/>
              <w:bottom w:val="single" w:sz="3" w:space="0" w:color="000000"/>
              <w:right w:val="nil"/>
            </w:tcBorders>
          </w:tcPr>
          <w:p w14:paraId="142D2C1B"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sz w:val="24"/>
              </w:rPr>
              <w:t>31</w:t>
            </w:r>
          </w:p>
        </w:tc>
        <w:tc>
          <w:tcPr>
            <w:tcW w:w="867" w:type="dxa"/>
            <w:tcBorders>
              <w:top w:val="single" w:sz="3" w:space="0" w:color="000000"/>
              <w:left w:val="nil"/>
              <w:bottom w:val="single" w:sz="3" w:space="0" w:color="000000"/>
              <w:right w:val="nil"/>
            </w:tcBorders>
          </w:tcPr>
          <w:p w14:paraId="2401C7B9" w14:textId="77777777" w:rsidR="00283DE0" w:rsidRDefault="00641826" w:rsidP="003B0178">
            <w:pPr>
              <w:pStyle w:val="TableParagraph"/>
              <w:keepLines/>
              <w:spacing w:line="255" w:lineRule="exact"/>
              <w:ind w:left="218"/>
              <w:rPr>
                <w:rFonts w:ascii="Georgia" w:eastAsia="Georgia" w:hAnsi="Georgia" w:cs="Georgia"/>
                <w:sz w:val="24"/>
                <w:szCs w:val="24"/>
              </w:rPr>
            </w:pPr>
            <w:r>
              <w:rPr>
                <w:rFonts w:ascii="Georgia"/>
                <w:sz w:val="24"/>
              </w:rPr>
              <w:t>81%</w:t>
            </w:r>
          </w:p>
        </w:tc>
      </w:tr>
      <w:tr w:rsidR="00283DE0" w14:paraId="5F2B09FF" w14:textId="77777777">
        <w:trPr>
          <w:trHeight w:hRule="exact" w:val="297"/>
        </w:trPr>
        <w:tc>
          <w:tcPr>
            <w:tcW w:w="2575" w:type="dxa"/>
            <w:tcBorders>
              <w:top w:val="single" w:sz="3" w:space="0" w:color="000000"/>
              <w:left w:val="nil"/>
              <w:bottom w:val="single" w:sz="3" w:space="0" w:color="000000"/>
              <w:right w:val="nil"/>
            </w:tcBorders>
          </w:tcPr>
          <w:p w14:paraId="0C95280B" w14:textId="77777777" w:rsidR="00283DE0" w:rsidRDefault="00641826" w:rsidP="003B0178">
            <w:pPr>
              <w:pStyle w:val="TableParagraph"/>
              <w:keepLines/>
              <w:spacing w:line="255" w:lineRule="exact"/>
              <w:ind w:left="194"/>
              <w:rPr>
                <w:rFonts w:ascii="Georgia" w:eastAsia="Georgia" w:hAnsi="Georgia" w:cs="Georgia"/>
                <w:sz w:val="24"/>
                <w:szCs w:val="24"/>
              </w:rPr>
            </w:pPr>
            <w:r>
              <w:rPr>
                <w:rFonts w:ascii="Georgia"/>
                <w:w w:val="90"/>
                <w:sz w:val="24"/>
              </w:rPr>
              <w:t xml:space="preserve">446598 </w:t>
            </w:r>
            <w:r>
              <w:rPr>
                <w:rFonts w:ascii="Georgia"/>
                <w:spacing w:val="10"/>
                <w:w w:val="90"/>
                <w:sz w:val="24"/>
              </w:rPr>
              <w:t xml:space="preserve"> </w:t>
            </w:r>
            <w:r>
              <w:rPr>
                <w:rFonts w:ascii="Georgia"/>
                <w:spacing w:val="-1"/>
                <w:w w:val="90"/>
                <w:sz w:val="24"/>
              </w:rPr>
              <w:t>(clindamycin)</w:t>
            </w:r>
          </w:p>
        </w:tc>
        <w:tc>
          <w:tcPr>
            <w:tcW w:w="1713" w:type="dxa"/>
            <w:tcBorders>
              <w:top w:val="single" w:sz="3" w:space="0" w:color="000000"/>
              <w:left w:val="nil"/>
              <w:bottom w:val="single" w:sz="3" w:space="0" w:color="000000"/>
              <w:right w:val="nil"/>
            </w:tcBorders>
          </w:tcPr>
          <w:p w14:paraId="512DEDC2"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sz w:val="24"/>
              </w:rPr>
              <w:t>18.7</w:t>
            </w:r>
          </w:p>
        </w:tc>
        <w:tc>
          <w:tcPr>
            <w:tcW w:w="2068" w:type="dxa"/>
            <w:tcBorders>
              <w:top w:val="single" w:sz="3" w:space="0" w:color="000000"/>
              <w:left w:val="nil"/>
              <w:bottom w:val="single" w:sz="3" w:space="0" w:color="000000"/>
              <w:right w:val="nil"/>
            </w:tcBorders>
          </w:tcPr>
          <w:p w14:paraId="6A071B6B"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sz w:val="24"/>
              </w:rPr>
              <w:t>1.5</w:t>
            </w:r>
          </w:p>
        </w:tc>
        <w:tc>
          <w:tcPr>
            <w:tcW w:w="1104" w:type="dxa"/>
            <w:tcBorders>
              <w:top w:val="single" w:sz="3" w:space="0" w:color="000000"/>
              <w:left w:val="nil"/>
              <w:bottom w:val="single" w:sz="3" w:space="0" w:color="000000"/>
              <w:right w:val="nil"/>
            </w:tcBorders>
          </w:tcPr>
          <w:p w14:paraId="2DB3BFF3" w14:textId="77777777" w:rsidR="00283DE0" w:rsidRDefault="00641826" w:rsidP="003B0178">
            <w:pPr>
              <w:pStyle w:val="TableParagraph"/>
              <w:keepLines/>
              <w:spacing w:line="255" w:lineRule="exact"/>
              <w:ind w:left="343"/>
              <w:rPr>
                <w:rFonts w:ascii="Georgia" w:eastAsia="Georgia" w:hAnsi="Georgia" w:cs="Georgia"/>
                <w:sz w:val="24"/>
                <w:szCs w:val="24"/>
              </w:rPr>
            </w:pPr>
            <w:r>
              <w:rPr>
                <w:rFonts w:ascii="Georgia"/>
                <w:w w:val="105"/>
                <w:sz w:val="24"/>
              </w:rPr>
              <w:t>11.7</w:t>
            </w:r>
          </w:p>
        </w:tc>
        <w:tc>
          <w:tcPr>
            <w:tcW w:w="867" w:type="dxa"/>
            <w:tcBorders>
              <w:top w:val="single" w:sz="3" w:space="0" w:color="000000"/>
              <w:left w:val="nil"/>
              <w:bottom w:val="single" w:sz="3" w:space="0" w:color="000000"/>
              <w:right w:val="nil"/>
            </w:tcBorders>
          </w:tcPr>
          <w:p w14:paraId="63D78C37" w14:textId="77777777" w:rsidR="00283DE0" w:rsidRDefault="00641826" w:rsidP="003B0178">
            <w:pPr>
              <w:pStyle w:val="TableParagraph"/>
              <w:keepLines/>
              <w:spacing w:line="255" w:lineRule="exact"/>
              <w:ind w:left="218"/>
              <w:rPr>
                <w:rFonts w:ascii="Georgia" w:eastAsia="Georgia" w:hAnsi="Georgia" w:cs="Georgia"/>
                <w:sz w:val="24"/>
                <w:szCs w:val="24"/>
              </w:rPr>
            </w:pPr>
            <w:r>
              <w:rPr>
                <w:rFonts w:ascii="Georgia"/>
                <w:sz w:val="24"/>
              </w:rPr>
              <w:t>90%</w:t>
            </w:r>
          </w:p>
        </w:tc>
      </w:tr>
      <w:tr w:rsidR="00283DE0" w14:paraId="3137A579" w14:textId="77777777">
        <w:trPr>
          <w:trHeight w:hRule="exact" w:val="297"/>
        </w:trPr>
        <w:tc>
          <w:tcPr>
            <w:tcW w:w="2575" w:type="dxa"/>
            <w:tcBorders>
              <w:top w:val="single" w:sz="3" w:space="0" w:color="000000"/>
              <w:left w:val="nil"/>
              <w:bottom w:val="single" w:sz="3" w:space="0" w:color="000000"/>
              <w:right w:val="nil"/>
            </w:tcBorders>
          </w:tcPr>
          <w:p w14:paraId="112B6AAF" w14:textId="77777777" w:rsidR="00283DE0" w:rsidRDefault="00641826" w:rsidP="003B0178">
            <w:pPr>
              <w:pStyle w:val="TableParagraph"/>
              <w:keepLines/>
              <w:spacing w:line="255" w:lineRule="exact"/>
              <w:ind w:left="184"/>
              <w:rPr>
                <w:rFonts w:ascii="Georgia" w:eastAsia="Georgia" w:hAnsi="Georgia" w:cs="Georgia"/>
                <w:sz w:val="24"/>
                <w:szCs w:val="24"/>
              </w:rPr>
            </w:pPr>
            <w:r>
              <w:rPr>
                <w:rFonts w:ascii="Georgia"/>
                <w:w w:val="95"/>
                <w:sz w:val="24"/>
              </w:rPr>
              <w:t>12560</w:t>
            </w:r>
            <w:r>
              <w:rPr>
                <w:rFonts w:ascii="Georgia"/>
                <w:spacing w:val="-5"/>
                <w:w w:val="95"/>
                <w:sz w:val="24"/>
              </w:rPr>
              <w:t xml:space="preserve"> </w:t>
            </w:r>
            <w:r>
              <w:rPr>
                <w:rFonts w:ascii="Georgia"/>
                <w:spacing w:val="-1"/>
                <w:w w:val="95"/>
                <w:sz w:val="24"/>
              </w:rPr>
              <w:t>(erythromycin)</w:t>
            </w:r>
          </w:p>
        </w:tc>
        <w:tc>
          <w:tcPr>
            <w:tcW w:w="1713" w:type="dxa"/>
            <w:tcBorders>
              <w:top w:val="single" w:sz="3" w:space="0" w:color="000000"/>
              <w:left w:val="nil"/>
              <w:bottom w:val="single" w:sz="3" w:space="0" w:color="000000"/>
              <w:right w:val="nil"/>
            </w:tcBorders>
          </w:tcPr>
          <w:p w14:paraId="49A87665"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w w:val="95"/>
                <w:sz w:val="24"/>
              </w:rPr>
              <w:t>849.6</w:t>
            </w:r>
          </w:p>
        </w:tc>
        <w:tc>
          <w:tcPr>
            <w:tcW w:w="2068" w:type="dxa"/>
            <w:tcBorders>
              <w:top w:val="single" w:sz="3" w:space="0" w:color="000000"/>
              <w:left w:val="nil"/>
              <w:bottom w:val="single" w:sz="3" w:space="0" w:color="000000"/>
              <w:right w:val="nil"/>
            </w:tcBorders>
          </w:tcPr>
          <w:p w14:paraId="5ED2CAB8"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w w:val="95"/>
                <w:sz w:val="24"/>
              </w:rPr>
              <w:t>3.0</w:t>
            </w:r>
          </w:p>
        </w:tc>
        <w:tc>
          <w:tcPr>
            <w:tcW w:w="1104" w:type="dxa"/>
            <w:tcBorders>
              <w:top w:val="single" w:sz="3" w:space="0" w:color="000000"/>
              <w:left w:val="nil"/>
              <w:bottom w:val="single" w:sz="3" w:space="0" w:color="000000"/>
              <w:right w:val="nil"/>
            </w:tcBorders>
          </w:tcPr>
          <w:p w14:paraId="57B7E05D" w14:textId="77777777" w:rsidR="00283DE0" w:rsidRDefault="00641826" w:rsidP="003B0178">
            <w:pPr>
              <w:pStyle w:val="TableParagraph"/>
              <w:keepLines/>
              <w:spacing w:line="255" w:lineRule="exact"/>
              <w:ind w:left="285"/>
              <w:rPr>
                <w:rFonts w:ascii="Georgia" w:eastAsia="Georgia" w:hAnsi="Georgia" w:cs="Georgia"/>
                <w:sz w:val="24"/>
                <w:szCs w:val="24"/>
              </w:rPr>
            </w:pPr>
            <w:r>
              <w:rPr>
                <w:rFonts w:ascii="Georgia"/>
                <w:sz w:val="24"/>
              </w:rPr>
              <w:t>279.2</w:t>
            </w:r>
          </w:p>
        </w:tc>
        <w:tc>
          <w:tcPr>
            <w:tcW w:w="867" w:type="dxa"/>
            <w:tcBorders>
              <w:top w:val="single" w:sz="3" w:space="0" w:color="000000"/>
              <w:left w:val="nil"/>
              <w:bottom w:val="single" w:sz="3" w:space="0" w:color="000000"/>
              <w:right w:val="nil"/>
            </w:tcBorders>
          </w:tcPr>
          <w:p w14:paraId="442742BA" w14:textId="77777777" w:rsidR="00283DE0" w:rsidRDefault="00641826" w:rsidP="003B0178">
            <w:pPr>
              <w:pStyle w:val="TableParagraph"/>
              <w:keepLines/>
              <w:spacing w:line="255" w:lineRule="exact"/>
              <w:ind w:left="218"/>
              <w:rPr>
                <w:rFonts w:ascii="Georgia" w:eastAsia="Georgia" w:hAnsi="Georgia" w:cs="Georgia"/>
                <w:sz w:val="24"/>
                <w:szCs w:val="24"/>
              </w:rPr>
            </w:pPr>
            <w:r>
              <w:rPr>
                <w:rFonts w:ascii="Georgia"/>
                <w:sz w:val="24"/>
              </w:rPr>
              <w:t>91%</w:t>
            </w:r>
          </w:p>
        </w:tc>
      </w:tr>
      <w:tr w:rsidR="00283DE0" w14:paraId="308240C6" w14:textId="77777777">
        <w:trPr>
          <w:trHeight w:hRule="exact" w:val="297"/>
        </w:trPr>
        <w:tc>
          <w:tcPr>
            <w:tcW w:w="2575" w:type="dxa"/>
            <w:tcBorders>
              <w:top w:val="single" w:sz="3" w:space="0" w:color="000000"/>
              <w:left w:val="nil"/>
              <w:bottom w:val="single" w:sz="3" w:space="0" w:color="000000"/>
              <w:right w:val="nil"/>
            </w:tcBorders>
          </w:tcPr>
          <w:p w14:paraId="3ED3ECDF" w14:textId="77777777" w:rsidR="00283DE0" w:rsidRDefault="00641826" w:rsidP="003B0178">
            <w:pPr>
              <w:pStyle w:val="TableParagraph"/>
              <w:keepLines/>
              <w:spacing w:line="255" w:lineRule="exact"/>
              <w:ind w:left="119"/>
              <w:rPr>
                <w:rFonts w:ascii="Georgia" w:eastAsia="Georgia" w:hAnsi="Georgia" w:cs="Georgia"/>
                <w:sz w:val="24"/>
                <w:szCs w:val="24"/>
              </w:rPr>
            </w:pPr>
            <w:r>
              <w:rPr>
                <w:rFonts w:ascii="Georgia"/>
                <w:w w:val="90"/>
                <w:sz w:val="24"/>
              </w:rPr>
              <w:t xml:space="preserve">86341926 </w:t>
            </w:r>
            <w:r>
              <w:rPr>
                <w:rFonts w:ascii="Georgia"/>
                <w:spacing w:val="34"/>
                <w:w w:val="90"/>
                <w:sz w:val="24"/>
              </w:rPr>
              <w:t xml:space="preserve"> </w:t>
            </w:r>
            <w:r>
              <w:rPr>
                <w:rFonts w:ascii="Georgia"/>
                <w:w w:val="90"/>
                <w:sz w:val="24"/>
              </w:rPr>
              <w:t>(teixobactin)</w:t>
            </w:r>
          </w:p>
        </w:tc>
        <w:tc>
          <w:tcPr>
            <w:tcW w:w="1713" w:type="dxa"/>
            <w:tcBorders>
              <w:top w:val="single" w:sz="3" w:space="0" w:color="000000"/>
              <w:left w:val="nil"/>
              <w:bottom w:val="single" w:sz="3" w:space="0" w:color="000000"/>
              <w:right w:val="nil"/>
            </w:tcBorders>
          </w:tcPr>
          <w:p w14:paraId="6332FFA6" w14:textId="77777777" w:rsidR="00283DE0" w:rsidRDefault="00641826" w:rsidP="003B0178">
            <w:pPr>
              <w:pStyle w:val="TableParagraph"/>
              <w:keepLines/>
              <w:spacing w:line="255" w:lineRule="exact"/>
              <w:ind w:left="1"/>
              <w:rPr>
                <w:rFonts w:ascii="Georgia" w:eastAsia="Georgia" w:hAnsi="Georgia" w:cs="Georgia"/>
                <w:sz w:val="24"/>
                <w:szCs w:val="24"/>
              </w:rPr>
            </w:pPr>
            <w:r>
              <w:rPr>
                <w:rFonts w:ascii="Georgia"/>
                <w:sz w:val="24"/>
              </w:rPr>
              <w:t>618.5</w:t>
            </w:r>
          </w:p>
        </w:tc>
        <w:tc>
          <w:tcPr>
            <w:tcW w:w="2068" w:type="dxa"/>
            <w:tcBorders>
              <w:top w:val="single" w:sz="3" w:space="0" w:color="000000"/>
              <w:left w:val="nil"/>
              <w:bottom w:val="single" w:sz="3" w:space="0" w:color="000000"/>
              <w:right w:val="nil"/>
            </w:tcBorders>
          </w:tcPr>
          <w:p w14:paraId="36867EF0"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sz w:val="24"/>
              </w:rPr>
              <w:t>2.3</w:t>
            </w:r>
          </w:p>
        </w:tc>
        <w:tc>
          <w:tcPr>
            <w:tcW w:w="1104" w:type="dxa"/>
            <w:tcBorders>
              <w:top w:val="single" w:sz="3" w:space="0" w:color="000000"/>
              <w:left w:val="nil"/>
              <w:bottom w:val="single" w:sz="3" w:space="0" w:color="000000"/>
              <w:right w:val="nil"/>
            </w:tcBorders>
          </w:tcPr>
          <w:p w14:paraId="60C08BC9" w14:textId="77777777" w:rsidR="00283DE0" w:rsidRDefault="00641826" w:rsidP="003B0178">
            <w:pPr>
              <w:pStyle w:val="TableParagraph"/>
              <w:keepLines/>
              <w:spacing w:line="255" w:lineRule="exact"/>
              <w:ind w:left="285"/>
              <w:rPr>
                <w:rFonts w:ascii="Georgia" w:eastAsia="Georgia" w:hAnsi="Georgia" w:cs="Georgia"/>
                <w:sz w:val="24"/>
                <w:szCs w:val="24"/>
              </w:rPr>
            </w:pPr>
            <w:r>
              <w:rPr>
                <w:rFonts w:ascii="Georgia"/>
                <w:sz w:val="24"/>
              </w:rPr>
              <w:t>265.5</w:t>
            </w:r>
          </w:p>
        </w:tc>
        <w:tc>
          <w:tcPr>
            <w:tcW w:w="867" w:type="dxa"/>
            <w:tcBorders>
              <w:top w:val="single" w:sz="3" w:space="0" w:color="000000"/>
              <w:left w:val="nil"/>
              <w:bottom w:val="single" w:sz="3" w:space="0" w:color="000000"/>
              <w:right w:val="nil"/>
            </w:tcBorders>
          </w:tcPr>
          <w:p w14:paraId="55BF8C9D" w14:textId="77777777" w:rsidR="00283DE0" w:rsidRDefault="00641826" w:rsidP="003B0178">
            <w:pPr>
              <w:pStyle w:val="TableParagraph"/>
              <w:keepLines/>
              <w:spacing w:line="255" w:lineRule="exact"/>
              <w:ind w:left="160"/>
              <w:rPr>
                <w:rFonts w:ascii="Georgia" w:eastAsia="Georgia" w:hAnsi="Georgia" w:cs="Georgia"/>
                <w:sz w:val="24"/>
                <w:szCs w:val="24"/>
              </w:rPr>
            </w:pPr>
            <w:r>
              <w:rPr>
                <w:rFonts w:ascii="Georgia"/>
                <w:sz w:val="24"/>
              </w:rPr>
              <w:t>100%</w:t>
            </w:r>
          </w:p>
        </w:tc>
      </w:tr>
      <w:tr w:rsidR="00283DE0" w14:paraId="5A980227" w14:textId="77777777">
        <w:trPr>
          <w:trHeight w:hRule="exact" w:val="297"/>
        </w:trPr>
        <w:tc>
          <w:tcPr>
            <w:tcW w:w="2575" w:type="dxa"/>
            <w:tcBorders>
              <w:top w:val="single" w:sz="3" w:space="0" w:color="000000"/>
              <w:left w:val="nil"/>
              <w:bottom w:val="single" w:sz="3" w:space="0" w:color="000000"/>
              <w:right w:val="nil"/>
            </w:tcBorders>
          </w:tcPr>
          <w:p w14:paraId="0FFBA853" w14:textId="77777777" w:rsidR="00283DE0" w:rsidRDefault="00641826" w:rsidP="003B0178">
            <w:pPr>
              <w:pStyle w:val="TableParagraph"/>
              <w:keepLines/>
              <w:spacing w:line="255" w:lineRule="exact"/>
              <w:ind w:left="318"/>
              <w:rPr>
                <w:rFonts w:ascii="Georgia" w:eastAsia="Georgia" w:hAnsi="Georgia" w:cs="Georgia"/>
                <w:sz w:val="24"/>
                <w:szCs w:val="24"/>
              </w:rPr>
            </w:pPr>
            <w:r>
              <w:rPr>
                <w:rFonts w:ascii="Georgia"/>
                <w:w w:val="90"/>
                <w:sz w:val="24"/>
              </w:rPr>
              <w:t xml:space="preserve">5426 </w:t>
            </w:r>
            <w:r>
              <w:rPr>
                <w:rFonts w:ascii="Georgia"/>
                <w:spacing w:val="16"/>
                <w:w w:val="90"/>
                <w:sz w:val="24"/>
              </w:rPr>
              <w:t xml:space="preserve"> </w:t>
            </w:r>
            <w:r>
              <w:rPr>
                <w:rFonts w:ascii="Georgia"/>
                <w:w w:val="90"/>
                <w:sz w:val="24"/>
              </w:rPr>
              <w:t>(thalidomide)</w:t>
            </w:r>
          </w:p>
        </w:tc>
        <w:tc>
          <w:tcPr>
            <w:tcW w:w="1713" w:type="dxa"/>
            <w:tcBorders>
              <w:top w:val="single" w:sz="3" w:space="0" w:color="000000"/>
              <w:left w:val="nil"/>
              <w:bottom w:val="single" w:sz="3" w:space="0" w:color="000000"/>
              <w:right w:val="nil"/>
            </w:tcBorders>
          </w:tcPr>
          <w:p w14:paraId="44753B10"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w w:val="95"/>
                <w:sz w:val="24"/>
              </w:rPr>
              <w:t>48.9</w:t>
            </w:r>
          </w:p>
        </w:tc>
        <w:tc>
          <w:tcPr>
            <w:tcW w:w="2068" w:type="dxa"/>
            <w:tcBorders>
              <w:top w:val="single" w:sz="3" w:space="0" w:color="000000"/>
              <w:left w:val="nil"/>
              <w:bottom w:val="single" w:sz="3" w:space="0" w:color="000000"/>
              <w:right w:val="nil"/>
            </w:tcBorders>
          </w:tcPr>
          <w:p w14:paraId="6067B684"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sz w:val="24"/>
              </w:rPr>
              <w:t>0.81</w:t>
            </w:r>
          </w:p>
        </w:tc>
        <w:tc>
          <w:tcPr>
            <w:tcW w:w="1104" w:type="dxa"/>
            <w:tcBorders>
              <w:top w:val="single" w:sz="3" w:space="0" w:color="000000"/>
              <w:left w:val="nil"/>
              <w:bottom w:val="single" w:sz="3" w:space="0" w:color="000000"/>
              <w:right w:val="nil"/>
            </w:tcBorders>
          </w:tcPr>
          <w:p w14:paraId="05D1E0C4" w14:textId="77777777" w:rsidR="00283DE0" w:rsidRDefault="00641826" w:rsidP="003B0178">
            <w:pPr>
              <w:pStyle w:val="TableParagraph"/>
              <w:keepLines/>
              <w:spacing w:line="255" w:lineRule="exact"/>
              <w:ind w:left="343"/>
              <w:rPr>
                <w:rFonts w:ascii="Georgia" w:eastAsia="Georgia" w:hAnsi="Georgia" w:cs="Georgia"/>
                <w:sz w:val="24"/>
                <w:szCs w:val="24"/>
              </w:rPr>
            </w:pPr>
            <w:r>
              <w:rPr>
                <w:rFonts w:ascii="Georgia"/>
                <w:w w:val="95"/>
                <w:sz w:val="24"/>
              </w:rPr>
              <w:t>60.4</w:t>
            </w:r>
          </w:p>
        </w:tc>
        <w:tc>
          <w:tcPr>
            <w:tcW w:w="867" w:type="dxa"/>
            <w:tcBorders>
              <w:top w:val="single" w:sz="3" w:space="0" w:color="000000"/>
              <w:left w:val="nil"/>
              <w:bottom w:val="single" w:sz="3" w:space="0" w:color="000000"/>
              <w:right w:val="nil"/>
            </w:tcBorders>
          </w:tcPr>
          <w:p w14:paraId="5FA86783" w14:textId="77777777" w:rsidR="00283DE0" w:rsidRDefault="00641826" w:rsidP="003B0178">
            <w:pPr>
              <w:pStyle w:val="TableParagraph"/>
              <w:keepLines/>
              <w:spacing w:line="255" w:lineRule="exact"/>
              <w:ind w:left="160"/>
              <w:rPr>
                <w:rFonts w:ascii="Georgia" w:eastAsia="Georgia" w:hAnsi="Georgia" w:cs="Georgia"/>
                <w:sz w:val="24"/>
                <w:szCs w:val="24"/>
              </w:rPr>
            </w:pPr>
            <w:r>
              <w:rPr>
                <w:rFonts w:ascii="Georgia"/>
                <w:sz w:val="24"/>
              </w:rPr>
              <w:t>100%</w:t>
            </w:r>
          </w:p>
        </w:tc>
      </w:tr>
      <w:tr w:rsidR="00283DE0" w14:paraId="3305A223" w14:textId="77777777">
        <w:trPr>
          <w:trHeight w:hRule="exact" w:val="297"/>
        </w:trPr>
        <w:tc>
          <w:tcPr>
            <w:tcW w:w="2575" w:type="dxa"/>
            <w:tcBorders>
              <w:top w:val="single" w:sz="3" w:space="0" w:color="000000"/>
              <w:left w:val="nil"/>
              <w:bottom w:val="single" w:sz="3" w:space="0" w:color="000000"/>
              <w:right w:val="nil"/>
            </w:tcBorders>
          </w:tcPr>
          <w:p w14:paraId="14976BC9"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sz w:val="24"/>
              </w:rPr>
              <w:t>1504670</w:t>
            </w:r>
          </w:p>
        </w:tc>
        <w:tc>
          <w:tcPr>
            <w:tcW w:w="1713" w:type="dxa"/>
            <w:tcBorders>
              <w:top w:val="single" w:sz="3" w:space="0" w:color="000000"/>
              <w:left w:val="nil"/>
              <w:bottom w:val="single" w:sz="3" w:space="0" w:color="000000"/>
              <w:right w:val="nil"/>
            </w:tcBorders>
          </w:tcPr>
          <w:p w14:paraId="100EBACA"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sz w:val="24"/>
              </w:rPr>
              <w:t>8.1</w:t>
            </w:r>
          </w:p>
        </w:tc>
        <w:tc>
          <w:tcPr>
            <w:tcW w:w="2068" w:type="dxa"/>
            <w:tcBorders>
              <w:top w:val="single" w:sz="3" w:space="0" w:color="000000"/>
              <w:left w:val="nil"/>
              <w:bottom w:val="single" w:sz="3" w:space="0" w:color="000000"/>
              <w:right w:val="nil"/>
            </w:tcBorders>
          </w:tcPr>
          <w:p w14:paraId="202096C6"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w w:val="95"/>
                <w:sz w:val="24"/>
              </w:rPr>
              <w:t>0.8</w:t>
            </w:r>
          </w:p>
        </w:tc>
        <w:tc>
          <w:tcPr>
            <w:tcW w:w="1104" w:type="dxa"/>
            <w:tcBorders>
              <w:top w:val="single" w:sz="3" w:space="0" w:color="000000"/>
              <w:left w:val="nil"/>
              <w:bottom w:val="single" w:sz="3" w:space="0" w:color="000000"/>
              <w:right w:val="nil"/>
            </w:tcBorders>
          </w:tcPr>
          <w:p w14:paraId="1D44F709" w14:textId="77777777" w:rsidR="00283DE0" w:rsidRDefault="00641826" w:rsidP="003B0178">
            <w:pPr>
              <w:pStyle w:val="TableParagraph"/>
              <w:keepLines/>
              <w:spacing w:line="255" w:lineRule="exact"/>
              <w:ind w:left="343"/>
              <w:rPr>
                <w:rFonts w:ascii="Georgia" w:eastAsia="Georgia" w:hAnsi="Georgia" w:cs="Georgia"/>
                <w:sz w:val="24"/>
                <w:szCs w:val="24"/>
              </w:rPr>
            </w:pPr>
            <w:r>
              <w:rPr>
                <w:rFonts w:ascii="Georgia"/>
                <w:sz w:val="24"/>
              </w:rPr>
              <w:t>10.3</w:t>
            </w:r>
          </w:p>
        </w:tc>
        <w:tc>
          <w:tcPr>
            <w:tcW w:w="867" w:type="dxa"/>
            <w:tcBorders>
              <w:top w:val="single" w:sz="3" w:space="0" w:color="000000"/>
              <w:left w:val="nil"/>
              <w:bottom w:val="single" w:sz="3" w:space="0" w:color="000000"/>
              <w:right w:val="nil"/>
            </w:tcBorders>
          </w:tcPr>
          <w:p w14:paraId="79C5C438" w14:textId="77777777" w:rsidR="00283DE0" w:rsidRDefault="00641826" w:rsidP="003B0178">
            <w:pPr>
              <w:pStyle w:val="TableParagraph"/>
              <w:keepLines/>
              <w:spacing w:line="255" w:lineRule="exact"/>
              <w:ind w:left="127"/>
              <w:rPr>
                <w:rFonts w:ascii="Georgia" w:eastAsia="Georgia" w:hAnsi="Georgia" w:cs="Georgia"/>
                <w:sz w:val="24"/>
                <w:szCs w:val="24"/>
              </w:rPr>
            </w:pPr>
            <w:r>
              <w:rPr>
                <w:rFonts w:ascii="Georgia"/>
                <w:sz w:val="24"/>
              </w:rPr>
              <w:t>62.5%</w:t>
            </w:r>
          </w:p>
        </w:tc>
      </w:tr>
      <w:tr w:rsidR="00283DE0" w14:paraId="5D6BA500" w14:textId="77777777">
        <w:trPr>
          <w:trHeight w:hRule="exact" w:val="297"/>
        </w:trPr>
        <w:tc>
          <w:tcPr>
            <w:tcW w:w="2575" w:type="dxa"/>
            <w:tcBorders>
              <w:top w:val="single" w:sz="3" w:space="0" w:color="000000"/>
              <w:left w:val="nil"/>
              <w:bottom w:val="single" w:sz="3" w:space="0" w:color="000000"/>
              <w:right w:val="nil"/>
            </w:tcBorders>
          </w:tcPr>
          <w:p w14:paraId="7A29F40D" w14:textId="77777777" w:rsidR="00283DE0" w:rsidRDefault="00641826" w:rsidP="003B0178">
            <w:pPr>
              <w:pStyle w:val="TableParagraph"/>
              <w:keepLines/>
              <w:spacing w:line="255" w:lineRule="exact"/>
              <w:ind w:left="818"/>
              <w:rPr>
                <w:rFonts w:ascii="Georgia" w:eastAsia="Georgia" w:hAnsi="Georgia" w:cs="Georgia"/>
                <w:sz w:val="24"/>
                <w:szCs w:val="24"/>
              </w:rPr>
            </w:pPr>
            <w:r>
              <w:rPr>
                <w:rFonts w:ascii="Georgia"/>
                <w:sz w:val="24"/>
              </w:rPr>
              <w:t>19170294</w:t>
            </w:r>
          </w:p>
        </w:tc>
        <w:tc>
          <w:tcPr>
            <w:tcW w:w="1713" w:type="dxa"/>
            <w:tcBorders>
              <w:top w:val="single" w:sz="3" w:space="0" w:color="000000"/>
              <w:left w:val="nil"/>
              <w:bottom w:val="single" w:sz="3" w:space="0" w:color="000000"/>
              <w:right w:val="nil"/>
            </w:tcBorders>
          </w:tcPr>
          <w:p w14:paraId="368480AC"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sz w:val="24"/>
              </w:rPr>
              <w:t>31.3</w:t>
            </w:r>
          </w:p>
        </w:tc>
        <w:tc>
          <w:tcPr>
            <w:tcW w:w="2068" w:type="dxa"/>
            <w:tcBorders>
              <w:top w:val="single" w:sz="3" w:space="0" w:color="000000"/>
              <w:left w:val="nil"/>
              <w:bottom w:val="single" w:sz="3" w:space="0" w:color="000000"/>
              <w:right w:val="nil"/>
            </w:tcBorders>
          </w:tcPr>
          <w:p w14:paraId="14491A55"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w w:val="95"/>
                <w:sz w:val="24"/>
              </w:rPr>
              <w:t>0.8</w:t>
            </w:r>
          </w:p>
        </w:tc>
        <w:tc>
          <w:tcPr>
            <w:tcW w:w="1104" w:type="dxa"/>
            <w:tcBorders>
              <w:top w:val="single" w:sz="3" w:space="0" w:color="000000"/>
              <w:left w:val="nil"/>
              <w:bottom w:val="single" w:sz="3" w:space="0" w:color="000000"/>
              <w:right w:val="nil"/>
            </w:tcBorders>
          </w:tcPr>
          <w:p w14:paraId="5383EC2B" w14:textId="77777777" w:rsidR="00283DE0" w:rsidRDefault="00641826" w:rsidP="003B0178">
            <w:pPr>
              <w:pStyle w:val="TableParagraph"/>
              <w:keepLines/>
              <w:spacing w:line="255" w:lineRule="exact"/>
              <w:ind w:left="343"/>
              <w:rPr>
                <w:rFonts w:ascii="Georgia" w:eastAsia="Georgia" w:hAnsi="Georgia" w:cs="Georgia"/>
                <w:sz w:val="24"/>
                <w:szCs w:val="24"/>
              </w:rPr>
            </w:pPr>
            <w:r>
              <w:rPr>
                <w:rFonts w:ascii="Georgia"/>
                <w:sz w:val="24"/>
              </w:rPr>
              <w:t>39.7</w:t>
            </w:r>
          </w:p>
        </w:tc>
        <w:tc>
          <w:tcPr>
            <w:tcW w:w="867" w:type="dxa"/>
            <w:tcBorders>
              <w:top w:val="single" w:sz="3" w:space="0" w:color="000000"/>
              <w:left w:val="nil"/>
              <w:bottom w:val="single" w:sz="3" w:space="0" w:color="000000"/>
              <w:right w:val="nil"/>
            </w:tcBorders>
          </w:tcPr>
          <w:p w14:paraId="07081DCB" w14:textId="77777777" w:rsidR="00283DE0" w:rsidRDefault="00641826" w:rsidP="003B0178">
            <w:pPr>
              <w:pStyle w:val="TableParagraph"/>
              <w:keepLines/>
              <w:spacing w:line="255" w:lineRule="exact"/>
              <w:ind w:left="160"/>
              <w:rPr>
                <w:rFonts w:ascii="Georgia" w:eastAsia="Georgia" w:hAnsi="Georgia" w:cs="Georgia"/>
                <w:sz w:val="24"/>
                <w:szCs w:val="24"/>
              </w:rPr>
            </w:pPr>
            <w:r>
              <w:rPr>
                <w:rFonts w:ascii="Georgia"/>
                <w:sz w:val="24"/>
              </w:rPr>
              <w:t>100%</w:t>
            </w:r>
          </w:p>
        </w:tc>
      </w:tr>
      <w:tr w:rsidR="00283DE0" w14:paraId="69257F2B" w14:textId="77777777">
        <w:trPr>
          <w:trHeight w:hRule="exact" w:val="297"/>
        </w:trPr>
        <w:tc>
          <w:tcPr>
            <w:tcW w:w="2575" w:type="dxa"/>
            <w:tcBorders>
              <w:top w:val="single" w:sz="3" w:space="0" w:color="000000"/>
              <w:left w:val="nil"/>
              <w:bottom w:val="single" w:sz="3" w:space="0" w:color="000000"/>
              <w:right w:val="nil"/>
            </w:tcBorders>
          </w:tcPr>
          <w:p w14:paraId="05A5C9F2" w14:textId="77777777" w:rsidR="00283DE0" w:rsidRDefault="00641826" w:rsidP="003B0178">
            <w:pPr>
              <w:pStyle w:val="TableParagraph"/>
              <w:keepLines/>
              <w:spacing w:line="255" w:lineRule="exact"/>
              <w:ind w:left="818"/>
              <w:rPr>
                <w:rFonts w:ascii="Georgia" w:eastAsia="Georgia" w:hAnsi="Georgia" w:cs="Georgia"/>
                <w:sz w:val="24"/>
                <w:szCs w:val="24"/>
              </w:rPr>
            </w:pPr>
            <w:r>
              <w:rPr>
                <w:rFonts w:ascii="Georgia"/>
                <w:sz w:val="24"/>
              </w:rPr>
              <w:t>28250541</w:t>
            </w:r>
          </w:p>
        </w:tc>
        <w:tc>
          <w:tcPr>
            <w:tcW w:w="1713" w:type="dxa"/>
            <w:tcBorders>
              <w:top w:val="single" w:sz="3" w:space="0" w:color="000000"/>
              <w:left w:val="nil"/>
              <w:bottom w:val="single" w:sz="3" w:space="0" w:color="000000"/>
              <w:right w:val="nil"/>
            </w:tcBorders>
          </w:tcPr>
          <w:p w14:paraId="4440ED54"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sz w:val="24"/>
              </w:rPr>
              <w:t>43.3</w:t>
            </w:r>
          </w:p>
        </w:tc>
        <w:tc>
          <w:tcPr>
            <w:tcW w:w="2068" w:type="dxa"/>
            <w:tcBorders>
              <w:top w:val="single" w:sz="3" w:space="0" w:color="000000"/>
              <w:left w:val="nil"/>
              <w:bottom w:val="single" w:sz="3" w:space="0" w:color="000000"/>
              <w:right w:val="nil"/>
            </w:tcBorders>
          </w:tcPr>
          <w:p w14:paraId="09DD9400"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w w:val="95"/>
                <w:sz w:val="24"/>
              </w:rPr>
              <w:t>4.8</w:t>
            </w:r>
          </w:p>
        </w:tc>
        <w:tc>
          <w:tcPr>
            <w:tcW w:w="1104" w:type="dxa"/>
            <w:tcBorders>
              <w:top w:val="single" w:sz="3" w:space="0" w:color="000000"/>
              <w:left w:val="nil"/>
              <w:bottom w:val="single" w:sz="3" w:space="0" w:color="000000"/>
              <w:right w:val="nil"/>
            </w:tcBorders>
          </w:tcPr>
          <w:p w14:paraId="1483675E"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w w:val="95"/>
                <w:sz w:val="24"/>
              </w:rPr>
              <w:t>9.0</w:t>
            </w:r>
          </w:p>
        </w:tc>
        <w:tc>
          <w:tcPr>
            <w:tcW w:w="867" w:type="dxa"/>
            <w:tcBorders>
              <w:top w:val="single" w:sz="3" w:space="0" w:color="000000"/>
              <w:left w:val="nil"/>
              <w:bottom w:val="single" w:sz="3" w:space="0" w:color="000000"/>
              <w:right w:val="nil"/>
            </w:tcBorders>
          </w:tcPr>
          <w:p w14:paraId="102150CD" w14:textId="77777777" w:rsidR="00283DE0" w:rsidRDefault="00641826" w:rsidP="003B0178">
            <w:pPr>
              <w:pStyle w:val="TableParagraph"/>
              <w:keepLines/>
              <w:spacing w:line="255" w:lineRule="exact"/>
              <w:ind w:left="160"/>
              <w:rPr>
                <w:rFonts w:ascii="Georgia" w:eastAsia="Georgia" w:hAnsi="Georgia" w:cs="Georgia"/>
                <w:sz w:val="24"/>
                <w:szCs w:val="24"/>
              </w:rPr>
            </w:pPr>
            <w:r>
              <w:rPr>
                <w:rFonts w:ascii="Georgia"/>
                <w:sz w:val="24"/>
              </w:rPr>
              <w:t>100%</w:t>
            </w:r>
          </w:p>
        </w:tc>
      </w:tr>
      <w:tr w:rsidR="00283DE0" w14:paraId="1AECD99F" w14:textId="77777777">
        <w:trPr>
          <w:trHeight w:hRule="exact" w:val="297"/>
        </w:trPr>
        <w:tc>
          <w:tcPr>
            <w:tcW w:w="2575" w:type="dxa"/>
            <w:tcBorders>
              <w:top w:val="single" w:sz="3" w:space="0" w:color="000000"/>
              <w:left w:val="nil"/>
              <w:bottom w:val="single" w:sz="3" w:space="0" w:color="000000"/>
              <w:right w:val="nil"/>
            </w:tcBorders>
          </w:tcPr>
          <w:p w14:paraId="5E8C8563"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w w:val="95"/>
                <w:sz w:val="24"/>
              </w:rPr>
              <w:t>4559889</w:t>
            </w:r>
          </w:p>
        </w:tc>
        <w:tc>
          <w:tcPr>
            <w:tcW w:w="1713" w:type="dxa"/>
            <w:tcBorders>
              <w:top w:val="single" w:sz="3" w:space="0" w:color="000000"/>
              <w:left w:val="nil"/>
              <w:bottom w:val="single" w:sz="3" w:space="0" w:color="000000"/>
              <w:right w:val="nil"/>
            </w:tcBorders>
          </w:tcPr>
          <w:p w14:paraId="4FE60EF7"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sz w:val="24"/>
              </w:rPr>
              <w:t>108.8</w:t>
            </w:r>
          </w:p>
        </w:tc>
        <w:tc>
          <w:tcPr>
            <w:tcW w:w="2068" w:type="dxa"/>
            <w:tcBorders>
              <w:top w:val="single" w:sz="3" w:space="0" w:color="000000"/>
              <w:left w:val="nil"/>
              <w:bottom w:val="single" w:sz="3" w:space="0" w:color="000000"/>
              <w:right w:val="nil"/>
            </w:tcBorders>
          </w:tcPr>
          <w:p w14:paraId="47D8F811"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sz w:val="24"/>
              </w:rPr>
              <w:t>2.7</w:t>
            </w:r>
          </w:p>
        </w:tc>
        <w:tc>
          <w:tcPr>
            <w:tcW w:w="1104" w:type="dxa"/>
            <w:tcBorders>
              <w:top w:val="single" w:sz="3" w:space="0" w:color="000000"/>
              <w:left w:val="nil"/>
              <w:bottom w:val="single" w:sz="3" w:space="0" w:color="000000"/>
              <w:right w:val="nil"/>
            </w:tcBorders>
          </w:tcPr>
          <w:p w14:paraId="69B171F3" w14:textId="77777777" w:rsidR="00283DE0" w:rsidRDefault="00641826" w:rsidP="003B0178">
            <w:pPr>
              <w:pStyle w:val="TableParagraph"/>
              <w:keepLines/>
              <w:spacing w:line="255" w:lineRule="exact"/>
              <w:ind w:left="343"/>
              <w:rPr>
                <w:rFonts w:ascii="Georgia" w:eastAsia="Georgia" w:hAnsi="Georgia" w:cs="Georgia"/>
                <w:sz w:val="24"/>
                <w:szCs w:val="24"/>
              </w:rPr>
            </w:pPr>
            <w:r>
              <w:rPr>
                <w:rFonts w:ascii="Georgia"/>
                <w:sz w:val="24"/>
              </w:rPr>
              <w:t>41.0</w:t>
            </w:r>
          </w:p>
        </w:tc>
        <w:tc>
          <w:tcPr>
            <w:tcW w:w="867" w:type="dxa"/>
            <w:tcBorders>
              <w:top w:val="single" w:sz="3" w:space="0" w:color="000000"/>
              <w:left w:val="nil"/>
              <w:bottom w:val="single" w:sz="3" w:space="0" w:color="000000"/>
              <w:right w:val="nil"/>
            </w:tcBorders>
          </w:tcPr>
          <w:p w14:paraId="576D65F2" w14:textId="77777777" w:rsidR="00283DE0" w:rsidRDefault="00641826" w:rsidP="003B0178">
            <w:pPr>
              <w:pStyle w:val="TableParagraph"/>
              <w:keepLines/>
              <w:spacing w:line="255" w:lineRule="exact"/>
              <w:ind w:left="160"/>
              <w:rPr>
                <w:rFonts w:ascii="Georgia" w:eastAsia="Georgia" w:hAnsi="Georgia" w:cs="Georgia"/>
                <w:sz w:val="24"/>
                <w:szCs w:val="24"/>
              </w:rPr>
            </w:pPr>
            <w:r>
              <w:rPr>
                <w:rFonts w:ascii="Georgia"/>
                <w:sz w:val="24"/>
              </w:rPr>
              <w:t>100%</w:t>
            </w:r>
          </w:p>
        </w:tc>
      </w:tr>
      <w:tr w:rsidR="00283DE0" w14:paraId="21F5DF91" w14:textId="77777777">
        <w:trPr>
          <w:trHeight w:hRule="exact" w:val="297"/>
        </w:trPr>
        <w:tc>
          <w:tcPr>
            <w:tcW w:w="2575" w:type="dxa"/>
            <w:tcBorders>
              <w:top w:val="single" w:sz="3" w:space="0" w:color="000000"/>
              <w:left w:val="nil"/>
              <w:bottom w:val="single" w:sz="3" w:space="0" w:color="000000"/>
              <w:right w:val="nil"/>
            </w:tcBorders>
          </w:tcPr>
          <w:p w14:paraId="0B656109" w14:textId="77777777" w:rsidR="00283DE0" w:rsidRDefault="00641826" w:rsidP="003B0178">
            <w:pPr>
              <w:pStyle w:val="TableParagraph"/>
              <w:keepLines/>
              <w:spacing w:line="255" w:lineRule="exact"/>
              <w:ind w:left="818"/>
              <w:rPr>
                <w:rFonts w:ascii="Georgia" w:eastAsia="Georgia" w:hAnsi="Georgia" w:cs="Georgia"/>
                <w:sz w:val="24"/>
                <w:szCs w:val="24"/>
              </w:rPr>
            </w:pPr>
            <w:r>
              <w:rPr>
                <w:rFonts w:ascii="Georgia"/>
                <w:sz w:val="24"/>
              </w:rPr>
              <w:t>55484477</w:t>
            </w:r>
          </w:p>
        </w:tc>
        <w:tc>
          <w:tcPr>
            <w:tcW w:w="1713" w:type="dxa"/>
            <w:tcBorders>
              <w:top w:val="single" w:sz="3" w:space="0" w:color="000000"/>
              <w:left w:val="nil"/>
              <w:bottom w:val="single" w:sz="3" w:space="0" w:color="000000"/>
              <w:right w:val="nil"/>
            </w:tcBorders>
          </w:tcPr>
          <w:p w14:paraId="4B48598E"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sz w:val="24"/>
              </w:rPr>
              <w:t>23.3</w:t>
            </w:r>
          </w:p>
        </w:tc>
        <w:tc>
          <w:tcPr>
            <w:tcW w:w="2068" w:type="dxa"/>
            <w:tcBorders>
              <w:top w:val="single" w:sz="3" w:space="0" w:color="000000"/>
              <w:left w:val="nil"/>
              <w:bottom w:val="single" w:sz="3" w:space="0" w:color="000000"/>
              <w:right w:val="nil"/>
            </w:tcBorders>
          </w:tcPr>
          <w:p w14:paraId="31A07AC6"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sz w:val="24"/>
              </w:rPr>
              <w:t>2.5</w:t>
            </w:r>
          </w:p>
        </w:tc>
        <w:tc>
          <w:tcPr>
            <w:tcW w:w="1104" w:type="dxa"/>
            <w:tcBorders>
              <w:top w:val="single" w:sz="3" w:space="0" w:color="000000"/>
              <w:left w:val="nil"/>
              <w:bottom w:val="single" w:sz="3" w:space="0" w:color="000000"/>
              <w:right w:val="nil"/>
            </w:tcBorders>
          </w:tcPr>
          <w:p w14:paraId="7492BDC4"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sz w:val="24"/>
              </w:rPr>
              <w:t>9.1</w:t>
            </w:r>
          </w:p>
        </w:tc>
        <w:tc>
          <w:tcPr>
            <w:tcW w:w="867" w:type="dxa"/>
            <w:tcBorders>
              <w:top w:val="single" w:sz="3" w:space="0" w:color="000000"/>
              <w:left w:val="nil"/>
              <w:bottom w:val="single" w:sz="3" w:space="0" w:color="000000"/>
              <w:right w:val="nil"/>
            </w:tcBorders>
          </w:tcPr>
          <w:p w14:paraId="3C86FF1D" w14:textId="77777777" w:rsidR="00283DE0" w:rsidRDefault="00641826" w:rsidP="003B0178">
            <w:pPr>
              <w:pStyle w:val="TableParagraph"/>
              <w:keepLines/>
              <w:spacing w:line="255" w:lineRule="exact"/>
              <w:ind w:left="160"/>
              <w:rPr>
                <w:rFonts w:ascii="Georgia" w:eastAsia="Georgia" w:hAnsi="Georgia" w:cs="Georgia"/>
                <w:sz w:val="24"/>
                <w:szCs w:val="24"/>
              </w:rPr>
            </w:pPr>
            <w:r>
              <w:rPr>
                <w:rFonts w:ascii="Georgia"/>
                <w:sz w:val="24"/>
              </w:rPr>
              <w:t>100%</w:t>
            </w:r>
          </w:p>
        </w:tc>
      </w:tr>
    </w:tbl>
    <w:p w14:paraId="708E83F5" w14:textId="77777777" w:rsidR="00283DE0" w:rsidRDefault="00283DE0" w:rsidP="003B0178">
      <w:pPr>
        <w:keepLines/>
        <w:spacing w:before="6"/>
        <w:rPr>
          <w:rFonts w:ascii="Century" w:eastAsia="Century" w:hAnsi="Century" w:cs="Century"/>
          <w:sz w:val="13"/>
          <w:szCs w:val="13"/>
        </w:rPr>
      </w:pPr>
    </w:p>
    <w:p w14:paraId="26693662" w14:textId="77777777" w:rsidR="00283DE0" w:rsidRDefault="00641826" w:rsidP="003B0178">
      <w:pPr>
        <w:keepLines/>
        <w:numPr>
          <w:ilvl w:val="2"/>
          <w:numId w:val="6"/>
        </w:numPr>
        <w:tabs>
          <w:tab w:val="left" w:pos="2138"/>
        </w:tabs>
        <w:spacing w:before="56"/>
        <w:ind w:left="2137" w:hanging="418"/>
        <w:jc w:val="left"/>
        <w:rPr>
          <w:rFonts w:ascii="Century" w:eastAsia="Century" w:hAnsi="Century" w:cs="Century"/>
        </w:rPr>
      </w:pPr>
      <w:r>
        <w:rPr>
          <w:rFonts w:ascii="Century"/>
          <w:w w:val="95"/>
        </w:rPr>
        <w:t>Ammolite</w:t>
      </w:r>
      <w:r>
        <w:rPr>
          <w:rFonts w:ascii="Century"/>
          <w:spacing w:val="-12"/>
          <w:w w:val="95"/>
        </w:rPr>
        <w:t xml:space="preserve"> </w:t>
      </w:r>
      <w:r>
        <w:rPr>
          <w:rFonts w:ascii="Century"/>
          <w:w w:val="95"/>
        </w:rPr>
        <w:t>benchmark</w:t>
      </w:r>
      <w:r>
        <w:rPr>
          <w:rFonts w:ascii="Century"/>
          <w:spacing w:val="-13"/>
          <w:w w:val="95"/>
        </w:rPr>
        <w:t xml:space="preserve"> </w:t>
      </w:r>
      <w:r>
        <w:rPr>
          <w:rFonts w:ascii="Century"/>
          <w:w w:val="95"/>
        </w:rPr>
        <w:t>on</w:t>
      </w:r>
      <w:r>
        <w:rPr>
          <w:rFonts w:ascii="Century"/>
          <w:spacing w:val="-12"/>
          <w:w w:val="95"/>
        </w:rPr>
        <w:t xml:space="preserve"> </w:t>
      </w:r>
      <w:r>
        <w:rPr>
          <w:rFonts w:ascii="Century"/>
          <w:spacing w:val="-2"/>
          <w:w w:val="95"/>
        </w:rPr>
        <w:t>entire</w:t>
      </w:r>
      <w:r>
        <w:rPr>
          <w:rFonts w:ascii="Century"/>
          <w:spacing w:val="-13"/>
          <w:w w:val="95"/>
        </w:rPr>
        <w:t xml:space="preserve"> </w:t>
      </w:r>
      <w:r>
        <w:rPr>
          <w:rFonts w:ascii="Century"/>
          <w:w w:val="95"/>
        </w:rPr>
        <w:t>PubChem</w:t>
      </w:r>
      <w:r>
        <w:rPr>
          <w:rFonts w:ascii="Century"/>
          <w:spacing w:val="-12"/>
          <w:w w:val="95"/>
        </w:rPr>
        <w:t xml:space="preserve"> </w:t>
      </w:r>
      <w:r>
        <w:rPr>
          <w:rFonts w:ascii="Century"/>
          <w:w w:val="95"/>
        </w:rPr>
        <w:t>database</w:t>
      </w:r>
    </w:p>
    <w:p w14:paraId="2D580221" w14:textId="77777777" w:rsidR="00283DE0" w:rsidRDefault="00283DE0" w:rsidP="003B0178">
      <w:pPr>
        <w:keepLines/>
        <w:spacing w:before="12"/>
        <w:rPr>
          <w:rFonts w:ascii="Century" w:eastAsia="Century" w:hAnsi="Century" w:cs="Century"/>
          <w:sz w:val="14"/>
          <w:szCs w:val="14"/>
        </w:rPr>
      </w:pPr>
    </w:p>
    <w:tbl>
      <w:tblPr>
        <w:tblW w:w="0" w:type="auto"/>
        <w:tblInd w:w="497" w:type="dxa"/>
        <w:tblLayout w:type="fixed"/>
        <w:tblCellMar>
          <w:left w:w="0" w:type="dxa"/>
          <w:right w:w="0" w:type="dxa"/>
        </w:tblCellMar>
        <w:tblLook w:val="01E0" w:firstRow="1" w:lastRow="1" w:firstColumn="1" w:lastColumn="1" w:noHBand="0" w:noVBand="0"/>
      </w:tblPr>
      <w:tblGrid>
        <w:gridCol w:w="2575"/>
        <w:gridCol w:w="2067"/>
        <w:gridCol w:w="1104"/>
      </w:tblGrid>
      <w:tr w:rsidR="00283DE0" w14:paraId="76E80330" w14:textId="77777777">
        <w:trPr>
          <w:trHeight w:hRule="exact" w:val="297"/>
        </w:trPr>
        <w:tc>
          <w:tcPr>
            <w:tcW w:w="2575" w:type="dxa"/>
            <w:tcBorders>
              <w:top w:val="single" w:sz="3" w:space="0" w:color="000000"/>
              <w:left w:val="nil"/>
              <w:bottom w:val="single" w:sz="3" w:space="0" w:color="000000"/>
              <w:right w:val="nil"/>
            </w:tcBorders>
          </w:tcPr>
          <w:p w14:paraId="24566C21" w14:textId="77777777" w:rsidR="00283DE0" w:rsidRDefault="00641826" w:rsidP="003B0178">
            <w:pPr>
              <w:pStyle w:val="TableParagraph"/>
              <w:keepLines/>
              <w:spacing w:line="255" w:lineRule="exact"/>
              <w:ind w:left="607"/>
              <w:rPr>
                <w:rFonts w:ascii="Georgia" w:eastAsia="Georgia" w:hAnsi="Georgia" w:cs="Georgia"/>
                <w:sz w:val="24"/>
                <w:szCs w:val="24"/>
              </w:rPr>
            </w:pPr>
            <w:r>
              <w:rPr>
                <w:rFonts w:ascii="Georgia"/>
                <w:sz w:val="24"/>
              </w:rPr>
              <w:t>PubChem</w:t>
            </w:r>
            <w:r>
              <w:rPr>
                <w:rFonts w:ascii="Georgia"/>
                <w:spacing w:val="-22"/>
                <w:sz w:val="24"/>
              </w:rPr>
              <w:t xml:space="preserve"> </w:t>
            </w:r>
            <w:r>
              <w:rPr>
                <w:rFonts w:ascii="Georgia"/>
                <w:sz w:val="24"/>
              </w:rPr>
              <w:t>ID</w:t>
            </w:r>
          </w:p>
        </w:tc>
        <w:tc>
          <w:tcPr>
            <w:tcW w:w="2067" w:type="dxa"/>
            <w:tcBorders>
              <w:top w:val="single" w:sz="3" w:space="0" w:color="000000"/>
              <w:left w:val="nil"/>
              <w:bottom w:val="single" w:sz="3" w:space="0" w:color="000000"/>
              <w:right w:val="nil"/>
            </w:tcBorders>
          </w:tcPr>
          <w:p w14:paraId="227EF40C" w14:textId="77777777" w:rsidR="00283DE0" w:rsidRDefault="00641826" w:rsidP="003B0178">
            <w:pPr>
              <w:pStyle w:val="TableParagraph"/>
              <w:keepLines/>
              <w:spacing w:line="255" w:lineRule="exact"/>
              <w:ind w:left="118"/>
              <w:rPr>
                <w:rFonts w:ascii="Georgia" w:eastAsia="Georgia" w:hAnsi="Georgia" w:cs="Georgia"/>
                <w:sz w:val="24"/>
                <w:szCs w:val="24"/>
              </w:rPr>
            </w:pPr>
            <w:r>
              <w:rPr>
                <w:rFonts w:ascii="Georgia"/>
                <w:w w:val="95"/>
                <w:sz w:val="24"/>
              </w:rPr>
              <w:t>Ammolite</w:t>
            </w:r>
            <w:r>
              <w:rPr>
                <w:rFonts w:ascii="Georgia"/>
                <w:spacing w:val="8"/>
                <w:w w:val="95"/>
                <w:sz w:val="24"/>
              </w:rPr>
              <w:t xml:space="preserve"> </w:t>
            </w:r>
            <w:r>
              <w:rPr>
                <w:rFonts w:ascii="Georgia"/>
                <w:w w:val="95"/>
                <w:sz w:val="24"/>
              </w:rPr>
              <w:t>(hours)</w:t>
            </w:r>
          </w:p>
        </w:tc>
        <w:tc>
          <w:tcPr>
            <w:tcW w:w="1104" w:type="dxa"/>
            <w:tcBorders>
              <w:top w:val="single" w:sz="3" w:space="0" w:color="000000"/>
              <w:left w:val="nil"/>
              <w:bottom w:val="single" w:sz="3" w:space="0" w:color="000000"/>
              <w:right w:val="nil"/>
            </w:tcBorders>
          </w:tcPr>
          <w:p w14:paraId="7B6543D4" w14:textId="77777777" w:rsidR="00283DE0" w:rsidRDefault="00641826" w:rsidP="003B0178">
            <w:pPr>
              <w:pStyle w:val="TableParagraph"/>
              <w:keepLines/>
              <w:spacing w:line="255" w:lineRule="exact"/>
              <w:ind w:left="119"/>
              <w:rPr>
                <w:rFonts w:ascii="Georgia" w:eastAsia="Georgia" w:hAnsi="Georgia" w:cs="Georgia"/>
                <w:sz w:val="24"/>
                <w:szCs w:val="24"/>
              </w:rPr>
            </w:pPr>
            <w:r>
              <w:rPr>
                <w:rFonts w:ascii="Georgia"/>
                <w:sz w:val="24"/>
              </w:rPr>
              <w:t>Speedup</w:t>
            </w:r>
          </w:p>
        </w:tc>
      </w:tr>
      <w:tr w:rsidR="00283DE0" w14:paraId="45E79D44" w14:textId="77777777">
        <w:trPr>
          <w:trHeight w:hRule="exact" w:val="297"/>
        </w:trPr>
        <w:tc>
          <w:tcPr>
            <w:tcW w:w="2575" w:type="dxa"/>
            <w:tcBorders>
              <w:top w:val="single" w:sz="3" w:space="0" w:color="000000"/>
              <w:left w:val="nil"/>
              <w:bottom w:val="single" w:sz="3" w:space="0" w:color="000000"/>
              <w:right w:val="nil"/>
            </w:tcBorders>
          </w:tcPr>
          <w:p w14:paraId="3DCF4D49" w14:textId="77777777" w:rsidR="00283DE0" w:rsidRDefault="00641826" w:rsidP="003B0178">
            <w:pPr>
              <w:pStyle w:val="TableParagraph"/>
              <w:keepLines/>
              <w:spacing w:line="255" w:lineRule="exact"/>
              <w:ind w:left="753"/>
              <w:rPr>
                <w:rFonts w:ascii="Georgia" w:eastAsia="Georgia" w:hAnsi="Georgia" w:cs="Georgia"/>
                <w:sz w:val="24"/>
                <w:szCs w:val="24"/>
              </w:rPr>
            </w:pPr>
            <w:r>
              <w:rPr>
                <w:rFonts w:ascii="Georgia"/>
                <w:sz w:val="24"/>
              </w:rPr>
              <w:t>5957</w:t>
            </w:r>
            <w:r>
              <w:rPr>
                <w:rFonts w:ascii="Georgia"/>
                <w:spacing w:val="-32"/>
                <w:sz w:val="24"/>
              </w:rPr>
              <w:t xml:space="preserve"> </w:t>
            </w:r>
            <w:r>
              <w:rPr>
                <w:rFonts w:ascii="Georgia"/>
                <w:sz w:val="24"/>
              </w:rPr>
              <w:t>(atp)</w:t>
            </w:r>
          </w:p>
        </w:tc>
        <w:tc>
          <w:tcPr>
            <w:tcW w:w="2067" w:type="dxa"/>
            <w:tcBorders>
              <w:top w:val="single" w:sz="3" w:space="0" w:color="000000"/>
              <w:left w:val="nil"/>
              <w:bottom w:val="single" w:sz="3" w:space="0" w:color="000000"/>
              <w:right w:val="nil"/>
            </w:tcBorders>
          </w:tcPr>
          <w:p w14:paraId="54D4C54E"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sz w:val="24"/>
              </w:rPr>
              <w:t>4.1</w:t>
            </w:r>
          </w:p>
        </w:tc>
        <w:tc>
          <w:tcPr>
            <w:tcW w:w="1104" w:type="dxa"/>
            <w:tcBorders>
              <w:top w:val="single" w:sz="3" w:space="0" w:color="000000"/>
              <w:left w:val="nil"/>
              <w:bottom w:val="single" w:sz="3" w:space="0" w:color="000000"/>
              <w:right w:val="nil"/>
            </w:tcBorders>
          </w:tcPr>
          <w:p w14:paraId="01A22EBC" w14:textId="77777777" w:rsidR="00283DE0" w:rsidRDefault="00641826" w:rsidP="003B0178">
            <w:pPr>
              <w:pStyle w:val="TableParagraph"/>
              <w:keepLines/>
              <w:spacing w:line="255" w:lineRule="exact"/>
              <w:ind w:left="343"/>
              <w:rPr>
                <w:rFonts w:ascii="Georgia" w:eastAsia="Georgia" w:hAnsi="Georgia" w:cs="Georgia"/>
                <w:sz w:val="24"/>
                <w:szCs w:val="24"/>
              </w:rPr>
            </w:pPr>
            <w:r>
              <w:rPr>
                <w:rFonts w:ascii="Georgia"/>
                <w:sz w:val="24"/>
              </w:rPr>
              <w:t>51.3</w:t>
            </w:r>
          </w:p>
        </w:tc>
      </w:tr>
      <w:tr w:rsidR="00283DE0" w14:paraId="0A51A985" w14:textId="77777777">
        <w:trPr>
          <w:trHeight w:hRule="exact" w:val="297"/>
        </w:trPr>
        <w:tc>
          <w:tcPr>
            <w:tcW w:w="2575" w:type="dxa"/>
            <w:tcBorders>
              <w:top w:val="single" w:sz="3" w:space="0" w:color="000000"/>
              <w:left w:val="nil"/>
              <w:bottom w:val="single" w:sz="3" w:space="0" w:color="000000"/>
              <w:right w:val="nil"/>
            </w:tcBorders>
          </w:tcPr>
          <w:p w14:paraId="618911AB" w14:textId="77777777" w:rsidR="00283DE0" w:rsidRDefault="00641826" w:rsidP="003B0178">
            <w:pPr>
              <w:pStyle w:val="TableParagraph"/>
              <w:keepLines/>
              <w:spacing w:line="255" w:lineRule="exact"/>
              <w:ind w:left="194"/>
              <w:rPr>
                <w:rFonts w:ascii="Georgia" w:eastAsia="Georgia" w:hAnsi="Georgia" w:cs="Georgia"/>
                <w:sz w:val="24"/>
                <w:szCs w:val="24"/>
              </w:rPr>
            </w:pPr>
            <w:r>
              <w:rPr>
                <w:rFonts w:ascii="Georgia"/>
                <w:w w:val="90"/>
                <w:sz w:val="24"/>
              </w:rPr>
              <w:t xml:space="preserve">446598 </w:t>
            </w:r>
            <w:r>
              <w:rPr>
                <w:rFonts w:ascii="Georgia"/>
                <w:spacing w:val="10"/>
                <w:w w:val="90"/>
                <w:sz w:val="24"/>
              </w:rPr>
              <w:t xml:space="preserve"> </w:t>
            </w:r>
            <w:r>
              <w:rPr>
                <w:rFonts w:ascii="Georgia"/>
                <w:spacing w:val="-1"/>
                <w:w w:val="90"/>
                <w:sz w:val="24"/>
              </w:rPr>
              <w:t>(clindamycin)</w:t>
            </w:r>
          </w:p>
        </w:tc>
        <w:tc>
          <w:tcPr>
            <w:tcW w:w="2067" w:type="dxa"/>
            <w:tcBorders>
              <w:top w:val="single" w:sz="3" w:space="0" w:color="000000"/>
              <w:left w:val="nil"/>
              <w:bottom w:val="single" w:sz="3" w:space="0" w:color="000000"/>
              <w:right w:val="nil"/>
            </w:tcBorders>
          </w:tcPr>
          <w:p w14:paraId="6277BBDD"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w w:val="95"/>
                <w:sz w:val="24"/>
              </w:rPr>
              <w:t>28.4</w:t>
            </w:r>
          </w:p>
        </w:tc>
        <w:tc>
          <w:tcPr>
            <w:tcW w:w="1104" w:type="dxa"/>
            <w:tcBorders>
              <w:top w:val="single" w:sz="3" w:space="0" w:color="000000"/>
              <w:left w:val="nil"/>
              <w:bottom w:val="single" w:sz="3" w:space="0" w:color="000000"/>
              <w:right w:val="nil"/>
            </w:tcBorders>
          </w:tcPr>
          <w:p w14:paraId="266EF8F6" w14:textId="77777777" w:rsidR="00283DE0" w:rsidRDefault="00641826" w:rsidP="003B0178">
            <w:pPr>
              <w:pStyle w:val="TableParagraph"/>
              <w:keepLines/>
              <w:spacing w:line="255" w:lineRule="exact"/>
              <w:ind w:left="343"/>
              <w:rPr>
                <w:rFonts w:ascii="Georgia" w:eastAsia="Georgia" w:hAnsi="Georgia" w:cs="Georgia"/>
                <w:sz w:val="24"/>
                <w:szCs w:val="24"/>
              </w:rPr>
            </w:pPr>
            <w:r>
              <w:rPr>
                <w:rFonts w:ascii="Georgia"/>
                <w:sz w:val="24"/>
              </w:rPr>
              <w:t>14.5</w:t>
            </w:r>
          </w:p>
        </w:tc>
      </w:tr>
      <w:tr w:rsidR="00283DE0" w14:paraId="6A9B611A" w14:textId="77777777">
        <w:trPr>
          <w:trHeight w:hRule="exact" w:val="297"/>
        </w:trPr>
        <w:tc>
          <w:tcPr>
            <w:tcW w:w="2575" w:type="dxa"/>
            <w:tcBorders>
              <w:top w:val="single" w:sz="3" w:space="0" w:color="000000"/>
              <w:left w:val="nil"/>
              <w:bottom w:val="single" w:sz="3" w:space="0" w:color="000000"/>
              <w:right w:val="nil"/>
            </w:tcBorders>
          </w:tcPr>
          <w:p w14:paraId="79E116F9" w14:textId="77777777" w:rsidR="00283DE0" w:rsidRDefault="00641826" w:rsidP="003B0178">
            <w:pPr>
              <w:pStyle w:val="TableParagraph"/>
              <w:keepLines/>
              <w:spacing w:line="255" w:lineRule="exact"/>
              <w:ind w:left="184"/>
              <w:rPr>
                <w:rFonts w:ascii="Georgia" w:eastAsia="Georgia" w:hAnsi="Georgia" w:cs="Georgia"/>
                <w:sz w:val="24"/>
                <w:szCs w:val="24"/>
              </w:rPr>
            </w:pPr>
            <w:r>
              <w:rPr>
                <w:rFonts w:ascii="Georgia"/>
                <w:w w:val="95"/>
                <w:sz w:val="24"/>
              </w:rPr>
              <w:t>12560</w:t>
            </w:r>
            <w:r>
              <w:rPr>
                <w:rFonts w:ascii="Georgia"/>
                <w:spacing w:val="-5"/>
                <w:w w:val="95"/>
                <w:sz w:val="24"/>
              </w:rPr>
              <w:t xml:space="preserve"> </w:t>
            </w:r>
            <w:r>
              <w:rPr>
                <w:rFonts w:ascii="Georgia"/>
                <w:spacing w:val="-1"/>
                <w:w w:val="95"/>
                <w:sz w:val="24"/>
              </w:rPr>
              <w:t>(erythromycin)</w:t>
            </w:r>
          </w:p>
        </w:tc>
        <w:tc>
          <w:tcPr>
            <w:tcW w:w="2067" w:type="dxa"/>
            <w:tcBorders>
              <w:top w:val="single" w:sz="3" w:space="0" w:color="000000"/>
              <w:left w:val="nil"/>
              <w:bottom w:val="single" w:sz="3" w:space="0" w:color="000000"/>
              <w:right w:val="nil"/>
            </w:tcBorders>
          </w:tcPr>
          <w:p w14:paraId="4B3B4F7C"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sz w:val="24"/>
              </w:rPr>
              <w:t>79.1</w:t>
            </w:r>
          </w:p>
        </w:tc>
        <w:tc>
          <w:tcPr>
            <w:tcW w:w="1104" w:type="dxa"/>
            <w:tcBorders>
              <w:top w:val="single" w:sz="3" w:space="0" w:color="000000"/>
              <w:left w:val="nil"/>
              <w:bottom w:val="single" w:sz="3" w:space="0" w:color="000000"/>
              <w:right w:val="nil"/>
            </w:tcBorders>
          </w:tcPr>
          <w:p w14:paraId="3D6519CB" w14:textId="77777777" w:rsidR="00283DE0" w:rsidRDefault="00641826" w:rsidP="003B0178">
            <w:pPr>
              <w:pStyle w:val="TableParagraph"/>
              <w:keepLines/>
              <w:spacing w:line="255" w:lineRule="exact"/>
              <w:ind w:left="285"/>
              <w:rPr>
                <w:rFonts w:ascii="Georgia" w:eastAsia="Georgia" w:hAnsi="Georgia" w:cs="Georgia"/>
                <w:sz w:val="24"/>
                <w:szCs w:val="24"/>
              </w:rPr>
            </w:pPr>
            <w:r>
              <w:rPr>
                <w:rFonts w:ascii="Georgia"/>
                <w:sz w:val="24"/>
              </w:rPr>
              <w:t>512.9</w:t>
            </w:r>
          </w:p>
        </w:tc>
      </w:tr>
      <w:tr w:rsidR="00283DE0" w14:paraId="1904CE44" w14:textId="77777777">
        <w:trPr>
          <w:trHeight w:hRule="exact" w:val="297"/>
        </w:trPr>
        <w:tc>
          <w:tcPr>
            <w:tcW w:w="2575" w:type="dxa"/>
            <w:tcBorders>
              <w:top w:val="single" w:sz="3" w:space="0" w:color="000000"/>
              <w:left w:val="nil"/>
              <w:bottom w:val="single" w:sz="3" w:space="0" w:color="000000"/>
              <w:right w:val="nil"/>
            </w:tcBorders>
          </w:tcPr>
          <w:p w14:paraId="65E912E9" w14:textId="77777777" w:rsidR="00283DE0" w:rsidRDefault="00641826" w:rsidP="003B0178">
            <w:pPr>
              <w:pStyle w:val="TableParagraph"/>
              <w:keepLines/>
              <w:spacing w:line="255" w:lineRule="exact"/>
              <w:ind w:left="119"/>
              <w:rPr>
                <w:rFonts w:ascii="Georgia" w:eastAsia="Georgia" w:hAnsi="Georgia" w:cs="Georgia"/>
                <w:sz w:val="24"/>
                <w:szCs w:val="24"/>
              </w:rPr>
            </w:pPr>
            <w:r>
              <w:rPr>
                <w:rFonts w:ascii="Georgia"/>
                <w:w w:val="90"/>
                <w:sz w:val="24"/>
              </w:rPr>
              <w:t xml:space="preserve">86341926 </w:t>
            </w:r>
            <w:r>
              <w:rPr>
                <w:rFonts w:ascii="Georgia"/>
                <w:spacing w:val="34"/>
                <w:w w:val="90"/>
                <w:sz w:val="24"/>
              </w:rPr>
              <w:t xml:space="preserve"> </w:t>
            </w:r>
            <w:r>
              <w:rPr>
                <w:rFonts w:ascii="Georgia"/>
                <w:w w:val="90"/>
                <w:sz w:val="24"/>
              </w:rPr>
              <w:t>(teixobactin)</w:t>
            </w:r>
          </w:p>
        </w:tc>
        <w:tc>
          <w:tcPr>
            <w:tcW w:w="2067" w:type="dxa"/>
            <w:tcBorders>
              <w:top w:val="single" w:sz="3" w:space="0" w:color="000000"/>
              <w:left w:val="nil"/>
              <w:bottom w:val="single" w:sz="3" w:space="0" w:color="000000"/>
              <w:right w:val="nil"/>
            </w:tcBorders>
          </w:tcPr>
          <w:p w14:paraId="39876723"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sz w:val="24"/>
              </w:rPr>
              <w:t>96.5</w:t>
            </w:r>
          </w:p>
        </w:tc>
        <w:tc>
          <w:tcPr>
            <w:tcW w:w="1104" w:type="dxa"/>
            <w:tcBorders>
              <w:top w:val="single" w:sz="3" w:space="0" w:color="000000"/>
              <w:left w:val="nil"/>
              <w:bottom w:val="single" w:sz="3" w:space="0" w:color="000000"/>
              <w:right w:val="nil"/>
            </w:tcBorders>
          </w:tcPr>
          <w:p w14:paraId="1A8C722C" w14:textId="77777777" w:rsidR="00283DE0" w:rsidRDefault="00641826" w:rsidP="003B0178">
            <w:pPr>
              <w:pStyle w:val="TableParagraph"/>
              <w:keepLines/>
              <w:spacing w:line="255" w:lineRule="exact"/>
              <w:ind w:left="285"/>
              <w:rPr>
                <w:rFonts w:ascii="Georgia" w:eastAsia="Georgia" w:hAnsi="Georgia" w:cs="Georgia"/>
                <w:sz w:val="24"/>
                <w:szCs w:val="24"/>
              </w:rPr>
            </w:pPr>
            <w:r>
              <w:rPr>
                <w:rFonts w:ascii="Georgia"/>
                <w:w w:val="95"/>
                <w:sz w:val="24"/>
              </w:rPr>
              <w:t>305.9</w:t>
            </w:r>
          </w:p>
        </w:tc>
      </w:tr>
      <w:tr w:rsidR="00283DE0" w14:paraId="7DE5652B" w14:textId="77777777">
        <w:trPr>
          <w:trHeight w:hRule="exact" w:val="297"/>
        </w:trPr>
        <w:tc>
          <w:tcPr>
            <w:tcW w:w="2575" w:type="dxa"/>
            <w:tcBorders>
              <w:top w:val="single" w:sz="3" w:space="0" w:color="000000"/>
              <w:left w:val="nil"/>
              <w:bottom w:val="single" w:sz="3" w:space="0" w:color="000000"/>
              <w:right w:val="nil"/>
            </w:tcBorders>
          </w:tcPr>
          <w:p w14:paraId="6869B6BB" w14:textId="77777777" w:rsidR="00283DE0" w:rsidRDefault="00641826" w:rsidP="003B0178">
            <w:pPr>
              <w:pStyle w:val="TableParagraph"/>
              <w:keepLines/>
              <w:spacing w:line="255" w:lineRule="exact"/>
              <w:ind w:left="318"/>
              <w:rPr>
                <w:rFonts w:ascii="Georgia" w:eastAsia="Georgia" w:hAnsi="Georgia" w:cs="Georgia"/>
                <w:sz w:val="24"/>
                <w:szCs w:val="24"/>
              </w:rPr>
            </w:pPr>
            <w:r>
              <w:rPr>
                <w:rFonts w:ascii="Georgia"/>
                <w:w w:val="90"/>
                <w:sz w:val="24"/>
              </w:rPr>
              <w:t xml:space="preserve">5426 </w:t>
            </w:r>
            <w:r>
              <w:rPr>
                <w:rFonts w:ascii="Georgia"/>
                <w:spacing w:val="16"/>
                <w:w w:val="90"/>
                <w:sz w:val="24"/>
              </w:rPr>
              <w:t xml:space="preserve"> </w:t>
            </w:r>
            <w:r>
              <w:rPr>
                <w:rFonts w:ascii="Georgia"/>
                <w:w w:val="90"/>
                <w:sz w:val="24"/>
              </w:rPr>
              <w:t>(thalidomide)</w:t>
            </w:r>
          </w:p>
        </w:tc>
        <w:tc>
          <w:tcPr>
            <w:tcW w:w="2067" w:type="dxa"/>
            <w:tcBorders>
              <w:top w:val="single" w:sz="3" w:space="0" w:color="000000"/>
              <w:left w:val="nil"/>
              <w:bottom w:val="single" w:sz="3" w:space="0" w:color="000000"/>
              <w:right w:val="nil"/>
            </w:tcBorders>
          </w:tcPr>
          <w:p w14:paraId="3A940E55"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sz w:val="24"/>
              </w:rPr>
              <w:t>29.2</w:t>
            </w:r>
          </w:p>
        </w:tc>
        <w:tc>
          <w:tcPr>
            <w:tcW w:w="1104" w:type="dxa"/>
            <w:tcBorders>
              <w:top w:val="single" w:sz="3" w:space="0" w:color="000000"/>
              <w:left w:val="nil"/>
              <w:bottom w:val="single" w:sz="3" w:space="0" w:color="000000"/>
              <w:right w:val="nil"/>
            </w:tcBorders>
          </w:tcPr>
          <w:p w14:paraId="5CF6AA05" w14:textId="77777777" w:rsidR="00283DE0" w:rsidRDefault="00641826" w:rsidP="003B0178">
            <w:pPr>
              <w:pStyle w:val="TableParagraph"/>
              <w:keepLines/>
              <w:spacing w:line="255" w:lineRule="exact"/>
              <w:ind w:left="343"/>
              <w:rPr>
                <w:rFonts w:ascii="Georgia" w:eastAsia="Georgia" w:hAnsi="Georgia" w:cs="Georgia"/>
                <w:sz w:val="24"/>
                <w:szCs w:val="24"/>
              </w:rPr>
            </w:pPr>
            <w:r>
              <w:rPr>
                <w:rFonts w:ascii="Georgia"/>
                <w:w w:val="90"/>
                <w:sz w:val="24"/>
              </w:rPr>
              <w:t>80.0</w:t>
            </w:r>
          </w:p>
        </w:tc>
      </w:tr>
      <w:tr w:rsidR="00283DE0" w14:paraId="7185FC9B" w14:textId="77777777">
        <w:trPr>
          <w:trHeight w:hRule="exact" w:val="297"/>
        </w:trPr>
        <w:tc>
          <w:tcPr>
            <w:tcW w:w="2575" w:type="dxa"/>
            <w:tcBorders>
              <w:top w:val="single" w:sz="3" w:space="0" w:color="000000"/>
              <w:left w:val="nil"/>
              <w:bottom w:val="single" w:sz="3" w:space="0" w:color="000000"/>
              <w:right w:val="nil"/>
            </w:tcBorders>
          </w:tcPr>
          <w:p w14:paraId="64671D47"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sz w:val="24"/>
              </w:rPr>
              <w:t>1504670</w:t>
            </w:r>
          </w:p>
        </w:tc>
        <w:tc>
          <w:tcPr>
            <w:tcW w:w="2067" w:type="dxa"/>
            <w:tcBorders>
              <w:top w:val="single" w:sz="3" w:space="0" w:color="000000"/>
              <w:left w:val="nil"/>
              <w:bottom w:val="single" w:sz="3" w:space="0" w:color="000000"/>
              <w:right w:val="nil"/>
            </w:tcBorders>
          </w:tcPr>
          <w:p w14:paraId="62DB13F8"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sz w:val="24"/>
              </w:rPr>
              <w:t>4.6</w:t>
            </w:r>
          </w:p>
        </w:tc>
        <w:tc>
          <w:tcPr>
            <w:tcW w:w="1104" w:type="dxa"/>
            <w:tcBorders>
              <w:top w:val="single" w:sz="3" w:space="0" w:color="000000"/>
              <w:left w:val="nil"/>
              <w:bottom w:val="single" w:sz="3" w:space="0" w:color="000000"/>
              <w:right w:val="nil"/>
            </w:tcBorders>
          </w:tcPr>
          <w:p w14:paraId="0999EF82" w14:textId="77777777" w:rsidR="00283DE0" w:rsidRDefault="00641826" w:rsidP="003B0178">
            <w:pPr>
              <w:pStyle w:val="TableParagraph"/>
              <w:keepLines/>
              <w:spacing w:line="255" w:lineRule="exact"/>
              <w:ind w:left="343"/>
              <w:rPr>
                <w:rFonts w:ascii="Georgia" w:eastAsia="Georgia" w:hAnsi="Georgia" w:cs="Georgia"/>
                <w:sz w:val="24"/>
                <w:szCs w:val="24"/>
              </w:rPr>
            </w:pPr>
            <w:r>
              <w:rPr>
                <w:rFonts w:ascii="Georgia"/>
                <w:w w:val="95"/>
                <w:sz w:val="24"/>
              </w:rPr>
              <w:t>84.4</w:t>
            </w:r>
          </w:p>
        </w:tc>
      </w:tr>
      <w:tr w:rsidR="00283DE0" w14:paraId="43BEBD57" w14:textId="77777777">
        <w:trPr>
          <w:trHeight w:hRule="exact" w:val="297"/>
        </w:trPr>
        <w:tc>
          <w:tcPr>
            <w:tcW w:w="2575" w:type="dxa"/>
            <w:tcBorders>
              <w:top w:val="single" w:sz="3" w:space="0" w:color="000000"/>
              <w:left w:val="nil"/>
              <w:bottom w:val="single" w:sz="3" w:space="0" w:color="000000"/>
              <w:right w:val="nil"/>
            </w:tcBorders>
          </w:tcPr>
          <w:p w14:paraId="3C38B0DB" w14:textId="77777777" w:rsidR="00283DE0" w:rsidRDefault="00641826" w:rsidP="003B0178">
            <w:pPr>
              <w:pStyle w:val="TableParagraph"/>
              <w:keepLines/>
              <w:spacing w:line="255" w:lineRule="exact"/>
              <w:ind w:left="818"/>
              <w:rPr>
                <w:rFonts w:ascii="Georgia" w:eastAsia="Georgia" w:hAnsi="Georgia" w:cs="Georgia"/>
                <w:sz w:val="24"/>
                <w:szCs w:val="24"/>
              </w:rPr>
            </w:pPr>
            <w:r>
              <w:rPr>
                <w:rFonts w:ascii="Georgia"/>
                <w:sz w:val="24"/>
              </w:rPr>
              <w:t>19170294</w:t>
            </w:r>
          </w:p>
        </w:tc>
        <w:tc>
          <w:tcPr>
            <w:tcW w:w="2067" w:type="dxa"/>
            <w:tcBorders>
              <w:top w:val="single" w:sz="3" w:space="0" w:color="000000"/>
              <w:left w:val="nil"/>
              <w:bottom w:val="single" w:sz="3" w:space="0" w:color="000000"/>
              <w:right w:val="nil"/>
            </w:tcBorders>
          </w:tcPr>
          <w:p w14:paraId="65E5A6C9"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w w:val="95"/>
                <w:sz w:val="24"/>
              </w:rPr>
              <w:t>6.0</w:t>
            </w:r>
          </w:p>
        </w:tc>
        <w:tc>
          <w:tcPr>
            <w:tcW w:w="1104" w:type="dxa"/>
            <w:tcBorders>
              <w:top w:val="single" w:sz="3" w:space="0" w:color="000000"/>
              <w:left w:val="nil"/>
              <w:bottom w:val="single" w:sz="3" w:space="0" w:color="000000"/>
              <w:right w:val="nil"/>
            </w:tcBorders>
          </w:tcPr>
          <w:p w14:paraId="363C5612" w14:textId="77777777" w:rsidR="00283DE0" w:rsidRDefault="00641826" w:rsidP="003B0178">
            <w:pPr>
              <w:pStyle w:val="TableParagraph"/>
              <w:keepLines/>
              <w:spacing w:line="255" w:lineRule="exact"/>
              <w:ind w:left="285"/>
              <w:rPr>
                <w:rFonts w:ascii="Georgia" w:eastAsia="Georgia" w:hAnsi="Georgia" w:cs="Georgia"/>
                <w:sz w:val="24"/>
                <w:szCs w:val="24"/>
              </w:rPr>
            </w:pPr>
            <w:r>
              <w:rPr>
                <w:rFonts w:ascii="Georgia"/>
                <w:sz w:val="24"/>
              </w:rPr>
              <w:t>247.4</w:t>
            </w:r>
          </w:p>
        </w:tc>
      </w:tr>
      <w:tr w:rsidR="00283DE0" w14:paraId="45D22CAF" w14:textId="77777777">
        <w:trPr>
          <w:trHeight w:hRule="exact" w:val="297"/>
        </w:trPr>
        <w:tc>
          <w:tcPr>
            <w:tcW w:w="2575" w:type="dxa"/>
            <w:tcBorders>
              <w:top w:val="single" w:sz="3" w:space="0" w:color="000000"/>
              <w:left w:val="nil"/>
              <w:bottom w:val="single" w:sz="3" w:space="0" w:color="000000"/>
              <w:right w:val="nil"/>
            </w:tcBorders>
          </w:tcPr>
          <w:p w14:paraId="0772936B" w14:textId="77777777" w:rsidR="00283DE0" w:rsidRDefault="00641826" w:rsidP="003B0178">
            <w:pPr>
              <w:pStyle w:val="TableParagraph"/>
              <w:keepLines/>
              <w:spacing w:line="255" w:lineRule="exact"/>
              <w:ind w:left="818"/>
              <w:rPr>
                <w:rFonts w:ascii="Georgia" w:eastAsia="Georgia" w:hAnsi="Georgia" w:cs="Georgia"/>
                <w:sz w:val="24"/>
                <w:szCs w:val="24"/>
              </w:rPr>
            </w:pPr>
            <w:r>
              <w:rPr>
                <w:rFonts w:ascii="Georgia"/>
                <w:sz w:val="24"/>
              </w:rPr>
              <w:t>28250541</w:t>
            </w:r>
          </w:p>
        </w:tc>
        <w:tc>
          <w:tcPr>
            <w:tcW w:w="2067" w:type="dxa"/>
            <w:tcBorders>
              <w:top w:val="single" w:sz="3" w:space="0" w:color="000000"/>
              <w:left w:val="nil"/>
              <w:bottom w:val="single" w:sz="3" w:space="0" w:color="000000"/>
              <w:right w:val="nil"/>
            </w:tcBorders>
          </w:tcPr>
          <w:p w14:paraId="518E170F"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w w:val="95"/>
                <w:sz w:val="24"/>
              </w:rPr>
              <w:t>38.9</w:t>
            </w:r>
          </w:p>
        </w:tc>
        <w:tc>
          <w:tcPr>
            <w:tcW w:w="1104" w:type="dxa"/>
            <w:tcBorders>
              <w:top w:val="single" w:sz="3" w:space="0" w:color="000000"/>
              <w:left w:val="nil"/>
              <w:bottom w:val="single" w:sz="3" w:space="0" w:color="000000"/>
              <w:right w:val="nil"/>
            </w:tcBorders>
          </w:tcPr>
          <w:p w14:paraId="53177436" w14:textId="77777777" w:rsidR="00283DE0" w:rsidRDefault="00641826" w:rsidP="003B0178">
            <w:pPr>
              <w:pStyle w:val="TableParagraph"/>
              <w:keepLines/>
              <w:spacing w:line="255" w:lineRule="exact"/>
              <w:ind w:left="343"/>
              <w:rPr>
                <w:rFonts w:ascii="Georgia" w:eastAsia="Georgia" w:hAnsi="Georgia" w:cs="Georgia"/>
                <w:sz w:val="24"/>
                <w:szCs w:val="24"/>
              </w:rPr>
            </w:pPr>
            <w:r>
              <w:rPr>
                <w:rFonts w:ascii="Georgia"/>
                <w:sz w:val="24"/>
              </w:rPr>
              <w:t>53.2</w:t>
            </w:r>
          </w:p>
        </w:tc>
      </w:tr>
      <w:tr w:rsidR="00283DE0" w14:paraId="0F5EB29C" w14:textId="77777777">
        <w:trPr>
          <w:trHeight w:hRule="exact" w:val="297"/>
        </w:trPr>
        <w:tc>
          <w:tcPr>
            <w:tcW w:w="2575" w:type="dxa"/>
            <w:tcBorders>
              <w:top w:val="single" w:sz="3" w:space="0" w:color="000000"/>
              <w:left w:val="nil"/>
              <w:bottom w:val="single" w:sz="3" w:space="0" w:color="000000"/>
              <w:right w:val="nil"/>
            </w:tcBorders>
          </w:tcPr>
          <w:p w14:paraId="2B091316"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w w:val="95"/>
                <w:sz w:val="24"/>
              </w:rPr>
              <w:t>4559889</w:t>
            </w:r>
          </w:p>
        </w:tc>
        <w:tc>
          <w:tcPr>
            <w:tcW w:w="2067" w:type="dxa"/>
            <w:tcBorders>
              <w:top w:val="single" w:sz="3" w:space="0" w:color="000000"/>
              <w:left w:val="nil"/>
              <w:bottom w:val="single" w:sz="3" w:space="0" w:color="000000"/>
              <w:right w:val="nil"/>
            </w:tcBorders>
          </w:tcPr>
          <w:p w14:paraId="162E00D8"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sz w:val="24"/>
              </w:rPr>
              <w:t>57.3</w:t>
            </w:r>
          </w:p>
        </w:tc>
        <w:tc>
          <w:tcPr>
            <w:tcW w:w="1104" w:type="dxa"/>
            <w:tcBorders>
              <w:top w:val="single" w:sz="3" w:space="0" w:color="000000"/>
              <w:left w:val="nil"/>
              <w:bottom w:val="single" w:sz="3" w:space="0" w:color="000000"/>
              <w:right w:val="nil"/>
            </w:tcBorders>
          </w:tcPr>
          <w:p w14:paraId="7DE32DBD" w14:textId="77777777" w:rsidR="00283DE0" w:rsidRDefault="00641826" w:rsidP="003B0178">
            <w:pPr>
              <w:pStyle w:val="TableParagraph"/>
              <w:keepLines/>
              <w:spacing w:line="255" w:lineRule="exact"/>
              <w:ind w:left="343"/>
              <w:rPr>
                <w:rFonts w:ascii="Georgia" w:eastAsia="Georgia" w:hAnsi="Georgia" w:cs="Georgia"/>
                <w:sz w:val="24"/>
                <w:szCs w:val="24"/>
              </w:rPr>
            </w:pPr>
            <w:r>
              <w:rPr>
                <w:rFonts w:ascii="Georgia"/>
                <w:sz w:val="24"/>
              </w:rPr>
              <w:t>90.7</w:t>
            </w:r>
          </w:p>
        </w:tc>
      </w:tr>
      <w:tr w:rsidR="00283DE0" w14:paraId="3DBC9089" w14:textId="77777777">
        <w:trPr>
          <w:trHeight w:hRule="exact" w:val="297"/>
        </w:trPr>
        <w:tc>
          <w:tcPr>
            <w:tcW w:w="2575" w:type="dxa"/>
            <w:tcBorders>
              <w:top w:val="single" w:sz="3" w:space="0" w:color="000000"/>
              <w:left w:val="nil"/>
              <w:bottom w:val="single" w:sz="3" w:space="0" w:color="000000"/>
              <w:right w:val="nil"/>
            </w:tcBorders>
          </w:tcPr>
          <w:p w14:paraId="3EF6C365" w14:textId="77777777" w:rsidR="00283DE0" w:rsidRDefault="00641826" w:rsidP="003B0178">
            <w:pPr>
              <w:pStyle w:val="TableParagraph"/>
              <w:keepLines/>
              <w:spacing w:line="255" w:lineRule="exact"/>
              <w:ind w:left="818"/>
              <w:rPr>
                <w:rFonts w:ascii="Georgia" w:eastAsia="Georgia" w:hAnsi="Georgia" w:cs="Georgia"/>
                <w:sz w:val="24"/>
                <w:szCs w:val="24"/>
              </w:rPr>
            </w:pPr>
            <w:r>
              <w:rPr>
                <w:rFonts w:ascii="Georgia"/>
                <w:sz w:val="24"/>
              </w:rPr>
              <w:t>55484477</w:t>
            </w:r>
          </w:p>
        </w:tc>
        <w:tc>
          <w:tcPr>
            <w:tcW w:w="2067" w:type="dxa"/>
            <w:tcBorders>
              <w:top w:val="single" w:sz="3" w:space="0" w:color="000000"/>
              <w:left w:val="nil"/>
              <w:bottom w:val="single" w:sz="3" w:space="0" w:color="000000"/>
              <w:right w:val="nil"/>
            </w:tcBorders>
          </w:tcPr>
          <w:p w14:paraId="1BB2C06D"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sz w:val="24"/>
              </w:rPr>
              <w:t>35.5</w:t>
            </w:r>
          </w:p>
        </w:tc>
        <w:tc>
          <w:tcPr>
            <w:tcW w:w="1104" w:type="dxa"/>
            <w:tcBorders>
              <w:top w:val="single" w:sz="3" w:space="0" w:color="000000"/>
              <w:left w:val="nil"/>
              <w:bottom w:val="single" w:sz="3" w:space="0" w:color="000000"/>
              <w:right w:val="nil"/>
            </w:tcBorders>
          </w:tcPr>
          <w:p w14:paraId="338CDB0F" w14:textId="77777777" w:rsidR="00283DE0" w:rsidRDefault="00641826" w:rsidP="003B0178">
            <w:pPr>
              <w:pStyle w:val="TableParagraph"/>
              <w:keepLines/>
              <w:spacing w:line="255" w:lineRule="exact"/>
              <w:ind w:left="343"/>
              <w:rPr>
                <w:rFonts w:ascii="Georgia" w:eastAsia="Georgia" w:hAnsi="Georgia" w:cs="Georgia"/>
                <w:sz w:val="24"/>
                <w:szCs w:val="24"/>
              </w:rPr>
            </w:pPr>
            <w:r>
              <w:rPr>
                <w:rFonts w:ascii="Georgia"/>
                <w:sz w:val="24"/>
              </w:rPr>
              <w:t>31.4</w:t>
            </w:r>
          </w:p>
        </w:tc>
      </w:tr>
    </w:tbl>
    <w:p w14:paraId="0601B98E" w14:textId="77777777" w:rsidR="00283DE0" w:rsidRDefault="00283DE0" w:rsidP="003B0178">
      <w:pPr>
        <w:keepLines/>
        <w:spacing w:line="255" w:lineRule="exact"/>
        <w:rPr>
          <w:rFonts w:ascii="Georgia" w:eastAsia="Georgia" w:hAnsi="Georgia" w:cs="Georgia"/>
          <w:sz w:val="24"/>
          <w:szCs w:val="24"/>
        </w:rPr>
        <w:sectPr w:rsidR="00283DE0">
          <w:footerReference w:type="default" r:id="rId17"/>
          <w:pgSz w:w="12240" w:h="15840"/>
          <w:pgMar w:top="1500" w:right="1580" w:bottom="280" w:left="1720" w:header="0" w:footer="0" w:gutter="0"/>
          <w:cols w:space="720"/>
        </w:sectPr>
      </w:pPr>
    </w:p>
    <w:p w14:paraId="0B3831A4" w14:textId="77777777" w:rsidR="00283DE0" w:rsidRDefault="00283DE0" w:rsidP="003B0178">
      <w:pPr>
        <w:keepLines/>
        <w:rPr>
          <w:rFonts w:ascii="Century" w:eastAsia="Century" w:hAnsi="Century" w:cs="Century"/>
          <w:sz w:val="20"/>
          <w:szCs w:val="20"/>
        </w:rPr>
      </w:pPr>
    </w:p>
    <w:p w14:paraId="05D504C6" w14:textId="77777777" w:rsidR="00283DE0" w:rsidRDefault="00283DE0" w:rsidP="003B0178">
      <w:pPr>
        <w:keepLines/>
        <w:rPr>
          <w:rFonts w:ascii="Century" w:eastAsia="Century" w:hAnsi="Century" w:cs="Century"/>
          <w:sz w:val="20"/>
          <w:szCs w:val="20"/>
        </w:rPr>
      </w:pPr>
    </w:p>
    <w:p w14:paraId="5824C924" w14:textId="77777777" w:rsidR="00283DE0" w:rsidRDefault="00283DE0" w:rsidP="003B0178">
      <w:pPr>
        <w:keepLines/>
        <w:rPr>
          <w:rFonts w:ascii="Century" w:eastAsia="Century" w:hAnsi="Century" w:cs="Century"/>
          <w:sz w:val="20"/>
          <w:szCs w:val="20"/>
        </w:rPr>
      </w:pPr>
    </w:p>
    <w:p w14:paraId="1645402C" w14:textId="77777777" w:rsidR="00283DE0" w:rsidRDefault="00283DE0" w:rsidP="003B0178">
      <w:pPr>
        <w:keepLines/>
        <w:rPr>
          <w:rFonts w:ascii="Century" w:eastAsia="Century" w:hAnsi="Century" w:cs="Century"/>
          <w:sz w:val="20"/>
          <w:szCs w:val="20"/>
        </w:rPr>
      </w:pPr>
    </w:p>
    <w:p w14:paraId="79BBA682" w14:textId="77777777" w:rsidR="00283DE0" w:rsidRDefault="00283DE0" w:rsidP="003B0178">
      <w:pPr>
        <w:keepLines/>
        <w:rPr>
          <w:rFonts w:ascii="Century" w:eastAsia="Century" w:hAnsi="Century" w:cs="Century"/>
          <w:sz w:val="20"/>
          <w:szCs w:val="20"/>
        </w:rPr>
      </w:pPr>
    </w:p>
    <w:p w14:paraId="2EEFB0DB" w14:textId="77777777" w:rsidR="00283DE0" w:rsidRDefault="00283DE0" w:rsidP="003B0178">
      <w:pPr>
        <w:keepLines/>
        <w:rPr>
          <w:rFonts w:ascii="Century" w:eastAsia="Century" w:hAnsi="Century" w:cs="Century"/>
          <w:sz w:val="20"/>
          <w:szCs w:val="20"/>
        </w:rPr>
      </w:pPr>
    </w:p>
    <w:p w14:paraId="3C607D21" w14:textId="77777777" w:rsidR="00283DE0" w:rsidRDefault="00283DE0" w:rsidP="003B0178">
      <w:pPr>
        <w:keepLines/>
        <w:rPr>
          <w:rFonts w:ascii="Century" w:eastAsia="Century" w:hAnsi="Century" w:cs="Century"/>
          <w:sz w:val="20"/>
          <w:szCs w:val="20"/>
        </w:rPr>
      </w:pPr>
    </w:p>
    <w:p w14:paraId="5CAD1DF9" w14:textId="77777777" w:rsidR="00283DE0" w:rsidRDefault="00283DE0" w:rsidP="003B0178">
      <w:pPr>
        <w:keepLines/>
        <w:rPr>
          <w:rFonts w:ascii="Century" w:eastAsia="Century" w:hAnsi="Century" w:cs="Century"/>
          <w:sz w:val="20"/>
          <w:szCs w:val="20"/>
        </w:rPr>
      </w:pPr>
    </w:p>
    <w:p w14:paraId="7863C221" w14:textId="77777777" w:rsidR="00283DE0" w:rsidRDefault="00283DE0" w:rsidP="003B0178">
      <w:pPr>
        <w:keepLines/>
        <w:rPr>
          <w:rFonts w:ascii="Century" w:eastAsia="Century" w:hAnsi="Century" w:cs="Century"/>
          <w:sz w:val="20"/>
          <w:szCs w:val="20"/>
        </w:rPr>
      </w:pPr>
    </w:p>
    <w:p w14:paraId="261B62AD" w14:textId="77777777" w:rsidR="00283DE0" w:rsidRDefault="00283DE0" w:rsidP="003B0178">
      <w:pPr>
        <w:keepLines/>
        <w:rPr>
          <w:rFonts w:ascii="Century" w:eastAsia="Century" w:hAnsi="Century" w:cs="Century"/>
          <w:sz w:val="20"/>
          <w:szCs w:val="20"/>
        </w:rPr>
      </w:pPr>
    </w:p>
    <w:p w14:paraId="03A555E7" w14:textId="77777777" w:rsidR="00283DE0" w:rsidRDefault="00283DE0" w:rsidP="003B0178">
      <w:pPr>
        <w:keepLines/>
        <w:rPr>
          <w:rFonts w:ascii="Century" w:eastAsia="Century" w:hAnsi="Century" w:cs="Century"/>
          <w:sz w:val="20"/>
          <w:szCs w:val="20"/>
        </w:rPr>
      </w:pPr>
    </w:p>
    <w:p w14:paraId="78DD243B" w14:textId="77777777" w:rsidR="00283DE0" w:rsidRDefault="00283DE0" w:rsidP="003B0178">
      <w:pPr>
        <w:keepLines/>
        <w:rPr>
          <w:rFonts w:ascii="Century" w:eastAsia="Century" w:hAnsi="Century" w:cs="Century"/>
          <w:sz w:val="20"/>
          <w:szCs w:val="20"/>
        </w:rPr>
      </w:pPr>
    </w:p>
    <w:p w14:paraId="56C3D6CE" w14:textId="77777777" w:rsidR="00283DE0" w:rsidRDefault="00283DE0" w:rsidP="003B0178">
      <w:pPr>
        <w:keepLines/>
        <w:rPr>
          <w:rFonts w:ascii="Century" w:eastAsia="Century" w:hAnsi="Century" w:cs="Century"/>
          <w:sz w:val="20"/>
          <w:szCs w:val="20"/>
        </w:rPr>
      </w:pPr>
    </w:p>
    <w:p w14:paraId="321481EA" w14:textId="77777777" w:rsidR="00283DE0" w:rsidRDefault="00283DE0" w:rsidP="003B0178">
      <w:pPr>
        <w:keepLines/>
        <w:rPr>
          <w:rFonts w:ascii="Century" w:eastAsia="Century" w:hAnsi="Century" w:cs="Century"/>
          <w:sz w:val="20"/>
          <w:szCs w:val="20"/>
        </w:rPr>
      </w:pPr>
    </w:p>
    <w:p w14:paraId="57C8C91F" w14:textId="77777777" w:rsidR="00283DE0" w:rsidRDefault="00283DE0" w:rsidP="003B0178">
      <w:pPr>
        <w:keepLines/>
        <w:rPr>
          <w:rFonts w:ascii="Century" w:eastAsia="Century" w:hAnsi="Century" w:cs="Century"/>
          <w:sz w:val="20"/>
          <w:szCs w:val="20"/>
        </w:rPr>
      </w:pPr>
    </w:p>
    <w:p w14:paraId="4CD87F4E" w14:textId="77777777" w:rsidR="00283DE0" w:rsidRDefault="00283DE0" w:rsidP="003B0178">
      <w:pPr>
        <w:keepLines/>
        <w:rPr>
          <w:rFonts w:ascii="Century" w:eastAsia="Century" w:hAnsi="Century" w:cs="Century"/>
          <w:sz w:val="20"/>
          <w:szCs w:val="20"/>
        </w:rPr>
      </w:pPr>
    </w:p>
    <w:p w14:paraId="2898B365" w14:textId="77777777" w:rsidR="00283DE0" w:rsidRDefault="00283DE0" w:rsidP="003B0178">
      <w:pPr>
        <w:keepLines/>
        <w:rPr>
          <w:rFonts w:ascii="Century" w:eastAsia="Century" w:hAnsi="Century" w:cs="Century"/>
          <w:sz w:val="20"/>
          <w:szCs w:val="20"/>
        </w:rPr>
      </w:pPr>
    </w:p>
    <w:p w14:paraId="0526FE4A" w14:textId="77777777" w:rsidR="00283DE0" w:rsidRDefault="00283DE0" w:rsidP="003B0178">
      <w:pPr>
        <w:keepLines/>
        <w:rPr>
          <w:rFonts w:ascii="Century" w:eastAsia="Century" w:hAnsi="Century" w:cs="Century"/>
          <w:sz w:val="20"/>
          <w:szCs w:val="20"/>
        </w:rPr>
      </w:pPr>
    </w:p>
    <w:p w14:paraId="43F61322" w14:textId="77777777" w:rsidR="00283DE0" w:rsidRDefault="00283DE0" w:rsidP="003B0178">
      <w:pPr>
        <w:keepLines/>
        <w:rPr>
          <w:rFonts w:ascii="Century" w:eastAsia="Century" w:hAnsi="Century" w:cs="Century"/>
          <w:sz w:val="20"/>
          <w:szCs w:val="20"/>
        </w:rPr>
      </w:pPr>
    </w:p>
    <w:p w14:paraId="5248C64F" w14:textId="77777777" w:rsidR="00283DE0" w:rsidRDefault="00283DE0" w:rsidP="003B0178">
      <w:pPr>
        <w:keepLines/>
        <w:spacing w:before="6"/>
        <w:rPr>
          <w:rFonts w:ascii="Century" w:eastAsia="Century" w:hAnsi="Century" w:cs="Century"/>
        </w:rPr>
      </w:pPr>
    </w:p>
    <w:p w14:paraId="4CEC9F10" w14:textId="5BD91D9A" w:rsidR="00283DE0" w:rsidRDefault="00641826" w:rsidP="003B0178">
      <w:pPr>
        <w:pStyle w:val="BodyText"/>
        <w:keepLines/>
        <w:spacing w:before="59" w:line="254" w:lineRule="auto"/>
        <w:ind w:right="528"/>
      </w:pPr>
      <w:r w:rsidRPr="00103A57">
        <w:rPr>
          <w:b/>
          <w:spacing w:val="-5"/>
          <w:highlight w:val="yellow"/>
        </w:rPr>
        <w:t>T</w:t>
      </w:r>
      <w:r w:rsidRPr="00103A57">
        <w:rPr>
          <w:b/>
          <w:spacing w:val="-6"/>
          <w:highlight w:val="yellow"/>
        </w:rPr>
        <w:t>able</w:t>
      </w:r>
      <w:r w:rsidRPr="00103A57">
        <w:rPr>
          <w:b/>
          <w:spacing w:val="41"/>
          <w:highlight w:val="yellow"/>
        </w:rPr>
        <w:t xml:space="preserve"> </w:t>
      </w:r>
      <w:r w:rsidRPr="00103A57">
        <w:rPr>
          <w:b/>
          <w:highlight w:val="yellow"/>
        </w:rPr>
        <w:t>2</w:t>
      </w:r>
      <w:r>
        <w:rPr>
          <w:b/>
        </w:rPr>
        <w:t>:</w:t>
      </w:r>
      <w:r>
        <w:rPr>
          <w:b/>
          <w:spacing w:val="38"/>
        </w:rPr>
        <w:t xml:space="preserve"> </w:t>
      </w:r>
      <w:ins w:id="1421" w:author="Craig Mak" w:date="2015-07-27T13:13:00Z">
        <w:r w:rsidR="003C3F2B" w:rsidRPr="003C3F2B">
          <w:rPr>
            <w:b/>
            <w:spacing w:val="38"/>
            <w:u w:val="single"/>
            <w:rPrChange w:id="1422" w:author="Craig Mak" w:date="2015-07-27T13:13:00Z">
              <w:rPr>
                <w:b/>
                <w:spacing w:val="38"/>
              </w:rPr>
            </w:rPrChange>
          </w:rPr>
          <w:t>[AU: Provide title for Table]</w:t>
        </w:r>
      </w:ins>
      <w:r>
        <w:t>(a)</w:t>
      </w:r>
      <w:r>
        <w:rPr>
          <w:spacing w:val="32"/>
        </w:rPr>
        <w:t xml:space="preserve"> </w:t>
      </w:r>
      <w:r>
        <w:t>Running</w:t>
      </w:r>
      <w:r>
        <w:rPr>
          <w:spacing w:val="32"/>
        </w:rPr>
        <w:t xml:space="preserve"> </w:t>
      </w:r>
      <w:r>
        <w:t>time</w:t>
      </w:r>
      <w:r>
        <w:rPr>
          <w:spacing w:val="32"/>
        </w:rPr>
        <w:t xml:space="preserve"> </w:t>
      </w:r>
      <w:r>
        <w:t>and</w:t>
      </w:r>
      <w:r>
        <w:rPr>
          <w:spacing w:val="32"/>
        </w:rPr>
        <w:t xml:space="preserve"> </w:t>
      </w:r>
      <w:r>
        <w:t>(b)</w:t>
      </w:r>
      <w:r>
        <w:rPr>
          <w:spacing w:val="32"/>
        </w:rPr>
        <w:t xml:space="preserve"> </w:t>
      </w:r>
      <w:r>
        <w:t>accuracy</w:t>
      </w:r>
      <w:r>
        <w:rPr>
          <w:spacing w:val="31"/>
        </w:rPr>
        <w:t xml:space="preserve"> </w:t>
      </w:r>
      <w:r>
        <w:t>of</w:t>
      </w:r>
      <w:r>
        <w:rPr>
          <w:spacing w:val="32"/>
        </w:rPr>
        <w:t xml:space="preserve"> </w:t>
      </w:r>
      <w:r>
        <w:t>BLASTX,</w:t>
      </w:r>
      <w:r>
        <w:rPr>
          <w:spacing w:val="32"/>
        </w:rPr>
        <w:t xml:space="preserve"> </w:t>
      </w:r>
      <w:r>
        <w:rPr>
          <w:spacing w:val="-2"/>
        </w:rPr>
        <w:t>RapSearch2,</w:t>
      </w:r>
      <w:r>
        <w:rPr>
          <w:spacing w:val="26"/>
          <w:w w:val="91"/>
        </w:rPr>
        <w:t xml:space="preserve"> </w:t>
      </w:r>
      <w:r>
        <w:t>DIAMOND,</w:t>
      </w:r>
      <w:r>
        <w:rPr>
          <w:spacing w:val="7"/>
        </w:rPr>
        <w:t xml:space="preserve"> </w:t>
      </w:r>
      <w:r>
        <w:t>and</w:t>
      </w:r>
      <w:r>
        <w:rPr>
          <w:spacing w:val="7"/>
        </w:rPr>
        <w:t xml:space="preserve"> </w:t>
      </w:r>
      <w:r>
        <w:t>MICA.</w:t>
      </w:r>
      <w:r>
        <w:rPr>
          <w:spacing w:val="8"/>
        </w:rPr>
        <w:t xml:space="preserve"> </w:t>
      </w:r>
      <w:r>
        <w:t>Data</w:t>
      </w:r>
      <w:r>
        <w:rPr>
          <w:spacing w:val="8"/>
        </w:rPr>
        <w:t xml:space="preserve"> </w:t>
      </w:r>
      <w:r>
        <w:t>set</w:t>
      </w:r>
      <w:r>
        <w:rPr>
          <w:spacing w:val="8"/>
        </w:rPr>
        <w:t xml:space="preserve"> </w:t>
      </w:r>
      <w:r>
        <w:t>is</w:t>
      </w:r>
      <w:r>
        <w:rPr>
          <w:spacing w:val="8"/>
        </w:rPr>
        <w:t xml:space="preserve"> </w:t>
      </w:r>
      <w:r>
        <w:t>the</w:t>
      </w:r>
      <w:r>
        <w:rPr>
          <w:spacing w:val="8"/>
        </w:rPr>
        <w:t xml:space="preserve"> </w:t>
      </w:r>
      <w:r>
        <w:t>American</w:t>
      </w:r>
      <w:r>
        <w:rPr>
          <w:spacing w:val="8"/>
        </w:rPr>
        <w:t xml:space="preserve"> </w:t>
      </w:r>
      <w:r>
        <w:t>gut</w:t>
      </w:r>
      <w:r>
        <w:rPr>
          <w:spacing w:val="8"/>
        </w:rPr>
        <w:t xml:space="preserve"> </w:t>
      </w:r>
      <w:r>
        <w:t>microbiome</w:t>
      </w:r>
      <w:r>
        <w:rPr>
          <w:spacing w:val="8"/>
        </w:rPr>
        <w:t xml:space="preserve"> </w:t>
      </w:r>
      <w:r>
        <w:rPr>
          <w:spacing w:val="1"/>
        </w:rPr>
        <w:t>project</w:t>
      </w:r>
      <w:r>
        <w:rPr>
          <w:spacing w:val="26"/>
          <w:w w:val="98"/>
        </w:rPr>
        <w:t xml:space="preserve"> </w:t>
      </w:r>
      <w:r>
        <w:rPr>
          <w:w w:val="95"/>
        </w:rPr>
        <w:t>read</w:t>
      </w:r>
      <w:r>
        <w:rPr>
          <w:spacing w:val="9"/>
          <w:w w:val="95"/>
        </w:rPr>
        <w:t xml:space="preserve"> </w:t>
      </w:r>
      <w:r>
        <w:rPr>
          <w:w w:val="95"/>
        </w:rPr>
        <w:t>sets</w:t>
      </w:r>
      <w:r>
        <w:rPr>
          <w:spacing w:val="9"/>
          <w:w w:val="95"/>
        </w:rPr>
        <w:t xml:space="preserve"> </w:t>
      </w:r>
      <w:r>
        <w:rPr>
          <w:w w:val="95"/>
        </w:rPr>
        <w:t>ERR335622,</w:t>
      </w:r>
      <w:r>
        <w:rPr>
          <w:spacing w:val="10"/>
          <w:w w:val="95"/>
        </w:rPr>
        <w:t xml:space="preserve"> </w:t>
      </w:r>
      <w:r>
        <w:rPr>
          <w:w w:val="95"/>
        </w:rPr>
        <w:t>ERR335625,</w:t>
      </w:r>
      <w:r>
        <w:rPr>
          <w:spacing w:val="11"/>
          <w:w w:val="95"/>
        </w:rPr>
        <w:t xml:space="preserve"> </w:t>
      </w:r>
      <w:r>
        <w:rPr>
          <w:w w:val="95"/>
        </w:rPr>
        <w:t>ERR335631,</w:t>
      </w:r>
      <w:r>
        <w:rPr>
          <w:spacing w:val="11"/>
          <w:w w:val="95"/>
        </w:rPr>
        <w:t xml:space="preserve"> </w:t>
      </w:r>
      <w:r>
        <w:rPr>
          <w:w w:val="95"/>
        </w:rPr>
        <w:t>ERR335635,</w:t>
      </w:r>
      <w:r>
        <w:rPr>
          <w:spacing w:val="11"/>
          <w:w w:val="95"/>
        </w:rPr>
        <w:t xml:space="preserve"> </w:t>
      </w:r>
      <w:r>
        <w:rPr>
          <w:w w:val="95"/>
        </w:rPr>
        <w:t>ERR335636</w:t>
      </w:r>
    </w:p>
    <w:p w14:paraId="2C9F04E7" w14:textId="77777777" w:rsidR="00283DE0" w:rsidRDefault="00641826" w:rsidP="003B0178">
      <w:pPr>
        <w:keepLines/>
        <w:numPr>
          <w:ilvl w:val="3"/>
          <w:numId w:val="6"/>
        </w:numPr>
        <w:tabs>
          <w:tab w:val="left" w:pos="2374"/>
        </w:tabs>
        <w:spacing w:before="210"/>
        <w:ind w:hanging="400"/>
        <w:jc w:val="left"/>
        <w:rPr>
          <w:rFonts w:ascii="Century" w:eastAsia="Century" w:hAnsi="Century" w:cs="Century"/>
        </w:rPr>
      </w:pPr>
      <w:r>
        <w:rPr>
          <w:rFonts w:ascii="Century"/>
          <w:w w:val="95"/>
        </w:rPr>
        <w:t>Running</w:t>
      </w:r>
      <w:r>
        <w:rPr>
          <w:rFonts w:ascii="Century"/>
          <w:spacing w:val="-10"/>
          <w:w w:val="95"/>
        </w:rPr>
        <w:t xml:space="preserve"> </w:t>
      </w:r>
      <w:r>
        <w:rPr>
          <w:rFonts w:ascii="Century"/>
          <w:w w:val="95"/>
        </w:rPr>
        <w:t>time</w:t>
      </w:r>
      <w:r>
        <w:rPr>
          <w:rFonts w:ascii="Century"/>
          <w:spacing w:val="-10"/>
          <w:w w:val="95"/>
        </w:rPr>
        <w:t xml:space="preserve"> </w:t>
      </w:r>
      <w:r>
        <w:rPr>
          <w:rFonts w:ascii="Century"/>
          <w:w w:val="95"/>
        </w:rPr>
        <w:t>in</w:t>
      </w:r>
      <w:r>
        <w:rPr>
          <w:rFonts w:ascii="Century"/>
          <w:spacing w:val="-10"/>
          <w:w w:val="95"/>
        </w:rPr>
        <w:t xml:space="preserve"> </w:t>
      </w:r>
      <w:r>
        <w:rPr>
          <w:rFonts w:ascii="Century"/>
          <w:spacing w:val="-2"/>
          <w:w w:val="95"/>
        </w:rPr>
        <w:t>minutes</w:t>
      </w:r>
      <w:r>
        <w:rPr>
          <w:rFonts w:ascii="Century"/>
          <w:spacing w:val="-10"/>
          <w:w w:val="95"/>
        </w:rPr>
        <w:t xml:space="preserve"> </w:t>
      </w:r>
      <w:r>
        <w:rPr>
          <w:rFonts w:ascii="Century"/>
          <w:w w:val="95"/>
        </w:rPr>
        <w:t>(standard</w:t>
      </w:r>
      <w:r>
        <w:rPr>
          <w:rFonts w:ascii="Century"/>
          <w:spacing w:val="-11"/>
          <w:w w:val="95"/>
        </w:rPr>
        <w:t xml:space="preserve"> </w:t>
      </w:r>
      <w:r>
        <w:rPr>
          <w:rFonts w:ascii="Century"/>
          <w:w w:val="95"/>
        </w:rPr>
        <w:t>deviation)</w:t>
      </w:r>
    </w:p>
    <w:p w14:paraId="6B8BCE75" w14:textId="77777777" w:rsidR="00283DE0" w:rsidRDefault="00283DE0" w:rsidP="003B0178">
      <w:pPr>
        <w:keepLines/>
        <w:spacing w:before="4"/>
        <w:rPr>
          <w:rFonts w:ascii="Century" w:eastAsia="Century" w:hAnsi="Century" w:cs="Century"/>
          <w:sz w:val="14"/>
          <w:szCs w:val="14"/>
        </w:rPr>
      </w:pPr>
    </w:p>
    <w:p w14:paraId="6D7C55B6" w14:textId="77777777" w:rsidR="00283DE0" w:rsidRDefault="0042282B" w:rsidP="003B0178">
      <w:pPr>
        <w:keepLines/>
        <w:spacing w:line="20" w:lineRule="atLeast"/>
        <w:ind w:left="493"/>
        <w:rPr>
          <w:rFonts w:ascii="Century" w:eastAsia="Century" w:hAnsi="Century" w:cs="Century"/>
          <w:sz w:val="2"/>
          <w:szCs w:val="2"/>
        </w:rPr>
      </w:pPr>
      <w:r>
        <w:rPr>
          <w:rFonts w:ascii="Century" w:eastAsia="Century" w:hAnsi="Century" w:cs="Century"/>
          <w:noProof/>
          <w:sz w:val="2"/>
          <w:szCs w:val="2"/>
        </w:rPr>
        <mc:AlternateContent>
          <mc:Choice Requires="wpg">
            <w:drawing>
              <wp:inline distT="0" distB="0" distL="0" distR="0" wp14:anchorId="2AAF1B99" wp14:editId="1AC28AF6">
                <wp:extent cx="5047615" cy="5080"/>
                <wp:effectExtent l="5080" t="3175" r="5080" b="10795"/>
                <wp:docPr id="23"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7615" cy="5080"/>
                          <a:chOff x="0" y="0"/>
                          <a:chExt cx="7949" cy="8"/>
                        </a:xfrm>
                      </wpg:grpSpPr>
                      <wpg:grpSp>
                        <wpg:cNvPr id="24" name="Group 101"/>
                        <wpg:cNvGrpSpPr>
                          <a:grpSpLocks/>
                        </wpg:cNvGrpSpPr>
                        <wpg:grpSpPr bwMode="auto">
                          <a:xfrm>
                            <a:off x="4" y="4"/>
                            <a:ext cx="7941" cy="2"/>
                            <a:chOff x="4" y="4"/>
                            <a:chExt cx="7941" cy="2"/>
                          </a:xfrm>
                        </wpg:grpSpPr>
                        <wps:wsp>
                          <wps:cNvPr id="25" name="Freeform 102"/>
                          <wps:cNvSpPr>
                            <a:spLocks/>
                          </wps:cNvSpPr>
                          <wps:spPr bwMode="auto">
                            <a:xfrm>
                              <a:off x="4" y="4"/>
                              <a:ext cx="7941" cy="2"/>
                            </a:xfrm>
                            <a:custGeom>
                              <a:avLst/>
                              <a:gdLst>
                                <a:gd name="T0" fmla="+- 0 4 4"/>
                                <a:gd name="T1" fmla="*/ T0 w 7941"/>
                                <a:gd name="T2" fmla="+- 0 7945 4"/>
                                <a:gd name="T3" fmla="*/ T2 w 7941"/>
                              </a:gdLst>
                              <a:ahLst/>
                              <a:cxnLst>
                                <a:cxn ang="0">
                                  <a:pos x="T1" y="0"/>
                                </a:cxn>
                                <a:cxn ang="0">
                                  <a:pos x="T3" y="0"/>
                                </a:cxn>
                              </a:cxnLst>
                              <a:rect l="0" t="0" r="r" b="b"/>
                              <a:pathLst>
                                <a:path w="7941">
                                  <a:moveTo>
                                    <a:pt x="0" y="0"/>
                                  </a:moveTo>
                                  <a:lnTo>
                                    <a:pt x="7941"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5="http://schemas.microsoft.com/office/word/2012/wordml">
            <w:pict>
              <v:group w14:anchorId="537A390B" id="Group 100" o:spid="_x0000_s1026" style="width:397.45pt;height:.4pt;mso-position-horizontal-relative:char;mso-position-vertical-relative:line" coordsize="79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">
                <v:group id="Group 101" o:spid="_x0000_s1027" style="position:absolute;left:4;top:4;width:7941;height:2" coordorigin="4,4" coordsize="79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Freeform 102" o:spid="_x0000_s1028" style="position:absolute;left:4;top:4;width:7941;height:2;visibility:visible;mso-wrap-style:square;v-text-anchor:top" coordsize="79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VsmcMA&#10;AADbAAAADwAAAGRycy9kb3ducmV2LnhtbESPQWvCQBSE74L/YXkFb7oxUpHoKsVSEbxoLBRvj+xr&#10;NjT7NmZXjf++Kwgeh5n5hlmsOluLK7W+cqxgPEpAEBdOV1wq+D5+DWcgfEDWWDsmBXfysFr2ewvM&#10;tLvxga55KEWEsM9QgQmhyaT0hSGLfuQa4uj9utZiiLItpW7xFuG2lmmSTKXFiuOCwYbWhoq//GIV&#10;7H/obj7TQ7LLy81ZTmZje1rXSg3euo85iEBdeIWf7a1WkL7D40v8A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VsmcMAAADbAAAADwAAAAAAAAAAAAAAAACYAgAAZHJzL2Rv&#10;d25yZXYueG1sUEsFBgAAAAAEAAQA9QAAAIgDAAAAAA==&#10;" path="m,l7941,e" filled="f" strokeweight=".14042mm">
                    <v:path arrowok="t" o:connecttype="custom" o:connectlocs="0,0;7941,0" o:connectangles="0,0"/>
                  </v:shape>
                </v:group>
                <w10:anchorlock/>
              </v:group>
            </w:pict>
          </mc:Fallback>
        </mc:AlternateContent>
      </w:r>
    </w:p>
    <w:p w14:paraId="2FEEBD21" w14:textId="77777777" w:rsidR="00103A57" w:rsidRDefault="0042282B" w:rsidP="003B0178">
      <w:pPr>
        <w:pStyle w:val="BodyText"/>
        <w:keepLines/>
        <w:tabs>
          <w:tab w:val="left" w:pos="2128"/>
          <w:tab w:val="left" w:pos="3427"/>
          <w:tab w:val="left" w:pos="4708"/>
          <w:tab w:val="left" w:pos="6708"/>
        </w:tabs>
        <w:spacing w:line="261" w:lineRule="auto"/>
        <w:ind w:left="898" w:right="406" w:firstLine="1230"/>
        <w:rPr>
          <w:spacing w:val="23"/>
          <w:w w:val="102"/>
        </w:rPr>
      </w:pPr>
      <w:r>
        <w:rPr>
          <w:noProof/>
        </w:rPr>
        <mc:AlternateContent>
          <mc:Choice Requires="wpg">
            <w:drawing>
              <wp:anchor distT="0" distB="0" distL="114300" distR="114300" simplePos="0" relativeHeight="251657216" behindDoc="1" locked="0" layoutInCell="1" allowOverlap="1" wp14:anchorId="3459B2B2" wp14:editId="70291A66">
                <wp:simplePos x="0" y="0"/>
                <wp:positionH relativeFrom="page">
                  <wp:posOffset>1407795</wp:posOffset>
                </wp:positionH>
                <wp:positionV relativeFrom="paragraph">
                  <wp:posOffset>197485</wp:posOffset>
                </wp:positionV>
                <wp:extent cx="5042535" cy="1270"/>
                <wp:effectExtent l="7620" t="10160" r="7620" b="7620"/>
                <wp:wrapNone/>
                <wp:docPr id="21"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2535" cy="1270"/>
                          <a:chOff x="2217" y="311"/>
                          <a:chExt cx="7941" cy="2"/>
                        </a:xfrm>
                      </wpg:grpSpPr>
                      <wps:wsp>
                        <wps:cNvPr id="22" name="Freeform 99"/>
                        <wps:cNvSpPr>
                          <a:spLocks/>
                        </wps:cNvSpPr>
                        <wps:spPr bwMode="auto">
                          <a:xfrm>
                            <a:off x="2217" y="311"/>
                            <a:ext cx="7941" cy="2"/>
                          </a:xfrm>
                          <a:custGeom>
                            <a:avLst/>
                            <a:gdLst>
                              <a:gd name="T0" fmla="+- 0 2217 2217"/>
                              <a:gd name="T1" fmla="*/ T0 w 7941"/>
                              <a:gd name="T2" fmla="+- 0 10158 2217"/>
                              <a:gd name="T3" fmla="*/ T2 w 7941"/>
                            </a:gdLst>
                            <a:ahLst/>
                            <a:cxnLst>
                              <a:cxn ang="0">
                                <a:pos x="T1" y="0"/>
                              </a:cxn>
                              <a:cxn ang="0">
                                <a:pos x="T3" y="0"/>
                              </a:cxn>
                            </a:cxnLst>
                            <a:rect l="0" t="0" r="r" b="b"/>
                            <a:pathLst>
                              <a:path w="7941">
                                <a:moveTo>
                                  <a:pt x="0" y="0"/>
                                </a:moveTo>
                                <a:lnTo>
                                  <a:pt x="7941"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73D40ABD" id="Group 98" o:spid="_x0000_s1026" style="position:absolute;margin-left:110.85pt;margin-top:15.55pt;width:397.05pt;height:.1pt;z-index:-251659264;mso-position-horizontal-relative:page" coordorigin="2217,311" coordsize="79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">
                <v:shape id="Freeform 99" o:spid="_x0000_s1027" style="position:absolute;left:2217;top:311;width:7941;height:2;visibility:visible;mso-wrap-style:square;v-text-anchor:top" coordsize="79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z07cIA&#10;AADbAAAADwAAAGRycy9kb3ducmV2LnhtbESPQYvCMBSE78L+h/AWvGlqBZGuURYXRfCidWHZ26N5&#10;NsXmpTZR6783guBxmJlvmNmis7W4UusrxwpGwwQEceF0xaWC38NqMAXhA7LG2jEpuJOHxfyjN8NM&#10;uxvv6ZqHUkQI+wwVmBCaTEpfGLLoh64hjt7RtRZDlG0pdYu3CLe1TJNkIi1WHBcMNrQ0VJzyi1Ww&#10;+6O7+Un3yTYv12c5no7s/7JWqv/ZfX+BCNSFd/jV3mgFaQrPL/EH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HPTtwgAAANsAAAAPAAAAAAAAAAAAAAAAAJgCAABkcnMvZG93&#10;bnJldi54bWxQSwUGAAAAAAQABAD1AAAAhwMAAAAA&#10;" path="m,l7941,e" filled="f" strokeweight=".14042mm">
                  <v:path arrowok="t" o:connecttype="custom" o:connectlocs="0,0;7941,0" o:connectangles="0,0"/>
                </v:shape>
                <w10:wrap anchorx="page"/>
              </v:group>
            </w:pict>
          </mc:Fallback>
        </mc:AlternateContent>
      </w:r>
      <w:r w:rsidR="00641826">
        <w:t>BLASTX</w:t>
      </w:r>
      <w:r w:rsidR="00641826">
        <w:tab/>
      </w:r>
      <w:r w:rsidR="00641826">
        <w:rPr>
          <w:spacing w:val="-2"/>
        </w:rPr>
        <w:t>RapSearch2</w:t>
      </w:r>
      <w:r w:rsidR="00641826">
        <w:rPr>
          <w:spacing w:val="10"/>
        </w:rPr>
        <w:t xml:space="preserve"> </w:t>
      </w:r>
      <w:r w:rsidR="00641826">
        <w:t>DIAMOND</w:t>
      </w:r>
      <w:r w:rsidR="00641826">
        <w:rPr>
          <w:spacing w:val="10"/>
        </w:rPr>
        <w:t xml:space="preserve"> </w:t>
      </w:r>
      <w:r w:rsidR="00641826">
        <w:t>MICA-DIAMOND</w:t>
      </w:r>
      <w:r w:rsidR="00641826">
        <w:rPr>
          <w:spacing w:val="11"/>
        </w:rPr>
        <w:t xml:space="preserve"> </w:t>
      </w:r>
      <w:r w:rsidR="00641826">
        <w:t>MICA-BLASTX</w:t>
      </w:r>
      <w:r w:rsidR="00641826">
        <w:rPr>
          <w:spacing w:val="23"/>
          <w:w w:val="102"/>
        </w:rPr>
        <w:t xml:space="preserve"> </w:t>
      </w:r>
    </w:p>
    <w:p w14:paraId="55F12705" w14:textId="25FABD48" w:rsidR="00283DE0" w:rsidRDefault="00227576" w:rsidP="003B0178">
      <w:pPr>
        <w:pStyle w:val="BodyText"/>
        <w:keepLines/>
        <w:tabs>
          <w:tab w:val="left" w:pos="2128"/>
          <w:tab w:val="left" w:pos="3427"/>
          <w:tab w:val="left" w:pos="4708"/>
          <w:tab w:val="left" w:pos="6708"/>
        </w:tabs>
        <w:spacing w:line="261" w:lineRule="auto"/>
        <w:ind w:left="898" w:right="406" w:hanging="178"/>
      </w:pPr>
      <w:r>
        <w:rPr>
          <w:w w:val="95"/>
        </w:rPr>
        <w:tab/>
      </w:r>
      <w:r>
        <w:rPr>
          <w:w w:val="95"/>
        </w:rPr>
        <w:tab/>
      </w:r>
      <w:r w:rsidR="00641826">
        <w:rPr>
          <w:w w:val="95"/>
        </w:rPr>
        <w:t>58215</w:t>
      </w:r>
      <w:r w:rsidR="00641826">
        <w:rPr>
          <w:spacing w:val="6"/>
          <w:w w:val="95"/>
        </w:rPr>
        <w:t xml:space="preserve"> </w:t>
      </w:r>
      <w:r w:rsidR="00641826">
        <w:rPr>
          <w:w w:val="95"/>
        </w:rPr>
        <w:t>(1561.8)</w:t>
      </w:r>
      <w:r w:rsidR="00641826">
        <w:rPr>
          <w:spacing w:val="16"/>
          <w:w w:val="95"/>
        </w:rPr>
        <w:t xml:space="preserve"> </w:t>
      </w:r>
      <w:r w:rsidR="00641826">
        <w:rPr>
          <w:w w:val="95"/>
        </w:rPr>
        <w:t>206</w:t>
      </w:r>
      <w:r w:rsidR="00641826">
        <w:rPr>
          <w:spacing w:val="6"/>
          <w:w w:val="95"/>
        </w:rPr>
        <w:t xml:space="preserve"> </w:t>
      </w:r>
      <w:r w:rsidR="00641826">
        <w:rPr>
          <w:w w:val="95"/>
        </w:rPr>
        <w:t>(5.4)</w:t>
      </w:r>
      <w:r w:rsidR="00641826">
        <w:rPr>
          <w:w w:val="95"/>
        </w:rPr>
        <w:tab/>
      </w:r>
      <w:r w:rsidR="00641826">
        <w:t>54</w:t>
      </w:r>
      <w:r w:rsidR="00641826">
        <w:rPr>
          <w:spacing w:val="18"/>
        </w:rPr>
        <w:t xml:space="preserve"> </w:t>
      </w:r>
      <w:r w:rsidR="00641826">
        <w:t>(1.1)</w:t>
      </w:r>
      <w:r w:rsidR="00641826">
        <w:tab/>
      </w:r>
      <w:r w:rsidR="00641826">
        <w:rPr>
          <w:w w:val="95"/>
        </w:rPr>
        <w:t>15.6</w:t>
      </w:r>
      <w:r w:rsidR="00641826">
        <w:rPr>
          <w:spacing w:val="12"/>
          <w:w w:val="95"/>
        </w:rPr>
        <w:t xml:space="preserve"> </w:t>
      </w:r>
      <w:r w:rsidR="00641826">
        <w:rPr>
          <w:w w:val="95"/>
        </w:rPr>
        <w:t>(0.5)</w:t>
      </w:r>
      <w:r w:rsidR="00641826">
        <w:rPr>
          <w:w w:val="95"/>
        </w:rPr>
        <w:tab/>
      </w:r>
      <w:r w:rsidR="00641826">
        <w:t>21.9</w:t>
      </w:r>
      <w:r w:rsidR="00641826">
        <w:rPr>
          <w:spacing w:val="3"/>
        </w:rPr>
        <w:t xml:space="preserve"> </w:t>
      </w:r>
      <w:r w:rsidR="00641826">
        <w:t>(1.7)</w:t>
      </w:r>
    </w:p>
    <w:p w14:paraId="1F72C70E" w14:textId="77777777" w:rsidR="00283DE0" w:rsidRDefault="0042282B" w:rsidP="003B0178">
      <w:pPr>
        <w:keepLines/>
        <w:spacing w:line="20" w:lineRule="atLeast"/>
        <w:ind w:left="493"/>
        <w:rPr>
          <w:rFonts w:ascii="Georgia" w:eastAsia="Georgia" w:hAnsi="Georgia" w:cs="Georgia"/>
          <w:sz w:val="2"/>
          <w:szCs w:val="2"/>
        </w:rPr>
      </w:pPr>
      <w:r>
        <w:rPr>
          <w:rFonts w:ascii="Georgia" w:eastAsia="Georgia" w:hAnsi="Georgia" w:cs="Georgia"/>
          <w:noProof/>
          <w:sz w:val="2"/>
          <w:szCs w:val="2"/>
        </w:rPr>
        <mc:AlternateContent>
          <mc:Choice Requires="wpg">
            <w:drawing>
              <wp:inline distT="0" distB="0" distL="0" distR="0" wp14:anchorId="73E69CAF" wp14:editId="7115D97C">
                <wp:extent cx="5047615" cy="5080"/>
                <wp:effectExtent l="5080" t="8255" r="5080" b="5715"/>
                <wp:docPr id="18"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7615" cy="5080"/>
                          <a:chOff x="0" y="0"/>
                          <a:chExt cx="7949" cy="8"/>
                        </a:xfrm>
                      </wpg:grpSpPr>
                      <wpg:grpSp>
                        <wpg:cNvPr id="19" name="Group 96"/>
                        <wpg:cNvGrpSpPr>
                          <a:grpSpLocks/>
                        </wpg:cNvGrpSpPr>
                        <wpg:grpSpPr bwMode="auto">
                          <a:xfrm>
                            <a:off x="4" y="4"/>
                            <a:ext cx="7941" cy="2"/>
                            <a:chOff x="4" y="4"/>
                            <a:chExt cx="7941" cy="2"/>
                          </a:xfrm>
                        </wpg:grpSpPr>
                        <wps:wsp>
                          <wps:cNvPr id="20" name="Freeform 97"/>
                          <wps:cNvSpPr>
                            <a:spLocks/>
                          </wps:cNvSpPr>
                          <wps:spPr bwMode="auto">
                            <a:xfrm>
                              <a:off x="4" y="4"/>
                              <a:ext cx="7941" cy="2"/>
                            </a:xfrm>
                            <a:custGeom>
                              <a:avLst/>
                              <a:gdLst>
                                <a:gd name="T0" fmla="+- 0 4 4"/>
                                <a:gd name="T1" fmla="*/ T0 w 7941"/>
                                <a:gd name="T2" fmla="+- 0 7945 4"/>
                                <a:gd name="T3" fmla="*/ T2 w 7941"/>
                              </a:gdLst>
                              <a:ahLst/>
                              <a:cxnLst>
                                <a:cxn ang="0">
                                  <a:pos x="T1" y="0"/>
                                </a:cxn>
                                <a:cxn ang="0">
                                  <a:pos x="T3" y="0"/>
                                </a:cxn>
                              </a:cxnLst>
                              <a:rect l="0" t="0" r="r" b="b"/>
                              <a:pathLst>
                                <a:path w="7941">
                                  <a:moveTo>
                                    <a:pt x="0" y="0"/>
                                  </a:moveTo>
                                  <a:lnTo>
                                    <a:pt x="7941"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5="http://schemas.microsoft.com/office/word/2012/wordml">
            <w:pict>
              <v:group w14:anchorId="14C5F31F" id="Group 95" o:spid="_x0000_s1026" style="width:397.45pt;height:.4pt;mso-position-horizontal-relative:char;mso-position-vertical-relative:line" coordsize="79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">
                <v:group id="Group 96" o:spid="_x0000_s1027" style="position:absolute;left:4;top:4;width:7941;height:2" coordorigin="4,4" coordsize="79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Freeform 97" o:spid="_x0000_s1028" style="position:absolute;left:4;top:4;width:7941;height:2;visibility:visible;mso-wrap-style:square;v-text-anchor:top" coordsize="79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LPAcEA&#10;AADbAAAADwAAAGRycy9kb3ducmV2LnhtbERPz2vCMBS+C/sfwhvsZlM7EOmMMiobghftBmO3R/PW&#10;lDUvNYm1/vfmMNjx4/u93k62FyP50DlWsMhyEMSN0x23Cj4/3uYrECEia+wdk4IbBdhuHmZrLLW7&#10;8onGOrYihXAoUYGJcSilDI0hiyFzA3Hifpy3GBP0rdQerync9rLI86W02HFqMDhQZaj5rS9WwfGL&#10;bmZXnPJD3b6f5fNqYb+rXqmnx+n1BUSkKf6L/9x7raBI69OX9APk5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CzwHBAAAA2wAAAA8AAAAAAAAAAAAAAAAAmAIAAGRycy9kb3du&#10;cmV2LnhtbFBLBQYAAAAABAAEAPUAAACGAwAAAAA=&#10;" path="m,l7941,e" filled="f" strokeweight=".14042mm">
                    <v:path arrowok="t" o:connecttype="custom" o:connectlocs="0,0;7941,0" o:connectangles="0,0"/>
                  </v:shape>
                </v:group>
                <w10:anchorlock/>
              </v:group>
            </w:pict>
          </mc:Fallback>
        </mc:AlternateContent>
      </w:r>
    </w:p>
    <w:p w14:paraId="114B2E91" w14:textId="77777777" w:rsidR="00283DE0" w:rsidRDefault="00641826" w:rsidP="003B0178">
      <w:pPr>
        <w:keepLines/>
        <w:numPr>
          <w:ilvl w:val="3"/>
          <w:numId w:val="6"/>
        </w:numPr>
        <w:tabs>
          <w:tab w:val="left" w:pos="2272"/>
        </w:tabs>
        <w:ind w:left="2271" w:hanging="418"/>
        <w:jc w:val="left"/>
        <w:rPr>
          <w:rFonts w:ascii="Century" w:eastAsia="Century" w:hAnsi="Century" w:cs="Century"/>
        </w:rPr>
      </w:pPr>
      <w:r>
        <w:rPr>
          <w:rFonts w:ascii="Century"/>
          <w:w w:val="95"/>
        </w:rPr>
        <w:t>Accuracy</w:t>
      </w:r>
      <w:r>
        <w:rPr>
          <w:rFonts w:ascii="Century"/>
          <w:spacing w:val="7"/>
          <w:w w:val="95"/>
        </w:rPr>
        <w:t xml:space="preserve"> </w:t>
      </w:r>
      <w:r>
        <w:rPr>
          <w:rFonts w:ascii="Century"/>
          <w:w w:val="95"/>
        </w:rPr>
        <w:t>against</w:t>
      </w:r>
      <w:r>
        <w:rPr>
          <w:rFonts w:ascii="Century"/>
          <w:spacing w:val="7"/>
          <w:w w:val="95"/>
        </w:rPr>
        <w:t xml:space="preserve"> </w:t>
      </w:r>
      <w:r>
        <w:rPr>
          <w:rFonts w:ascii="Century"/>
          <w:w w:val="95"/>
        </w:rPr>
        <w:t>BLASTX</w:t>
      </w:r>
      <w:r>
        <w:rPr>
          <w:rFonts w:ascii="Century"/>
          <w:spacing w:val="6"/>
          <w:w w:val="95"/>
        </w:rPr>
        <w:t xml:space="preserve"> </w:t>
      </w:r>
      <w:r>
        <w:rPr>
          <w:rFonts w:ascii="Century"/>
          <w:w w:val="95"/>
        </w:rPr>
        <w:t>(standard</w:t>
      </w:r>
      <w:r>
        <w:rPr>
          <w:rFonts w:ascii="Century"/>
          <w:spacing w:val="6"/>
          <w:w w:val="95"/>
        </w:rPr>
        <w:t xml:space="preserve"> </w:t>
      </w:r>
      <w:r>
        <w:rPr>
          <w:rFonts w:ascii="Century"/>
          <w:w w:val="95"/>
        </w:rPr>
        <w:t>deviation)</w:t>
      </w:r>
    </w:p>
    <w:p w14:paraId="0C463949" w14:textId="77777777" w:rsidR="00283DE0" w:rsidRDefault="00283DE0" w:rsidP="003B0178">
      <w:pPr>
        <w:keepLines/>
        <w:spacing w:before="4"/>
        <w:rPr>
          <w:rFonts w:ascii="Century" w:eastAsia="Century" w:hAnsi="Century" w:cs="Century"/>
          <w:sz w:val="14"/>
          <w:szCs w:val="14"/>
        </w:rPr>
      </w:pPr>
    </w:p>
    <w:p w14:paraId="7D10595E" w14:textId="77777777" w:rsidR="00283DE0" w:rsidRDefault="0042282B" w:rsidP="003B0178">
      <w:pPr>
        <w:keepLines/>
        <w:spacing w:line="20" w:lineRule="atLeast"/>
        <w:ind w:left="493"/>
        <w:rPr>
          <w:rFonts w:ascii="Century" w:eastAsia="Century" w:hAnsi="Century" w:cs="Century"/>
          <w:sz w:val="2"/>
          <w:szCs w:val="2"/>
        </w:rPr>
      </w:pPr>
      <w:r>
        <w:rPr>
          <w:rFonts w:ascii="Century" w:eastAsia="Century" w:hAnsi="Century" w:cs="Century"/>
          <w:noProof/>
          <w:sz w:val="2"/>
          <w:szCs w:val="2"/>
        </w:rPr>
        <mc:AlternateContent>
          <mc:Choice Requires="wpg">
            <w:drawing>
              <wp:inline distT="0" distB="0" distL="0" distR="0" wp14:anchorId="6E456A3F" wp14:editId="7809EAFE">
                <wp:extent cx="4240530" cy="5080"/>
                <wp:effectExtent l="5080" t="9525" r="2540" b="4445"/>
                <wp:docPr id="15"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40530" cy="5080"/>
                          <a:chOff x="0" y="0"/>
                          <a:chExt cx="6678" cy="8"/>
                        </a:xfrm>
                      </wpg:grpSpPr>
                      <wpg:grpSp>
                        <wpg:cNvPr id="16" name="Group 93"/>
                        <wpg:cNvGrpSpPr>
                          <a:grpSpLocks/>
                        </wpg:cNvGrpSpPr>
                        <wpg:grpSpPr bwMode="auto">
                          <a:xfrm>
                            <a:off x="4" y="4"/>
                            <a:ext cx="6670" cy="2"/>
                            <a:chOff x="4" y="4"/>
                            <a:chExt cx="6670" cy="2"/>
                          </a:xfrm>
                        </wpg:grpSpPr>
                        <wps:wsp>
                          <wps:cNvPr id="17" name="Freeform 94"/>
                          <wps:cNvSpPr>
                            <a:spLocks/>
                          </wps:cNvSpPr>
                          <wps:spPr bwMode="auto">
                            <a:xfrm>
                              <a:off x="4" y="4"/>
                              <a:ext cx="6670" cy="2"/>
                            </a:xfrm>
                            <a:custGeom>
                              <a:avLst/>
                              <a:gdLst>
                                <a:gd name="T0" fmla="+- 0 4 4"/>
                                <a:gd name="T1" fmla="*/ T0 w 6670"/>
                                <a:gd name="T2" fmla="+- 0 6673 4"/>
                                <a:gd name="T3" fmla="*/ T2 w 6670"/>
                              </a:gdLst>
                              <a:ahLst/>
                              <a:cxnLst>
                                <a:cxn ang="0">
                                  <a:pos x="T1" y="0"/>
                                </a:cxn>
                                <a:cxn ang="0">
                                  <a:pos x="T3" y="0"/>
                                </a:cxn>
                              </a:cxnLst>
                              <a:rect l="0" t="0" r="r" b="b"/>
                              <a:pathLst>
                                <a:path w="6670">
                                  <a:moveTo>
                                    <a:pt x="0" y="0"/>
                                  </a:moveTo>
                                  <a:lnTo>
                                    <a:pt x="666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5="http://schemas.microsoft.com/office/word/2012/wordml">
            <w:pict>
              <v:group w14:anchorId="1ACDCDB3" id="Group 92" o:spid="_x0000_s1026" style="width:333.9pt;height:.4pt;mso-position-horizontal-relative:char;mso-position-vertical-relative:line" coordsize="66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">
                <v:group id="Group 93" o:spid="_x0000_s1027" style="position:absolute;left:4;top:4;width:6670;height:2" coordorigin="4,4" coordsize="66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94" o:spid="_x0000_s1028" style="position:absolute;left:4;top:4;width:6670;height:2;visibility:visible;mso-wrap-style:square;v-text-anchor:top" coordsize="66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kN7sEA&#10;AADbAAAADwAAAGRycy9kb3ducmV2LnhtbERPS2sCMRC+C/0PYQreanZFbLs1LtIiePLV9j5NprtL&#10;N5MlSdf13xtB8DYf33MW5WBb0ZMPjWMF+SQDQaydabhS8PW5fnoBESKywdYxKThTgHL5MFpgYdyJ&#10;D9QfYyVSCIcCFdQxdoWUQddkMUxcR5y4X+ctxgR9JY3HUwq3rZxm2VxabDg11NjRe0367/hvFczm&#10;03UT3c5/rPzP63e+1fu+10qNH4fVG4hIQ7yLb+6NSfOf4fpLOkAu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pDe7BAAAA2wAAAA8AAAAAAAAAAAAAAAAAmAIAAGRycy9kb3du&#10;cmV2LnhtbFBLBQYAAAAABAAEAPUAAACGAwAAAAA=&#10;" path="m,l6669,e" filled="f" strokeweight=".14042mm">
                    <v:path arrowok="t" o:connecttype="custom" o:connectlocs="0,0;6669,0" o:connectangles="0,0"/>
                  </v:shape>
                </v:group>
                <w10:anchorlock/>
              </v:group>
            </w:pict>
          </mc:Fallback>
        </mc:AlternateContent>
      </w:r>
    </w:p>
    <w:p w14:paraId="046D04AE" w14:textId="77777777" w:rsidR="00227576" w:rsidRDefault="0042282B" w:rsidP="003B0178">
      <w:pPr>
        <w:pStyle w:val="BodyText"/>
        <w:keepLines/>
        <w:tabs>
          <w:tab w:val="left" w:pos="1971"/>
          <w:tab w:val="left" w:pos="3384"/>
          <w:tab w:val="left" w:pos="5420"/>
        </w:tabs>
        <w:spacing w:line="261" w:lineRule="auto"/>
        <w:ind w:left="559" w:right="1694"/>
        <w:rPr>
          <w:spacing w:val="23"/>
          <w:w w:val="102"/>
        </w:rPr>
      </w:pPr>
      <w:r>
        <w:rPr>
          <w:noProof/>
        </w:rPr>
        <mc:AlternateContent>
          <mc:Choice Requires="wpg">
            <w:drawing>
              <wp:anchor distT="0" distB="0" distL="114300" distR="114300" simplePos="0" relativeHeight="251658240" behindDoc="1" locked="0" layoutInCell="1" allowOverlap="1" wp14:anchorId="2F891912" wp14:editId="399398B0">
                <wp:simplePos x="0" y="0"/>
                <wp:positionH relativeFrom="page">
                  <wp:posOffset>1407795</wp:posOffset>
                </wp:positionH>
                <wp:positionV relativeFrom="paragraph">
                  <wp:posOffset>197485</wp:posOffset>
                </wp:positionV>
                <wp:extent cx="4235450" cy="1270"/>
                <wp:effectExtent l="7620" t="6985" r="5080" b="10795"/>
                <wp:wrapNone/>
                <wp:docPr id="13"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35450" cy="1270"/>
                          <a:chOff x="2217" y="311"/>
                          <a:chExt cx="6670" cy="2"/>
                        </a:xfrm>
                      </wpg:grpSpPr>
                      <wps:wsp>
                        <wps:cNvPr id="14" name="Freeform 91"/>
                        <wps:cNvSpPr>
                          <a:spLocks/>
                        </wps:cNvSpPr>
                        <wps:spPr bwMode="auto">
                          <a:xfrm>
                            <a:off x="2217" y="311"/>
                            <a:ext cx="6670" cy="2"/>
                          </a:xfrm>
                          <a:custGeom>
                            <a:avLst/>
                            <a:gdLst>
                              <a:gd name="T0" fmla="+- 0 2217 2217"/>
                              <a:gd name="T1" fmla="*/ T0 w 6670"/>
                              <a:gd name="T2" fmla="+- 0 8886 2217"/>
                              <a:gd name="T3" fmla="*/ T2 w 6670"/>
                            </a:gdLst>
                            <a:ahLst/>
                            <a:cxnLst>
                              <a:cxn ang="0">
                                <a:pos x="T1" y="0"/>
                              </a:cxn>
                              <a:cxn ang="0">
                                <a:pos x="T3" y="0"/>
                              </a:cxn>
                            </a:cxnLst>
                            <a:rect l="0" t="0" r="r" b="b"/>
                            <a:pathLst>
                              <a:path w="6670">
                                <a:moveTo>
                                  <a:pt x="0" y="0"/>
                                </a:moveTo>
                                <a:lnTo>
                                  <a:pt x="666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7A38C92" id="Group 90" o:spid="_x0000_s1026" style="position:absolute;margin-left:110.85pt;margin-top:15.55pt;width:333.5pt;height:.1pt;z-index:-251658240;mso-position-horizontal-relative:page" coordorigin="2217,311" coordsize="66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">
                <v:shape id="Freeform 91" o:spid="_x0000_s1027" style="position:absolute;left:2217;top:311;width:6670;height:2;visibility:visible;mso-wrap-style:square;v-text-anchor:top" coordsize="66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uTmcAA&#10;AADbAAAADwAAAGRycy9kb3ducmV2LnhtbERPTWsCMRC9C/0PYQq9aVYRaVejSIvQk9q13sdk3F26&#10;mSxJuq7/3giCt3m8z1msetuIjnyoHSsYjzIQxNqZmksFv4fN8B1EiMgGG8ek4EoBVsuXwQJz4y78&#10;Q10RS5FCOOSooIqxzaUMuiKLYeRa4sSdnbcYE/SlNB4vKdw2cpJlM2mx5tRQYUufFem/4t8qmM4m&#10;mzq6nf9a+9PHcbzV+67TSr299us5iEh9fIof7m+T5k/h/ks6QC5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XuTmcAAAADbAAAADwAAAAAAAAAAAAAAAACYAgAAZHJzL2Rvd25y&#10;ZXYueG1sUEsFBgAAAAAEAAQA9QAAAIUDAAAAAA==&#10;" path="m,l6669,e" filled="f" strokeweight=".14042mm">
                  <v:path arrowok="t" o:connecttype="custom" o:connectlocs="0,0;6669,0" o:connectangles="0,0"/>
                </v:shape>
                <w10:wrap anchorx="page"/>
              </v:group>
            </w:pict>
          </mc:Fallback>
        </mc:AlternateContent>
      </w:r>
      <w:r w:rsidR="00641826">
        <w:rPr>
          <w:spacing w:val="-1"/>
          <w:w w:val="90"/>
        </w:rPr>
        <w:t>RapSearch2</w:t>
      </w:r>
      <w:r w:rsidR="00641826">
        <w:rPr>
          <w:spacing w:val="-1"/>
          <w:w w:val="90"/>
        </w:rPr>
        <w:tab/>
      </w:r>
      <w:r w:rsidR="00641826">
        <w:rPr>
          <w:w w:val="95"/>
        </w:rPr>
        <w:t>DIAMOND</w:t>
      </w:r>
      <w:r w:rsidR="00641826">
        <w:rPr>
          <w:w w:val="95"/>
        </w:rPr>
        <w:tab/>
      </w:r>
      <w:r w:rsidR="00641826">
        <w:t>MICA-</w:t>
      </w:r>
      <w:proofErr w:type="gramStart"/>
      <w:r w:rsidR="00641826">
        <w:t xml:space="preserve">DIAMOND </w:t>
      </w:r>
      <w:r w:rsidR="00641826">
        <w:rPr>
          <w:spacing w:val="22"/>
        </w:rPr>
        <w:t xml:space="preserve"> </w:t>
      </w:r>
      <w:r w:rsidR="00641826">
        <w:t>MICA</w:t>
      </w:r>
      <w:proofErr w:type="gramEnd"/>
      <w:r w:rsidR="00641826">
        <w:t>-BLASTX</w:t>
      </w:r>
      <w:r w:rsidR="00641826">
        <w:rPr>
          <w:spacing w:val="23"/>
          <w:w w:val="102"/>
        </w:rPr>
        <w:t xml:space="preserve"> </w:t>
      </w:r>
    </w:p>
    <w:p w14:paraId="77415FA9" w14:textId="2B2783DF" w:rsidR="00283DE0" w:rsidRDefault="00227576" w:rsidP="003B0178">
      <w:pPr>
        <w:pStyle w:val="BodyText"/>
        <w:keepLines/>
        <w:tabs>
          <w:tab w:val="left" w:pos="1971"/>
          <w:tab w:val="left" w:pos="3384"/>
          <w:tab w:val="left" w:pos="5420"/>
        </w:tabs>
        <w:spacing w:line="261" w:lineRule="auto"/>
        <w:ind w:left="559" w:right="1694"/>
      </w:pPr>
      <w:r>
        <w:rPr>
          <w:spacing w:val="23"/>
          <w:w w:val="102"/>
        </w:rPr>
        <w:tab/>
      </w:r>
      <w:r w:rsidR="00641826">
        <w:t>79.5%</w:t>
      </w:r>
      <w:r w:rsidR="00641826">
        <w:rPr>
          <w:spacing w:val="-25"/>
        </w:rPr>
        <w:t xml:space="preserve"> </w:t>
      </w:r>
      <w:r w:rsidR="00641826">
        <w:t>(1.63)</w:t>
      </w:r>
      <w:r w:rsidR="00641826">
        <w:rPr>
          <w:spacing w:val="-4"/>
        </w:rPr>
        <w:t xml:space="preserve"> </w:t>
      </w:r>
      <w:r w:rsidR="00641826">
        <w:t>90.4%</w:t>
      </w:r>
      <w:r w:rsidR="00641826">
        <w:rPr>
          <w:spacing w:val="-25"/>
        </w:rPr>
        <w:t xml:space="preserve"> </w:t>
      </w:r>
      <w:r w:rsidR="00641826">
        <w:t>(3.10)</w:t>
      </w:r>
      <w:r w:rsidR="00641826">
        <w:rPr>
          <w:spacing w:val="-4"/>
        </w:rPr>
        <w:t xml:space="preserve"> </w:t>
      </w:r>
      <w:r w:rsidR="00641826">
        <w:t>90.4%</w:t>
      </w:r>
      <w:r w:rsidR="00641826">
        <w:rPr>
          <w:spacing w:val="-24"/>
        </w:rPr>
        <w:t xml:space="preserve"> </w:t>
      </w:r>
      <w:r w:rsidR="00641826">
        <w:t>(3.10)</w:t>
      </w:r>
      <w:r w:rsidR="00641826">
        <w:tab/>
      </w:r>
      <w:r w:rsidR="00641826">
        <w:rPr>
          <w:w w:val="95"/>
        </w:rPr>
        <w:t>90.4%</w:t>
      </w:r>
      <w:r w:rsidR="00641826">
        <w:rPr>
          <w:spacing w:val="-18"/>
          <w:w w:val="95"/>
        </w:rPr>
        <w:t xml:space="preserve"> </w:t>
      </w:r>
      <w:r w:rsidR="00641826">
        <w:rPr>
          <w:w w:val="95"/>
        </w:rPr>
        <w:t>(3.10)</w:t>
      </w:r>
    </w:p>
    <w:p w14:paraId="21FFC19E" w14:textId="77777777" w:rsidR="00283DE0" w:rsidRDefault="0042282B" w:rsidP="003B0178">
      <w:pPr>
        <w:keepLines/>
        <w:spacing w:line="20" w:lineRule="atLeast"/>
        <w:ind w:left="493"/>
        <w:rPr>
          <w:rFonts w:ascii="Georgia" w:eastAsia="Georgia" w:hAnsi="Georgia" w:cs="Georgia"/>
          <w:sz w:val="2"/>
          <w:szCs w:val="2"/>
        </w:rPr>
      </w:pPr>
      <w:r>
        <w:rPr>
          <w:rFonts w:ascii="Georgia" w:eastAsia="Georgia" w:hAnsi="Georgia" w:cs="Georgia"/>
          <w:noProof/>
          <w:sz w:val="2"/>
          <w:szCs w:val="2"/>
        </w:rPr>
        <mc:AlternateContent>
          <mc:Choice Requires="wpg">
            <w:drawing>
              <wp:inline distT="0" distB="0" distL="0" distR="0" wp14:anchorId="6E5566E9" wp14:editId="5D59E3B7">
                <wp:extent cx="4240530" cy="5080"/>
                <wp:effectExtent l="5080" t="5080" r="2540" b="8890"/>
                <wp:docPr id="10"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40530" cy="5080"/>
                          <a:chOff x="0" y="0"/>
                          <a:chExt cx="6678" cy="8"/>
                        </a:xfrm>
                      </wpg:grpSpPr>
                      <wpg:grpSp>
                        <wpg:cNvPr id="11" name="Group 88"/>
                        <wpg:cNvGrpSpPr>
                          <a:grpSpLocks/>
                        </wpg:cNvGrpSpPr>
                        <wpg:grpSpPr bwMode="auto">
                          <a:xfrm>
                            <a:off x="4" y="4"/>
                            <a:ext cx="6670" cy="2"/>
                            <a:chOff x="4" y="4"/>
                            <a:chExt cx="6670" cy="2"/>
                          </a:xfrm>
                        </wpg:grpSpPr>
                        <wps:wsp>
                          <wps:cNvPr id="12" name="Freeform 89"/>
                          <wps:cNvSpPr>
                            <a:spLocks/>
                          </wps:cNvSpPr>
                          <wps:spPr bwMode="auto">
                            <a:xfrm>
                              <a:off x="4" y="4"/>
                              <a:ext cx="6670" cy="2"/>
                            </a:xfrm>
                            <a:custGeom>
                              <a:avLst/>
                              <a:gdLst>
                                <a:gd name="T0" fmla="+- 0 4 4"/>
                                <a:gd name="T1" fmla="*/ T0 w 6670"/>
                                <a:gd name="T2" fmla="+- 0 6673 4"/>
                                <a:gd name="T3" fmla="*/ T2 w 6670"/>
                              </a:gdLst>
                              <a:ahLst/>
                              <a:cxnLst>
                                <a:cxn ang="0">
                                  <a:pos x="T1" y="0"/>
                                </a:cxn>
                                <a:cxn ang="0">
                                  <a:pos x="T3" y="0"/>
                                </a:cxn>
                              </a:cxnLst>
                              <a:rect l="0" t="0" r="r" b="b"/>
                              <a:pathLst>
                                <a:path w="6670">
                                  <a:moveTo>
                                    <a:pt x="0" y="0"/>
                                  </a:moveTo>
                                  <a:lnTo>
                                    <a:pt x="666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5="http://schemas.microsoft.com/office/word/2012/wordml">
            <w:pict>
              <v:group w14:anchorId="4FC05360" id="Group 87" o:spid="_x0000_s1026" style="width:333.9pt;height:.4pt;mso-position-horizontal-relative:char;mso-position-vertical-relative:line" coordsize="66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">
                <v:group id="Group 88" o:spid="_x0000_s1027" style="position:absolute;left:4;top:4;width:6670;height:2" coordorigin="4,4" coordsize="66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Freeform 89" o:spid="_x0000_s1028" style="position:absolute;left:4;top:4;width:6670;height:2;visibility:visible;mso-wrap-style:square;v-text-anchor:top" coordsize="66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6udsAA&#10;AADbAAAADwAAAGRycy9kb3ducmV2LnhtbERPS2sCMRC+F/ofwhR6q1mXInY1irQInny1vY/JuLu4&#10;mSxJXNd/bwTB23x8z5nOe9uIjnyoHSsYDjIQxNqZmksFf7/LjzGIEJENNo5JwZUCzGevL1MsjLvw&#10;jrp9LEUK4VCggirGtpAy6IoshoFriRN3dN5iTNCX0ni8pHDbyDzLRtJizamhwpa+K9Kn/dkq+Bzl&#10;yzq6jf9Z+MPX/3Ctt12nlXp/6xcTEJH6+BQ/3CuT5udw/yUdIGc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d6udsAAAADbAAAADwAAAAAAAAAAAAAAAACYAgAAZHJzL2Rvd25y&#10;ZXYueG1sUEsFBgAAAAAEAAQA9QAAAIUDAAAAAA==&#10;" path="m,l6669,e" filled="f" strokeweight=".14042mm">
                    <v:path arrowok="t" o:connecttype="custom" o:connectlocs="0,0;6669,0" o:connectangles="0,0"/>
                  </v:shape>
                </v:group>
                <w10:anchorlock/>
              </v:group>
            </w:pict>
          </mc:Fallback>
        </mc:AlternateContent>
      </w:r>
    </w:p>
    <w:p w14:paraId="6BB3A18A" w14:textId="77777777" w:rsidR="00283DE0" w:rsidRDefault="00283DE0" w:rsidP="003B0178">
      <w:pPr>
        <w:keepLines/>
        <w:spacing w:line="20" w:lineRule="atLeast"/>
        <w:rPr>
          <w:rFonts w:ascii="Georgia" w:eastAsia="Georgia" w:hAnsi="Georgia" w:cs="Georgia"/>
          <w:sz w:val="2"/>
          <w:szCs w:val="2"/>
        </w:rPr>
        <w:sectPr w:rsidR="00283DE0">
          <w:footerReference w:type="default" r:id="rId18"/>
          <w:pgSz w:w="12240" w:h="15840"/>
          <w:pgMar w:top="1500" w:right="1720" w:bottom="280" w:left="1720" w:header="0" w:footer="0" w:gutter="0"/>
          <w:cols w:space="720"/>
        </w:sectPr>
      </w:pPr>
    </w:p>
    <w:p w14:paraId="65490E7C" w14:textId="77777777" w:rsidR="00283DE0" w:rsidRDefault="00283DE0" w:rsidP="003B0178">
      <w:pPr>
        <w:keepLines/>
        <w:rPr>
          <w:rFonts w:ascii="Georgia" w:eastAsia="Georgia" w:hAnsi="Georgia" w:cs="Georgia"/>
          <w:sz w:val="20"/>
          <w:szCs w:val="20"/>
        </w:rPr>
      </w:pPr>
    </w:p>
    <w:p w14:paraId="3EBDA5DB" w14:textId="77777777" w:rsidR="00283DE0" w:rsidRDefault="00283DE0" w:rsidP="003B0178">
      <w:pPr>
        <w:keepLines/>
        <w:rPr>
          <w:rFonts w:ascii="Georgia" w:eastAsia="Georgia" w:hAnsi="Georgia" w:cs="Georgia"/>
          <w:sz w:val="20"/>
          <w:szCs w:val="20"/>
        </w:rPr>
      </w:pPr>
    </w:p>
    <w:p w14:paraId="0C90913D" w14:textId="77777777" w:rsidR="00283DE0" w:rsidRDefault="00283DE0" w:rsidP="003B0178">
      <w:pPr>
        <w:keepLines/>
        <w:rPr>
          <w:rFonts w:ascii="Georgia" w:eastAsia="Georgia" w:hAnsi="Georgia" w:cs="Georgia"/>
          <w:sz w:val="20"/>
          <w:szCs w:val="20"/>
        </w:rPr>
      </w:pPr>
    </w:p>
    <w:p w14:paraId="21207A00" w14:textId="77777777" w:rsidR="00283DE0" w:rsidRDefault="00283DE0" w:rsidP="003B0178">
      <w:pPr>
        <w:keepLines/>
        <w:rPr>
          <w:rFonts w:ascii="Georgia" w:eastAsia="Georgia" w:hAnsi="Georgia" w:cs="Georgia"/>
          <w:sz w:val="20"/>
          <w:szCs w:val="20"/>
        </w:rPr>
      </w:pPr>
    </w:p>
    <w:p w14:paraId="75F5053F" w14:textId="77777777" w:rsidR="00283DE0" w:rsidRDefault="00283DE0" w:rsidP="003B0178">
      <w:pPr>
        <w:keepLines/>
        <w:rPr>
          <w:rFonts w:ascii="Georgia" w:eastAsia="Georgia" w:hAnsi="Georgia" w:cs="Georgia"/>
          <w:sz w:val="20"/>
          <w:szCs w:val="20"/>
        </w:rPr>
      </w:pPr>
    </w:p>
    <w:p w14:paraId="53D74B61" w14:textId="77777777" w:rsidR="00283DE0" w:rsidRDefault="00283DE0" w:rsidP="003B0178">
      <w:pPr>
        <w:keepLines/>
        <w:rPr>
          <w:rFonts w:ascii="Georgia" w:eastAsia="Georgia" w:hAnsi="Georgia" w:cs="Georgia"/>
          <w:sz w:val="20"/>
          <w:szCs w:val="20"/>
        </w:rPr>
      </w:pPr>
    </w:p>
    <w:p w14:paraId="0573AE12" w14:textId="77777777" w:rsidR="00283DE0" w:rsidRDefault="00283DE0" w:rsidP="003B0178">
      <w:pPr>
        <w:keepLines/>
        <w:rPr>
          <w:rFonts w:ascii="Georgia" w:eastAsia="Georgia" w:hAnsi="Georgia" w:cs="Georgia"/>
          <w:sz w:val="20"/>
          <w:szCs w:val="20"/>
        </w:rPr>
      </w:pPr>
    </w:p>
    <w:p w14:paraId="41E9963F" w14:textId="77777777" w:rsidR="00283DE0" w:rsidRDefault="00283DE0" w:rsidP="003B0178">
      <w:pPr>
        <w:keepLines/>
        <w:rPr>
          <w:rFonts w:ascii="Georgia" w:eastAsia="Georgia" w:hAnsi="Georgia" w:cs="Georgia"/>
          <w:sz w:val="20"/>
          <w:szCs w:val="20"/>
        </w:rPr>
      </w:pPr>
    </w:p>
    <w:p w14:paraId="3935C115" w14:textId="77777777" w:rsidR="00283DE0" w:rsidRDefault="00283DE0" w:rsidP="003B0178">
      <w:pPr>
        <w:keepLines/>
        <w:rPr>
          <w:rFonts w:ascii="Georgia" w:eastAsia="Georgia" w:hAnsi="Georgia" w:cs="Georgia"/>
          <w:sz w:val="20"/>
          <w:szCs w:val="20"/>
        </w:rPr>
      </w:pPr>
    </w:p>
    <w:p w14:paraId="5E3D266F" w14:textId="77777777" w:rsidR="00283DE0" w:rsidRDefault="00283DE0" w:rsidP="003B0178">
      <w:pPr>
        <w:keepLines/>
        <w:rPr>
          <w:rFonts w:ascii="Georgia" w:eastAsia="Georgia" w:hAnsi="Georgia" w:cs="Georgia"/>
          <w:sz w:val="20"/>
          <w:szCs w:val="20"/>
        </w:rPr>
      </w:pPr>
    </w:p>
    <w:p w14:paraId="6AF84810" w14:textId="77777777" w:rsidR="00283DE0" w:rsidRDefault="00283DE0" w:rsidP="003B0178">
      <w:pPr>
        <w:keepLines/>
        <w:rPr>
          <w:rFonts w:ascii="Georgia" w:eastAsia="Georgia" w:hAnsi="Georgia" w:cs="Georgia"/>
          <w:sz w:val="20"/>
          <w:szCs w:val="20"/>
        </w:rPr>
      </w:pPr>
    </w:p>
    <w:p w14:paraId="51F1828D" w14:textId="77777777" w:rsidR="00283DE0" w:rsidRDefault="00283DE0" w:rsidP="003B0178">
      <w:pPr>
        <w:keepLines/>
        <w:rPr>
          <w:rFonts w:ascii="Georgia" w:eastAsia="Georgia" w:hAnsi="Georgia" w:cs="Georgia"/>
          <w:sz w:val="20"/>
          <w:szCs w:val="20"/>
        </w:rPr>
      </w:pPr>
    </w:p>
    <w:p w14:paraId="392A3510" w14:textId="77777777" w:rsidR="00283DE0" w:rsidRDefault="00283DE0" w:rsidP="003B0178">
      <w:pPr>
        <w:keepLines/>
        <w:rPr>
          <w:rFonts w:ascii="Georgia" w:eastAsia="Georgia" w:hAnsi="Georgia" w:cs="Georgia"/>
          <w:sz w:val="20"/>
          <w:szCs w:val="20"/>
        </w:rPr>
      </w:pPr>
    </w:p>
    <w:p w14:paraId="2342787D" w14:textId="77777777" w:rsidR="00283DE0" w:rsidRDefault="00283DE0" w:rsidP="003B0178">
      <w:pPr>
        <w:keepLines/>
        <w:rPr>
          <w:rFonts w:ascii="Georgia" w:eastAsia="Georgia" w:hAnsi="Georgia" w:cs="Georgia"/>
          <w:sz w:val="20"/>
          <w:szCs w:val="20"/>
        </w:rPr>
      </w:pPr>
    </w:p>
    <w:p w14:paraId="48150670" w14:textId="77777777" w:rsidR="00283DE0" w:rsidRDefault="00283DE0" w:rsidP="003B0178">
      <w:pPr>
        <w:keepLines/>
        <w:rPr>
          <w:rFonts w:ascii="Georgia" w:eastAsia="Georgia" w:hAnsi="Georgia" w:cs="Georgia"/>
          <w:sz w:val="20"/>
          <w:szCs w:val="20"/>
        </w:rPr>
      </w:pPr>
    </w:p>
    <w:p w14:paraId="69A4C4E9" w14:textId="77777777" w:rsidR="00283DE0" w:rsidRDefault="00283DE0" w:rsidP="003B0178">
      <w:pPr>
        <w:keepLines/>
        <w:rPr>
          <w:rFonts w:ascii="Georgia" w:eastAsia="Georgia" w:hAnsi="Georgia" w:cs="Georgia"/>
          <w:sz w:val="20"/>
          <w:szCs w:val="20"/>
        </w:rPr>
      </w:pPr>
    </w:p>
    <w:p w14:paraId="712310C2" w14:textId="77777777" w:rsidR="00283DE0" w:rsidRDefault="00283DE0" w:rsidP="003B0178">
      <w:pPr>
        <w:keepLines/>
        <w:rPr>
          <w:rFonts w:ascii="Georgia" w:eastAsia="Georgia" w:hAnsi="Georgia" w:cs="Georgia"/>
          <w:sz w:val="20"/>
          <w:szCs w:val="20"/>
        </w:rPr>
      </w:pPr>
    </w:p>
    <w:p w14:paraId="6946D4D1" w14:textId="77777777" w:rsidR="00283DE0" w:rsidRDefault="00283DE0" w:rsidP="003B0178">
      <w:pPr>
        <w:keepLines/>
        <w:rPr>
          <w:rFonts w:ascii="Georgia" w:eastAsia="Georgia" w:hAnsi="Georgia" w:cs="Georgia"/>
          <w:sz w:val="20"/>
          <w:szCs w:val="20"/>
        </w:rPr>
      </w:pPr>
    </w:p>
    <w:p w14:paraId="5D5F36F5" w14:textId="77777777" w:rsidR="00283DE0" w:rsidRDefault="00283DE0" w:rsidP="003B0178">
      <w:pPr>
        <w:keepLines/>
        <w:rPr>
          <w:rFonts w:ascii="Georgia" w:eastAsia="Georgia" w:hAnsi="Georgia" w:cs="Georgia"/>
          <w:sz w:val="20"/>
          <w:szCs w:val="20"/>
        </w:rPr>
      </w:pPr>
    </w:p>
    <w:p w14:paraId="28CC3776" w14:textId="77777777" w:rsidR="00283DE0" w:rsidRDefault="00283DE0" w:rsidP="003B0178">
      <w:pPr>
        <w:keepLines/>
        <w:rPr>
          <w:rFonts w:ascii="Georgia" w:eastAsia="Georgia" w:hAnsi="Georgia" w:cs="Georgia"/>
          <w:sz w:val="20"/>
          <w:szCs w:val="20"/>
        </w:rPr>
      </w:pPr>
    </w:p>
    <w:p w14:paraId="3D787745" w14:textId="77777777" w:rsidR="00283DE0" w:rsidRDefault="00283DE0" w:rsidP="003B0178">
      <w:pPr>
        <w:keepLines/>
        <w:rPr>
          <w:rFonts w:ascii="Georgia" w:eastAsia="Georgia" w:hAnsi="Georgia" w:cs="Georgia"/>
          <w:sz w:val="20"/>
          <w:szCs w:val="20"/>
        </w:rPr>
      </w:pPr>
    </w:p>
    <w:p w14:paraId="51845DE5" w14:textId="77777777" w:rsidR="00283DE0" w:rsidRDefault="00283DE0" w:rsidP="003B0178">
      <w:pPr>
        <w:keepLines/>
        <w:spacing w:before="11"/>
        <w:rPr>
          <w:rFonts w:ascii="Georgia" w:eastAsia="Georgia" w:hAnsi="Georgia" w:cs="Georgia"/>
          <w:sz w:val="20"/>
          <w:szCs w:val="20"/>
        </w:rPr>
      </w:pPr>
    </w:p>
    <w:p w14:paraId="5E12ED23" w14:textId="77777777" w:rsidR="00283DE0" w:rsidRDefault="00641826" w:rsidP="003B0178">
      <w:pPr>
        <w:pStyle w:val="BodyText"/>
        <w:keepLines/>
        <w:spacing w:before="59"/>
        <w:ind w:left="1896"/>
      </w:pPr>
      <w:r>
        <w:rPr>
          <w:b/>
          <w:spacing w:val="-5"/>
        </w:rPr>
        <w:t>T</w:t>
      </w:r>
      <w:r>
        <w:rPr>
          <w:b/>
          <w:spacing w:val="-6"/>
        </w:rPr>
        <w:t>able</w:t>
      </w:r>
      <w:r>
        <w:rPr>
          <w:b/>
          <w:spacing w:val="-13"/>
        </w:rPr>
        <w:t xml:space="preserve"> </w:t>
      </w:r>
      <w:r>
        <w:rPr>
          <w:b/>
        </w:rPr>
        <w:t>3:</w:t>
      </w:r>
      <w:r>
        <w:rPr>
          <w:b/>
          <w:spacing w:val="5"/>
        </w:rPr>
        <w:t xml:space="preserve"> </w:t>
      </w:r>
      <w:r>
        <w:t>Cluster</w:t>
      </w:r>
      <w:r>
        <w:rPr>
          <w:spacing w:val="-15"/>
        </w:rPr>
        <w:t xml:space="preserve"> </w:t>
      </w:r>
      <w:r>
        <w:t>generation</w:t>
      </w:r>
      <w:r>
        <w:rPr>
          <w:spacing w:val="-15"/>
        </w:rPr>
        <w:t xml:space="preserve"> </w:t>
      </w:r>
      <w:r>
        <w:t>time</w:t>
      </w:r>
      <w:r>
        <w:rPr>
          <w:spacing w:val="-15"/>
        </w:rPr>
        <w:t xml:space="preserve"> </w:t>
      </w:r>
      <w:r>
        <w:t>for</w:t>
      </w:r>
      <w:r>
        <w:rPr>
          <w:spacing w:val="-15"/>
        </w:rPr>
        <w:t xml:space="preserve"> </w:t>
      </w:r>
      <w:r>
        <w:rPr>
          <w:spacing w:val="-4"/>
        </w:rPr>
        <w:t>esFragBag</w:t>
      </w:r>
    </w:p>
    <w:p w14:paraId="1720347B" w14:textId="77777777" w:rsidR="00283DE0" w:rsidRDefault="00283DE0" w:rsidP="003B0178">
      <w:pPr>
        <w:keepLines/>
        <w:spacing w:before="10"/>
        <w:rPr>
          <w:rFonts w:ascii="Georgia" w:eastAsia="Georgia" w:hAnsi="Georgia" w:cs="Georgia"/>
          <w:sz w:val="19"/>
          <w:szCs w:val="19"/>
        </w:rPr>
      </w:pPr>
    </w:p>
    <w:p w14:paraId="498A0137" w14:textId="77777777" w:rsidR="00283DE0" w:rsidRDefault="00641826" w:rsidP="003B0178">
      <w:pPr>
        <w:keepLines/>
        <w:numPr>
          <w:ilvl w:val="4"/>
          <w:numId w:val="6"/>
        </w:numPr>
        <w:tabs>
          <w:tab w:val="left" w:pos="3812"/>
        </w:tabs>
        <w:jc w:val="left"/>
        <w:rPr>
          <w:rFonts w:ascii="Century" w:eastAsia="Century" w:hAnsi="Century" w:cs="Century"/>
        </w:rPr>
      </w:pPr>
      <w:r>
        <w:rPr>
          <w:rFonts w:ascii="Century"/>
          <w:w w:val="95"/>
        </w:rPr>
        <w:t>Cosine</w:t>
      </w:r>
      <w:r>
        <w:rPr>
          <w:rFonts w:ascii="Century"/>
          <w:spacing w:val="-34"/>
          <w:w w:val="95"/>
        </w:rPr>
        <w:t xml:space="preserve"> </w:t>
      </w:r>
      <w:r>
        <w:rPr>
          <w:rFonts w:ascii="Century"/>
          <w:w w:val="95"/>
        </w:rPr>
        <w:t>distance:</w:t>
      </w:r>
    </w:p>
    <w:p w14:paraId="4E5D6D1A" w14:textId="77777777" w:rsidR="00283DE0" w:rsidRDefault="00283DE0" w:rsidP="003B0178">
      <w:pPr>
        <w:keepLines/>
        <w:spacing w:before="4"/>
        <w:rPr>
          <w:rFonts w:ascii="Century" w:eastAsia="Century" w:hAnsi="Century" w:cs="Century"/>
          <w:sz w:val="14"/>
          <w:szCs w:val="14"/>
        </w:rPr>
      </w:pPr>
    </w:p>
    <w:tbl>
      <w:tblPr>
        <w:tblW w:w="0" w:type="auto"/>
        <w:tblInd w:w="1745" w:type="dxa"/>
        <w:tblLayout w:type="fixed"/>
        <w:tblCellMar>
          <w:left w:w="0" w:type="dxa"/>
          <w:right w:w="0" w:type="dxa"/>
        </w:tblCellMar>
        <w:tblLook w:val="01E0" w:firstRow="1" w:lastRow="1" w:firstColumn="1" w:lastColumn="1" w:noHBand="0" w:noVBand="0"/>
      </w:tblPr>
      <w:tblGrid>
        <w:gridCol w:w="1170"/>
        <w:gridCol w:w="890"/>
        <w:gridCol w:w="890"/>
        <w:gridCol w:w="773"/>
        <w:gridCol w:w="773"/>
        <w:gridCol w:w="771"/>
      </w:tblGrid>
      <w:tr w:rsidR="00283DE0" w14:paraId="039AAC4B" w14:textId="77777777">
        <w:trPr>
          <w:trHeight w:hRule="exact" w:val="297"/>
        </w:trPr>
        <w:tc>
          <w:tcPr>
            <w:tcW w:w="1170" w:type="dxa"/>
            <w:tcBorders>
              <w:top w:val="single" w:sz="3" w:space="0" w:color="000000"/>
              <w:left w:val="nil"/>
              <w:bottom w:val="single" w:sz="3" w:space="0" w:color="000000"/>
              <w:right w:val="single" w:sz="3" w:space="0" w:color="000000"/>
            </w:tcBorders>
          </w:tcPr>
          <w:p w14:paraId="712F5B47" w14:textId="77777777" w:rsidR="00283DE0" w:rsidRDefault="00641826" w:rsidP="003B0178">
            <w:pPr>
              <w:pStyle w:val="TableParagraph"/>
              <w:keepLines/>
              <w:spacing w:line="255" w:lineRule="exact"/>
              <w:ind w:left="225"/>
              <w:rPr>
                <w:rFonts w:ascii="Georgia" w:eastAsia="Georgia" w:hAnsi="Georgia" w:cs="Georgia"/>
                <w:sz w:val="24"/>
                <w:szCs w:val="24"/>
              </w:rPr>
            </w:pPr>
            <w:proofErr w:type="gramStart"/>
            <w:r>
              <w:rPr>
                <w:rFonts w:ascii="Georgia"/>
                <w:b/>
                <w:sz w:val="24"/>
              </w:rPr>
              <w:t>radius</w:t>
            </w:r>
            <w:proofErr w:type="gramEnd"/>
          </w:p>
        </w:tc>
        <w:tc>
          <w:tcPr>
            <w:tcW w:w="890" w:type="dxa"/>
            <w:tcBorders>
              <w:top w:val="single" w:sz="3" w:space="0" w:color="000000"/>
              <w:left w:val="single" w:sz="3" w:space="0" w:color="000000"/>
              <w:bottom w:val="single" w:sz="3" w:space="0" w:color="000000"/>
              <w:right w:val="nil"/>
            </w:tcBorders>
          </w:tcPr>
          <w:p w14:paraId="40CDB505" w14:textId="77777777" w:rsidR="00283DE0" w:rsidRDefault="00641826" w:rsidP="003B0178">
            <w:pPr>
              <w:pStyle w:val="TableParagraph"/>
              <w:keepLines/>
              <w:spacing w:line="255" w:lineRule="exact"/>
              <w:ind w:left="291"/>
              <w:rPr>
                <w:rFonts w:ascii="Georgia" w:eastAsia="Georgia" w:hAnsi="Georgia" w:cs="Georgia"/>
                <w:sz w:val="24"/>
                <w:szCs w:val="24"/>
              </w:rPr>
            </w:pPr>
            <w:r>
              <w:rPr>
                <w:rFonts w:ascii="Georgia"/>
                <w:sz w:val="24"/>
              </w:rPr>
              <w:t>0.1</w:t>
            </w:r>
          </w:p>
        </w:tc>
        <w:tc>
          <w:tcPr>
            <w:tcW w:w="890" w:type="dxa"/>
            <w:tcBorders>
              <w:top w:val="single" w:sz="3" w:space="0" w:color="000000"/>
              <w:left w:val="nil"/>
              <w:bottom w:val="single" w:sz="3" w:space="0" w:color="000000"/>
              <w:right w:val="nil"/>
            </w:tcBorders>
          </w:tcPr>
          <w:p w14:paraId="2EA64EF8" w14:textId="77777777" w:rsidR="00283DE0" w:rsidRDefault="00641826" w:rsidP="003B0178">
            <w:pPr>
              <w:pStyle w:val="TableParagraph"/>
              <w:keepLines/>
              <w:spacing w:line="255" w:lineRule="exact"/>
              <w:ind w:left="294"/>
              <w:rPr>
                <w:rFonts w:ascii="Georgia" w:eastAsia="Georgia" w:hAnsi="Georgia" w:cs="Georgia"/>
                <w:sz w:val="24"/>
                <w:szCs w:val="24"/>
              </w:rPr>
            </w:pPr>
            <w:r>
              <w:rPr>
                <w:rFonts w:ascii="Georgia"/>
                <w:w w:val="95"/>
                <w:sz w:val="24"/>
              </w:rPr>
              <w:t>0.2</w:t>
            </w:r>
          </w:p>
        </w:tc>
        <w:tc>
          <w:tcPr>
            <w:tcW w:w="773" w:type="dxa"/>
            <w:tcBorders>
              <w:top w:val="single" w:sz="3" w:space="0" w:color="000000"/>
              <w:left w:val="nil"/>
              <w:bottom w:val="single" w:sz="3" w:space="0" w:color="000000"/>
              <w:right w:val="nil"/>
            </w:tcBorders>
          </w:tcPr>
          <w:p w14:paraId="3D3044E1" w14:textId="77777777" w:rsidR="00283DE0" w:rsidRDefault="00641826" w:rsidP="003B0178">
            <w:pPr>
              <w:pStyle w:val="TableParagraph"/>
              <w:keepLines/>
              <w:spacing w:line="255" w:lineRule="exact"/>
              <w:ind w:left="235"/>
              <w:rPr>
                <w:rFonts w:ascii="Georgia" w:eastAsia="Georgia" w:hAnsi="Georgia" w:cs="Georgia"/>
                <w:sz w:val="24"/>
                <w:szCs w:val="24"/>
              </w:rPr>
            </w:pPr>
            <w:r>
              <w:rPr>
                <w:rFonts w:ascii="Georgia"/>
                <w:w w:val="95"/>
                <w:sz w:val="24"/>
              </w:rPr>
              <w:t>0.3</w:t>
            </w:r>
          </w:p>
        </w:tc>
        <w:tc>
          <w:tcPr>
            <w:tcW w:w="773" w:type="dxa"/>
            <w:tcBorders>
              <w:top w:val="single" w:sz="3" w:space="0" w:color="000000"/>
              <w:left w:val="nil"/>
              <w:bottom w:val="single" w:sz="3" w:space="0" w:color="000000"/>
              <w:right w:val="nil"/>
            </w:tcBorders>
          </w:tcPr>
          <w:p w14:paraId="7FCF3BD5" w14:textId="77777777" w:rsidR="00283DE0" w:rsidRDefault="00641826" w:rsidP="003B0178">
            <w:pPr>
              <w:pStyle w:val="TableParagraph"/>
              <w:keepLines/>
              <w:spacing w:line="255" w:lineRule="exact"/>
              <w:ind w:left="235"/>
              <w:rPr>
                <w:rFonts w:ascii="Georgia" w:eastAsia="Georgia" w:hAnsi="Georgia" w:cs="Georgia"/>
                <w:sz w:val="24"/>
                <w:szCs w:val="24"/>
              </w:rPr>
            </w:pPr>
            <w:r>
              <w:rPr>
                <w:rFonts w:ascii="Georgia"/>
                <w:w w:val="95"/>
                <w:sz w:val="24"/>
              </w:rPr>
              <w:t>0.4</w:t>
            </w:r>
          </w:p>
        </w:tc>
        <w:tc>
          <w:tcPr>
            <w:tcW w:w="771" w:type="dxa"/>
            <w:tcBorders>
              <w:top w:val="single" w:sz="3" w:space="0" w:color="000000"/>
              <w:left w:val="nil"/>
              <w:bottom w:val="single" w:sz="3" w:space="0" w:color="000000"/>
              <w:right w:val="nil"/>
            </w:tcBorders>
          </w:tcPr>
          <w:p w14:paraId="4C376140" w14:textId="77777777" w:rsidR="00283DE0" w:rsidRDefault="00641826" w:rsidP="003B0178">
            <w:pPr>
              <w:pStyle w:val="TableParagraph"/>
              <w:keepLines/>
              <w:spacing w:line="255" w:lineRule="exact"/>
              <w:ind w:left="235"/>
              <w:rPr>
                <w:rFonts w:ascii="Georgia" w:eastAsia="Georgia" w:hAnsi="Georgia" w:cs="Georgia"/>
                <w:sz w:val="24"/>
                <w:szCs w:val="24"/>
              </w:rPr>
            </w:pPr>
            <w:r>
              <w:rPr>
                <w:rFonts w:ascii="Georgia"/>
                <w:sz w:val="24"/>
              </w:rPr>
              <w:t>0.5</w:t>
            </w:r>
          </w:p>
        </w:tc>
      </w:tr>
      <w:tr w:rsidR="00283DE0" w14:paraId="15D3D070" w14:textId="77777777">
        <w:trPr>
          <w:trHeight w:hRule="exact" w:val="297"/>
        </w:trPr>
        <w:tc>
          <w:tcPr>
            <w:tcW w:w="1170" w:type="dxa"/>
            <w:tcBorders>
              <w:top w:val="single" w:sz="3" w:space="0" w:color="000000"/>
              <w:left w:val="nil"/>
              <w:bottom w:val="single" w:sz="3" w:space="0" w:color="000000"/>
              <w:right w:val="single" w:sz="3" w:space="0" w:color="000000"/>
            </w:tcBorders>
          </w:tcPr>
          <w:p w14:paraId="5FD07D21" w14:textId="77777777" w:rsidR="00283DE0" w:rsidRDefault="00641826" w:rsidP="003B0178">
            <w:pPr>
              <w:pStyle w:val="TableParagraph"/>
              <w:keepLines/>
              <w:spacing w:line="255" w:lineRule="exact"/>
              <w:ind w:left="119"/>
              <w:rPr>
                <w:rFonts w:ascii="Georgia" w:eastAsia="Georgia" w:hAnsi="Georgia" w:cs="Georgia"/>
                <w:sz w:val="24"/>
                <w:szCs w:val="24"/>
              </w:rPr>
            </w:pPr>
            <w:proofErr w:type="gramStart"/>
            <w:r>
              <w:rPr>
                <w:rFonts w:ascii="Georgia"/>
                <w:b/>
                <w:w w:val="95"/>
                <w:sz w:val="24"/>
              </w:rPr>
              <w:t>time</w:t>
            </w:r>
            <w:proofErr w:type="gramEnd"/>
            <w:r>
              <w:rPr>
                <w:rFonts w:ascii="Georgia"/>
                <w:b/>
                <w:spacing w:val="13"/>
                <w:w w:val="95"/>
                <w:sz w:val="24"/>
              </w:rPr>
              <w:t xml:space="preserve"> </w:t>
            </w:r>
            <w:r>
              <w:rPr>
                <w:rFonts w:ascii="Georgia"/>
                <w:b/>
                <w:w w:val="95"/>
                <w:sz w:val="24"/>
              </w:rPr>
              <w:t>(s)</w:t>
            </w:r>
          </w:p>
        </w:tc>
        <w:tc>
          <w:tcPr>
            <w:tcW w:w="890" w:type="dxa"/>
            <w:tcBorders>
              <w:top w:val="single" w:sz="3" w:space="0" w:color="000000"/>
              <w:left w:val="single" w:sz="3" w:space="0" w:color="000000"/>
              <w:bottom w:val="single" w:sz="3" w:space="0" w:color="000000"/>
              <w:right w:val="nil"/>
            </w:tcBorders>
          </w:tcPr>
          <w:p w14:paraId="5C5D4A8E" w14:textId="77777777" w:rsidR="00283DE0" w:rsidRDefault="00641826" w:rsidP="003B0178">
            <w:pPr>
              <w:pStyle w:val="TableParagraph"/>
              <w:keepLines/>
              <w:spacing w:line="255" w:lineRule="exact"/>
              <w:ind w:left="115"/>
              <w:rPr>
                <w:rFonts w:ascii="Georgia" w:eastAsia="Georgia" w:hAnsi="Georgia" w:cs="Georgia"/>
                <w:sz w:val="24"/>
                <w:szCs w:val="24"/>
              </w:rPr>
            </w:pPr>
            <w:r>
              <w:rPr>
                <w:rFonts w:ascii="Georgia"/>
                <w:sz w:val="24"/>
              </w:rPr>
              <w:t>21,037</w:t>
            </w:r>
          </w:p>
        </w:tc>
        <w:tc>
          <w:tcPr>
            <w:tcW w:w="890" w:type="dxa"/>
            <w:tcBorders>
              <w:top w:val="single" w:sz="3" w:space="0" w:color="000000"/>
              <w:left w:val="nil"/>
              <w:bottom w:val="single" w:sz="3" w:space="0" w:color="000000"/>
              <w:right w:val="nil"/>
            </w:tcBorders>
          </w:tcPr>
          <w:p w14:paraId="02021530" w14:textId="77777777" w:rsidR="00283DE0" w:rsidRDefault="00641826" w:rsidP="003B0178">
            <w:pPr>
              <w:pStyle w:val="TableParagraph"/>
              <w:keepLines/>
              <w:spacing w:line="255" w:lineRule="exact"/>
              <w:ind w:left="119"/>
              <w:rPr>
                <w:rFonts w:ascii="Georgia" w:eastAsia="Georgia" w:hAnsi="Georgia" w:cs="Georgia"/>
                <w:sz w:val="24"/>
                <w:szCs w:val="24"/>
              </w:rPr>
            </w:pPr>
            <w:r>
              <w:rPr>
                <w:rFonts w:ascii="Georgia"/>
                <w:sz w:val="24"/>
              </w:rPr>
              <w:t>11,088</w:t>
            </w:r>
          </w:p>
        </w:tc>
        <w:tc>
          <w:tcPr>
            <w:tcW w:w="773" w:type="dxa"/>
            <w:tcBorders>
              <w:top w:val="single" w:sz="3" w:space="0" w:color="000000"/>
              <w:left w:val="nil"/>
              <w:bottom w:val="single" w:sz="3" w:space="0" w:color="000000"/>
              <w:right w:val="nil"/>
            </w:tcBorders>
          </w:tcPr>
          <w:p w14:paraId="24F37F9F" w14:textId="77777777" w:rsidR="00283DE0" w:rsidRDefault="00641826" w:rsidP="003B0178">
            <w:pPr>
              <w:pStyle w:val="TableParagraph"/>
              <w:keepLines/>
              <w:spacing w:line="255" w:lineRule="exact"/>
              <w:ind w:left="119"/>
              <w:rPr>
                <w:rFonts w:ascii="Georgia" w:eastAsia="Georgia" w:hAnsi="Georgia" w:cs="Georgia"/>
                <w:sz w:val="24"/>
                <w:szCs w:val="24"/>
              </w:rPr>
            </w:pPr>
            <w:r>
              <w:rPr>
                <w:rFonts w:ascii="Georgia"/>
                <w:sz w:val="24"/>
              </w:rPr>
              <w:t>7,409</w:t>
            </w:r>
          </w:p>
        </w:tc>
        <w:tc>
          <w:tcPr>
            <w:tcW w:w="773" w:type="dxa"/>
            <w:tcBorders>
              <w:top w:val="single" w:sz="3" w:space="0" w:color="000000"/>
              <w:left w:val="nil"/>
              <w:bottom w:val="single" w:sz="3" w:space="0" w:color="000000"/>
              <w:right w:val="nil"/>
            </w:tcBorders>
          </w:tcPr>
          <w:p w14:paraId="2C73BE8C" w14:textId="77777777" w:rsidR="00283DE0" w:rsidRDefault="00641826" w:rsidP="003B0178">
            <w:pPr>
              <w:pStyle w:val="TableParagraph"/>
              <w:keepLines/>
              <w:spacing w:line="255" w:lineRule="exact"/>
              <w:ind w:left="119"/>
              <w:rPr>
                <w:rFonts w:ascii="Georgia" w:eastAsia="Georgia" w:hAnsi="Georgia" w:cs="Georgia"/>
                <w:sz w:val="24"/>
                <w:szCs w:val="24"/>
              </w:rPr>
            </w:pPr>
            <w:r>
              <w:rPr>
                <w:rFonts w:ascii="Georgia"/>
                <w:w w:val="95"/>
                <w:sz w:val="24"/>
              </w:rPr>
              <w:t>5,288</w:t>
            </w:r>
          </w:p>
        </w:tc>
        <w:tc>
          <w:tcPr>
            <w:tcW w:w="771" w:type="dxa"/>
            <w:tcBorders>
              <w:top w:val="single" w:sz="3" w:space="0" w:color="000000"/>
              <w:left w:val="nil"/>
              <w:bottom w:val="single" w:sz="3" w:space="0" w:color="000000"/>
              <w:right w:val="nil"/>
            </w:tcBorders>
          </w:tcPr>
          <w:p w14:paraId="6F61CBC9" w14:textId="77777777" w:rsidR="00283DE0" w:rsidRDefault="00641826" w:rsidP="003B0178">
            <w:pPr>
              <w:pStyle w:val="TableParagraph"/>
              <w:keepLines/>
              <w:spacing w:line="255" w:lineRule="exact"/>
              <w:ind w:left="119"/>
              <w:rPr>
                <w:rFonts w:ascii="Georgia" w:eastAsia="Georgia" w:hAnsi="Georgia" w:cs="Georgia"/>
                <w:sz w:val="24"/>
                <w:szCs w:val="24"/>
              </w:rPr>
            </w:pPr>
            <w:r>
              <w:rPr>
                <w:rFonts w:ascii="Georgia"/>
                <w:sz w:val="24"/>
              </w:rPr>
              <w:t>3,921</w:t>
            </w:r>
          </w:p>
        </w:tc>
      </w:tr>
    </w:tbl>
    <w:p w14:paraId="79F01A3F" w14:textId="77777777" w:rsidR="00283DE0" w:rsidRDefault="00283DE0" w:rsidP="003B0178">
      <w:pPr>
        <w:keepLines/>
        <w:spacing w:before="2"/>
        <w:rPr>
          <w:rFonts w:ascii="Century" w:eastAsia="Century" w:hAnsi="Century" w:cs="Century"/>
          <w:sz w:val="14"/>
          <w:szCs w:val="14"/>
        </w:rPr>
      </w:pPr>
    </w:p>
    <w:p w14:paraId="0B2BE09F" w14:textId="77777777" w:rsidR="00283DE0" w:rsidRDefault="00641826" w:rsidP="003B0178">
      <w:pPr>
        <w:keepLines/>
        <w:numPr>
          <w:ilvl w:val="4"/>
          <w:numId w:val="6"/>
        </w:numPr>
        <w:tabs>
          <w:tab w:val="left" w:pos="3669"/>
        </w:tabs>
        <w:spacing w:before="56"/>
        <w:ind w:left="3668" w:hanging="418"/>
        <w:jc w:val="left"/>
        <w:rPr>
          <w:rFonts w:ascii="Century" w:eastAsia="Century" w:hAnsi="Century" w:cs="Century"/>
        </w:rPr>
      </w:pPr>
      <w:r>
        <w:rPr>
          <w:rFonts w:ascii="Century"/>
          <w:w w:val="90"/>
        </w:rPr>
        <w:t>Euclidean</w:t>
      </w:r>
      <w:r>
        <w:rPr>
          <w:rFonts w:ascii="Century"/>
          <w:spacing w:val="45"/>
          <w:w w:val="90"/>
        </w:rPr>
        <w:t xml:space="preserve"> </w:t>
      </w:r>
      <w:r>
        <w:rPr>
          <w:rFonts w:ascii="Century"/>
          <w:w w:val="90"/>
        </w:rPr>
        <w:t>distance:</w:t>
      </w:r>
    </w:p>
    <w:p w14:paraId="2D54DF72" w14:textId="77777777" w:rsidR="00283DE0" w:rsidRDefault="00283DE0" w:rsidP="003B0178">
      <w:pPr>
        <w:keepLines/>
        <w:spacing w:before="4"/>
        <w:rPr>
          <w:rFonts w:ascii="Century" w:eastAsia="Century" w:hAnsi="Century" w:cs="Century"/>
          <w:sz w:val="14"/>
          <w:szCs w:val="14"/>
        </w:rPr>
      </w:pPr>
    </w:p>
    <w:tbl>
      <w:tblPr>
        <w:tblW w:w="0" w:type="auto"/>
        <w:tblInd w:w="2135" w:type="dxa"/>
        <w:tblLayout w:type="fixed"/>
        <w:tblCellMar>
          <w:left w:w="0" w:type="dxa"/>
          <w:right w:w="0" w:type="dxa"/>
        </w:tblCellMar>
        <w:tblLook w:val="01E0" w:firstRow="1" w:lastRow="1" w:firstColumn="1" w:lastColumn="1" w:noHBand="0" w:noVBand="0"/>
      </w:tblPr>
      <w:tblGrid>
        <w:gridCol w:w="1170"/>
        <w:gridCol w:w="890"/>
        <w:gridCol w:w="773"/>
        <w:gridCol w:w="591"/>
        <w:gridCol w:w="590"/>
        <w:gridCol w:w="472"/>
      </w:tblGrid>
      <w:tr w:rsidR="00283DE0" w14:paraId="2A64B87C" w14:textId="77777777">
        <w:trPr>
          <w:trHeight w:hRule="exact" w:val="297"/>
        </w:trPr>
        <w:tc>
          <w:tcPr>
            <w:tcW w:w="1170" w:type="dxa"/>
            <w:tcBorders>
              <w:top w:val="single" w:sz="3" w:space="0" w:color="000000"/>
              <w:left w:val="nil"/>
              <w:bottom w:val="single" w:sz="3" w:space="0" w:color="000000"/>
              <w:right w:val="single" w:sz="3" w:space="0" w:color="000000"/>
            </w:tcBorders>
          </w:tcPr>
          <w:p w14:paraId="2C0CEE49" w14:textId="77777777" w:rsidR="00283DE0" w:rsidRDefault="00641826" w:rsidP="003B0178">
            <w:pPr>
              <w:pStyle w:val="TableParagraph"/>
              <w:keepLines/>
              <w:spacing w:line="255" w:lineRule="exact"/>
              <w:ind w:left="224"/>
              <w:rPr>
                <w:rFonts w:ascii="Georgia" w:eastAsia="Georgia" w:hAnsi="Georgia" w:cs="Georgia"/>
                <w:sz w:val="24"/>
                <w:szCs w:val="24"/>
              </w:rPr>
            </w:pPr>
            <w:proofErr w:type="gramStart"/>
            <w:r>
              <w:rPr>
                <w:rFonts w:ascii="Georgia"/>
                <w:b/>
                <w:sz w:val="24"/>
              </w:rPr>
              <w:t>radius</w:t>
            </w:r>
            <w:proofErr w:type="gramEnd"/>
          </w:p>
        </w:tc>
        <w:tc>
          <w:tcPr>
            <w:tcW w:w="890" w:type="dxa"/>
            <w:tcBorders>
              <w:top w:val="single" w:sz="3" w:space="0" w:color="000000"/>
              <w:left w:val="single" w:sz="3" w:space="0" w:color="000000"/>
              <w:bottom w:val="single" w:sz="3" w:space="0" w:color="000000"/>
              <w:right w:val="nil"/>
            </w:tcBorders>
          </w:tcPr>
          <w:p w14:paraId="071E2025" w14:textId="77777777" w:rsidR="00283DE0" w:rsidRDefault="00641826" w:rsidP="003B0178">
            <w:pPr>
              <w:pStyle w:val="TableParagraph"/>
              <w:keepLines/>
              <w:spacing w:line="255" w:lineRule="exact"/>
              <w:ind w:right="1"/>
              <w:rPr>
                <w:rFonts w:ascii="Georgia" w:eastAsia="Georgia" w:hAnsi="Georgia" w:cs="Georgia"/>
                <w:sz w:val="24"/>
                <w:szCs w:val="24"/>
              </w:rPr>
            </w:pPr>
            <w:r>
              <w:rPr>
                <w:rFonts w:ascii="Georgia"/>
                <w:sz w:val="24"/>
              </w:rPr>
              <w:t>10</w:t>
            </w:r>
          </w:p>
        </w:tc>
        <w:tc>
          <w:tcPr>
            <w:tcW w:w="773" w:type="dxa"/>
            <w:tcBorders>
              <w:top w:val="single" w:sz="3" w:space="0" w:color="000000"/>
              <w:left w:val="nil"/>
              <w:bottom w:val="single" w:sz="3" w:space="0" w:color="000000"/>
              <w:right w:val="nil"/>
            </w:tcBorders>
          </w:tcPr>
          <w:p w14:paraId="29C3D2B5"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w w:val="95"/>
                <w:sz w:val="24"/>
              </w:rPr>
              <w:t>20</w:t>
            </w:r>
          </w:p>
        </w:tc>
        <w:tc>
          <w:tcPr>
            <w:tcW w:w="591" w:type="dxa"/>
            <w:tcBorders>
              <w:top w:val="single" w:sz="3" w:space="0" w:color="000000"/>
              <w:left w:val="nil"/>
              <w:bottom w:val="single" w:sz="3" w:space="0" w:color="000000"/>
              <w:right w:val="nil"/>
            </w:tcBorders>
          </w:tcPr>
          <w:p w14:paraId="5877241F" w14:textId="77777777" w:rsidR="00283DE0" w:rsidRDefault="00641826" w:rsidP="003B0178">
            <w:pPr>
              <w:pStyle w:val="TableParagraph"/>
              <w:keepLines/>
              <w:spacing w:line="255" w:lineRule="exact"/>
              <w:ind w:left="177"/>
              <w:rPr>
                <w:rFonts w:ascii="Georgia" w:eastAsia="Georgia" w:hAnsi="Georgia" w:cs="Georgia"/>
                <w:sz w:val="24"/>
                <w:szCs w:val="24"/>
              </w:rPr>
            </w:pPr>
            <w:r>
              <w:rPr>
                <w:rFonts w:ascii="Georgia"/>
                <w:w w:val="95"/>
                <w:sz w:val="24"/>
              </w:rPr>
              <w:t>30</w:t>
            </w:r>
          </w:p>
        </w:tc>
        <w:tc>
          <w:tcPr>
            <w:tcW w:w="590" w:type="dxa"/>
            <w:tcBorders>
              <w:top w:val="single" w:sz="3" w:space="0" w:color="000000"/>
              <w:left w:val="nil"/>
              <w:bottom w:val="single" w:sz="3" w:space="0" w:color="000000"/>
              <w:right w:val="nil"/>
            </w:tcBorders>
          </w:tcPr>
          <w:p w14:paraId="6DB1A634" w14:textId="77777777" w:rsidR="00283DE0" w:rsidRDefault="00641826" w:rsidP="003B0178">
            <w:pPr>
              <w:pStyle w:val="TableParagraph"/>
              <w:keepLines/>
              <w:spacing w:line="255" w:lineRule="exact"/>
              <w:ind w:left="177"/>
              <w:rPr>
                <w:rFonts w:ascii="Georgia" w:eastAsia="Georgia" w:hAnsi="Georgia" w:cs="Georgia"/>
                <w:sz w:val="24"/>
                <w:szCs w:val="24"/>
              </w:rPr>
            </w:pPr>
            <w:r>
              <w:rPr>
                <w:rFonts w:ascii="Georgia"/>
                <w:w w:val="90"/>
                <w:sz w:val="24"/>
              </w:rPr>
              <w:t>40</w:t>
            </w:r>
          </w:p>
        </w:tc>
        <w:tc>
          <w:tcPr>
            <w:tcW w:w="472" w:type="dxa"/>
            <w:tcBorders>
              <w:top w:val="single" w:sz="3" w:space="0" w:color="000000"/>
              <w:left w:val="nil"/>
              <w:bottom w:val="single" w:sz="3" w:space="0" w:color="000000"/>
              <w:right w:val="nil"/>
            </w:tcBorders>
          </w:tcPr>
          <w:p w14:paraId="53421D23" w14:textId="77777777" w:rsidR="00283DE0" w:rsidRDefault="00641826" w:rsidP="003B0178">
            <w:pPr>
              <w:pStyle w:val="TableParagraph"/>
              <w:keepLines/>
              <w:spacing w:line="255" w:lineRule="exact"/>
              <w:ind w:left="119"/>
              <w:rPr>
                <w:rFonts w:ascii="Georgia" w:eastAsia="Georgia" w:hAnsi="Georgia" w:cs="Georgia"/>
                <w:sz w:val="24"/>
                <w:szCs w:val="24"/>
              </w:rPr>
            </w:pPr>
            <w:r>
              <w:rPr>
                <w:rFonts w:ascii="Georgia"/>
                <w:w w:val="95"/>
                <w:sz w:val="24"/>
              </w:rPr>
              <w:t>50</w:t>
            </w:r>
          </w:p>
        </w:tc>
      </w:tr>
      <w:tr w:rsidR="00283DE0" w14:paraId="266CA9C4" w14:textId="77777777">
        <w:trPr>
          <w:trHeight w:hRule="exact" w:val="297"/>
        </w:trPr>
        <w:tc>
          <w:tcPr>
            <w:tcW w:w="1170" w:type="dxa"/>
            <w:tcBorders>
              <w:top w:val="single" w:sz="3" w:space="0" w:color="000000"/>
              <w:left w:val="nil"/>
              <w:bottom w:val="single" w:sz="3" w:space="0" w:color="000000"/>
              <w:right w:val="single" w:sz="3" w:space="0" w:color="000000"/>
            </w:tcBorders>
          </w:tcPr>
          <w:p w14:paraId="75062EAE" w14:textId="77777777" w:rsidR="00283DE0" w:rsidRDefault="00641826" w:rsidP="003B0178">
            <w:pPr>
              <w:pStyle w:val="TableParagraph"/>
              <w:keepLines/>
              <w:spacing w:line="255" w:lineRule="exact"/>
              <w:ind w:left="119"/>
              <w:rPr>
                <w:rFonts w:ascii="Georgia" w:eastAsia="Georgia" w:hAnsi="Georgia" w:cs="Georgia"/>
                <w:sz w:val="24"/>
                <w:szCs w:val="24"/>
              </w:rPr>
            </w:pPr>
            <w:proofErr w:type="gramStart"/>
            <w:r>
              <w:rPr>
                <w:rFonts w:ascii="Georgia"/>
                <w:b/>
                <w:w w:val="95"/>
                <w:sz w:val="24"/>
              </w:rPr>
              <w:t>time</w:t>
            </w:r>
            <w:proofErr w:type="gramEnd"/>
            <w:r>
              <w:rPr>
                <w:rFonts w:ascii="Georgia"/>
                <w:b/>
                <w:spacing w:val="13"/>
                <w:w w:val="95"/>
                <w:sz w:val="24"/>
              </w:rPr>
              <w:t xml:space="preserve"> </w:t>
            </w:r>
            <w:r>
              <w:rPr>
                <w:rFonts w:ascii="Georgia"/>
                <w:b/>
                <w:w w:val="95"/>
                <w:sz w:val="24"/>
              </w:rPr>
              <w:t>(s)</w:t>
            </w:r>
          </w:p>
        </w:tc>
        <w:tc>
          <w:tcPr>
            <w:tcW w:w="890" w:type="dxa"/>
            <w:tcBorders>
              <w:top w:val="single" w:sz="3" w:space="0" w:color="000000"/>
              <w:left w:val="single" w:sz="3" w:space="0" w:color="000000"/>
              <w:bottom w:val="single" w:sz="3" w:space="0" w:color="000000"/>
              <w:right w:val="nil"/>
            </w:tcBorders>
          </w:tcPr>
          <w:p w14:paraId="0939CDEA" w14:textId="77777777" w:rsidR="00283DE0" w:rsidRDefault="00641826" w:rsidP="003B0178">
            <w:pPr>
              <w:pStyle w:val="TableParagraph"/>
              <w:keepLines/>
              <w:spacing w:line="255" w:lineRule="exact"/>
              <w:ind w:left="115"/>
              <w:rPr>
                <w:rFonts w:ascii="Georgia" w:eastAsia="Georgia" w:hAnsi="Georgia" w:cs="Georgia"/>
                <w:sz w:val="24"/>
                <w:szCs w:val="24"/>
              </w:rPr>
            </w:pPr>
            <w:r>
              <w:rPr>
                <w:rFonts w:ascii="Georgia"/>
                <w:sz w:val="24"/>
              </w:rPr>
              <w:t>23,714</w:t>
            </w:r>
          </w:p>
        </w:tc>
        <w:tc>
          <w:tcPr>
            <w:tcW w:w="773" w:type="dxa"/>
            <w:tcBorders>
              <w:top w:val="single" w:sz="3" w:space="0" w:color="000000"/>
              <w:left w:val="nil"/>
              <w:bottom w:val="single" w:sz="3" w:space="0" w:color="000000"/>
              <w:right w:val="nil"/>
            </w:tcBorders>
          </w:tcPr>
          <w:p w14:paraId="099D3180" w14:textId="77777777" w:rsidR="00283DE0" w:rsidRDefault="00641826" w:rsidP="003B0178">
            <w:pPr>
              <w:pStyle w:val="TableParagraph"/>
              <w:keepLines/>
              <w:spacing w:line="255" w:lineRule="exact"/>
              <w:ind w:left="119"/>
              <w:rPr>
                <w:rFonts w:ascii="Georgia" w:eastAsia="Georgia" w:hAnsi="Georgia" w:cs="Georgia"/>
                <w:sz w:val="24"/>
                <w:szCs w:val="24"/>
              </w:rPr>
            </w:pPr>
            <w:r>
              <w:rPr>
                <w:rFonts w:ascii="Georgia"/>
                <w:w w:val="95"/>
                <w:sz w:val="24"/>
              </w:rPr>
              <w:t>3,062</w:t>
            </w:r>
          </w:p>
        </w:tc>
        <w:tc>
          <w:tcPr>
            <w:tcW w:w="591" w:type="dxa"/>
            <w:tcBorders>
              <w:top w:val="single" w:sz="3" w:space="0" w:color="000000"/>
              <w:left w:val="nil"/>
              <w:bottom w:val="single" w:sz="3" w:space="0" w:color="000000"/>
              <w:right w:val="nil"/>
            </w:tcBorders>
          </w:tcPr>
          <w:p w14:paraId="6E80A469" w14:textId="77777777" w:rsidR="00283DE0" w:rsidRDefault="00641826" w:rsidP="003B0178">
            <w:pPr>
              <w:pStyle w:val="TableParagraph"/>
              <w:keepLines/>
              <w:spacing w:line="255" w:lineRule="exact"/>
              <w:ind w:left="119"/>
              <w:rPr>
                <w:rFonts w:ascii="Georgia" w:eastAsia="Georgia" w:hAnsi="Georgia" w:cs="Georgia"/>
                <w:sz w:val="24"/>
                <w:szCs w:val="24"/>
              </w:rPr>
            </w:pPr>
            <w:r>
              <w:rPr>
                <w:rFonts w:ascii="Georgia"/>
                <w:w w:val="95"/>
                <w:sz w:val="24"/>
              </w:rPr>
              <w:t>483</w:t>
            </w:r>
          </w:p>
        </w:tc>
        <w:tc>
          <w:tcPr>
            <w:tcW w:w="590" w:type="dxa"/>
            <w:tcBorders>
              <w:top w:val="single" w:sz="3" w:space="0" w:color="000000"/>
              <w:left w:val="nil"/>
              <w:bottom w:val="single" w:sz="3" w:space="0" w:color="000000"/>
              <w:right w:val="nil"/>
            </w:tcBorders>
          </w:tcPr>
          <w:p w14:paraId="583030BA" w14:textId="77777777" w:rsidR="00283DE0" w:rsidRDefault="00641826" w:rsidP="003B0178">
            <w:pPr>
              <w:pStyle w:val="TableParagraph"/>
              <w:keepLines/>
              <w:spacing w:line="255" w:lineRule="exact"/>
              <w:ind w:left="119"/>
              <w:rPr>
                <w:rFonts w:ascii="Georgia" w:eastAsia="Georgia" w:hAnsi="Georgia" w:cs="Georgia"/>
                <w:sz w:val="24"/>
                <w:szCs w:val="24"/>
              </w:rPr>
            </w:pPr>
            <w:r>
              <w:rPr>
                <w:rFonts w:ascii="Georgia"/>
                <w:sz w:val="24"/>
              </w:rPr>
              <w:t>144</w:t>
            </w:r>
          </w:p>
        </w:tc>
        <w:tc>
          <w:tcPr>
            <w:tcW w:w="472" w:type="dxa"/>
            <w:tcBorders>
              <w:top w:val="single" w:sz="3" w:space="0" w:color="000000"/>
              <w:left w:val="nil"/>
              <w:bottom w:val="single" w:sz="3" w:space="0" w:color="000000"/>
              <w:right w:val="nil"/>
            </w:tcBorders>
          </w:tcPr>
          <w:p w14:paraId="4BCA2EA7" w14:textId="77777777" w:rsidR="00283DE0" w:rsidRDefault="00641826" w:rsidP="003B0178">
            <w:pPr>
              <w:pStyle w:val="TableParagraph"/>
              <w:keepLines/>
              <w:spacing w:line="255" w:lineRule="exact"/>
              <w:ind w:left="120"/>
              <w:rPr>
                <w:rFonts w:ascii="Georgia" w:eastAsia="Georgia" w:hAnsi="Georgia" w:cs="Georgia"/>
                <w:sz w:val="24"/>
                <w:szCs w:val="24"/>
              </w:rPr>
            </w:pPr>
            <w:r>
              <w:rPr>
                <w:rFonts w:ascii="Georgia"/>
                <w:sz w:val="24"/>
              </w:rPr>
              <w:t>65</w:t>
            </w:r>
          </w:p>
        </w:tc>
      </w:tr>
    </w:tbl>
    <w:p w14:paraId="31B989AA" w14:textId="77777777" w:rsidR="00283DE0" w:rsidRDefault="00283DE0" w:rsidP="003B0178">
      <w:pPr>
        <w:keepLines/>
        <w:spacing w:line="255" w:lineRule="exact"/>
        <w:rPr>
          <w:rFonts w:ascii="Georgia" w:eastAsia="Georgia" w:hAnsi="Georgia" w:cs="Georgia"/>
          <w:sz w:val="24"/>
          <w:szCs w:val="24"/>
        </w:rPr>
        <w:sectPr w:rsidR="00283DE0">
          <w:footerReference w:type="default" r:id="rId19"/>
          <w:pgSz w:w="12240" w:h="15840"/>
          <w:pgMar w:top="1500" w:right="1720" w:bottom="280" w:left="1720" w:header="0" w:footer="0" w:gutter="0"/>
          <w:cols w:space="720"/>
        </w:sectPr>
      </w:pPr>
    </w:p>
    <w:p w14:paraId="35E300D8" w14:textId="77777777" w:rsidR="00283DE0" w:rsidRDefault="00283DE0" w:rsidP="003B0178">
      <w:pPr>
        <w:keepLines/>
        <w:rPr>
          <w:rFonts w:ascii="Century" w:eastAsia="Century" w:hAnsi="Century" w:cs="Century"/>
          <w:sz w:val="20"/>
          <w:szCs w:val="20"/>
        </w:rPr>
      </w:pPr>
    </w:p>
    <w:p w14:paraId="60A44040" w14:textId="77777777" w:rsidR="00283DE0" w:rsidRDefault="00283DE0" w:rsidP="003B0178">
      <w:pPr>
        <w:keepLines/>
        <w:rPr>
          <w:rFonts w:ascii="Century" w:eastAsia="Century" w:hAnsi="Century" w:cs="Century"/>
          <w:sz w:val="20"/>
          <w:szCs w:val="20"/>
        </w:rPr>
      </w:pPr>
    </w:p>
    <w:p w14:paraId="1841B2AA" w14:textId="77777777" w:rsidR="00283DE0" w:rsidRDefault="00283DE0" w:rsidP="003B0178">
      <w:pPr>
        <w:keepLines/>
        <w:rPr>
          <w:rFonts w:ascii="Century" w:eastAsia="Century" w:hAnsi="Century" w:cs="Century"/>
          <w:sz w:val="20"/>
          <w:szCs w:val="20"/>
        </w:rPr>
      </w:pPr>
    </w:p>
    <w:p w14:paraId="2B6FEE50" w14:textId="77777777" w:rsidR="00283DE0" w:rsidRDefault="00283DE0" w:rsidP="003B0178">
      <w:pPr>
        <w:keepLines/>
        <w:rPr>
          <w:rFonts w:ascii="Century" w:eastAsia="Century" w:hAnsi="Century" w:cs="Century"/>
          <w:sz w:val="20"/>
          <w:szCs w:val="20"/>
        </w:rPr>
      </w:pPr>
    </w:p>
    <w:p w14:paraId="001642A4" w14:textId="77777777" w:rsidR="00283DE0" w:rsidRDefault="00283DE0" w:rsidP="003B0178">
      <w:pPr>
        <w:keepLines/>
        <w:rPr>
          <w:rFonts w:ascii="Century" w:eastAsia="Century" w:hAnsi="Century" w:cs="Century"/>
          <w:sz w:val="20"/>
          <w:szCs w:val="20"/>
        </w:rPr>
      </w:pPr>
    </w:p>
    <w:p w14:paraId="71073D4E" w14:textId="77777777" w:rsidR="00283DE0" w:rsidRDefault="00283DE0" w:rsidP="003B0178">
      <w:pPr>
        <w:keepLines/>
        <w:rPr>
          <w:rFonts w:ascii="Century" w:eastAsia="Century" w:hAnsi="Century" w:cs="Century"/>
          <w:sz w:val="20"/>
          <w:szCs w:val="20"/>
        </w:rPr>
      </w:pPr>
    </w:p>
    <w:p w14:paraId="3DC7CE3A" w14:textId="77777777" w:rsidR="00283DE0" w:rsidRDefault="00283DE0" w:rsidP="003B0178">
      <w:pPr>
        <w:keepLines/>
        <w:rPr>
          <w:rFonts w:ascii="Century" w:eastAsia="Century" w:hAnsi="Century" w:cs="Century"/>
          <w:sz w:val="20"/>
          <w:szCs w:val="20"/>
        </w:rPr>
      </w:pPr>
    </w:p>
    <w:p w14:paraId="353F561F" w14:textId="77777777" w:rsidR="00283DE0" w:rsidRDefault="00283DE0" w:rsidP="003B0178">
      <w:pPr>
        <w:keepLines/>
        <w:rPr>
          <w:rFonts w:ascii="Century" w:eastAsia="Century" w:hAnsi="Century" w:cs="Century"/>
          <w:sz w:val="20"/>
          <w:szCs w:val="20"/>
        </w:rPr>
      </w:pPr>
    </w:p>
    <w:p w14:paraId="59D7AEF0" w14:textId="77777777" w:rsidR="00283DE0" w:rsidRDefault="00283DE0" w:rsidP="003B0178">
      <w:pPr>
        <w:keepLines/>
        <w:rPr>
          <w:rFonts w:ascii="Century" w:eastAsia="Century" w:hAnsi="Century" w:cs="Century"/>
          <w:sz w:val="20"/>
          <w:szCs w:val="20"/>
        </w:rPr>
      </w:pPr>
    </w:p>
    <w:p w14:paraId="425F188F" w14:textId="77777777" w:rsidR="00283DE0" w:rsidRDefault="00283DE0" w:rsidP="003B0178">
      <w:pPr>
        <w:keepLines/>
        <w:rPr>
          <w:rFonts w:ascii="Century" w:eastAsia="Century" w:hAnsi="Century" w:cs="Century"/>
          <w:sz w:val="20"/>
          <w:szCs w:val="20"/>
        </w:rPr>
      </w:pPr>
    </w:p>
    <w:p w14:paraId="553E0AF4" w14:textId="77777777" w:rsidR="00283DE0" w:rsidRDefault="00283DE0" w:rsidP="003B0178">
      <w:pPr>
        <w:keepLines/>
        <w:rPr>
          <w:rFonts w:ascii="Century" w:eastAsia="Century" w:hAnsi="Century" w:cs="Century"/>
          <w:sz w:val="20"/>
          <w:szCs w:val="20"/>
        </w:rPr>
      </w:pPr>
    </w:p>
    <w:p w14:paraId="483706C9" w14:textId="77777777" w:rsidR="00283DE0" w:rsidRDefault="00283DE0" w:rsidP="003B0178">
      <w:pPr>
        <w:keepLines/>
        <w:rPr>
          <w:rFonts w:ascii="Century" w:eastAsia="Century" w:hAnsi="Century" w:cs="Century"/>
          <w:sz w:val="20"/>
          <w:szCs w:val="20"/>
        </w:rPr>
      </w:pPr>
    </w:p>
    <w:p w14:paraId="020C2630" w14:textId="77777777" w:rsidR="00283DE0" w:rsidRDefault="00283DE0" w:rsidP="003B0178">
      <w:pPr>
        <w:keepLines/>
        <w:rPr>
          <w:rFonts w:ascii="Century" w:eastAsia="Century" w:hAnsi="Century" w:cs="Century"/>
          <w:sz w:val="20"/>
          <w:szCs w:val="20"/>
        </w:rPr>
      </w:pPr>
    </w:p>
    <w:p w14:paraId="2721B8C2" w14:textId="77777777" w:rsidR="00283DE0" w:rsidRDefault="00283DE0" w:rsidP="003B0178">
      <w:pPr>
        <w:keepLines/>
        <w:rPr>
          <w:rFonts w:ascii="Century" w:eastAsia="Century" w:hAnsi="Century" w:cs="Century"/>
          <w:sz w:val="20"/>
          <w:szCs w:val="20"/>
        </w:rPr>
      </w:pPr>
    </w:p>
    <w:p w14:paraId="53B9C298" w14:textId="77777777" w:rsidR="00283DE0" w:rsidRDefault="00283DE0" w:rsidP="003B0178">
      <w:pPr>
        <w:keepLines/>
        <w:rPr>
          <w:rFonts w:ascii="Century" w:eastAsia="Century" w:hAnsi="Century" w:cs="Century"/>
          <w:sz w:val="20"/>
          <w:szCs w:val="20"/>
        </w:rPr>
      </w:pPr>
    </w:p>
    <w:p w14:paraId="186B2314" w14:textId="77777777" w:rsidR="00283DE0" w:rsidRDefault="00283DE0" w:rsidP="003B0178">
      <w:pPr>
        <w:keepLines/>
        <w:rPr>
          <w:rFonts w:ascii="Century" w:eastAsia="Century" w:hAnsi="Century" w:cs="Century"/>
          <w:sz w:val="20"/>
          <w:szCs w:val="20"/>
        </w:rPr>
      </w:pPr>
    </w:p>
    <w:p w14:paraId="612D7248" w14:textId="77777777" w:rsidR="00283DE0" w:rsidRDefault="00283DE0" w:rsidP="003B0178">
      <w:pPr>
        <w:keepLines/>
        <w:rPr>
          <w:rFonts w:ascii="Century" w:eastAsia="Century" w:hAnsi="Century" w:cs="Century"/>
          <w:sz w:val="20"/>
          <w:szCs w:val="20"/>
        </w:rPr>
      </w:pPr>
    </w:p>
    <w:p w14:paraId="278620F4" w14:textId="77777777" w:rsidR="00283DE0" w:rsidRDefault="00283DE0" w:rsidP="003B0178">
      <w:pPr>
        <w:keepLines/>
        <w:rPr>
          <w:rFonts w:ascii="Century" w:eastAsia="Century" w:hAnsi="Century" w:cs="Century"/>
          <w:sz w:val="20"/>
          <w:szCs w:val="20"/>
        </w:rPr>
      </w:pPr>
    </w:p>
    <w:p w14:paraId="5FAB0096" w14:textId="77777777" w:rsidR="00283DE0" w:rsidRDefault="00283DE0" w:rsidP="003B0178">
      <w:pPr>
        <w:keepLines/>
        <w:spacing w:before="4"/>
        <w:rPr>
          <w:rFonts w:ascii="Century" w:eastAsia="Century" w:hAnsi="Century" w:cs="Century"/>
          <w:sz w:val="18"/>
          <w:szCs w:val="18"/>
        </w:rPr>
      </w:pPr>
    </w:p>
    <w:p w14:paraId="36204D69" w14:textId="36CB68FB" w:rsidR="00283DE0" w:rsidRDefault="00641826" w:rsidP="003B0178">
      <w:pPr>
        <w:pStyle w:val="BodyText"/>
        <w:keepLines/>
        <w:spacing w:before="59" w:line="254" w:lineRule="auto"/>
        <w:ind w:right="528"/>
      </w:pPr>
      <w:r>
        <w:rPr>
          <w:b/>
          <w:spacing w:val="-5"/>
        </w:rPr>
        <w:t>T</w:t>
      </w:r>
      <w:r>
        <w:rPr>
          <w:b/>
          <w:spacing w:val="-6"/>
        </w:rPr>
        <w:t>able</w:t>
      </w:r>
      <w:r>
        <w:rPr>
          <w:b/>
          <w:spacing w:val="-25"/>
        </w:rPr>
        <w:t xml:space="preserve"> </w:t>
      </w:r>
      <w:r>
        <w:rPr>
          <w:b/>
        </w:rPr>
        <w:t>4:</w:t>
      </w:r>
      <w:r>
        <w:rPr>
          <w:b/>
          <w:spacing w:val="-4"/>
        </w:rPr>
        <w:t xml:space="preserve"> </w:t>
      </w:r>
      <w:r>
        <w:rPr>
          <w:spacing w:val="-1"/>
        </w:rPr>
        <w:t>Av</w:t>
      </w:r>
      <w:r>
        <w:rPr>
          <w:spacing w:val="-2"/>
        </w:rPr>
        <w:t>erage</w:t>
      </w:r>
      <w:r>
        <w:rPr>
          <w:spacing w:val="-26"/>
        </w:rPr>
        <w:t xml:space="preserve"> </w:t>
      </w:r>
      <w:r>
        <w:rPr>
          <w:spacing w:val="-2"/>
        </w:rPr>
        <w:t>sensitivit</w:t>
      </w:r>
      <w:r>
        <w:rPr>
          <w:spacing w:val="-1"/>
        </w:rPr>
        <w:t>y</w:t>
      </w:r>
      <w:r>
        <w:rPr>
          <w:spacing w:val="-26"/>
        </w:rPr>
        <w:t xml:space="preserve"> </w:t>
      </w:r>
      <w:r>
        <w:t>of</w:t>
      </w:r>
      <w:r>
        <w:rPr>
          <w:spacing w:val="-26"/>
        </w:rPr>
        <w:t xml:space="preserve"> </w:t>
      </w:r>
      <w:r>
        <w:rPr>
          <w:spacing w:val="-4"/>
        </w:rPr>
        <w:t>esFragBag</w:t>
      </w:r>
      <w:r>
        <w:rPr>
          <w:spacing w:val="-26"/>
        </w:rPr>
        <w:t xml:space="preserve"> </w:t>
      </w:r>
      <w:r>
        <w:t>compared</w:t>
      </w:r>
      <w:r>
        <w:rPr>
          <w:spacing w:val="-25"/>
        </w:rPr>
        <w:t xml:space="preserve"> </w:t>
      </w:r>
      <w:r>
        <w:t>to</w:t>
      </w:r>
      <w:r>
        <w:rPr>
          <w:spacing w:val="-26"/>
        </w:rPr>
        <w:t xml:space="preserve"> </w:t>
      </w:r>
      <w:r>
        <w:rPr>
          <w:spacing w:val="-3"/>
        </w:rPr>
        <w:t>F</w:t>
      </w:r>
      <w:r>
        <w:rPr>
          <w:spacing w:val="-4"/>
        </w:rPr>
        <w:t>ragBag</w:t>
      </w:r>
      <w:r>
        <w:rPr>
          <w:spacing w:val="-26"/>
        </w:rPr>
        <w:t xml:space="preserve"> </w:t>
      </w:r>
      <w:r>
        <w:t>when</w:t>
      </w:r>
      <w:r>
        <w:rPr>
          <w:spacing w:val="-25"/>
        </w:rPr>
        <w:t xml:space="preserve"> </w:t>
      </w:r>
      <w:r>
        <w:t>using</w:t>
      </w:r>
      <w:r>
        <w:rPr>
          <w:spacing w:val="33"/>
          <w:w w:val="92"/>
        </w:rPr>
        <w:t xml:space="preserve"> </w:t>
      </w:r>
      <w:r>
        <w:t>cosine</w:t>
      </w:r>
      <w:r>
        <w:rPr>
          <w:spacing w:val="14"/>
        </w:rPr>
        <w:t xml:space="preserve"> </w:t>
      </w:r>
      <w:r>
        <w:t>distance</w:t>
      </w:r>
      <w:r>
        <w:rPr>
          <w:spacing w:val="15"/>
        </w:rPr>
        <w:t xml:space="preserve"> </w:t>
      </w:r>
      <w:r>
        <w:t>for</w:t>
      </w:r>
      <w:r>
        <w:rPr>
          <w:spacing w:val="15"/>
        </w:rPr>
        <w:t xml:space="preserve"> </w:t>
      </w:r>
      <w:r>
        <w:t>the</w:t>
      </w:r>
      <w:r>
        <w:rPr>
          <w:spacing w:val="14"/>
        </w:rPr>
        <w:t xml:space="preserve"> </w:t>
      </w:r>
      <w:r>
        <w:t>trials</w:t>
      </w:r>
      <w:r>
        <w:rPr>
          <w:spacing w:val="14"/>
        </w:rPr>
        <w:t xml:space="preserve"> </w:t>
      </w:r>
      <w:r>
        <w:t>described</w:t>
      </w:r>
      <w:r>
        <w:rPr>
          <w:spacing w:val="15"/>
        </w:rPr>
        <w:t xml:space="preserve"> </w:t>
      </w:r>
      <w:r>
        <w:t>in</w:t>
      </w:r>
      <w:r>
        <w:rPr>
          <w:spacing w:val="15"/>
        </w:rPr>
        <w:t xml:space="preserve"> </w:t>
      </w:r>
      <w:r>
        <w:t>Figure</w:t>
      </w:r>
      <w:r>
        <w:rPr>
          <w:spacing w:val="15"/>
        </w:rPr>
        <w:t xml:space="preserve"> </w:t>
      </w:r>
      <w:r>
        <w:rPr>
          <w:spacing w:val="-2"/>
        </w:rPr>
        <w:t>3a</w:t>
      </w:r>
      <w:r>
        <w:rPr>
          <w:spacing w:val="-1"/>
        </w:rPr>
        <w:t>.</w:t>
      </w:r>
      <w:r>
        <w:t xml:space="preserve"> </w:t>
      </w:r>
      <w:r>
        <w:rPr>
          <w:spacing w:val="14"/>
        </w:rPr>
        <w:t xml:space="preserve"> </w:t>
      </w:r>
      <w:r>
        <w:t>This</w:t>
      </w:r>
      <w:r>
        <w:rPr>
          <w:spacing w:val="15"/>
        </w:rPr>
        <w:t xml:space="preserve"> </w:t>
      </w:r>
      <w:r>
        <w:t>table</w:t>
      </w:r>
      <w:r>
        <w:rPr>
          <w:spacing w:val="15"/>
        </w:rPr>
        <w:t xml:space="preserve"> </w:t>
      </w:r>
      <w:r>
        <w:rPr>
          <w:spacing w:val="-3"/>
        </w:rPr>
        <w:t>a</w:t>
      </w:r>
      <w:r>
        <w:rPr>
          <w:spacing w:val="-2"/>
        </w:rPr>
        <w:t>v</w:t>
      </w:r>
      <w:r>
        <w:rPr>
          <w:spacing w:val="-3"/>
        </w:rPr>
        <w:t>erages</w:t>
      </w:r>
      <w:r w:rsidR="00103A57">
        <w:t xml:space="preserve"> </w:t>
      </w:r>
      <w:r>
        <w:t>the</w:t>
      </w:r>
      <w:r>
        <w:rPr>
          <w:spacing w:val="-5"/>
        </w:rPr>
        <w:t xml:space="preserve"> </w:t>
      </w:r>
      <w:r>
        <w:t>sensitivities</w:t>
      </w:r>
      <w:r>
        <w:rPr>
          <w:spacing w:val="-3"/>
        </w:rPr>
        <w:t xml:space="preserve"> </w:t>
      </w:r>
      <w:r>
        <w:t>for</w:t>
      </w:r>
      <w:r>
        <w:rPr>
          <w:spacing w:val="-4"/>
        </w:rPr>
        <w:t xml:space="preserve"> </w:t>
      </w:r>
      <w:r>
        <w:rPr>
          <w:spacing w:val="-3"/>
        </w:rPr>
        <w:t>each</w:t>
      </w:r>
      <w:r>
        <w:rPr>
          <w:spacing w:val="-5"/>
        </w:rPr>
        <w:t xml:space="preserve"> </w:t>
      </w:r>
      <w:r>
        <w:rPr>
          <w:spacing w:val="-3"/>
        </w:rPr>
        <w:t>choice</w:t>
      </w:r>
      <w:r>
        <w:rPr>
          <w:spacing w:val="-4"/>
        </w:rPr>
        <w:t xml:space="preserve"> </w:t>
      </w:r>
      <w:r>
        <w:t>of</w:t>
      </w:r>
      <w:r>
        <w:rPr>
          <w:spacing w:val="-5"/>
        </w:rPr>
        <w:t xml:space="preserve"> </w:t>
      </w:r>
      <w:r>
        <w:rPr>
          <w:spacing w:val="-2"/>
        </w:rPr>
        <w:t>search</w:t>
      </w:r>
      <w:r>
        <w:rPr>
          <w:spacing w:val="-5"/>
        </w:rPr>
        <w:t xml:space="preserve"> </w:t>
      </w:r>
      <w:r>
        <w:t>radii</w:t>
      </w:r>
      <w:r>
        <w:rPr>
          <w:spacing w:val="-4"/>
        </w:rPr>
        <w:t xml:space="preserve"> </w:t>
      </w:r>
      <w:r>
        <w:rPr>
          <w:rFonts w:ascii="Meiryo"/>
          <w:i/>
        </w:rPr>
        <w:t>{</w:t>
      </w:r>
      <w:r>
        <w:t>0</w:t>
      </w:r>
      <w:r>
        <w:rPr>
          <w:i/>
        </w:rPr>
        <w:t>,</w:t>
      </w:r>
      <w:r>
        <w:rPr>
          <w:i/>
          <w:spacing w:val="-35"/>
        </w:rPr>
        <w:t xml:space="preserve"> </w:t>
      </w:r>
      <w:r>
        <w:rPr>
          <w:spacing w:val="-2"/>
        </w:rPr>
        <w:t>0</w:t>
      </w:r>
      <w:r>
        <w:rPr>
          <w:i/>
          <w:spacing w:val="-1"/>
        </w:rPr>
        <w:t>.</w:t>
      </w:r>
      <w:r>
        <w:rPr>
          <w:spacing w:val="-2"/>
        </w:rPr>
        <w:t>01</w:t>
      </w:r>
      <w:r>
        <w:rPr>
          <w:i/>
          <w:spacing w:val="-1"/>
        </w:rPr>
        <w:t>,</w:t>
      </w:r>
      <w:r>
        <w:rPr>
          <w:i/>
          <w:spacing w:val="-35"/>
        </w:rPr>
        <w:t xml:space="preserve"> </w:t>
      </w:r>
      <w:r>
        <w:rPr>
          <w:i/>
        </w:rPr>
        <w:t>.</w:t>
      </w:r>
      <w:r>
        <w:rPr>
          <w:i/>
          <w:spacing w:val="-36"/>
        </w:rPr>
        <w:t xml:space="preserve"> </w:t>
      </w:r>
      <w:r>
        <w:rPr>
          <w:i/>
        </w:rPr>
        <w:t>.</w:t>
      </w:r>
      <w:r>
        <w:rPr>
          <w:i/>
          <w:spacing w:val="-35"/>
        </w:rPr>
        <w:t xml:space="preserve"> </w:t>
      </w:r>
      <w:proofErr w:type="gramStart"/>
      <w:r>
        <w:rPr>
          <w:i/>
        </w:rPr>
        <w:t>.</w:t>
      </w:r>
      <w:r>
        <w:rPr>
          <w:i/>
          <w:spacing w:val="-35"/>
        </w:rPr>
        <w:t xml:space="preserve"> </w:t>
      </w:r>
      <w:r>
        <w:rPr>
          <w:i/>
        </w:rPr>
        <w:t>,</w:t>
      </w:r>
      <w:proofErr w:type="gramEnd"/>
      <w:r>
        <w:rPr>
          <w:i/>
          <w:spacing w:val="-35"/>
        </w:rPr>
        <w:t xml:space="preserve"> </w:t>
      </w:r>
      <w:r>
        <w:rPr>
          <w:spacing w:val="-2"/>
        </w:rPr>
        <w:t>0</w:t>
      </w:r>
      <w:r>
        <w:rPr>
          <w:i/>
          <w:spacing w:val="-1"/>
        </w:rPr>
        <w:t>.</w:t>
      </w:r>
      <w:r>
        <w:rPr>
          <w:spacing w:val="-2"/>
        </w:rPr>
        <w:t>49</w:t>
      </w:r>
      <w:r>
        <w:rPr>
          <w:rFonts w:ascii="Meiryo"/>
          <w:i/>
          <w:spacing w:val="-2"/>
        </w:rPr>
        <w:t>}</w:t>
      </w:r>
      <w:r>
        <w:rPr>
          <w:spacing w:val="-1"/>
        </w:rPr>
        <w:t>.</w:t>
      </w:r>
      <w:r>
        <w:rPr>
          <w:spacing w:val="29"/>
        </w:rPr>
        <w:t xml:space="preserve"> </w:t>
      </w:r>
      <w:r>
        <w:t>(NB:</w:t>
      </w:r>
      <w:r>
        <w:rPr>
          <w:spacing w:val="-5"/>
        </w:rPr>
        <w:t xml:space="preserve"> </w:t>
      </w:r>
      <w:r>
        <w:t>no</w:t>
      </w:r>
      <w:r w:rsidR="00103A57">
        <w:t xml:space="preserve"> </w:t>
      </w:r>
      <w:r>
        <w:t>analogous</w:t>
      </w:r>
      <w:r>
        <w:rPr>
          <w:spacing w:val="7"/>
        </w:rPr>
        <w:t xml:space="preserve"> </w:t>
      </w:r>
      <w:r>
        <w:t>table</w:t>
      </w:r>
      <w:r>
        <w:rPr>
          <w:spacing w:val="8"/>
        </w:rPr>
        <w:t xml:space="preserve"> </w:t>
      </w:r>
      <w:r>
        <w:t>is</w:t>
      </w:r>
      <w:r>
        <w:rPr>
          <w:spacing w:val="8"/>
        </w:rPr>
        <w:t xml:space="preserve"> </w:t>
      </w:r>
      <w:r>
        <w:rPr>
          <w:spacing w:val="-3"/>
        </w:rPr>
        <w:t>given</w:t>
      </w:r>
      <w:r>
        <w:rPr>
          <w:spacing w:val="8"/>
        </w:rPr>
        <w:t xml:space="preserve"> </w:t>
      </w:r>
      <w:r>
        <w:t>for</w:t>
      </w:r>
      <w:r>
        <w:rPr>
          <w:spacing w:val="9"/>
        </w:rPr>
        <w:t xml:space="preserve"> </w:t>
      </w:r>
      <w:r>
        <w:t>Euclidean</w:t>
      </w:r>
      <w:r>
        <w:rPr>
          <w:spacing w:val="8"/>
        </w:rPr>
        <w:t xml:space="preserve"> </w:t>
      </w:r>
      <w:r>
        <w:t>distance</w:t>
      </w:r>
      <w:r>
        <w:rPr>
          <w:spacing w:val="8"/>
        </w:rPr>
        <w:t xml:space="preserve"> </w:t>
      </w:r>
      <w:r>
        <w:t>as</w:t>
      </w:r>
      <w:r>
        <w:rPr>
          <w:spacing w:val="8"/>
        </w:rPr>
        <w:t xml:space="preserve"> </w:t>
      </w:r>
      <w:r>
        <w:t>the</w:t>
      </w:r>
      <w:r>
        <w:rPr>
          <w:spacing w:val="8"/>
        </w:rPr>
        <w:t xml:space="preserve"> </w:t>
      </w:r>
      <w:r>
        <w:rPr>
          <w:spacing w:val="-3"/>
        </w:rPr>
        <w:t>T</w:t>
      </w:r>
      <w:r>
        <w:rPr>
          <w:spacing w:val="-4"/>
        </w:rPr>
        <w:t>riangle</w:t>
      </w:r>
      <w:r>
        <w:rPr>
          <w:spacing w:val="8"/>
        </w:rPr>
        <w:t xml:space="preserve"> </w:t>
      </w:r>
      <w:r>
        <w:rPr>
          <w:spacing w:val="-2"/>
        </w:rPr>
        <w:t>Inequalit</w:t>
      </w:r>
      <w:r>
        <w:rPr>
          <w:spacing w:val="-1"/>
        </w:rPr>
        <w:t>y</w:t>
      </w:r>
      <w:r w:rsidR="0042282B">
        <w:rPr>
          <w:noProof/>
        </w:rPr>
        <mc:AlternateContent>
          <mc:Choice Requires="wpg">
            <w:drawing>
              <wp:anchor distT="0" distB="0" distL="114300" distR="114300" simplePos="0" relativeHeight="251659264" behindDoc="1" locked="0" layoutInCell="1" allowOverlap="1" wp14:anchorId="5C81D30C" wp14:editId="7B8A5EF4">
                <wp:simplePos x="0" y="0"/>
                <wp:positionH relativeFrom="page">
                  <wp:posOffset>1520190</wp:posOffset>
                </wp:positionH>
                <wp:positionV relativeFrom="paragraph">
                  <wp:posOffset>349250</wp:posOffset>
                </wp:positionV>
                <wp:extent cx="2129155" cy="367030"/>
                <wp:effectExtent l="5715" t="6350" r="8255" b="7620"/>
                <wp:wrapNone/>
                <wp:docPr id="8"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9155" cy="367030"/>
                          <a:chOff x="2394" y="550"/>
                          <a:chExt cx="3353" cy="578"/>
                        </a:xfrm>
                      </wpg:grpSpPr>
                      <wps:wsp>
                        <wps:cNvPr id="9" name="Freeform 86"/>
                        <wps:cNvSpPr>
                          <a:spLocks/>
                        </wps:cNvSpPr>
                        <wps:spPr bwMode="auto">
                          <a:xfrm>
                            <a:off x="2394" y="550"/>
                            <a:ext cx="3353" cy="578"/>
                          </a:xfrm>
                          <a:custGeom>
                            <a:avLst/>
                            <a:gdLst>
                              <a:gd name="T0" fmla="+- 0 2394 2394"/>
                              <a:gd name="T1" fmla="*/ T0 w 3353"/>
                              <a:gd name="T2" fmla="+- 0 550 550"/>
                              <a:gd name="T3" fmla="*/ 550 h 578"/>
                              <a:gd name="T4" fmla="+- 0 5746 2394"/>
                              <a:gd name="T5" fmla="*/ T4 w 3353"/>
                              <a:gd name="T6" fmla="+- 0 1128 550"/>
                              <a:gd name="T7" fmla="*/ 1128 h 578"/>
                            </a:gdLst>
                            <a:ahLst/>
                            <a:cxnLst>
                              <a:cxn ang="0">
                                <a:pos x="T1" y="T3"/>
                              </a:cxn>
                              <a:cxn ang="0">
                                <a:pos x="T5" y="T7"/>
                              </a:cxn>
                            </a:cxnLst>
                            <a:rect l="0" t="0" r="r" b="b"/>
                            <a:pathLst>
                              <a:path w="3353" h="578">
                                <a:moveTo>
                                  <a:pt x="0" y="0"/>
                                </a:moveTo>
                                <a:lnTo>
                                  <a:pt x="3352" y="578"/>
                                </a:lnTo>
                              </a:path>
                            </a:pathLst>
                          </a:custGeom>
                          <a:noFill/>
                          <a:ln w="50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5FD3AFCB" id="Group 85" o:spid="_x0000_s1026" style="position:absolute;margin-left:119.7pt;margin-top:27.5pt;width:167.65pt;height:28.9pt;z-index:-251658240;mso-position-horizontal-relative:page" coordorigin="2394,550" coordsize="3353,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">
                <v:shape id="Freeform 86" o:spid="_x0000_s1027" style="position:absolute;left:2394;top:550;width:3353;height:578;visibility:visible;mso-wrap-style:square;v-text-anchor:top" coordsize="3353,5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KplsIA&#10;AADaAAAADwAAAGRycy9kb3ducmV2LnhtbESPQWvCQBSE7wX/w/KE3ppdPUgbXUVFwVtp9OLtkX0m&#10;0ezbkN3E7b/vFgo9DjPzDbPaRNuKkXrfONYwyxQI4tKZhisNl/Px7R2ED8gGW8ek4Zs8bNaTlxXm&#10;xj35i8YiVCJB2OeooQ6hy6X0ZU0WfeY64uTdXG8xJNlX0vT4THDbyrlSC2mx4bRQY0f7mspHMVgN&#10;qlHjcRgO18dn3Mfzrdid7man9es0bpcgAsXwH/5rn4yGD/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gqmWwgAAANoAAAAPAAAAAAAAAAAAAAAAAJgCAABkcnMvZG93&#10;bnJldi54bWxQSwUGAAAAAAQABAD1AAAAhwMAAAAA&#10;" path="m,l3352,578e" filled="f" strokeweight=".14058mm">
                  <v:path arrowok="t" o:connecttype="custom" o:connectlocs="0,550;3352,1128" o:connectangles="0,0"/>
                </v:shape>
                <w10:wrap anchorx="page"/>
              </v:group>
            </w:pict>
          </mc:Fallback>
        </mc:AlternateContent>
      </w:r>
      <w:r w:rsidR="00103A57">
        <w:t xml:space="preserve"> </w:t>
      </w:r>
      <w:r>
        <w:rPr>
          <w:w w:val="95"/>
        </w:rPr>
        <w:t>ensures</w:t>
      </w:r>
      <w:r>
        <w:rPr>
          <w:spacing w:val="-2"/>
          <w:w w:val="95"/>
        </w:rPr>
        <w:t xml:space="preserve"> </w:t>
      </w:r>
      <w:r>
        <w:rPr>
          <w:w w:val="95"/>
        </w:rPr>
        <w:t>perfect</w:t>
      </w:r>
      <w:r>
        <w:rPr>
          <w:spacing w:val="-1"/>
          <w:w w:val="95"/>
        </w:rPr>
        <w:t xml:space="preserve"> </w:t>
      </w:r>
      <w:r>
        <w:rPr>
          <w:w w:val="95"/>
        </w:rPr>
        <w:t>recall).</w:t>
      </w:r>
    </w:p>
    <w:p w14:paraId="10467D3B" w14:textId="77777777" w:rsidR="00283DE0" w:rsidRDefault="00283DE0" w:rsidP="003B0178">
      <w:pPr>
        <w:keepLines/>
        <w:spacing w:before="3"/>
        <w:rPr>
          <w:rFonts w:ascii="Georgia" w:eastAsia="Georgia" w:hAnsi="Georgia" w:cs="Georgia"/>
        </w:rPr>
      </w:pPr>
    </w:p>
    <w:tbl>
      <w:tblPr>
        <w:tblW w:w="0" w:type="auto"/>
        <w:tblInd w:w="669" w:type="dxa"/>
        <w:tblLayout w:type="fixed"/>
        <w:tblCellMar>
          <w:left w:w="0" w:type="dxa"/>
          <w:right w:w="0" w:type="dxa"/>
        </w:tblCellMar>
        <w:tblLook w:val="01E0" w:firstRow="1" w:lastRow="1" w:firstColumn="1" w:lastColumn="1" w:noHBand="0" w:noVBand="0"/>
      </w:tblPr>
      <w:tblGrid>
        <w:gridCol w:w="3353"/>
        <w:gridCol w:w="694"/>
        <w:gridCol w:w="1124"/>
        <w:gridCol w:w="1124"/>
        <w:gridCol w:w="1122"/>
      </w:tblGrid>
      <w:tr w:rsidR="00283DE0" w14:paraId="5256954D" w14:textId="77777777">
        <w:trPr>
          <w:trHeight w:hRule="exact" w:val="586"/>
        </w:trPr>
        <w:tc>
          <w:tcPr>
            <w:tcW w:w="3353" w:type="dxa"/>
            <w:tcBorders>
              <w:top w:val="single" w:sz="3" w:space="0" w:color="000000"/>
              <w:left w:val="single" w:sz="3" w:space="0" w:color="000000"/>
              <w:bottom w:val="single" w:sz="3" w:space="0" w:color="000000"/>
              <w:right w:val="single" w:sz="3" w:space="0" w:color="000000"/>
            </w:tcBorders>
          </w:tcPr>
          <w:p w14:paraId="7B3EE9DE" w14:textId="77777777" w:rsidR="00283DE0" w:rsidRDefault="00641826" w:rsidP="003B0178">
            <w:pPr>
              <w:pStyle w:val="TableParagraph"/>
              <w:keepLines/>
              <w:spacing w:line="255" w:lineRule="exact"/>
              <w:ind w:left="115" w:firstLine="1676"/>
              <w:rPr>
                <w:rFonts w:ascii="Georgia" w:eastAsia="Georgia" w:hAnsi="Georgia" w:cs="Georgia"/>
                <w:sz w:val="24"/>
                <w:szCs w:val="24"/>
              </w:rPr>
            </w:pPr>
            <w:r>
              <w:rPr>
                <w:rFonts w:ascii="Georgia"/>
                <w:w w:val="95"/>
                <w:sz w:val="24"/>
              </w:rPr>
              <w:t>Query</w:t>
            </w:r>
            <w:r>
              <w:rPr>
                <w:rFonts w:ascii="Georgia"/>
                <w:spacing w:val="20"/>
                <w:w w:val="95"/>
                <w:sz w:val="24"/>
              </w:rPr>
              <w:t xml:space="preserve"> </w:t>
            </w:r>
            <w:r>
              <w:rPr>
                <w:rFonts w:ascii="Georgia"/>
                <w:w w:val="95"/>
                <w:sz w:val="24"/>
              </w:rPr>
              <w:t>protein</w:t>
            </w:r>
          </w:p>
          <w:p w14:paraId="379ED4A6" w14:textId="77777777" w:rsidR="00283DE0" w:rsidRDefault="00641826" w:rsidP="003B0178">
            <w:pPr>
              <w:pStyle w:val="TableParagraph"/>
              <w:keepLines/>
              <w:spacing w:before="16"/>
              <w:ind w:left="115"/>
              <w:rPr>
                <w:rFonts w:ascii="Georgia" w:eastAsia="Georgia" w:hAnsi="Georgia" w:cs="Georgia"/>
                <w:sz w:val="24"/>
                <w:szCs w:val="24"/>
              </w:rPr>
            </w:pPr>
            <w:r>
              <w:rPr>
                <w:rFonts w:ascii="Georgia"/>
                <w:w w:val="95"/>
                <w:sz w:val="24"/>
              </w:rPr>
              <w:t>Cluster</w:t>
            </w:r>
            <w:r>
              <w:rPr>
                <w:rFonts w:ascii="Georgia"/>
                <w:spacing w:val="29"/>
                <w:w w:val="95"/>
                <w:sz w:val="24"/>
              </w:rPr>
              <w:t xml:space="preserve"> </w:t>
            </w:r>
            <w:r>
              <w:rPr>
                <w:rFonts w:ascii="Georgia"/>
                <w:w w:val="95"/>
                <w:sz w:val="24"/>
              </w:rPr>
              <w:t>radii</w:t>
            </w:r>
          </w:p>
        </w:tc>
        <w:tc>
          <w:tcPr>
            <w:tcW w:w="694" w:type="dxa"/>
            <w:tcBorders>
              <w:top w:val="single" w:sz="3" w:space="0" w:color="000000"/>
              <w:left w:val="single" w:sz="3" w:space="0" w:color="000000"/>
              <w:bottom w:val="single" w:sz="3" w:space="0" w:color="000000"/>
              <w:right w:val="nil"/>
            </w:tcBorders>
          </w:tcPr>
          <w:p w14:paraId="6350A677" w14:textId="77777777" w:rsidR="00283DE0" w:rsidRDefault="00641826" w:rsidP="003B0178">
            <w:pPr>
              <w:pStyle w:val="TableParagraph"/>
              <w:keepLines/>
              <w:spacing w:before="128"/>
              <w:ind w:left="115"/>
              <w:rPr>
                <w:rFonts w:ascii="Georgia" w:eastAsia="Georgia" w:hAnsi="Georgia" w:cs="Georgia"/>
                <w:sz w:val="24"/>
                <w:szCs w:val="24"/>
              </w:rPr>
            </w:pPr>
            <w:r>
              <w:rPr>
                <w:rFonts w:ascii="Georgia"/>
                <w:spacing w:val="-3"/>
                <w:sz w:val="24"/>
              </w:rPr>
              <w:t>4rh</w:t>
            </w:r>
            <w:r>
              <w:rPr>
                <w:rFonts w:ascii="Georgia"/>
                <w:spacing w:val="-2"/>
                <w:sz w:val="24"/>
              </w:rPr>
              <w:t>v</w:t>
            </w:r>
          </w:p>
        </w:tc>
        <w:tc>
          <w:tcPr>
            <w:tcW w:w="1124" w:type="dxa"/>
            <w:tcBorders>
              <w:top w:val="single" w:sz="3" w:space="0" w:color="000000"/>
              <w:left w:val="nil"/>
              <w:bottom w:val="single" w:sz="3" w:space="0" w:color="000000"/>
              <w:right w:val="nil"/>
            </w:tcBorders>
          </w:tcPr>
          <w:p w14:paraId="280F0BFB" w14:textId="77777777" w:rsidR="00283DE0" w:rsidRDefault="00641826" w:rsidP="003B0178">
            <w:pPr>
              <w:pStyle w:val="TableParagraph"/>
              <w:keepLines/>
              <w:spacing w:before="128"/>
              <w:ind w:left="334"/>
              <w:rPr>
                <w:rFonts w:ascii="Georgia" w:eastAsia="Georgia" w:hAnsi="Georgia" w:cs="Georgia"/>
                <w:sz w:val="24"/>
                <w:szCs w:val="24"/>
              </w:rPr>
            </w:pPr>
            <w:r>
              <w:rPr>
                <w:rFonts w:ascii="Georgia"/>
                <w:spacing w:val="-2"/>
                <w:sz w:val="24"/>
              </w:rPr>
              <w:t>1ak</w:t>
            </w:r>
            <w:r>
              <w:rPr>
                <w:rFonts w:ascii="Georgia"/>
                <w:spacing w:val="-3"/>
                <w:sz w:val="24"/>
              </w:rPr>
              <w:t>e</w:t>
            </w:r>
          </w:p>
        </w:tc>
        <w:tc>
          <w:tcPr>
            <w:tcW w:w="1124" w:type="dxa"/>
            <w:tcBorders>
              <w:top w:val="single" w:sz="3" w:space="0" w:color="000000"/>
              <w:left w:val="nil"/>
              <w:bottom w:val="single" w:sz="3" w:space="0" w:color="000000"/>
              <w:right w:val="nil"/>
            </w:tcBorders>
          </w:tcPr>
          <w:p w14:paraId="644B7379" w14:textId="77777777" w:rsidR="00283DE0" w:rsidRDefault="00641826" w:rsidP="003B0178">
            <w:pPr>
              <w:pStyle w:val="TableParagraph"/>
              <w:keepLines/>
              <w:spacing w:before="128"/>
              <w:ind w:left="304"/>
              <w:rPr>
                <w:rFonts w:ascii="Georgia" w:eastAsia="Georgia" w:hAnsi="Georgia" w:cs="Georgia"/>
                <w:sz w:val="24"/>
                <w:szCs w:val="24"/>
              </w:rPr>
            </w:pPr>
            <w:r>
              <w:rPr>
                <w:rFonts w:ascii="Georgia"/>
                <w:sz w:val="24"/>
              </w:rPr>
              <w:t>1bmf</w:t>
            </w:r>
          </w:p>
        </w:tc>
        <w:tc>
          <w:tcPr>
            <w:tcW w:w="1122" w:type="dxa"/>
            <w:tcBorders>
              <w:top w:val="single" w:sz="3" w:space="0" w:color="000000"/>
              <w:left w:val="nil"/>
              <w:bottom w:val="single" w:sz="3" w:space="0" w:color="000000"/>
              <w:right w:val="single" w:sz="3" w:space="0" w:color="000000"/>
            </w:tcBorders>
          </w:tcPr>
          <w:p w14:paraId="3D99DA40" w14:textId="77777777" w:rsidR="00283DE0" w:rsidRDefault="00641826" w:rsidP="003B0178">
            <w:pPr>
              <w:pStyle w:val="TableParagraph"/>
              <w:keepLines/>
              <w:spacing w:before="128"/>
              <w:ind w:left="326"/>
              <w:rPr>
                <w:rFonts w:ascii="Georgia" w:eastAsia="Georgia" w:hAnsi="Georgia" w:cs="Georgia"/>
                <w:sz w:val="24"/>
                <w:szCs w:val="24"/>
              </w:rPr>
            </w:pPr>
            <w:r>
              <w:rPr>
                <w:rFonts w:ascii="Georgia"/>
                <w:sz w:val="24"/>
              </w:rPr>
              <w:t>1rbp</w:t>
            </w:r>
          </w:p>
        </w:tc>
      </w:tr>
      <w:tr w:rsidR="00283DE0" w14:paraId="32D48913" w14:textId="77777777">
        <w:trPr>
          <w:trHeight w:hRule="exact" w:val="291"/>
        </w:trPr>
        <w:tc>
          <w:tcPr>
            <w:tcW w:w="3353" w:type="dxa"/>
            <w:tcBorders>
              <w:top w:val="single" w:sz="3" w:space="0" w:color="000000"/>
              <w:left w:val="single" w:sz="3" w:space="0" w:color="000000"/>
              <w:bottom w:val="nil"/>
              <w:right w:val="single" w:sz="3" w:space="0" w:color="000000"/>
            </w:tcBorders>
          </w:tcPr>
          <w:p w14:paraId="5EAA92D2" w14:textId="77777777" w:rsidR="00283DE0" w:rsidRDefault="00641826" w:rsidP="003B0178">
            <w:pPr>
              <w:pStyle w:val="TableParagraph"/>
              <w:keepLines/>
              <w:spacing w:line="255" w:lineRule="exact"/>
              <w:rPr>
                <w:rFonts w:ascii="Georgia" w:eastAsia="Georgia" w:hAnsi="Georgia" w:cs="Georgia"/>
                <w:sz w:val="24"/>
                <w:szCs w:val="24"/>
              </w:rPr>
            </w:pPr>
            <w:r>
              <w:rPr>
                <w:rFonts w:ascii="Georgia"/>
                <w:sz w:val="24"/>
              </w:rPr>
              <w:t>0.10</w:t>
            </w:r>
          </w:p>
        </w:tc>
        <w:tc>
          <w:tcPr>
            <w:tcW w:w="694" w:type="dxa"/>
            <w:tcBorders>
              <w:top w:val="single" w:sz="3" w:space="0" w:color="000000"/>
              <w:left w:val="single" w:sz="3" w:space="0" w:color="000000"/>
              <w:bottom w:val="nil"/>
              <w:right w:val="nil"/>
            </w:tcBorders>
          </w:tcPr>
          <w:p w14:paraId="50CF790D" w14:textId="77777777" w:rsidR="00283DE0" w:rsidRDefault="00641826" w:rsidP="003B0178">
            <w:pPr>
              <w:pStyle w:val="TableParagraph"/>
              <w:keepLines/>
              <w:spacing w:line="255" w:lineRule="exact"/>
              <w:ind w:right="2"/>
              <w:rPr>
                <w:rFonts w:ascii="Georgia" w:eastAsia="Georgia" w:hAnsi="Georgia" w:cs="Georgia"/>
                <w:sz w:val="24"/>
                <w:szCs w:val="24"/>
              </w:rPr>
            </w:pPr>
            <w:r>
              <w:rPr>
                <w:rFonts w:ascii="Georgia"/>
                <w:w w:val="115"/>
                <w:sz w:val="24"/>
              </w:rPr>
              <w:t>1</w:t>
            </w:r>
          </w:p>
        </w:tc>
        <w:tc>
          <w:tcPr>
            <w:tcW w:w="1124" w:type="dxa"/>
            <w:tcBorders>
              <w:top w:val="single" w:sz="3" w:space="0" w:color="000000"/>
              <w:left w:val="nil"/>
              <w:bottom w:val="nil"/>
              <w:right w:val="nil"/>
            </w:tcBorders>
          </w:tcPr>
          <w:p w14:paraId="4263BDBE" w14:textId="77777777" w:rsidR="00283DE0" w:rsidRDefault="00641826" w:rsidP="003B0178">
            <w:pPr>
              <w:pStyle w:val="TableParagraph"/>
              <w:keepLines/>
              <w:spacing w:line="255" w:lineRule="exact"/>
              <w:ind w:left="119"/>
              <w:rPr>
                <w:rFonts w:ascii="Georgia" w:eastAsia="Georgia" w:hAnsi="Georgia" w:cs="Georgia"/>
                <w:sz w:val="24"/>
                <w:szCs w:val="24"/>
              </w:rPr>
            </w:pPr>
            <w:r>
              <w:rPr>
                <w:rFonts w:ascii="Georgia"/>
                <w:w w:val="90"/>
                <w:sz w:val="24"/>
              </w:rPr>
              <w:t>0.999840</w:t>
            </w:r>
          </w:p>
        </w:tc>
        <w:tc>
          <w:tcPr>
            <w:tcW w:w="1124" w:type="dxa"/>
            <w:tcBorders>
              <w:top w:val="single" w:sz="3" w:space="0" w:color="000000"/>
              <w:left w:val="nil"/>
              <w:bottom w:val="nil"/>
              <w:right w:val="nil"/>
            </w:tcBorders>
          </w:tcPr>
          <w:p w14:paraId="0772E995" w14:textId="77777777" w:rsidR="00283DE0" w:rsidRDefault="00641826" w:rsidP="003B0178">
            <w:pPr>
              <w:pStyle w:val="TableParagraph"/>
              <w:keepLines/>
              <w:spacing w:line="255" w:lineRule="exact"/>
              <w:ind w:left="119"/>
              <w:rPr>
                <w:rFonts w:ascii="Georgia" w:eastAsia="Georgia" w:hAnsi="Georgia" w:cs="Georgia"/>
                <w:sz w:val="24"/>
                <w:szCs w:val="24"/>
              </w:rPr>
            </w:pPr>
            <w:r>
              <w:rPr>
                <w:rFonts w:ascii="Georgia"/>
                <w:w w:val="90"/>
                <w:sz w:val="24"/>
              </w:rPr>
              <w:t>0.998490</w:t>
            </w:r>
          </w:p>
        </w:tc>
        <w:tc>
          <w:tcPr>
            <w:tcW w:w="1122" w:type="dxa"/>
            <w:tcBorders>
              <w:top w:val="single" w:sz="3" w:space="0" w:color="000000"/>
              <w:left w:val="nil"/>
              <w:bottom w:val="nil"/>
              <w:right w:val="single" w:sz="3" w:space="0" w:color="000000"/>
            </w:tcBorders>
          </w:tcPr>
          <w:p w14:paraId="5E77BE83" w14:textId="77777777" w:rsidR="00283DE0" w:rsidRDefault="00641826" w:rsidP="003B0178">
            <w:pPr>
              <w:pStyle w:val="TableParagraph"/>
              <w:keepLines/>
              <w:spacing w:line="255" w:lineRule="exact"/>
              <w:ind w:left="119"/>
              <w:rPr>
                <w:rFonts w:ascii="Georgia" w:eastAsia="Georgia" w:hAnsi="Georgia" w:cs="Georgia"/>
                <w:sz w:val="24"/>
                <w:szCs w:val="24"/>
              </w:rPr>
            </w:pPr>
            <w:r>
              <w:rPr>
                <w:rFonts w:ascii="Georgia"/>
                <w:w w:val="90"/>
                <w:sz w:val="24"/>
              </w:rPr>
              <w:t>0.999950</w:t>
            </w:r>
          </w:p>
        </w:tc>
      </w:tr>
      <w:tr w:rsidR="00283DE0" w14:paraId="3C2A7BB0" w14:textId="77777777">
        <w:trPr>
          <w:trHeight w:hRule="exact" w:val="289"/>
        </w:trPr>
        <w:tc>
          <w:tcPr>
            <w:tcW w:w="3353" w:type="dxa"/>
            <w:tcBorders>
              <w:top w:val="nil"/>
              <w:left w:val="single" w:sz="3" w:space="0" w:color="000000"/>
              <w:bottom w:val="nil"/>
              <w:right w:val="single" w:sz="3" w:space="0" w:color="000000"/>
            </w:tcBorders>
          </w:tcPr>
          <w:p w14:paraId="1E9B5D72" w14:textId="77777777" w:rsidR="00283DE0" w:rsidRDefault="00641826" w:rsidP="003B0178">
            <w:pPr>
              <w:pStyle w:val="TableParagraph"/>
              <w:keepLines/>
              <w:spacing w:line="257" w:lineRule="exact"/>
              <w:rPr>
                <w:rFonts w:ascii="Georgia" w:eastAsia="Georgia" w:hAnsi="Georgia" w:cs="Georgia"/>
                <w:sz w:val="24"/>
                <w:szCs w:val="24"/>
              </w:rPr>
            </w:pPr>
            <w:r>
              <w:rPr>
                <w:rFonts w:ascii="Georgia"/>
                <w:w w:val="95"/>
                <w:sz w:val="24"/>
              </w:rPr>
              <w:t>0.20</w:t>
            </w:r>
          </w:p>
        </w:tc>
        <w:tc>
          <w:tcPr>
            <w:tcW w:w="694" w:type="dxa"/>
            <w:tcBorders>
              <w:top w:val="nil"/>
              <w:left w:val="single" w:sz="3" w:space="0" w:color="000000"/>
              <w:bottom w:val="nil"/>
              <w:right w:val="nil"/>
            </w:tcBorders>
          </w:tcPr>
          <w:p w14:paraId="495C9317" w14:textId="77777777" w:rsidR="00283DE0" w:rsidRDefault="00641826" w:rsidP="003B0178">
            <w:pPr>
              <w:pStyle w:val="TableParagraph"/>
              <w:keepLines/>
              <w:spacing w:line="257" w:lineRule="exact"/>
              <w:ind w:right="2"/>
              <w:rPr>
                <w:rFonts w:ascii="Georgia" w:eastAsia="Georgia" w:hAnsi="Georgia" w:cs="Georgia"/>
                <w:sz w:val="24"/>
                <w:szCs w:val="24"/>
              </w:rPr>
            </w:pPr>
            <w:r>
              <w:rPr>
                <w:rFonts w:ascii="Georgia"/>
                <w:w w:val="115"/>
                <w:sz w:val="24"/>
              </w:rPr>
              <w:t>1</w:t>
            </w:r>
          </w:p>
        </w:tc>
        <w:tc>
          <w:tcPr>
            <w:tcW w:w="1124" w:type="dxa"/>
            <w:tcBorders>
              <w:top w:val="nil"/>
              <w:left w:val="nil"/>
              <w:bottom w:val="nil"/>
              <w:right w:val="nil"/>
            </w:tcBorders>
          </w:tcPr>
          <w:p w14:paraId="7F83A76D" w14:textId="77777777" w:rsidR="00283DE0" w:rsidRDefault="00641826" w:rsidP="003B0178">
            <w:pPr>
              <w:pStyle w:val="TableParagraph"/>
              <w:keepLines/>
              <w:spacing w:line="257" w:lineRule="exact"/>
              <w:ind w:left="119"/>
              <w:rPr>
                <w:rFonts w:ascii="Georgia" w:eastAsia="Georgia" w:hAnsi="Georgia" w:cs="Georgia"/>
                <w:sz w:val="24"/>
                <w:szCs w:val="24"/>
              </w:rPr>
            </w:pPr>
            <w:r>
              <w:rPr>
                <w:rFonts w:ascii="Georgia"/>
                <w:w w:val="95"/>
                <w:sz w:val="24"/>
              </w:rPr>
              <w:t>0.999918</w:t>
            </w:r>
          </w:p>
        </w:tc>
        <w:tc>
          <w:tcPr>
            <w:tcW w:w="1124" w:type="dxa"/>
            <w:tcBorders>
              <w:top w:val="nil"/>
              <w:left w:val="nil"/>
              <w:bottom w:val="nil"/>
              <w:right w:val="nil"/>
            </w:tcBorders>
          </w:tcPr>
          <w:p w14:paraId="78BB0B23" w14:textId="77777777" w:rsidR="00283DE0" w:rsidRDefault="00641826" w:rsidP="003B0178">
            <w:pPr>
              <w:pStyle w:val="TableParagraph"/>
              <w:keepLines/>
              <w:spacing w:line="257" w:lineRule="exact"/>
              <w:ind w:left="119"/>
              <w:rPr>
                <w:rFonts w:ascii="Georgia" w:eastAsia="Georgia" w:hAnsi="Georgia" w:cs="Georgia"/>
                <w:sz w:val="24"/>
                <w:szCs w:val="24"/>
              </w:rPr>
            </w:pPr>
            <w:r>
              <w:rPr>
                <w:rFonts w:ascii="Georgia"/>
                <w:w w:val="90"/>
                <w:sz w:val="24"/>
              </w:rPr>
              <w:t>0.999001</w:t>
            </w:r>
          </w:p>
        </w:tc>
        <w:tc>
          <w:tcPr>
            <w:tcW w:w="1122" w:type="dxa"/>
            <w:tcBorders>
              <w:top w:val="nil"/>
              <w:left w:val="nil"/>
              <w:bottom w:val="nil"/>
              <w:right w:val="single" w:sz="3" w:space="0" w:color="000000"/>
            </w:tcBorders>
          </w:tcPr>
          <w:p w14:paraId="3AA73860" w14:textId="77777777" w:rsidR="00283DE0" w:rsidRDefault="00641826" w:rsidP="003B0178">
            <w:pPr>
              <w:pStyle w:val="TableParagraph"/>
              <w:keepLines/>
              <w:spacing w:line="257" w:lineRule="exact"/>
              <w:ind w:left="119"/>
              <w:rPr>
                <w:rFonts w:ascii="Georgia" w:eastAsia="Georgia" w:hAnsi="Georgia" w:cs="Georgia"/>
                <w:sz w:val="24"/>
                <w:szCs w:val="24"/>
              </w:rPr>
            </w:pPr>
            <w:r>
              <w:rPr>
                <w:rFonts w:ascii="Georgia"/>
                <w:w w:val="90"/>
                <w:sz w:val="24"/>
              </w:rPr>
              <w:t>0.999978</w:t>
            </w:r>
          </w:p>
        </w:tc>
      </w:tr>
      <w:tr w:rsidR="00283DE0" w14:paraId="26D08A88" w14:textId="77777777">
        <w:trPr>
          <w:trHeight w:hRule="exact" w:val="289"/>
        </w:trPr>
        <w:tc>
          <w:tcPr>
            <w:tcW w:w="3353" w:type="dxa"/>
            <w:tcBorders>
              <w:top w:val="nil"/>
              <w:left w:val="single" w:sz="3" w:space="0" w:color="000000"/>
              <w:bottom w:val="nil"/>
              <w:right w:val="single" w:sz="3" w:space="0" w:color="000000"/>
            </w:tcBorders>
          </w:tcPr>
          <w:p w14:paraId="44D7ED59" w14:textId="77777777" w:rsidR="00283DE0" w:rsidRDefault="00641826" w:rsidP="003B0178">
            <w:pPr>
              <w:pStyle w:val="TableParagraph"/>
              <w:keepLines/>
              <w:spacing w:line="257" w:lineRule="exact"/>
              <w:rPr>
                <w:rFonts w:ascii="Georgia" w:eastAsia="Georgia" w:hAnsi="Georgia" w:cs="Georgia"/>
                <w:sz w:val="24"/>
                <w:szCs w:val="24"/>
              </w:rPr>
            </w:pPr>
            <w:r>
              <w:rPr>
                <w:rFonts w:ascii="Georgia"/>
                <w:w w:val="95"/>
                <w:sz w:val="24"/>
              </w:rPr>
              <w:t>0.30</w:t>
            </w:r>
          </w:p>
        </w:tc>
        <w:tc>
          <w:tcPr>
            <w:tcW w:w="694" w:type="dxa"/>
            <w:tcBorders>
              <w:top w:val="nil"/>
              <w:left w:val="single" w:sz="3" w:space="0" w:color="000000"/>
              <w:bottom w:val="nil"/>
              <w:right w:val="nil"/>
            </w:tcBorders>
          </w:tcPr>
          <w:p w14:paraId="2AB94414" w14:textId="77777777" w:rsidR="00283DE0" w:rsidRDefault="00641826" w:rsidP="003B0178">
            <w:pPr>
              <w:pStyle w:val="TableParagraph"/>
              <w:keepLines/>
              <w:spacing w:line="257" w:lineRule="exact"/>
              <w:ind w:right="2"/>
              <w:rPr>
                <w:rFonts w:ascii="Georgia" w:eastAsia="Georgia" w:hAnsi="Georgia" w:cs="Georgia"/>
                <w:sz w:val="24"/>
                <w:szCs w:val="24"/>
              </w:rPr>
            </w:pPr>
            <w:r>
              <w:rPr>
                <w:rFonts w:ascii="Georgia"/>
                <w:w w:val="115"/>
                <w:sz w:val="24"/>
              </w:rPr>
              <w:t>1</w:t>
            </w:r>
          </w:p>
        </w:tc>
        <w:tc>
          <w:tcPr>
            <w:tcW w:w="1124" w:type="dxa"/>
            <w:tcBorders>
              <w:top w:val="nil"/>
              <w:left w:val="nil"/>
              <w:bottom w:val="nil"/>
              <w:right w:val="nil"/>
            </w:tcBorders>
          </w:tcPr>
          <w:p w14:paraId="20757774" w14:textId="77777777" w:rsidR="00283DE0" w:rsidRDefault="00641826" w:rsidP="003B0178">
            <w:pPr>
              <w:pStyle w:val="TableParagraph"/>
              <w:keepLines/>
              <w:spacing w:line="257" w:lineRule="exact"/>
              <w:ind w:left="119"/>
              <w:rPr>
                <w:rFonts w:ascii="Georgia" w:eastAsia="Georgia" w:hAnsi="Georgia" w:cs="Georgia"/>
                <w:sz w:val="24"/>
                <w:szCs w:val="24"/>
              </w:rPr>
            </w:pPr>
            <w:r>
              <w:rPr>
                <w:rFonts w:ascii="Georgia"/>
                <w:w w:val="90"/>
                <w:sz w:val="24"/>
              </w:rPr>
              <w:t>0.999926</w:t>
            </w:r>
          </w:p>
        </w:tc>
        <w:tc>
          <w:tcPr>
            <w:tcW w:w="1124" w:type="dxa"/>
            <w:tcBorders>
              <w:top w:val="nil"/>
              <w:left w:val="nil"/>
              <w:bottom w:val="nil"/>
              <w:right w:val="nil"/>
            </w:tcBorders>
          </w:tcPr>
          <w:p w14:paraId="55745BDB" w14:textId="77777777" w:rsidR="00283DE0" w:rsidRDefault="00641826" w:rsidP="003B0178">
            <w:pPr>
              <w:pStyle w:val="TableParagraph"/>
              <w:keepLines/>
              <w:spacing w:line="257" w:lineRule="exact"/>
              <w:ind w:left="119"/>
              <w:rPr>
                <w:rFonts w:ascii="Georgia" w:eastAsia="Georgia" w:hAnsi="Georgia" w:cs="Georgia"/>
                <w:sz w:val="24"/>
                <w:szCs w:val="24"/>
              </w:rPr>
            </w:pPr>
            <w:r>
              <w:rPr>
                <w:rFonts w:ascii="Georgia"/>
                <w:w w:val="90"/>
                <w:sz w:val="24"/>
              </w:rPr>
              <w:t>0.999649</w:t>
            </w:r>
          </w:p>
        </w:tc>
        <w:tc>
          <w:tcPr>
            <w:tcW w:w="1122" w:type="dxa"/>
            <w:tcBorders>
              <w:top w:val="nil"/>
              <w:left w:val="nil"/>
              <w:bottom w:val="nil"/>
              <w:right w:val="single" w:sz="3" w:space="0" w:color="000000"/>
            </w:tcBorders>
          </w:tcPr>
          <w:p w14:paraId="6BF4BBAB" w14:textId="77777777" w:rsidR="00283DE0" w:rsidRDefault="00641826" w:rsidP="003B0178">
            <w:pPr>
              <w:pStyle w:val="TableParagraph"/>
              <w:keepLines/>
              <w:spacing w:line="257" w:lineRule="exact"/>
              <w:ind w:left="5"/>
              <w:rPr>
                <w:rFonts w:ascii="Georgia" w:eastAsia="Georgia" w:hAnsi="Georgia" w:cs="Georgia"/>
                <w:sz w:val="24"/>
                <w:szCs w:val="24"/>
              </w:rPr>
            </w:pPr>
            <w:r>
              <w:rPr>
                <w:rFonts w:ascii="Georgia"/>
                <w:w w:val="115"/>
                <w:sz w:val="24"/>
              </w:rPr>
              <w:t>1</w:t>
            </w:r>
          </w:p>
        </w:tc>
      </w:tr>
      <w:tr w:rsidR="00283DE0" w14:paraId="07F9B073" w14:textId="77777777">
        <w:trPr>
          <w:trHeight w:hRule="exact" w:val="289"/>
        </w:trPr>
        <w:tc>
          <w:tcPr>
            <w:tcW w:w="3353" w:type="dxa"/>
            <w:tcBorders>
              <w:top w:val="nil"/>
              <w:left w:val="single" w:sz="3" w:space="0" w:color="000000"/>
              <w:bottom w:val="nil"/>
              <w:right w:val="single" w:sz="3" w:space="0" w:color="000000"/>
            </w:tcBorders>
          </w:tcPr>
          <w:p w14:paraId="295F3D2D" w14:textId="77777777" w:rsidR="00283DE0" w:rsidRDefault="00641826" w:rsidP="003B0178">
            <w:pPr>
              <w:pStyle w:val="TableParagraph"/>
              <w:keepLines/>
              <w:spacing w:line="257" w:lineRule="exact"/>
              <w:rPr>
                <w:rFonts w:ascii="Georgia" w:eastAsia="Georgia" w:hAnsi="Georgia" w:cs="Georgia"/>
                <w:sz w:val="24"/>
                <w:szCs w:val="24"/>
              </w:rPr>
            </w:pPr>
            <w:r>
              <w:rPr>
                <w:rFonts w:ascii="Georgia"/>
                <w:w w:val="95"/>
                <w:sz w:val="24"/>
              </w:rPr>
              <w:t>0.40</w:t>
            </w:r>
          </w:p>
        </w:tc>
        <w:tc>
          <w:tcPr>
            <w:tcW w:w="694" w:type="dxa"/>
            <w:tcBorders>
              <w:top w:val="nil"/>
              <w:left w:val="single" w:sz="3" w:space="0" w:color="000000"/>
              <w:bottom w:val="nil"/>
              <w:right w:val="nil"/>
            </w:tcBorders>
          </w:tcPr>
          <w:p w14:paraId="45BAC2E9" w14:textId="77777777" w:rsidR="00283DE0" w:rsidRDefault="00641826" w:rsidP="003B0178">
            <w:pPr>
              <w:pStyle w:val="TableParagraph"/>
              <w:keepLines/>
              <w:spacing w:line="257" w:lineRule="exact"/>
              <w:ind w:right="2"/>
              <w:rPr>
                <w:rFonts w:ascii="Georgia" w:eastAsia="Georgia" w:hAnsi="Georgia" w:cs="Georgia"/>
                <w:sz w:val="24"/>
                <w:szCs w:val="24"/>
              </w:rPr>
            </w:pPr>
            <w:r>
              <w:rPr>
                <w:rFonts w:ascii="Georgia"/>
                <w:w w:val="115"/>
                <w:sz w:val="24"/>
              </w:rPr>
              <w:t>1</w:t>
            </w:r>
          </w:p>
        </w:tc>
        <w:tc>
          <w:tcPr>
            <w:tcW w:w="1124" w:type="dxa"/>
            <w:tcBorders>
              <w:top w:val="nil"/>
              <w:left w:val="nil"/>
              <w:bottom w:val="nil"/>
              <w:right w:val="nil"/>
            </w:tcBorders>
          </w:tcPr>
          <w:p w14:paraId="28D43D23" w14:textId="77777777" w:rsidR="00283DE0" w:rsidRDefault="00641826" w:rsidP="003B0178">
            <w:pPr>
              <w:pStyle w:val="TableParagraph"/>
              <w:keepLines/>
              <w:spacing w:line="257" w:lineRule="exact"/>
              <w:ind w:left="119"/>
              <w:rPr>
                <w:rFonts w:ascii="Georgia" w:eastAsia="Georgia" w:hAnsi="Georgia" w:cs="Georgia"/>
                <w:sz w:val="24"/>
                <w:szCs w:val="24"/>
              </w:rPr>
            </w:pPr>
            <w:r>
              <w:rPr>
                <w:rFonts w:ascii="Georgia"/>
                <w:w w:val="95"/>
                <w:sz w:val="24"/>
              </w:rPr>
              <w:t>0.999974</w:t>
            </w:r>
          </w:p>
        </w:tc>
        <w:tc>
          <w:tcPr>
            <w:tcW w:w="1124" w:type="dxa"/>
            <w:tcBorders>
              <w:top w:val="nil"/>
              <w:left w:val="nil"/>
              <w:bottom w:val="nil"/>
              <w:right w:val="nil"/>
            </w:tcBorders>
          </w:tcPr>
          <w:p w14:paraId="713A2F0B" w14:textId="77777777" w:rsidR="00283DE0" w:rsidRDefault="00641826" w:rsidP="003B0178">
            <w:pPr>
              <w:pStyle w:val="TableParagraph"/>
              <w:keepLines/>
              <w:spacing w:line="257" w:lineRule="exact"/>
              <w:ind w:left="119"/>
              <w:rPr>
                <w:rFonts w:ascii="Georgia" w:eastAsia="Georgia" w:hAnsi="Georgia" w:cs="Georgia"/>
                <w:sz w:val="24"/>
                <w:szCs w:val="24"/>
              </w:rPr>
            </w:pPr>
            <w:r>
              <w:rPr>
                <w:rFonts w:ascii="Georgia"/>
                <w:w w:val="95"/>
                <w:sz w:val="24"/>
              </w:rPr>
              <w:t>0.999796</w:t>
            </w:r>
          </w:p>
        </w:tc>
        <w:tc>
          <w:tcPr>
            <w:tcW w:w="1122" w:type="dxa"/>
            <w:tcBorders>
              <w:top w:val="nil"/>
              <w:left w:val="nil"/>
              <w:bottom w:val="nil"/>
              <w:right w:val="single" w:sz="3" w:space="0" w:color="000000"/>
            </w:tcBorders>
          </w:tcPr>
          <w:p w14:paraId="602BB633" w14:textId="77777777" w:rsidR="00283DE0" w:rsidRDefault="00641826" w:rsidP="003B0178">
            <w:pPr>
              <w:pStyle w:val="TableParagraph"/>
              <w:keepLines/>
              <w:spacing w:line="257" w:lineRule="exact"/>
              <w:ind w:left="5"/>
              <w:rPr>
                <w:rFonts w:ascii="Georgia" w:eastAsia="Georgia" w:hAnsi="Georgia" w:cs="Georgia"/>
                <w:sz w:val="24"/>
                <w:szCs w:val="24"/>
              </w:rPr>
            </w:pPr>
            <w:r>
              <w:rPr>
                <w:rFonts w:ascii="Georgia"/>
                <w:w w:val="115"/>
                <w:sz w:val="24"/>
              </w:rPr>
              <w:t>1</w:t>
            </w:r>
          </w:p>
        </w:tc>
      </w:tr>
      <w:tr w:rsidR="00283DE0" w14:paraId="40CED6D2" w14:textId="77777777">
        <w:trPr>
          <w:trHeight w:hRule="exact" w:val="295"/>
        </w:trPr>
        <w:tc>
          <w:tcPr>
            <w:tcW w:w="3353" w:type="dxa"/>
            <w:tcBorders>
              <w:top w:val="nil"/>
              <w:left w:val="single" w:sz="3" w:space="0" w:color="000000"/>
              <w:bottom w:val="single" w:sz="3" w:space="0" w:color="000000"/>
              <w:right w:val="single" w:sz="3" w:space="0" w:color="000000"/>
            </w:tcBorders>
          </w:tcPr>
          <w:p w14:paraId="10F2F12A" w14:textId="77777777" w:rsidR="00283DE0" w:rsidRDefault="00641826" w:rsidP="003B0178">
            <w:pPr>
              <w:pStyle w:val="TableParagraph"/>
              <w:keepLines/>
              <w:spacing w:line="257" w:lineRule="exact"/>
              <w:rPr>
                <w:rFonts w:ascii="Georgia" w:eastAsia="Georgia" w:hAnsi="Georgia" w:cs="Georgia"/>
                <w:sz w:val="24"/>
                <w:szCs w:val="24"/>
              </w:rPr>
            </w:pPr>
            <w:r>
              <w:rPr>
                <w:rFonts w:ascii="Georgia"/>
                <w:w w:val="95"/>
                <w:sz w:val="24"/>
              </w:rPr>
              <w:t>0.50</w:t>
            </w:r>
          </w:p>
        </w:tc>
        <w:tc>
          <w:tcPr>
            <w:tcW w:w="694" w:type="dxa"/>
            <w:tcBorders>
              <w:top w:val="nil"/>
              <w:left w:val="single" w:sz="3" w:space="0" w:color="000000"/>
              <w:bottom w:val="single" w:sz="3" w:space="0" w:color="000000"/>
              <w:right w:val="nil"/>
            </w:tcBorders>
          </w:tcPr>
          <w:p w14:paraId="531A9360" w14:textId="77777777" w:rsidR="00283DE0" w:rsidRDefault="00641826" w:rsidP="003B0178">
            <w:pPr>
              <w:pStyle w:val="TableParagraph"/>
              <w:keepLines/>
              <w:spacing w:line="257" w:lineRule="exact"/>
              <w:ind w:right="2"/>
              <w:rPr>
                <w:rFonts w:ascii="Georgia" w:eastAsia="Georgia" w:hAnsi="Georgia" w:cs="Georgia"/>
                <w:sz w:val="24"/>
                <w:szCs w:val="24"/>
              </w:rPr>
            </w:pPr>
            <w:r>
              <w:rPr>
                <w:rFonts w:ascii="Georgia"/>
                <w:w w:val="115"/>
                <w:sz w:val="24"/>
              </w:rPr>
              <w:t>1</w:t>
            </w:r>
          </w:p>
        </w:tc>
        <w:tc>
          <w:tcPr>
            <w:tcW w:w="1124" w:type="dxa"/>
            <w:tcBorders>
              <w:top w:val="nil"/>
              <w:left w:val="nil"/>
              <w:bottom w:val="single" w:sz="3" w:space="0" w:color="000000"/>
              <w:right w:val="nil"/>
            </w:tcBorders>
          </w:tcPr>
          <w:p w14:paraId="3D94AFC7" w14:textId="77777777" w:rsidR="00283DE0" w:rsidRDefault="00641826" w:rsidP="003B0178">
            <w:pPr>
              <w:pStyle w:val="TableParagraph"/>
              <w:keepLines/>
              <w:spacing w:line="257" w:lineRule="exact"/>
              <w:ind w:left="119"/>
              <w:rPr>
                <w:rFonts w:ascii="Georgia" w:eastAsia="Georgia" w:hAnsi="Georgia" w:cs="Georgia"/>
                <w:sz w:val="24"/>
                <w:szCs w:val="24"/>
              </w:rPr>
            </w:pPr>
            <w:r>
              <w:rPr>
                <w:rFonts w:ascii="Georgia"/>
                <w:w w:val="90"/>
                <w:sz w:val="24"/>
              </w:rPr>
              <w:t>0.999984</w:t>
            </w:r>
          </w:p>
        </w:tc>
        <w:tc>
          <w:tcPr>
            <w:tcW w:w="1124" w:type="dxa"/>
            <w:tcBorders>
              <w:top w:val="nil"/>
              <w:left w:val="nil"/>
              <w:bottom w:val="single" w:sz="3" w:space="0" w:color="000000"/>
              <w:right w:val="nil"/>
            </w:tcBorders>
          </w:tcPr>
          <w:p w14:paraId="0C284056" w14:textId="77777777" w:rsidR="00283DE0" w:rsidRDefault="00641826" w:rsidP="003B0178">
            <w:pPr>
              <w:pStyle w:val="TableParagraph"/>
              <w:keepLines/>
              <w:spacing w:line="257" w:lineRule="exact"/>
              <w:ind w:left="119"/>
              <w:rPr>
                <w:rFonts w:ascii="Georgia" w:eastAsia="Georgia" w:hAnsi="Georgia" w:cs="Georgia"/>
                <w:sz w:val="24"/>
                <w:szCs w:val="24"/>
              </w:rPr>
            </w:pPr>
            <w:r>
              <w:rPr>
                <w:rFonts w:ascii="Georgia"/>
                <w:w w:val="90"/>
                <w:sz w:val="24"/>
              </w:rPr>
              <w:t>0.999934</w:t>
            </w:r>
          </w:p>
        </w:tc>
        <w:tc>
          <w:tcPr>
            <w:tcW w:w="1122" w:type="dxa"/>
            <w:tcBorders>
              <w:top w:val="nil"/>
              <w:left w:val="nil"/>
              <w:bottom w:val="single" w:sz="3" w:space="0" w:color="000000"/>
              <w:right w:val="single" w:sz="3" w:space="0" w:color="000000"/>
            </w:tcBorders>
          </w:tcPr>
          <w:p w14:paraId="7F38CAF3" w14:textId="77777777" w:rsidR="00283DE0" w:rsidRDefault="00641826" w:rsidP="003B0178">
            <w:pPr>
              <w:pStyle w:val="TableParagraph"/>
              <w:keepLines/>
              <w:spacing w:line="257" w:lineRule="exact"/>
              <w:ind w:left="5"/>
              <w:rPr>
                <w:rFonts w:ascii="Georgia" w:eastAsia="Georgia" w:hAnsi="Georgia" w:cs="Georgia"/>
                <w:sz w:val="24"/>
                <w:szCs w:val="24"/>
              </w:rPr>
            </w:pPr>
            <w:r>
              <w:rPr>
                <w:rFonts w:ascii="Georgia"/>
                <w:w w:val="115"/>
                <w:sz w:val="24"/>
              </w:rPr>
              <w:t>1</w:t>
            </w:r>
          </w:p>
        </w:tc>
      </w:tr>
    </w:tbl>
    <w:p w14:paraId="5A140A95" w14:textId="77777777" w:rsidR="00283DE0" w:rsidRDefault="00283DE0" w:rsidP="003B0178">
      <w:pPr>
        <w:keepLines/>
        <w:spacing w:line="257" w:lineRule="exact"/>
        <w:rPr>
          <w:rFonts w:ascii="Georgia" w:eastAsia="Georgia" w:hAnsi="Georgia" w:cs="Georgia"/>
          <w:sz w:val="24"/>
          <w:szCs w:val="24"/>
        </w:rPr>
        <w:sectPr w:rsidR="00283DE0">
          <w:footerReference w:type="default" r:id="rId20"/>
          <w:pgSz w:w="12240" w:h="15840"/>
          <w:pgMar w:top="1500" w:right="1720" w:bottom="280" w:left="1720" w:header="0" w:footer="0" w:gutter="0"/>
          <w:cols w:space="720"/>
        </w:sectPr>
      </w:pPr>
    </w:p>
    <w:p w14:paraId="4DE6DD3B" w14:textId="77777777" w:rsidR="00283DE0" w:rsidRDefault="00283DE0" w:rsidP="003B0178">
      <w:pPr>
        <w:keepLines/>
        <w:rPr>
          <w:rFonts w:ascii="Georgia" w:eastAsia="Georgia" w:hAnsi="Georgia" w:cs="Georgia"/>
          <w:sz w:val="20"/>
          <w:szCs w:val="20"/>
        </w:rPr>
      </w:pPr>
    </w:p>
    <w:p w14:paraId="2CC1F7E0" w14:textId="77777777" w:rsidR="00283DE0" w:rsidRDefault="00283DE0" w:rsidP="003B0178">
      <w:pPr>
        <w:keepLines/>
        <w:rPr>
          <w:rFonts w:ascii="Georgia" w:eastAsia="Georgia" w:hAnsi="Georgia" w:cs="Georgia"/>
          <w:sz w:val="20"/>
          <w:szCs w:val="20"/>
        </w:rPr>
      </w:pPr>
    </w:p>
    <w:p w14:paraId="284F253E" w14:textId="77777777" w:rsidR="00283DE0" w:rsidRDefault="00283DE0" w:rsidP="003B0178">
      <w:pPr>
        <w:keepLines/>
        <w:rPr>
          <w:rFonts w:ascii="Georgia" w:eastAsia="Georgia" w:hAnsi="Georgia" w:cs="Georgia"/>
          <w:sz w:val="20"/>
          <w:szCs w:val="20"/>
        </w:rPr>
      </w:pPr>
    </w:p>
    <w:p w14:paraId="7F547F54" w14:textId="77777777" w:rsidR="00283DE0" w:rsidRDefault="00283DE0" w:rsidP="003B0178">
      <w:pPr>
        <w:keepLines/>
        <w:spacing w:before="11"/>
        <w:rPr>
          <w:rFonts w:ascii="Georgia" w:eastAsia="Georgia" w:hAnsi="Georgia" w:cs="Georgia"/>
          <w:sz w:val="18"/>
          <w:szCs w:val="18"/>
        </w:rPr>
      </w:pPr>
    </w:p>
    <w:p w14:paraId="67A5C87A" w14:textId="58F848B1" w:rsidR="00283DE0" w:rsidRDefault="00641826" w:rsidP="003B0178">
      <w:pPr>
        <w:pStyle w:val="Heading1"/>
        <w:keepLines/>
        <w:rPr>
          <w:b w:val="0"/>
          <w:bCs w:val="0"/>
        </w:rPr>
      </w:pPr>
      <w:r>
        <w:rPr>
          <w:w w:val="95"/>
        </w:rPr>
        <w:t>Figure</w:t>
      </w:r>
      <w:r>
        <w:rPr>
          <w:spacing w:val="63"/>
          <w:w w:val="95"/>
        </w:rPr>
        <w:t xml:space="preserve"> </w:t>
      </w:r>
      <w:del w:id="1423" w:author="Craig Mak" w:date="2015-07-27T13:15:00Z">
        <w:r w:rsidDel="003C3F2B">
          <w:rPr>
            <w:w w:val="95"/>
          </w:rPr>
          <w:delText>Captions</w:delText>
        </w:r>
      </w:del>
      <w:ins w:id="1424" w:author="Craig Mak" w:date="2015-07-27T13:15:00Z">
        <w:r w:rsidR="003C3F2B">
          <w:rPr>
            <w:w w:val="95"/>
          </w:rPr>
          <w:t>Legends</w:t>
        </w:r>
      </w:ins>
    </w:p>
    <w:p w14:paraId="5E08E009" w14:textId="77777777" w:rsidR="00283DE0" w:rsidRDefault="00283DE0" w:rsidP="003B0178">
      <w:pPr>
        <w:keepLines/>
        <w:spacing w:before="11"/>
        <w:rPr>
          <w:rFonts w:ascii="Georgia" w:eastAsia="Georgia" w:hAnsi="Georgia" w:cs="Georgia"/>
          <w:b/>
          <w:bCs/>
          <w:sz w:val="40"/>
          <w:szCs w:val="40"/>
        </w:rPr>
      </w:pPr>
    </w:p>
    <w:p w14:paraId="1587B2CE" w14:textId="73B792C7" w:rsidR="00283DE0" w:rsidRDefault="003C3F2B" w:rsidP="003B0178">
      <w:pPr>
        <w:pStyle w:val="BodyText"/>
        <w:keepLines/>
        <w:numPr>
          <w:ilvl w:val="0"/>
          <w:numId w:val="5"/>
        </w:numPr>
        <w:tabs>
          <w:tab w:val="left" w:pos="1387"/>
          <w:tab w:val="left" w:pos="3561"/>
          <w:tab w:val="left" w:pos="4664"/>
          <w:tab w:val="left" w:pos="7233"/>
        </w:tabs>
        <w:spacing w:line="246" w:lineRule="auto"/>
        <w:ind w:right="1125" w:hanging="538"/>
      </w:pPr>
      <w:ins w:id="1425" w:author="Craig Mak" w:date="2015-07-27T13:14:00Z">
        <w:r>
          <w:t xml:space="preserve">Figure 1. </w:t>
        </w:r>
      </w:ins>
      <w:r w:rsidR="00641826" w:rsidRPr="00103A57">
        <w:t xml:space="preserve">Entropy-scaling framework for similarity search. (a) The </w:t>
      </w:r>
      <w:proofErr w:type="gramStart"/>
      <w:r w:rsidR="00641826" w:rsidRPr="00103A57">
        <w:t>na</w:t>
      </w:r>
      <w:proofErr w:type="gramEnd"/>
      <w:del w:id="1426" w:author="Noah Daniels" w:date="2015-08-01T15:13:00Z">
        <w:r w:rsidR="00641826" w:rsidRPr="00103A57" w:rsidDel="006D5715">
          <w:delText>¨ı</w:delText>
        </w:r>
      </w:del>
      <w:ins w:id="1427" w:author="Noah Daniels" w:date="2015-08-01T15:13:00Z">
        <w:r w:rsidR="006D5715">
          <w:t>ï</w:t>
        </w:r>
      </w:ins>
      <w:r w:rsidR="00641826" w:rsidRPr="00103A57">
        <w:t>ve</w:t>
      </w:r>
      <w:r w:rsidR="00641826">
        <w:rPr>
          <w:w w:val="89"/>
        </w:rPr>
        <w:t xml:space="preserve"> </w:t>
      </w:r>
      <w:r w:rsidR="00641826">
        <w:rPr>
          <w:spacing w:val="-2"/>
        </w:rPr>
        <w:t>approach</w:t>
      </w:r>
      <w:r w:rsidR="00641826">
        <w:rPr>
          <w:spacing w:val="-20"/>
        </w:rPr>
        <w:t xml:space="preserve"> </w:t>
      </w:r>
      <w:r w:rsidR="00641826">
        <w:t>tests</w:t>
      </w:r>
      <w:r w:rsidR="00641826">
        <w:rPr>
          <w:spacing w:val="-20"/>
        </w:rPr>
        <w:t xml:space="preserve"> </w:t>
      </w:r>
      <w:r w:rsidR="00641826">
        <w:rPr>
          <w:spacing w:val="-3"/>
        </w:rPr>
        <w:t>each</w:t>
      </w:r>
      <w:r w:rsidR="00641826">
        <w:rPr>
          <w:spacing w:val="-20"/>
        </w:rPr>
        <w:t xml:space="preserve"> </w:t>
      </w:r>
      <w:r w:rsidR="00641826">
        <w:t>query</w:t>
      </w:r>
      <w:r w:rsidR="00641826">
        <w:rPr>
          <w:spacing w:val="-20"/>
        </w:rPr>
        <w:t xml:space="preserve"> </w:t>
      </w:r>
      <w:r w:rsidR="00641826">
        <w:t>against</w:t>
      </w:r>
      <w:r w:rsidR="00641826">
        <w:rPr>
          <w:spacing w:val="-19"/>
        </w:rPr>
        <w:t xml:space="preserve"> </w:t>
      </w:r>
      <w:r w:rsidR="00641826">
        <w:rPr>
          <w:spacing w:val="-3"/>
        </w:rPr>
        <w:t>each</w:t>
      </w:r>
      <w:r w:rsidR="00641826">
        <w:rPr>
          <w:spacing w:val="-20"/>
        </w:rPr>
        <w:t xml:space="preserve"> </w:t>
      </w:r>
      <w:r w:rsidR="00641826">
        <w:t>database</w:t>
      </w:r>
      <w:r w:rsidR="00641826">
        <w:rPr>
          <w:spacing w:val="-20"/>
        </w:rPr>
        <w:t xml:space="preserve"> </w:t>
      </w:r>
      <w:r w:rsidR="00641826">
        <w:rPr>
          <w:spacing w:val="-3"/>
        </w:rPr>
        <w:t>en</w:t>
      </w:r>
      <w:r w:rsidR="00641826">
        <w:rPr>
          <w:spacing w:val="-2"/>
        </w:rPr>
        <w:t>try</w:t>
      </w:r>
      <w:r w:rsidR="00641826">
        <w:rPr>
          <w:spacing w:val="-20"/>
        </w:rPr>
        <w:t xml:space="preserve"> </w:t>
      </w:r>
      <w:r w:rsidR="00641826">
        <w:t>to</w:t>
      </w:r>
      <w:r w:rsidR="00641826">
        <w:rPr>
          <w:spacing w:val="-19"/>
        </w:rPr>
        <w:t xml:space="preserve"> </w:t>
      </w:r>
      <w:r w:rsidR="00641826">
        <w:t>fi</w:t>
      </w:r>
      <w:r w:rsidR="00641826">
        <w:rPr>
          <w:spacing w:val="28"/>
          <w:w w:val="87"/>
        </w:rPr>
        <w:t xml:space="preserve"> </w:t>
      </w:r>
      <w:r w:rsidR="00641826">
        <w:rPr>
          <w:spacing w:val="-2"/>
        </w:rPr>
        <w:t>entries</w:t>
      </w:r>
      <w:r w:rsidR="00641826">
        <w:rPr>
          <w:spacing w:val="-13"/>
        </w:rPr>
        <w:t xml:space="preserve"> </w:t>
      </w:r>
      <w:r w:rsidR="00641826">
        <w:t>within</w:t>
      </w:r>
      <w:r w:rsidR="00641826">
        <w:rPr>
          <w:spacing w:val="-11"/>
        </w:rPr>
        <w:t xml:space="preserve"> </w:t>
      </w:r>
      <w:r w:rsidR="00641826">
        <w:t>distance</w:t>
      </w:r>
      <w:r w:rsidR="00641826">
        <w:rPr>
          <w:spacing w:val="-12"/>
        </w:rPr>
        <w:t xml:space="preserve"> </w:t>
      </w:r>
      <w:r w:rsidR="00641826">
        <w:rPr>
          <w:rFonts w:cs="Georgia"/>
          <w:i/>
        </w:rPr>
        <w:t>r</w:t>
      </w:r>
      <w:r w:rsidR="00641826">
        <w:rPr>
          <w:rFonts w:cs="Georgia"/>
          <w:i/>
          <w:spacing w:val="-8"/>
        </w:rPr>
        <w:t xml:space="preserve"> </w:t>
      </w:r>
      <w:r w:rsidR="00641826">
        <w:t>of</w:t>
      </w:r>
      <w:r w:rsidR="00641826">
        <w:rPr>
          <w:spacing w:val="-13"/>
        </w:rPr>
        <w:t xml:space="preserve"> </w:t>
      </w:r>
      <w:r w:rsidR="00641826">
        <w:t>the</w:t>
      </w:r>
      <w:r w:rsidR="00641826">
        <w:rPr>
          <w:spacing w:val="-12"/>
        </w:rPr>
        <w:t xml:space="preserve"> </w:t>
      </w:r>
      <w:r w:rsidR="00641826">
        <w:t>query</w:t>
      </w:r>
      <w:r w:rsidR="00641826">
        <w:rPr>
          <w:spacing w:val="-11"/>
        </w:rPr>
        <w:t xml:space="preserve"> </w:t>
      </w:r>
      <w:r w:rsidR="00641826">
        <w:t>(inside</w:t>
      </w:r>
      <w:r w:rsidR="00641826">
        <w:rPr>
          <w:spacing w:val="-13"/>
        </w:rPr>
        <w:t xml:space="preserve"> </w:t>
      </w:r>
      <w:r w:rsidR="00641826">
        <w:t>the</w:t>
      </w:r>
      <w:r w:rsidR="00641826">
        <w:rPr>
          <w:spacing w:val="-11"/>
        </w:rPr>
        <w:t xml:space="preserve"> </w:t>
      </w:r>
      <w:r w:rsidR="00641826">
        <w:t>small</w:t>
      </w:r>
      <w:r w:rsidR="00641826">
        <w:rPr>
          <w:spacing w:val="-12"/>
        </w:rPr>
        <w:t xml:space="preserve"> </w:t>
      </w:r>
      <w:r w:rsidR="00641826">
        <w:t>green</w:t>
      </w:r>
      <w:r w:rsidR="00641826">
        <w:rPr>
          <w:spacing w:val="20"/>
          <w:w w:val="91"/>
        </w:rPr>
        <w:t xml:space="preserve"> </w:t>
      </w:r>
      <w:r w:rsidR="00641826">
        <w:t>disc).</w:t>
      </w:r>
      <w:r w:rsidR="00641826">
        <w:rPr>
          <w:spacing w:val="-2"/>
        </w:rPr>
        <w:t xml:space="preserve"> </w:t>
      </w:r>
      <w:r w:rsidR="00641826">
        <w:t>(b)</w:t>
      </w:r>
      <w:r w:rsidR="00641826">
        <w:rPr>
          <w:spacing w:val="-16"/>
        </w:rPr>
        <w:t xml:space="preserve"> </w:t>
      </w:r>
      <w:r w:rsidR="00641826">
        <w:t>By</w:t>
      </w:r>
      <w:r w:rsidR="00641826">
        <w:rPr>
          <w:spacing w:val="-17"/>
        </w:rPr>
        <w:t xml:space="preserve"> </w:t>
      </w:r>
      <w:r w:rsidR="00641826">
        <w:t>selecting</w:t>
      </w:r>
      <w:r w:rsidR="00641826">
        <w:rPr>
          <w:spacing w:val="-15"/>
        </w:rPr>
        <w:t xml:space="preserve"> </w:t>
      </w:r>
      <w:r w:rsidR="00641826">
        <w:t>appropriate</w:t>
      </w:r>
      <w:r w:rsidR="00641826">
        <w:rPr>
          <w:spacing w:val="-17"/>
        </w:rPr>
        <w:t xml:space="preserve"> </w:t>
      </w:r>
      <w:r w:rsidR="00641826">
        <w:t>cluster</w:t>
      </w:r>
      <w:r w:rsidR="00641826">
        <w:rPr>
          <w:spacing w:val="-16"/>
        </w:rPr>
        <w:t xml:space="preserve"> </w:t>
      </w:r>
      <w:r w:rsidR="00641826">
        <w:rPr>
          <w:spacing w:val="-2"/>
        </w:rPr>
        <w:t>centers</w:t>
      </w:r>
      <w:r w:rsidR="00641826">
        <w:rPr>
          <w:spacing w:val="-16"/>
        </w:rPr>
        <w:t xml:space="preserve"> </w:t>
      </w:r>
      <w:r w:rsidR="00641826">
        <w:t>with</w:t>
      </w:r>
      <w:r w:rsidR="00641826">
        <w:rPr>
          <w:spacing w:val="-17"/>
        </w:rPr>
        <w:t xml:space="preserve"> </w:t>
      </w:r>
      <w:r w:rsidR="00641826">
        <w:t>maxi</w:t>
      </w:r>
      <w:del w:id="1428" w:author="Noah Daniels" w:date="2015-08-01T15:13:00Z">
        <w:r w:rsidR="00641826" w:rsidDel="006D5715">
          <w:delText>-</w:delText>
        </w:r>
        <w:r w:rsidR="00641826" w:rsidDel="006D5715">
          <w:rPr>
            <w:spacing w:val="21"/>
            <w:w w:val="94"/>
          </w:rPr>
          <w:delText xml:space="preserve"> </w:delText>
        </w:r>
      </w:del>
      <w:r w:rsidR="00641826">
        <w:rPr>
          <w:spacing w:val="-4"/>
        </w:rPr>
        <w:t>mum</w:t>
      </w:r>
      <w:r w:rsidR="00641826">
        <w:rPr>
          <w:spacing w:val="-10"/>
        </w:rPr>
        <w:t xml:space="preserve"> </w:t>
      </w:r>
      <w:r w:rsidR="00641826">
        <w:t>radius</w:t>
      </w:r>
      <w:r w:rsidR="00641826">
        <w:rPr>
          <w:spacing w:val="-10"/>
        </w:rPr>
        <w:t xml:space="preserve"> </w:t>
      </w:r>
      <w:r w:rsidR="00641826">
        <w:rPr>
          <w:rFonts w:cs="Georgia"/>
          <w:i/>
          <w:spacing w:val="-2"/>
        </w:rPr>
        <w:t>r</w:t>
      </w:r>
      <w:r w:rsidR="00641826">
        <w:rPr>
          <w:rFonts w:ascii="Palatino Linotype" w:eastAsia="Palatino Linotype" w:hAnsi="Palatino Linotype" w:cs="Palatino Linotype"/>
          <w:i/>
          <w:spacing w:val="-1"/>
          <w:position w:val="-3"/>
          <w:sz w:val="16"/>
          <w:szCs w:val="16"/>
        </w:rPr>
        <w:t>c</w:t>
      </w:r>
      <w:r w:rsidR="00641826">
        <w:rPr>
          <w:rFonts w:ascii="Palatino Linotype" w:eastAsia="Palatino Linotype" w:hAnsi="Palatino Linotype" w:cs="Palatino Linotype"/>
          <w:i/>
          <w:spacing w:val="14"/>
          <w:position w:val="-3"/>
          <w:sz w:val="16"/>
          <w:szCs w:val="16"/>
        </w:rPr>
        <w:t xml:space="preserve"> </w:t>
      </w:r>
      <w:r w:rsidR="00641826">
        <w:t>to</w:t>
      </w:r>
      <w:r w:rsidR="00641826">
        <w:rPr>
          <w:spacing w:val="-10"/>
        </w:rPr>
        <w:t xml:space="preserve"> </w:t>
      </w:r>
      <w:r w:rsidR="00641826">
        <w:t>partition</w:t>
      </w:r>
      <w:r w:rsidR="00641826">
        <w:rPr>
          <w:spacing w:val="-9"/>
        </w:rPr>
        <w:t xml:space="preserve"> </w:t>
      </w:r>
      <w:r w:rsidR="00641826">
        <w:t>the</w:t>
      </w:r>
      <w:r w:rsidR="00641826">
        <w:rPr>
          <w:spacing w:val="-10"/>
        </w:rPr>
        <w:t xml:space="preserve"> </w:t>
      </w:r>
      <w:r w:rsidR="00641826">
        <w:t>database,</w:t>
      </w:r>
      <w:r w:rsidR="00641826">
        <w:rPr>
          <w:spacing w:val="-10"/>
        </w:rPr>
        <w:t xml:space="preserve"> </w:t>
      </w:r>
      <w:r w:rsidR="00641826">
        <w:rPr>
          <w:spacing w:val="-5"/>
        </w:rPr>
        <w:t>we</w:t>
      </w:r>
      <w:r w:rsidR="00641826">
        <w:rPr>
          <w:spacing w:val="-10"/>
        </w:rPr>
        <w:t xml:space="preserve"> </w:t>
      </w:r>
      <w:r w:rsidR="00641826">
        <w:t>can</w:t>
      </w:r>
      <w:r w:rsidR="00641826">
        <w:rPr>
          <w:spacing w:val="-10"/>
        </w:rPr>
        <w:t xml:space="preserve"> </w:t>
      </w:r>
      <w:r w:rsidR="00641826">
        <w:t>(c)</w:t>
      </w:r>
      <w:r w:rsidR="00641826">
        <w:rPr>
          <w:spacing w:val="-10"/>
        </w:rPr>
        <w:t xml:space="preserve"> </w:t>
      </w:r>
      <w:r w:rsidR="00641826">
        <w:t>fi</w:t>
      </w:r>
      <w:r w:rsidR="00103A57">
        <w:t xml:space="preserve">rst </w:t>
      </w:r>
      <w:r w:rsidR="00641826">
        <w:t>do</w:t>
      </w:r>
      <w:r w:rsidR="00641826">
        <w:rPr>
          <w:spacing w:val="-10"/>
        </w:rPr>
        <w:t xml:space="preserve"> </w:t>
      </w:r>
      <w:r w:rsidR="00641826">
        <w:t>a</w:t>
      </w:r>
      <w:r w:rsidR="00641826">
        <w:rPr>
          <w:spacing w:val="24"/>
          <w:w w:val="96"/>
        </w:rPr>
        <w:t xml:space="preserve"> </w:t>
      </w:r>
      <w:r w:rsidR="00641826">
        <w:t>coarse</w:t>
      </w:r>
      <w:r w:rsidR="00641826">
        <w:rPr>
          <w:spacing w:val="-22"/>
        </w:rPr>
        <w:t xml:space="preserve"> </w:t>
      </w:r>
      <w:r w:rsidR="00641826">
        <w:rPr>
          <w:spacing w:val="-2"/>
        </w:rPr>
        <w:t>search</w:t>
      </w:r>
      <w:r w:rsidR="00641826">
        <w:rPr>
          <w:spacing w:val="-21"/>
        </w:rPr>
        <w:t xml:space="preserve"> </w:t>
      </w:r>
      <w:r w:rsidR="00641826">
        <w:t>to</w:t>
      </w:r>
      <w:r w:rsidR="00641826">
        <w:rPr>
          <w:spacing w:val="-21"/>
        </w:rPr>
        <w:t xml:space="preserve"> </w:t>
      </w:r>
      <w:r w:rsidR="00641826">
        <w:t>fi</w:t>
      </w:r>
      <w:r w:rsidR="00103A57">
        <w:t xml:space="preserve">nd </w:t>
      </w:r>
      <w:r w:rsidR="00641826">
        <w:t>all</w:t>
      </w:r>
      <w:r w:rsidR="00641826">
        <w:rPr>
          <w:spacing w:val="-4"/>
        </w:rPr>
        <w:t xml:space="preserve"> </w:t>
      </w:r>
      <w:r w:rsidR="00641826">
        <w:t>cluster</w:t>
      </w:r>
      <w:r w:rsidR="00641826">
        <w:rPr>
          <w:spacing w:val="-4"/>
        </w:rPr>
        <w:t xml:space="preserve"> </w:t>
      </w:r>
      <w:r w:rsidR="00641826">
        <w:rPr>
          <w:spacing w:val="-2"/>
        </w:rPr>
        <w:t>centers</w:t>
      </w:r>
      <w:r w:rsidR="00641826">
        <w:rPr>
          <w:spacing w:val="-4"/>
        </w:rPr>
        <w:t xml:space="preserve"> </w:t>
      </w:r>
      <w:r w:rsidR="00641826">
        <w:t>within</w:t>
      </w:r>
      <w:r w:rsidR="00641826">
        <w:rPr>
          <w:spacing w:val="-3"/>
        </w:rPr>
        <w:t xml:space="preserve"> </w:t>
      </w:r>
      <w:r w:rsidR="00641826">
        <w:t>distance</w:t>
      </w:r>
      <w:r w:rsidR="00641826">
        <w:rPr>
          <w:spacing w:val="-5"/>
        </w:rPr>
        <w:t xml:space="preserve"> </w:t>
      </w:r>
      <w:r w:rsidR="00641826">
        <w:rPr>
          <w:rFonts w:cs="Georgia"/>
          <w:i/>
        </w:rPr>
        <w:t>r</w:t>
      </w:r>
      <w:r w:rsidR="00641826">
        <w:rPr>
          <w:rFonts w:cs="Georgia"/>
          <w:i/>
          <w:spacing w:val="-16"/>
        </w:rPr>
        <w:t xml:space="preserve"> </w:t>
      </w:r>
      <w:r w:rsidR="00641826">
        <w:t>+</w:t>
      </w:r>
      <w:r w:rsidR="00641826">
        <w:rPr>
          <w:spacing w:val="-22"/>
        </w:rPr>
        <w:t xml:space="preserve"> </w:t>
      </w:r>
      <w:r w:rsidR="00641826">
        <w:rPr>
          <w:rFonts w:cs="Georgia"/>
          <w:i/>
          <w:spacing w:val="-2"/>
        </w:rPr>
        <w:t>r</w:t>
      </w:r>
      <w:r w:rsidR="00641826">
        <w:rPr>
          <w:rFonts w:ascii="Palatino Linotype" w:eastAsia="Palatino Linotype" w:hAnsi="Palatino Linotype" w:cs="Palatino Linotype"/>
          <w:i/>
          <w:spacing w:val="-1"/>
          <w:position w:val="-3"/>
          <w:sz w:val="16"/>
          <w:szCs w:val="16"/>
        </w:rPr>
        <w:t>c</w:t>
      </w:r>
      <w:r w:rsidR="00641826">
        <w:rPr>
          <w:rFonts w:ascii="Palatino Linotype" w:eastAsia="Palatino Linotype" w:hAnsi="Palatino Linotype" w:cs="Palatino Linotype"/>
          <w:i/>
          <w:spacing w:val="22"/>
          <w:w w:val="112"/>
          <w:position w:val="-3"/>
          <w:sz w:val="16"/>
          <w:szCs w:val="16"/>
        </w:rPr>
        <w:t xml:space="preserve"> </w:t>
      </w:r>
      <w:r w:rsidR="00641826">
        <w:t>of</w:t>
      </w:r>
      <w:r w:rsidR="00641826">
        <w:rPr>
          <w:spacing w:val="10"/>
        </w:rPr>
        <w:t xml:space="preserve"> </w:t>
      </w:r>
      <w:r w:rsidR="00641826">
        <w:t>a</w:t>
      </w:r>
      <w:r w:rsidR="00641826">
        <w:rPr>
          <w:spacing w:val="11"/>
        </w:rPr>
        <w:t xml:space="preserve"> </w:t>
      </w:r>
      <w:r w:rsidR="00641826">
        <w:t>query</w:t>
      </w:r>
      <w:r w:rsidR="00641826">
        <w:rPr>
          <w:spacing w:val="12"/>
        </w:rPr>
        <w:t xml:space="preserve"> </w:t>
      </w:r>
      <w:r w:rsidR="00641826">
        <w:t>(larger</w:t>
      </w:r>
      <w:r w:rsidR="00641826">
        <w:rPr>
          <w:spacing w:val="11"/>
        </w:rPr>
        <w:t xml:space="preserve"> </w:t>
      </w:r>
      <w:r w:rsidR="00641826">
        <w:t>green</w:t>
      </w:r>
      <w:r w:rsidR="00641826">
        <w:rPr>
          <w:spacing w:val="10"/>
        </w:rPr>
        <w:t xml:space="preserve"> </w:t>
      </w:r>
      <w:r w:rsidR="00641826">
        <w:t>disc),</w:t>
      </w:r>
      <w:r w:rsidR="00641826">
        <w:rPr>
          <w:spacing w:val="15"/>
        </w:rPr>
        <w:t xml:space="preserve"> </w:t>
      </w:r>
      <w:r w:rsidR="00641826">
        <w:t>and</w:t>
      </w:r>
      <w:r w:rsidR="00641826">
        <w:rPr>
          <w:spacing w:val="11"/>
        </w:rPr>
        <w:t xml:space="preserve"> </w:t>
      </w:r>
      <w:r w:rsidR="00641826">
        <w:t>then</w:t>
      </w:r>
      <w:r w:rsidR="00641826">
        <w:rPr>
          <w:spacing w:val="12"/>
        </w:rPr>
        <w:t xml:space="preserve"> </w:t>
      </w:r>
      <w:r w:rsidR="00641826">
        <w:t>the</w:t>
      </w:r>
      <w:r w:rsidR="00641826">
        <w:rPr>
          <w:spacing w:val="11"/>
        </w:rPr>
        <w:t xml:space="preserve"> </w:t>
      </w:r>
      <w:r w:rsidR="00641826">
        <w:t>(d)</w:t>
      </w:r>
      <w:r w:rsidR="00641826">
        <w:rPr>
          <w:spacing w:val="11"/>
        </w:rPr>
        <w:t xml:space="preserve"> </w:t>
      </w:r>
      <w:r w:rsidR="00641826">
        <w:t>triangle</w:t>
      </w:r>
      <w:r w:rsidR="00641826">
        <w:rPr>
          <w:spacing w:val="11"/>
        </w:rPr>
        <w:t xml:space="preserve"> </w:t>
      </w:r>
      <w:r w:rsidR="00103A57">
        <w:t>in</w:t>
      </w:r>
      <w:r w:rsidR="00641826">
        <w:rPr>
          <w:spacing w:val="-2"/>
        </w:rPr>
        <w:t>equalit</w:t>
      </w:r>
      <w:r w:rsidR="00641826">
        <w:rPr>
          <w:spacing w:val="-1"/>
        </w:rPr>
        <w:t>y</w:t>
      </w:r>
      <w:r w:rsidR="00641826">
        <w:rPr>
          <w:spacing w:val="6"/>
        </w:rPr>
        <w:t xml:space="preserve"> </w:t>
      </w:r>
      <w:r w:rsidR="00641826">
        <w:rPr>
          <w:spacing w:val="-2"/>
        </w:rPr>
        <w:t>guarantees</w:t>
      </w:r>
      <w:r w:rsidR="00641826">
        <w:rPr>
          <w:spacing w:val="6"/>
        </w:rPr>
        <w:t xml:space="preserve"> </w:t>
      </w:r>
      <w:r w:rsidR="00641826">
        <w:t>that</w:t>
      </w:r>
      <w:r w:rsidR="00641826">
        <w:rPr>
          <w:spacing w:val="7"/>
        </w:rPr>
        <w:t xml:space="preserve"> </w:t>
      </w:r>
      <w:r w:rsidR="00641826">
        <w:t>a</w:t>
      </w:r>
      <w:r w:rsidR="00641826">
        <w:rPr>
          <w:spacing w:val="6"/>
        </w:rPr>
        <w:t xml:space="preserve"> </w:t>
      </w:r>
      <w:r w:rsidR="00641826">
        <w:t>fi</w:t>
      </w:r>
      <w:r w:rsidR="00103A57">
        <w:t xml:space="preserve">ne </w:t>
      </w:r>
      <w:r w:rsidR="00641826" w:rsidRPr="00103A57">
        <w:t>search over all corresponding cluster entries (blue polygonal regions) will suffice.</w:t>
      </w:r>
    </w:p>
    <w:p w14:paraId="11E35424" w14:textId="77777777" w:rsidR="00283DE0" w:rsidRDefault="00283DE0" w:rsidP="003B0178">
      <w:pPr>
        <w:keepLines/>
        <w:spacing w:before="4"/>
        <w:rPr>
          <w:rFonts w:ascii="Georgia" w:eastAsia="Georgia" w:hAnsi="Georgia" w:cs="Georgia"/>
          <w:sz w:val="21"/>
          <w:szCs w:val="21"/>
        </w:rPr>
      </w:pPr>
    </w:p>
    <w:p w14:paraId="591FB19C" w14:textId="64E52281" w:rsidR="00283DE0" w:rsidRDefault="003C3F2B" w:rsidP="003B0178">
      <w:pPr>
        <w:pStyle w:val="BodyText"/>
        <w:keepLines/>
        <w:numPr>
          <w:ilvl w:val="0"/>
          <w:numId w:val="5"/>
        </w:numPr>
        <w:tabs>
          <w:tab w:val="left" w:pos="1387"/>
        </w:tabs>
        <w:spacing w:line="254" w:lineRule="auto"/>
        <w:ind w:right="1125" w:hanging="538"/>
      </w:pPr>
      <w:ins w:id="1429" w:author="Craig Mak" w:date="2015-07-27T13:14:00Z">
        <w:r>
          <w:rPr>
            <w:spacing w:val="1"/>
          </w:rPr>
          <w:t xml:space="preserve">Figure 2. </w:t>
        </w:r>
      </w:ins>
      <w:r w:rsidR="00641826">
        <w:rPr>
          <w:spacing w:val="1"/>
        </w:rPr>
        <w:t>Cartoon</w:t>
      </w:r>
      <w:r w:rsidR="00641826">
        <w:rPr>
          <w:spacing w:val="-25"/>
        </w:rPr>
        <w:t xml:space="preserve"> </w:t>
      </w:r>
      <w:r w:rsidR="00641826">
        <w:t>depiction</w:t>
      </w:r>
      <w:r w:rsidR="00641826">
        <w:rPr>
          <w:spacing w:val="-25"/>
        </w:rPr>
        <w:t xml:space="preserve"> </w:t>
      </w:r>
      <w:r w:rsidR="00641826">
        <w:t>of</w:t>
      </w:r>
      <w:r w:rsidR="00641826">
        <w:rPr>
          <w:spacing w:val="-24"/>
        </w:rPr>
        <w:t xml:space="preserve"> </w:t>
      </w:r>
      <w:r w:rsidR="00641826">
        <w:rPr>
          <w:spacing w:val="-2"/>
        </w:rPr>
        <w:t>poin</w:t>
      </w:r>
      <w:r w:rsidR="00641826">
        <w:rPr>
          <w:spacing w:val="-1"/>
        </w:rPr>
        <w:t>ts</w:t>
      </w:r>
      <w:r w:rsidR="00641826">
        <w:rPr>
          <w:spacing w:val="-25"/>
        </w:rPr>
        <w:t xml:space="preserve"> </w:t>
      </w:r>
      <w:r w:rsidR="00641826">
        <w:t>in</w:t>
      </w:r>
      <w:r w:rsidR="00641826">
        <w:rPr>
          <w:spacing w:val="-24"/>
        </w:rPr>
        <w:t xml:space="preserve"> </w:t>
      </w:r>
      <w:r w:rsidR="00641826">
        <w:t>an</w:t>
      </w:r>
      <w:r w:rsidR="00641826">
        <w:rPr>
          <w:spacing w:val="-25"/>
        </w:rPr>
        <w:t xml:space="preserve"> </w:t>
      </w:r>
      <w:r w:rsidR="00641826">
        <w:t>arbitrary</w:t>
      </w:r>
      <w:r w:rsidR="00641826">
        <w:rPr>
          <w:spacing w:val="-24"/>
        </w:rPr>
        <w:t xml:space="preserve"> </w:t>
      </w:r>
      <w:r w:rsidR="00641826">
        <w:t>high-dimensional</w:t>
      </w:r>
      <w:r w:rsidR="00641826">
        <w:rPr>
          <w:spacing w:val="25"/>
          <w:w w:val="92"/>
        </w:rPr>
        <w:t xml:space="preserve"> </w:t>
      </w:r>
      <w:r w:rsidR="00641826">
        <w:t>space</w:t>
      </w:r>
      <w:r w:rsidR="00641826">
        <w:rPr>
          <w:spacing w:val="-15"/>
        </w:rPr>
        <w:t xml:space="preserve"> </w:t>
      </w:r>
      <w:r w:rsidR="00641826">
        <w:t>that</w:t>
      </w:r>
      <w:r w:rsidR="00641826">
        <w:rPr>
          <w:spacing w:val="-15"/>
        </w:rPr>
        <w:t xml:space="preserve"> </w:t>
      </w:r>
      <w:r w:rsidR="00641826">
        <w:rPr>
          <w:spacing w:val="-3"/>
        </w:rPr>
        <w:t>live</w:t>
      </w:r>
      <w:r w:rsidR="00641826">
        <w:rPr>
          <w:spacing w:val="-15"/>
        </w:rPr>
        <w:t xml:space="preserve"> </w:t>
      </w:r>
      <w:r w:rsidR="00641826">
        <w:t>close</w:t>
      </w:r>
      <w:r w:rsidR="00641826">
        <w:rPr>
          <w:spacing w:val="-15"/>
        </w:rPr>
        <w:t xml:space="preserve"> </w:t>
      </w:r>
      <w:r w:rsidR="00641826">
        <w:t>to</w:t>
      </w:r>
      <w:r w:rsidR="00641826">
        <w:rPr>
          <w:spacing w:val="-15"/>
        </w:rPr>
        <w:t xml:space="preserve"> </w:t>
      </w:r>
      <w:r w:rsidR="00641826">
        <w:t>a</w:t>
      </w:r>
      <w:r w:rsidR="00641826">
        <w:rPr>
          <w:spacing w:val="-15"/>
        </w:rPr>
        <w:t xml:space="preserve"> </w:t>
      </w:r>
      <w:r w:rsidR="00641826">
        <w:t>1D</w:t>
      </w:r>
      <w:r w:rsidR="00641826">
        <w:rPr>
          <w:spacing w:val="-15"/>
        </w:rPr>
        <w:t xml:space="preserve"> </w:t>
      </w:r>
      <w:r w:rsidR="00641826">
        <w:rPr>
          <w:spacing w:val="-2"/>
        </w:rPr>
        <w:t>tree-like</w:t>
      </w:r>
      <w:r w:rsidR="00641826">
        <w:rPr>
          <w:spacing w:val="-16"/>
        </w:rPr>
        <w:t xml:space="preserve"> </w:t>
      </w:r>
      <w:r w:rsidR="00641826">
        <w:t>structure,</w:t>
      </w:r>
      <w:r w:rsidR="00641826">
        <w:rPr>
          <w:spacing w:val="-13"/>
        </w:rPr>
        <w:t xml:space="preserve"> </w:t>
      </w:r>
      <w:r w:rsidR="00641826">
        <w:t>as</w:t>
      </w:r>
      <w:r w:rsidR="00641826">
        <w:rPr>
          <w:spacing w:val="-15"/>
        </w:rPr>
        <w:t xml:space="preserve"> </w:t>
      </w:r>
      <w:r w:rsidR="00641826">
        <w:rPr>
          <w:spacing w:val="-3"/>
        </w:rPr>
        <w:t>migh</w:t>
      </w:r>
      <w:r w:rsidR="00641826">
        <w:rPr>
          <w:spacing w:val="-2"/>
        </w:rPr>
        <w:t>t</w:t>
      </w:r>
      <w:r w:rsidR="00641826">
        <w:rPr>
          <w:spacing w:val="-15"/>
        </w:rPr>
        <w:t xml:space="preserve"> </w:t>
      </w:r>
      <w:r w:rsidR="00641826">
        <w:t>arise</w:t>
      </w:r>
      <w:r w:rsidR="00641826">
        <w:rPr>
          <w:spacing w:val="27"/>
          <w:w w:val="92"/>
        </w:rPr>
        <w:t xml:space="preserve"> </w:t>
      </w:r>
      <w:r w:rsidR="00641826">
        <w:t>from</w:t>
      </w:r>
      <w:r w:rsidR="00641826">
        <w:rPr>
          <w:spacing w:val="-16"/>
        </w:rPr>
        <w:t xml:space="preserve"> </w:t>
      </w:r>
      <w:r w:rsidR="00641826">
        <w:t>genomes</w:t>
      </w:r>
      <w:r w:rsidR="00641826">
        <w:rPr>
          <w:spacing w:val="-16"/>
        </w:rPr>
        <w:t xml:space="preserve"> </w:t>
      </w:r>
      <w:r w:rsidR="00641826">
        <w:t>generated</w:t>
      </w:r>
      <w:r w:rsidR="00641826">
        <w:rPr>
          <w:spacing w:val="-16"/>
        </w:rPr>
        <w:t xml:space="preserve"> </w:t>
      </w:r>
      <w:r w:rsidR="00641826">
        <w:rPr>
          <w:spacing w:val="-4"/>
        </w:rPr>
        <w:t>b</w:t>
      </w:r>
      <w:r w:rsidR="00641826">
        <w:rPr>
          <w:spacing w:val="-3"/>
        </w:rPr>
        <w:t>y</w:t>
      </w:r>
      <w:r w:rsidR="00641826">
        <w:rPr>
          <w:spacing w:val="-16"/>
        </w:rPr>
        <w:t xml:space="preserve"> </w:t>
      </w:r>
      <w:r w:rsidR="00641826">
        <w:rPr>
          <w:spacing w:val="-2"/>
        </w:rPr>
        <w:t>mutation</w:t>
      </w:r>
      <w:r w:rsidR="00641826">
        <w:rPr>
          <w:spacing w:val="-17"/>
        </w:rPr>
        <w:t xml:space="preserve"> </w:t>
      </w:r>
      <w:r w:rsidR="00641826">
        <w:t>and</w:t>
      </w:r>
      <w:r w:rsidR="00641826">
        <w:rPr>
          <w:spacing w:val="-15"/>
        </w:rPr>
        <w:t xml:space="preserve"> </w:t>
      </w:r>
      <w:r w:rsidR="00641826">
        <w:t>selection</w:t>
      </w:r>
      <w:r w:rsidR="00641826">
        <w:rPr>
          <w:spacing w:val="-15"/>
        </w:rPr>
        <w:t xml:space="preserve"> </w:t>
      </w:r>
      <w:r w:rsidR="00641826">
        <w:t>along</w:t>
      </w:r>
      <w:r w:rsidR="00641826">
        <w:rPr>
          <w:spacing w:val="-16"/>
        </w:rPr>
        <w:t xml:space="preserve"> </w:t>
      </w:r>
      <w:r w:rsidR="00641826">
        <w:t>an</w:t>
      </w:r>
      <w:r w:rsidR="00641826">
        <w:rPr>
          <w:spacing w:val="22"/>
          <w:w w:val="93"/>
        </w:rPr>
        <w:t xml:space="preserve"> </w:t>
      </w:r>
      <w:r w:rsidR="00641826">
        <w:rPr>
          <w:spacing w:val="-2"/>
        </w:rPr>
        <w:t>evolutionary</w:t>
      </w:r>
      <w:r w:rsidR="00641826">
        <w:rPr>
          <w:spacing w:val="-15"/>
        </w:rPr>
        <w:t xml:space="preserve"> </w:t>
      </w:r>
      <w:r w:rsidR="00641826">
        <w:t>tree</w:t>
      </w:r>
      <w:r w:rsidR="00641826">
        <w:rPr>
          <w:spacing w:val="-16"/>
        </w:rPr>
        <w:t xml:space="preserve"> </w:t>
      </w:r>
      <w:r w:rsidR="00641826">
        <w:t>of</w:t>
      </w:r>
      <w:r w:rsidR="00641826">
        <w:rPr>
          <w:spacing w:val="-15"/>
        </w:rPr>
        <w:t xml:space="preserve"> </w:t>
      </w:r>
      <w:r w:rsidR="00641826">
        <w:t>life.</w:t>
      </w:r>
      <w:r w:rsidR="00641826">
        <w:rPr>
          <w:spacing w:val="3"/>
        </w:rPr>
        <w:t xml:space="preserve"> </w:t>
      </w:r>
      <w:r w:rsidR="00641826">
        <w:t>Although</w:t>
      </w:r>
      <w:r w:rsidR="00641826">
        <w:rPr>
          <w:spacing w:val="-14"/>
        </w:rPr>
        <w:t xml:space="preserve"> </w:t>
      </w:r>
      <w:proofErr w:type="gramStart"/>
      <w:r w:rsidR="00641826">
        <w:t>high-dimensional</w:t>
      </w:r>
      <w:proofErr w:type="gramEnd"/>
      <w:r w:rsidR="00641826">
        <w:rPr>
          <w:spacing w:val="-16"/>
        </w:rPr>
        <w:t xml:space="preserve"> </w:t>
      </w:r>
      <w:r w:rsidR="00641826">
        <w:t>at</w:t>
      </w:r>
      <w:r w:rsidR="00641826">
        <w:rPr>
          <w:spacing w:val="-15"/>
        </w:rPr>
        <w:t xml:space="preserve"> </w:t>
      </w:r>
      <w:r w:rsidR="00641826">
        <w:t>a</w:t>
      </w:r>
      <w:r w:rsidR="00641826">
        <w:rPr>
          <w:spacing w:val="-15"/>
        </w:rPr>
        <w:t xml:space="preserve"> </w:t>
      </w:r>
      <w:r w:rsidR="00641826">
        <w:t>fi</w:t>
      </w:r>
      <w:r w:rsidR="00103A57">
        <w:t>ne</w:t>
      </w:r>
      <w:r w:rsidR="00641826">
        <w:rPr>
          <w:spacing w:val="25"/>
          <w:w w:val="87"/>
        </w:rPr>
        <w:t xml:space="preserve"> </w:t>
      </w:r>
      <w:r w:rsidR="00641826">
        <w:t>scale,</w:t>
      </w:r>
      <w:r w:rsidR="00641826">
        <w:rPr>
          <w:spacing w:val="-11"/>
        </w:rPr>
        <w:t xml:space="preserve"> </w:t>
      </w:r>
      <w:r w:rsidR="00641826">
        <w:t>at</w:t>
      </w:r>
      <w:r w:rsidR="00641826">
        <w:rPr>
          <w:spacing w:val="-11"/>
        </w:rPr>
        <w:t xml:space="preserve"> </w:t>
      </w:r>
      <w:r w:rsidR="00641826">
        <w:t>the</w:t>
      </w:r>
      <w:r w:rsidR="00641826">
        <w:rPr>
          <w:spacing w:val="-11"/>
        </w:rPr>
        <w:t xml:space="preserve"> </w:t>
      </w:r>
      <w:r w:rsidR="00641826">
        <w:t>coarser</w:t>
      </w:r>
      <w:r w:rsidR="00641826">
        <w:rPr>
          <w:spacing w:val="-11"/>
        </w:rPr>
        <w:t xml:space="preserve"> </w:t>
      </w:r>
      <w:r w:rsidR="00641826">
        <w:t>scale</w:t>
      </w:r>
      <w:r w:rsidR="00641826">
        <w:rPr>
          <w:spacing w:val="-12"/>
        </w:rPr>
        <w:t xml:space="preserve"> </w:t>
      </w:r>
      <w:r w:rsidR="00641826">
        <w:t>of</w:t>
      </w:r>
      <w:r w:rsidR="00641826">
        <w:rPr>
          <w:spacing w:val="-11"/>
        </w:rPr>
        <w:t xml:space="preserve"> </w:t>
      </w:r>
      <w:r w:rsidR="00641826">
        <w:rPr>
          <w:spacing w:val="-3"/>
        </w:rPr>
        <w:t>co</w:t>
      </w:r>
      <w:r w:rsidR="00641826">
        <w:rPr>
          <w:spacing w:val="-2"/>
        </w:rPr>
        <w:t>v</w:t>
      </w:r>
      <w:r w:rsidR="00641826">
        <w:rPr>
          <w:spacing w:val="-3"/>
        </w:rPr>
        <w:t>ering</w:t>
      </w:r>
      <w:r w:rsidR="00641826">
        <w:rPr>
          <w:spacing w:val="-12"/>
        </w:rPr>
        <w:t xml:space="preserve"> </w:t>
      </w:r>
      <w:r w:rsidR="00641826">
        <w:t>spheres,</w:t>
      </w:r>
      <w:r w:rsidR="00641826">
        <w:rPr>
          <w:spacing w:val="-10"/>
        </w:rPr>
        <w:t xml:space="preserve"> </w:t>
      </w:r>
      <w:r w:rsidR="00641826">
        <w:t>the</w:t>
      </w:r>
      <w:r w:rsidR="00641826">
        <w:rPr>
          <w:spacing w:val="-11"/>
        </w:rPr>
        <w:t xml:space="preserve"> </w:t>
      </w:r>
      <w:r w:rsidR="00641826">
        <w:t>data</w:t>
      </w:r>
      <w:r w:rsidR="00641826">
        <w:rPr>
          <w:spacing w:val="-12"/>
        </w:rPr>
        <w:t xml:space="preserve"> </w:t>
      </w:r>
      <w:r w:rsidR="00641826">
        <w:t>cloud</w:t>
      </w:r>
      <w:r w:rsidR="00641826">
        <w:rPr>
          <w:spacing w:val="23"/>
          <w:w w:val="93"/>
        </w:rPr>
        <w:t xml:space="preserve"> </w:t>
      </w:r>
      <w:r w:rsidR="00641826">
        <w:rPr>
          <w:spacing w:val="1"/>
          <w:w w:val="95"/>
        </w:rPr>
        <w:t>looks</w:t>
      </w:r>
      <w:r w:rsidR="00641826">
        <w:rPr>
          <w:spacing w:val="22"/>
          <w:w w:val="95"/>
        </w:rPr>
        <w:t xml:space="preserve"> </w:t>
      </w:r>
      <w:r w:rsidR="00641826" w:rsidRPr="00103A57">
        <w:t>nearly 1-dimensional, which</w:t>
      </w:r>
      <w:r w:rsidR="00641826">
        <w:rPr>
          <w:spacing w:val="22"/>
          <w:w w:val="95"/>
        </w:rPr>
        <w:t xml:space="preserve"> </w:t>
      </w:r>
      <w:r w:rsidR="00641826" w:rsidRPr="00103A57">
        <w:t>enables entropy-scaling of similarity search</w:t>
      </w:r>
      <w:r w:rsidR="00641826">
        <w:rPr>
          <w:spacing w:val="-1"/>
          <w:w w:val="95"/>
        </w:rPr>
        <w:t>.</w:t>
      </w:r>
      <w:r w:rsidR="00641826">
        <w:rPr>
          <w:spacing w:val="26"/>
          <w:w w:val="95"/>
        </w:rPr>
        <w:t xml:space="preserve"> </w:t>
      </w:r>
      <w:r w:rsidR="00641826" w:rsidRPr="00103A57">
        <w:t>The cluster center generation was performed using the same method we used for protein</w:t>
      </w:r>
      <w:r w:rsidR="00641826">
        <w:rPr>
          <w:spacing w:val="-24"/>
        </w:rPr>
        <w:t xml:space="preserve"> </w:t>
      </w:r>
      <w:r w:rsidR="00641826">
        <w:t>structure</w:t>
      </w:r>
      <w:r w:rsidR="00641826">
        <w:rPr>
          <w:spacing w:val="-24"/>
        </w:rPr>
        <w:t xml:space="preserve"> </w:t>
      </w:r>
      <w:r w:rsidR="00641826">
        <w:rPr>
          <w:spacing w:val="-2"/>
        </w:rPr>
        <w:t>search.</w:t>
      </w:r>
      <w:ins w:id="1430" w:author="Noah Daniels" w:date="2015-08-01T15:13:00Z">
        <w:r w:rsidR="006D5715">
          <w:rPr>
            <w:spacing w:val="-2"/>
          </w:rPr>
          <w:t xml:space="preserve"> </w:t>
        </w:r>
        <w:r w:rsidR="006D5715" w:rsidRPr="006D5715">
          <w:rPr>
            <w:spacing w:val="-2"/>
          </w:rPr>
          <w:t>The blue circles around the green query point illustrate low fractal dimension: the larger-radius circle contains only linearly more points than the smaller one, rather than exponentially more. In contrast, the red circles around the orange query point illustrate higher local fractal dimension.</w:t>
        </w:r>
      </w:ins>
      <w:bookmarkStart w:id="1431" w:name="_GoBack"/>
      <w:bookmarkEnd w:id="1431"/>
    </w:p>
    <w:p w14:paraId="2FED80EB" w14:textId="77777777" w:rsidR="00283DE0" w:rsidRDefault="00283DE0" w:rsidP="003B0178">
      <w:pPr>
        <w:keepLines/>
        <w:spacing w:before="7"/>
        <w:rPr>
          <w:rFonts w:ascii="Georgia" w:eastAsia="Georgia" w:hAnsi="Georgia" w:cs="Georgia"/>
          <w:sz w:val="20"/>
          <w:szCs w:val="20"/>
        </w:rPr>
      </w:pPr>
    </w:p>
    <w:p w14:paraId="457789A4" w14:textId="63BF7DBA" w:rsidR="00283DE0" w:rsidRDefault="003C3F2B" w:rsidP="003B0178">
      <w:pPr>
        <w:pStyle w:val="BodyText"/>
        <w:keepLines/>
        <w:numPr>
          <w:ilvl w:val="0"/>
          <w:numId w:val="5"/>
        </w:numPr>
        <w:tabs>
          <w:tab w:val="left" w:pos="1387"/>
        </w:tabs>
        <w:spacing w:line="254" w:lineRule="auto"/>
        <w:ind w:right="1125" w:hanging="538"/>
      </w:pPr>
      <w:ins w:id="1432" w:author="Craig Mak" w:date="2015-07-27T13:14:00Z">
        <w:r>
          <w:t xml:space="preserve">Figure 3. </w:t>
        </w:r>
      </w:ins>
      <w:r w:rsidR="00641826">
        <w:t>Scaling</w:t>
      </w:r>
      <w:r w:rsidR="00641826">
        <w:rPr>
          <w:spacing w:val="-39"/>
        </w:rPr>
        <w:t xml:space="preserve"> </w:t>
      </w:r>
      <w:r w:rsidR="00641826">
        <w:t>behavior</w:t>
      </w:r>
      <w:r w:rsidR="00641826">
        <w:rPr>
          <w:spacing w:val="-38"/>
        </w:rPr>
        <w:t xml:space="preserve"> </w:t>
      </w:r>
      <w:r w:rsidR="00641826">
        <w:t>of</w:t>
      </w:r>
      <w:r w:rsidR="00641826">
        <w:rPr>
          <w:spacing w:val="-38"/>
        </w:rPr>
        <w:t xml:space="preserve"> </w:t>
      </w:r>
      <w:r w:rsidR="00641826">
        <w:rPr>
          <w:spacing w:val="-3"/>
        </w:rPr>
        <w:t>esFragBag.</w:t>
      </w:r>
      <w:r w:rsidR="00641826">
        <w:rPr>
          <w:spacing w:val="-23"/>
        </w:rPr>
        <w:t xml:space="preserve"> </w:t>
      </w:r>
      <w:r w:rsidR="00641826">
        <w:rPr>
          <w:spacing w:val="-3"/>
        </w:rPr>
        <w:t>EsF</w:t>
      </w:r>
      <w:r w:rsidR="00641826">
        <w:rPr>
          <w:spacing w:val="-4"/>
        </w:rPr>
        <w:t>ragBag</w:t>
      </w:r>
      <w:r w:rsidR="00641826">
        <w:rPr>
          <w:spacing w:val="-38"/>
        </w:rPr>
        <w:t xml:space="preserve"> </w:t>
      </w:r>
      <w:r w:rsidR="00641826">
        <w:rPr>
          <w:spacing w:val="-2"/>
        </w:rPr>
        <w:t>benchmarking</w:t>
      </w:r>
      <w:r w:rsidR="00641826">
        <w:rPr>
          <w:spacing w:val="-38"/>
        </w:rPr>
        <w:t xml:space="preserve"> </w:t>
      </w:r>
      <w:r w:rsidR="00641826">
        <w:t>data</w:t>
      </w:r>
      <w:r w:rsidR="00641826">
        <w:rPr>
          <w:spacing w:val="36"/>
          <w:w w:val="98"/>
        </w:rPr>
        <w:t xml:space="preserve"> </w:t>
      </w:r>
      <w:r w:rsidR="00641826">
        <w:t>with</w:t>
      </w:r>
      <w:r w:rsidR="00641826">
        <w:rPr>
          <w:spacing w:val="-24"/>
        </w:rPr>
        <w:t xml:space="preserve"> </w:t>
      </w:r>
      <w:r w:rsidR="00641826">
        <w:t>parameters</w:t>
      </w:r>
      <w:r w:rsidR="00641826">
        <w:rPr>
          <w:spacing w:val="-25"/>
        </w:rPr>
        <w:t xml:space="preserve"> </w:t>
      </w:r>
      <w:r w:rsidR="00641826">
        <w:rPr>
          <w:spacing w:val="-3"/>
        </w:rPr>
        <w:t>v</w:t>
      </w:r>
      <w:r w:rsidR="00641826">
        <w:rPr>
          <w:spacing w:val="-4"/>
        </w:rPr>
        <w:t>aried</w:t>
      </w:r>
      <w:r w:rsidR="00641826">
        <w:rPr>
          <w:spacing w:val="-25"/>
        </w:rPr>
        <w:t xml:space="preserve"> </w:t>
      </w:r>
      <w:r w:rsidR="00641826">
        <w:rPr>
          <w:spacing w:val="-3"/>
        </w:rPr>
        <w:t>un</w:t>
      </w:r>
      <w:r w:rsidR="00641826">
        <w:rPr>
          <w:spacing w:val="-2"/>
        </w:rPr>
        <w:t>til</w:t>
      </w:r>
      <w:r w:rsidR="00641826">
        <w:rPr>
          <w:spacing w:val="-24"/>
        </w:rPr>
        <w:t xml:space="preserve"> </w:t>
      </w:r>
      <w:r w:rsidR="00641826">
        <w:t>the</w:t>
      </w:r>
      <w:r w:rsidR="00641826">
        <w:rPr>
          <w:spacing w:val="-24"/>
        </w:rPr>
        <w:t xml:space="preserve"> </w:t>
      </w:r>
      <w:r w:rsidR="00641826">
        <w:t>acceleration</w:t>
      </w:r>
      <w:r w:rsidR="00641826">
        <w:rPr>
          <w:spacing w:val="-25"/>
        </w:rPr>
        <w:t xml:space="preserve"> </w:t>
      </w:r>
      <w:r w:rsidR="00641826">
        <w:rPr>
          <w:spacing w:val="-4"/>
        </w:rPr>
        <w:t>advantage</w:t>
      </w:r>
      <w:r w:rsidR="00641826">
        <w:rPr>
          <w:spacing w:val="-24"/>
        </w:rPr>
        <w:t xml:space="preserve"> </w:t>
      </w:r>
      <w:r w:rsidR="00641826">
        <w:t>of</w:t>
      </w:r>
      <w:r w:rsidR="00641826">
        <w:rPr>
          <w:spacing w:val="-25"/>
        </w:rPr>
        <w:t xml:space="preserve"> </w:t>
      </w:r>
      <w:r w:rsidR="00103A57">
        <w:t>es</w:t>
      </w:r>
      <w:r w:rsidR="00641826">
        <w:rPr>
          <w:spacing w:val="-3"/>
        </w:rPr>
        <w:t>F</w:t>
      </w:r>
      <w:r w:rsidR="00641826">
        <w:rPr>
          <w:spacing w:val="-4"/>
        </w:rPr>
        <w:t>ragBag</w:t>
      </w:r>
      <w:r w:rsidR="00641826">
        <w:rPr>
          <w:spacing w:val="-10"/>
        </w:rPr>
        <w:t xml:space="preserve"> </w:t>
      </w:r>
      <w:r w:rsidR="00641826">
        <w:t>disappears.</w:t>
      </w:r>
      <w:r w:rsidR="00641826">
        <w:rPr>
          <w:spacing w:val="18"/>
        </w:rPr>
        <w:t xml:space="preserve"> </w:t>
      </w:r>
      <w:r w:rsidR="00641826">
        <w:t>As</w:t>
      </w:r>
      <w:r w:rsidR="00641826">
        <w:rPr>
          <w:spacing w:val="-10"/>
        </w:rPr>
        <w:t xml:space="preserve"> </w:t>
      </w:r>
      <w:r w:rsidR="00641826">
        <w:rPr>
          <w:spacing w:val="-2"/>
        </w:rPr>
        <w:t>search</w:t>
      </w:r>
      <w:r w:rsidR="00641826">
        <w:rPr>
          <w:spacing w:val="-9"/>
        </w:rPr>
        <w:t xml:space="preserve"> </w:t>
      </w:r>
      <w:r w:rsidR="00641826">
        <w:t>radius</w:t>
      </w:r>
      <w:r w:rsidR="00641826">
        <w:rPr>
          <w:spacing w:val="-9"/>
        </w:rPr>
        <w:t xml:space="preserve"> </w:t>
      </w:r>
      <w:r w:rsidR="00641826">
        <w:t>increases,</w:t>
      </w:r>
      <w:r w:rsidR="00641826">
        <w:rPr>
          <w:spacing w:val="-9"/>
        </w:rPr>
        <w:t xml:space="preserve"> </w:t>
      </w:r>
      <w:r w:rsidR="00641826">
        <w:t>the</w:t>
      </w:r>
      <w:r w:rsidR="00641826">
        <w:rPr>
          <w:spacing w:val="-9"/>
        </w:rPr>
        <w:t xml:space="preserve"> </w:t>
      </w:r>
      <w:r w:rsidR="00641826">
        <w:t>fraction</w:t>
      </w:r>
      <w:r w:rsidR="00641826">
        <w:rPr>
          <w:spacing w:val="27"/>
          <w:w w:val="94"/>
        </w:rPr>
        <w:t xml:space="preserve"> </w:t>
      </w:r>
      <w:r w:rsidR="00641826">
        <w:t>of</w:t>
      </w:r>
      <w:r w:rsidR="00641826">
        <w:rPr>
          <w:spacing w:val="4"/>
        </w:rPr>
        <w:t xml:space="preserve"> </w:t>
      </w:r>
      <w:r w:rsidR="00641826">
        <w:t>the</w:t>
      </w:r>
      <w:r w:rsidR="00641826">
        <w:rPr>
          <w:spacing w:val="5"/>
        </w:rPr>
        <w:t xml:space="preserve"> </w:t>
      </w:r>
      <w:r w:rsidR="00641826">
        <w:t>database</w:t>
      </w:r>
      <w:r w:rsidR="00641826">
        <w:rPr>
          <w:spacing w:val="4"/>
        </w:rPr>
        <w:t xml:space="preserve"> </w:t>
      </w:r>
      <w:r w:rsidR="00641826">
        <w:t>returned</w:t>
      </w:r>
      <w:r w:rsidR="00641826">
        <w:rPr>
          <w:spacing w:val="4"/>
        </w:rPr>
        <w:t xml:space="preserve"> </w:t>
      </w:r>
      <w:r w:rsidR="00641826">
        <w:rPr>
          <w:spacing w:val="-4"/>
        </w:rPr>
        <w:t>b</w:t>
      </w:r>
      <w:r w:rsidR="00641826">
        <w:rPr>
          <w:spacing w:val="-3"/>
        </w:rPr>
        <w:t>y</w:t>
      </w:r>
      <w:r w:rsidR="00641826">
        <w:rPr>
          <w:spacing w:val="5"/>
        </w:rPr>
        <w:t xml:space="preserve"> </w:t>
      </w:r>
      <w:r w:rsidR="00641826">
        <w:t>the</w:t>
      </w:r>
      <w:r w:rsidR="00641826">
        <w:rPr>
          <w:spacing w:val="5"/>
        </w:rPr>
        <w:t xml:space="preserve"> </w:t>
      </w:r>
      <w:r w:rsidR="00641826">
        <w:t>coarse</w:t>
      </w:r>
      <w:r w:rsidR="00641826">
        <w:rPr>
          <w:spacing w:val="5"/>
        </w:rPr>
        <w:t xml:space="preserve"> </w:t>
      </w:r>
      <w:r w:rsidR="00641826">
        <w:rPr>
          <w:spacing w:val="-2"/>
        </w:rPr>
        <w:t>search</w:t>
      </w:r>
      <w:r w:rsidR="00641826">
        <w:rPr>
          <w:spacing w:val="5"/>
        </w:rPr>
        <w:t xml:space="preserve"> </w:t>
      </w:r>
      <w:r w:rsidR="00641826">
        <w:t>increases,</w:t>
      </w:r>
      <w:r w:rsidR="00641826">
        <w:rPr>
          <w:spacing w:val="8"/>
        </w:rPr>
        <w:t xml:space="preserve"> </w:t>
      </w:r>
      <w:r w:rsidR="00103A57">
        <w:t>ul</w:t>
      </w:r>
      <w:r w:rsidR="00641826">
        <w:t>timately</w:t>
      </w:r>
      <w:r w:rsidR="00641826">
        <w:rPr>
          <w:spacing w:val="-24"/>
        </w:rPr>
        <w:t xml:space="preserve"> </w:t>
      </w:r>
      <w:r w:rsidR="00641826">
        <w:t>returning</w:t>
      </w:r>
      <w:r w:rsidR="00641826">
        <w:rPr>
          <w:spacing w:val="-24"/>
        </w:rPr>
        <w:t xml:space="preserve"> </w:t>
      </w:r>
      <w:r w:rsidR="00641826">
        <w:t>the</w:t>
      </w:r>
      <w:r w:rsidR="00641826">
        <w:rPr>
          <w:spacing w:val="-24"/>
        </w:rPr>
        <w:t xml:space="preserve"> </w:t>
      </w:r>
      <w:r w:rsidR="00641826">
        <w:t>whole</w:t>
      </w:r>
      <w:r w:rsidR="00641826">
        <w:rPr>
          <w:spacing w:val="-24"/>
        </w:rPr>
        <w:t xml:space="preserve"> </w:t>
      </w:r>
      <w:r w:rsidR="00641826">
        <w:t>database.</w:t>
      </w:r>
      <w:r w:rsidR="00641826">
        <w:rPr>
          <w:spacing w:val="-9"/>
        </w:rPr>
        <w:t xml:space="preserve"> </w:t>
      </w:r>
      <w:r w:rsidR="00641826">
        <w:rPr>
          <w:spacing w:val="-3"/>
        </w:rPr>
        <w:t>Unsurprisingly</w:t>
      </w:r>
      <w:r w:rsidR="00641826">
        <w:rPr>
          <w:spacing w:val="-2"/>
        </w:rPr>
        <w:t>,</w:t>
      </w:r>
      <w:r w:rsidR="00641826">
        <w:rPr>
          <w:spacing w:val="-24"/>
        </w:rPr>
        <w:t xml:space="preserve"> </w:t>
      </w:r>
      <w:r w:rsidR="00641826">
        <w:t>when</w:t>
      </w:r>
      <w:r w:rsidR="00641826">
        <w:rPr>
          <w:spacing w:val="26"/>
          <w:w w:val="92"/>
        </w:rPr>
        <w:t xml:space="preserve"> </w:t>
      </w:r>
      <w:r w:rsidR="00641826" w:rsidRPr="00103A57">
        <w:t>returning the whole database in the coarse</w:t>
      </w:r>
      <w:r w:rsidR="00641826">
        <w:rPr>
          <w:spacing w:val="-10"/>
          <w:w w:val="95"/>
        </w:rPr>
        <w:t xml:space="preserve"> </w:t>
      </w:r>
      <w:r w:rsidR="00641826" w:rsidRPr="00103A57">
        <w:t>search results, there are</w:t>
      </w:r>
      <w:r w:rsidR="00641826">
        <w:rPr>
          <w:spacing w:val="-9"/>
        </w:rPr>
        <w:t xml:space="preserve"> </w:t>
      </w:r>
      <w:r w:rsidR="00641826">
        <w:t>no</w:t>
      </w:r>
      <w:r w:rsidR="00641826">
        <w:rPr>
          <w:spacing w:val="-9"/>
        </w:rPr>
        <w:t xml:space="preserve"> </w:t>
      </w:r>
      <w:r w:rsidR="00641826">
        <w:t>benefits</w:t>
      </w:r>
      <w:r w:rsidR="00641826">
        <w:rPr>
          <w:spacing w:val="-8"/>
        </w:rPr>
        <w:t xml:space="preserve"> </w:t>
      </w:r>
      <w:r w:rsidR="00641826">
        <w:t>to</w:t>
      </w:r>
      <w:r w:rsidR="00641826">
        <w:rPr>
          <w:spacing w:val="-9"/>
        </w:rPr>
        <w:t xml:space="preserve"> </w:t>
      </w:r>
      <w:r w:rsidR="00641826">
        <w:t>using</w:t>
      </w:r>
      <w:r w:rsidR="00641826">
        <w:rPr>
          <w:spacing w:val="-9"/>
        </w:rPr>
        <w:t xml:space="preserve"> </w:t>
      </w:r>
      <w:r w:rsidR="00641826">
        <w:rPr>
          <w:spacing w:val="-2"/>
        </w:rPr>
        <w:t>entropy-scaling</w:t>
      </w:r>
      <w:r w:rsidR="00641826">
        <w:rPr>
          <w:spacing w:val="-9"/>
        </w:rPr>
        <w:t xml:space="preserve"> </w:t>
      </w:r>
      <w:r w:rsidR="00641826">
        <w:rPr>
          <w:spacing w:val="-2"/>
        </w:rPr>
        <w:t>frameworks.</w:t>
      </w:r>
      <w:r w:rsidR="00641826">
        <w:rPr>
          <w:spacing w:val="18"/>
        </w:rPr>
        <w:t xml:space="preserve"> </w:t>
      </w:r>
      <w:r w:rsidR="00641826">
        <w:t>(a)</w:t>
      </w:r>
      <w:r w:rsidR="00641826">
        <w:rPr>
          <w:spacing w:val="-9"/>
        </w:rPr>
        <w:t xml:space="preserve"> </w:t>
      </w:r>
      <w:r w:rsidR="00103A57">
        <w:t>Co</w:t>
      </w:r>
      <w:r w:rsidR="00641826">
        <w:t>sine</w:t>
      </w:r>
      <w:r w:rsidR="00641826">
        <w:rPr>
          <w:spacing w:val="1"/>
        </w:rPr>
        <w:t xml:space="preserve"> </w:t>
      </w:r>
      <w:r w:rsidR="00641826">
        <w:t>distance</w:t>
      </w:r>
      <w:r w:rsidR="00641826">
        <w:rPr>
          <w:spacing w:val="2"/>
        </w:rPr>
        <w:t xml:space="preserve"> </w:t>
      </w:r>
      <w:r w:rsidR="00641826">
        <w:rPr>
          <w:spacing w:val="-3"/>
        </w:rPr>
        <w:t>gives</w:t>
      </w:r>
      <w:r w:rsidR="00641826">
        <w:rPr>
          <w:spacing w:val="2"/>
        </w:rPr>
        <w:t xml:space="preserve"> </w:t>
      </w:r>
      <w:r w:rsidR="00641826">
        <w:t>on</w:t>
      </w:r>
      <w:r w:rsidR="00641826">
        <w:rPr>
          <w:spacing w:val="2"/>
        </w:rPr>
        <w:t xml:space="preserve"> </w:t>
      </w:r>
      <w:r w:rsidR="00641826">
        <w:t>the</w:t>
      </w:r>
      <w:r w:rsidR="00641826">
        <w:rPr>
          <w:spacing w:val="1"/>
        </w:rPr>
        <w:t xml:space="preserve"> </w:t>
      </w:r>
      <w:r w:rsidR="00641826">
        <w:t>whole</w:t>
      </w:r>
      <w:r w:rsidR="00641826">
        <w:rPr>
          <w:spacing w:val="3"/>
        </w:rPr>
        <w:t xml:space="preserve"> </w:t>
      </w:r>
      <w:r w:rsidR="00641826">
        <w:rPr>
          <w:spacing w:val="1"/>
        </w:rPr>
        <w:t>better</w:t>
      </w:r>
      <w:r w:rsidR="00641826">
        <w:rPr>
          <w:spacing w:val="2"/>
        </w:rPr>
        <w:t xml:space="preserve"> </w:t>
      </w:r>
      <w:r w:rsidR="00641826">
        <w:t>acceleration,</w:t>
      </w:r>
      <w:r w:rsidR="00641826">
        <w:rPr>
          <w:spacing w:val="5"/>
        </w:rPr>
        <w:t xml:space="preserve"> </w:t>
      </w:r>
      <w:r w:rsidR="00641826">
        <w:t>but</w:t>
      </w:r>
      <w:r w:rsidR="00641826">
        <w:rPr>
          <w:spacing w:val="1"/>
        </w:rPr>
        <w:t xml:space="preserve"> </w:t>
      </w:r>
      <w:r w:rsidR="00103A57">
        <w:t>re</w:t>
      </w:r>
      <w:r w:rsidR="00641826">
        <w:t>sults</w:t>
      </w:r>
      <w:r w:rsidR="00641826">
        <w:rPr>
          <w:spacing w:val="3"/>
        </w:rPr>
        <w:t xml:space="preserve"> </w:t>
      </w:r>
      <w:r w:rsidR="00641826">
        <w:t>in</w:t>
      </w:r>
      <w:r w:rsidR="00641826">
        <w:rPr>
          <w:spacing w:val="3"/>
        </w:rPr>
        <w:t xml:space="preserve"> </w:t>
      </w:r>
      <w:r w:rsidR="00641826">
        <w:rPr>
          <w:i/>
        </w:rPr>
        <w:t>&gt;</w:t>
      </w:r>
      <w:r w:rsidR="00641826">
        <w:rPr>
          <w:i/>
          <w:spacing w:val="3"/>
        </w:rPr>
        <w:t xml:space="preserve"> </w:t>
      </w:r>
      <w:r w:rsidR="00641826">
        <w:t>99</w:t>
      </w:r>
      <w:r w:rsidR="00641826">
        <w:rPr>
          <w:i/>
        </w:rPr>
        <w:t>.</w:t>
      </w:r>
      <w:r w:rsidR="00641826">
        <w:t>8%</w:t>
      </w:r>
      <w:r w:rsidR="00641826">
        <w:rPr>
          <w:spacing w:val="3"/>
        </w:rPr>
        <w:t xml:space="preserve"> </w:t>
      </w:r>
      <w:r w:rsidR="00641826">
        <w:rPr>
          <w:spacing w:val="-4"/>
        </w:rPr>
        <w:t>sensitivit</w:t>
      </w:r>
      <w:r w:rsidR="00641826">
        <w:rPr>
          <w:spacing w:val="-3"/>
        </w:rPr>
        <w:t>y,</w:t>
      </w:r>
      <w:r w:rsidR="00641826">
        <w:rPr>
          <w:spacing w:val="6"/>
        </w:rPr>
        <w:t xml:space="preserve"> </w:t>
      </w:r>
      <w:r w:rsidR="00641826">
        <w:t>whereas</w:t>
      </w:r>
      <w:r w:rsidR="00641826">
        <w:rPr>
          <w:spacing w:val="3"/>
        </w:rPr>
        <w:t xml:space="preserve"> </w:t>
      </w:r>
      <w:r w:rsidR="00641826">
        <w:t>(b)</w:t>
      </w:r>
      <w:r w:rsidR="00641826">
        <w:rPr>
          <w:spacing w:val="2"/>
        </w:rPr>
        <w:t xml:space="preserve"> </w:t>
      </w:r>
      <w:r w:rsidR="00641826">
        <w:t>Euclidean</w:t>
      </w:r>
      <w:r w:rsidR="00641826">
        <w:rPr>
          <w:spacing w:val="4"/>
        </w:rPr>
        <w:t xml:space="preserve"> </w:t>
      </w:r>
      <w:r w:rsidR="00641826">
        <w:t>distance</w:t>
      </w:r>
      <w:r w:rsidR="00641826">
        <w:rPr>
          <w:spacing w:val="22"/>
          <w:w w:val="94"/>
        </w:rPr>
        <w:t xml:space="preserve"> </w:t>
      </w:r>
      <w:r w:rsidR="00641826">
        <w:t>as</w:t>
      </w:r>
      <w:r w:rsidR="00641826">
        <w:rPr>
          <w:spacing w:val="24"/>
        </w:rPr>
        <w:t xml:space="preserve"> </w:t>
      </w:r>
      <w:r w:rsidR="00641826">
        <w:t>a</w:t>
      </w:r>
      <w:r w:rsidR="00641826">
        <w:rPr>
          <w:spacing w:val="26"/>
        </w:rPr>
        <w:t xml:space="preserve"> </w:t>
      </w:r>
      <w:r w:rsidR="00641826">
        <w:t>metric</w:t>
      </w:r>
      <w:r w:rsidR="00641826">
        <w:rPr>
          <w:spacing w:val="24"/>
        </w:rPr>
        <w:t xml:space="preserve"> </w:t>
      </w:r>
      <w:r w:rsidR="00641826">
        <w:t>is</w:t>
      </w:r>
      <w:r w:rsidR="00641826">
        <w:rPr>
          <w:spacing w:val="25"/>
        </w:rPr>
        <w:t xml:space="preserve"> </w:t>
      </w:r>
      <w:r w:rsidR="00641826">
        <w:rPr>
          <w:spacing w:val="-2"/>
        </w:rPr>
        <w:t>guaranteed</w:t>
      </w:r>
      <w:r w:rsidR="00641826">
        <w:rPr>
          <w:spacing w:val="25"/>
        </w:rPr>
        <w:t xml:space="preserve"> </w:t>
      </w:r>
      <w:r w:rsidR="00641826">
        <w:rPr>
          <w:spacing w:val="-4"/>
        </w:rPr>
        <w:t>b</w:t>
      </w:r>
      <w:r w:rsidR="00641826">
        <w:rPr>
          <w:spacing w:val="-3"/>
        </w:rPr>
        <w:t>y</w:t>
      </w:r>
      <w:r w:rsidR="00641826">
        <w:rPr>
          <w:spacing w:val="24"/>
        </w:rPr>
        <w:t xml:space="preserve"> </w:t>
      </w:r>
      <w:r w:rsidR="00641826">
        <w:t>the</w:t>
      </w:r>
      <w:r w:rsidR="00641826">
        <w:rPr>
          <w:spacing w:val="25"/>
        </w:rPr>
        <w:t xml:space="preserve"> </w:t>
      </w:r>
      <w:r w:rsidR="00641826">
        <w:rPr>
          <w:spacing w:val="-3"/>
        </w:rPr>
        <w:t>T</w:t>
      </w:r>
      <w:r w:rsidR="00641826">
        <w:rPr>
          <w:spacing w:val="-4"/>
        </w:rPr>
        <w:t>riangle</w:t>
      </w:r>
      <w:r w:rsidR="00641826">
        <w:rPr>
          <w:spacing w:val="25"/>
        </w:rPr>
        <w:t xml:space="preserve"> </w:t>
      </w:r>
      <w:r w:rsidR="00641826">
        <w:rPr>
          <w:spacing w:val="-2"/>
        </w:rPr>
        <w:t>Inequalit</w:t>
      </w:r>
      <w:r w:rsidR="00641826">
        <w:rPr>
          <w:spacing w:val="-1"/>
        </w:rPr>
        <w:t>y</w:t>
      </w:r>
      <w:r w:rsidR="00641826">
        <w:rPr>
          <w:spacing w:val="24"/>
        </w:rPr>
        <w:t xml:space="preserve"> </w:t>
      </w:r>
      <w:r w:rsidR="00641826">
        <w:t>to</w:t>
      </w:r>
      <w:r w:rsidR="00641826">
        <w:rPr>
          <w:spacing w:val="25"/>
        </w:rPr>
        <w:t xml:space="preserve"> </w:t>
      </w:r>
      <w:r w:rsidR="00641826">
        <w:t>get</w:t>
      </w:r>
      <w:r w:rsidR="00641826">
        <w:rPr>
          <w:spacing w:val="25"/>
          <w:w w:val="97"/>
        </w:rPr>
        <w:t xml:space="preserve"> </w:t>
      </w:r>
      <w:r w:rsidR="00641826">
        <w:rPr>
          <w:w w:val="95"/>
        </w:rPr>
        <w:t>100%</w:t>
      </w:r>
      <w:r w:rsidR="00641826">
        <w:rPr>
          <w:spacing w:val="12"/>
          <w:w w:val="95"/>
        </w:rPr>
        <w:t xml:space="preserve"> </w:t>
      </w:r>
      <w:r w:rsidR="00641826">
        <w:rPr>
          <w:spacing w:val="-3"/>
          <w:w w:val="95"/>
        </w:rPr>
        <w:t>sensitivity.</w:t>
      </w:r>
    </w:p>
    <w:p w14:paraId="15E8435B" w14:textId="77777777" w:rsidR="00283DE0" w:rsidRDefault="00283DE0" w:rsidP="003B0178">
      <w:pPr>
        <w:keepLines/>
        <w:rPr>
          <w:rFonts w:ascii="Georgia" w:eastAsia="Georgia" w:hAnsi="Georgia" w:cs="Georgia"/>
          <w:sz w:val="24"/>
          <w:szCs w:val="24"/>
        </w:rPr>
      </w:pPr>
    </w:p>
    <w:p w14:paraId="0A6CA752" w14:textId="77777777" w:rsidR="00283DE0" w:rsidRDefault="00283DE0" w:rsidP="003B0178">
      <w:pPr>
        <w:keepLines/>
        <w:rPr>
          <w:rFonts w:ascii="Georgia" w:eastAsia="Georgia" w:hAnsi="Georgia" w:cs="Georgia"/>
          <w:sz w:val="24"/>
          <w:szCs w:val="24"/>
        </w:rPr>
      </w:pPr>
    </w:p>
    <w:p w14:paraId="055B9D2E" w14:textId="77777777" w:rsidR="00283DE0" w:rsidRDefault="00283DE0" w:rsidP="003B0178">
      <w:pPr>
        <w:keepLines/>
        <w:rPr>
          <w:rFonts w:ascii="Georgia" w:eastAsia="Georgia" w:hAnsi="Georgia" w:cs="Georgia"/>
          <w:sz w:val="24"/>
          <w:szCs w:val="24"/>
        </w:rPr>
      </w:pPr>
    </w:p>
    <w:p w14:paraId="26A99D84" w14:textId="77777777" w:rsidR="00283DE0" w:rsidRDefault="00283DE0" w:rsidP="003B0178">
      <w:pPr>
        <w:keepLines/>
        <w:rPr>
          <w:rFonts w:ascii="Georgia" w:eastAsia="Georgia" w:hAnsi="Georgia" w:cs="Georgia"/>
          <w:sz w:val="24"/>
          <w:szCs w:val="24"/>
        </w:rPr>
      </w:pPr>
    </w:p>
    <w:p w14:paraId="540CA672" w14:textId="77777777" w:rsidR="00283DE0" w:rsidRDefault="00283DE0" w:rsidP="003B0178">
      <w:pPr>
        <w:keepLines/>
        <w:rPr>
          <w:rFonts w:ascii="Georgia" w:eastAsia="Georgia" w:hAnsi="Georgia" w:cs="Georgia"/>
          <w:sz w:val="24"/>
          <w:szCs w:val="24"/>
        </w:rPr>
      </w:pPr>
    </w:p>
    <w:p w14:paraId="045A46EC" w14:textId="77777777" w:rsidR="00283DE0" w:rsidRDefault="00283DE0" w:rsidP="003B0178">
      <w:pPr>
        <w:keepLines/>
        <w:rPr>
          <w:rFonts w:ascii="Georgia" w:eastAsia="Georgia" w:hAnsi="Georgia" w:cs="Georgia"/>
          <w:sz w:val="24"/>
          <w:szCs w:val="24"/>
        </w:rPr>
      </w:pPr>
    </w:p>
    <w:p w14:paraId="165F879B" w14:textId="77777777" w:rsidR="00283DE0" w:rsidRDefault="00283DE0" w:rsidP="003B0178">
      <w:pPr>
        <w:keepLines/>
        <w:spacing w:before="5"/>
        <w:rPr>
          <w:rFonts w:ascii="Georgia" w:eastAsia="Georgia" w:hAnsi="Georgia" w:cs="Georgia"/>
          <w:sz w:val="29"/>
          <w:szCs w:val="29"/>
        </w:rPr>
      </w:pPr>
    </w:p>
    <w:p w14:paraId="69E1FDCD" w14:textId="77777777" w:rsidR="00283DE0" w:rsidRDefault="00641826" w:rsidP="003B0178">
      <w:pPr>
        <w:pStyle w:val="BodyText"/>
        <w:keepLines/>
        <w:ind w:left="0" w:right="32"/>
        <w:sectPr w:rsidR="00283DE0">
          <w:footerReference w:type="default" r:id="rId21"/>
          <w:pgSz w:w="12240" w:h="15840"/>
          <w:pgMar w:top="1500" w:right="1720" w:bottom="280" w:left="1720" w:header="0" w:footer="0" w:gutter="0"/>
          <w:cols w:space="720"/>
        </w:sectPr>
      </w:pPr>
      <w:r>
        <w:rPr>
          <w:w w:val="90"/>
        </w:rPr>
        <w:t>40</w:t>
      </w:r>
    </w:p>
    <w:p w14:paraId="1DD2A007" w14:textId="77777777" w:rsidR="00283DE0" w:rsidRDefault="00283DE0" w:rsidP="003B0178">
      <w:pPr>
        <w:pStyle w:val="BodyText"/>
        <w:keepLines/>
        <w:spacing w:before="4" w:line="290" w:lineRule="exact"/>
        <w:ind w:left="0" w:right="1105"/>
        <w:rPr>
          <w:rFonts w:cs="Georgia"/>
        </w:rPr>
      </w:pPr>
    </w:p>
    <w:sectPr w:rsidR="00283DE0">
      <w:footerReference w:type="default" r:id="rId22"/>
      <w:pgSz w:w="12240" w:h="15840"/>
      <w:pgMar w:top="120" w:right="1140" w:bottom="0" w:left="1100" w:header="0" w:footer="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78" w:author="Noah Daniels" w:date="2015-07-16T15:24:00Z" w:initials="ND">
    <w:p w14:paraId="0E2A637C" w14:textId="77777777" w:rsidR="00266DB5" w:rsidRDefault="00266DB5" w:rsidP="00394BF8">
      <w:pPr>
        <w:pStyle w:val="CommentText"/>
      </w:pPr>
      <w:r>
        <w:rPr>
          <w:rStyle w:val="CommentReference"/>
        </w:rPr>
        <w:annotationRef/>
      </w:r>
      <w:r>
        <w:t>Add statistics for Ammolite threads &amp; memory here</w:t>
      </w:r>
    </w:p>
  </w:comment>
  <w:comment w:id="1149" w:author="Noah Daniels" w:date="2015-07-17T11:19:00Z" w:initials="ND">
    <w:p w14:paraId="7170843C" w14:textId="5E95B3A5" w:rsidR="00266DB5" w:rsidRDefault="00266DB5">
      <w:pPr>
        <w:pStyle w:val="CommentText"/>
      </w:pPr>
      <w:r>
        <w:rPr>
          <w:rStyle w:val="CommentReference"/>
        </w:rPr>
        <w:annotationRef/>
      </w:r>
      <w:r>
        <w:t>This equation is missing the left bar on the top of the fraction. I cannot get Word to show it properly.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2A637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2EE9AC" w14:textId="77777777" w:rsidR="00266DB5" w:rsidRDefault="00266DB5">
      <w:r>
        <w:separator/>
      </w:r>
    </w:p>
  </w:endnote>
  <w:endnote w:type="continuationSeparator" w:id="0">
    <w:p w14:paraId="5D310D79" w14:textId="77777777" w:rsidR="00266DB5" w:rsidRDefault="00266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Meiryo">
    <w:altName w:val="メイリオ"/>
    <w:charset w:val="80"/>
    <w:family w:val="swiss"/>
    <w:pitch w:val="variable"/>
    <w:sig w:usb0="E10102FF" w:usb1="EAC7FFFF" w:usb2="00010012" w:usb3="00000000" w:csb0="0002009F" w:csb1="00000000"/>
  </w:font>
  <w:font w:name="MS Gothic">
    <w:altName w:val="ＭＳ ゴシック"/>
    <w:charset w:val="80"/>
    <w:family w:val="modern"/>
    <w:pitch w:val="fixed"/>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PMingLiU">
    <w:altName w:val="新細明體"/>
    <w:charset w:val="88"/>
    <w:family w:val="roman"/>
    <w:pitch w:val="variable"/>
    <w:sig w:usb0="A00002FF" w:usb1="28CFFCFA" w:usb2="00000016" w:usb3="00000000" w:csb0="00100001" w:csb1="00000000"/>
  </w:font>
  <w:font w:name="Century">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Sans">
    <w:altName w:val="Copperplate Light"/>
    <w:panose1 w:val="020B0602030504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Palatino Linotype">
    <w:panose1 w:val="020405020505050303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79482D" w14:textId="77777777" w:rsidR="00266DB5" w:rsidRDefault="00266DB5">
    <w:pPr>
      <w:spacing w:line="14" w:lineRule="auto"/>
      <w:rPr>
        <w:sz w:val="20"/>
        <w:szCs w:val="20"/>
      </w:rPr>
    </w:pPr>
    <w:r>
      <w:rPr>
        <w:noProof/>
      </w:rPr>
      <mc:AlternateContent>
        <mc:Choice Requires="wps">
          <w:drawing>
            <wp:anchor distT="0" distB="0" distL="114300" distR="114300" simplePos="0" relativeHeight="251634688" behindDoc="1" locked="0" layoutInCell="1" allowOverlap="1" wp14:anchorId="48C7DE17" wp14:editId="369FFBF0">
              <wp:simplePos x="0" y="0"/>
              <wp:positionH relativeFrom="page">
                <wp:posOffset>3812540</wp:posOffset>
              </wp:positionH>
              <wp:positionV relativeFrom="page">
                <wp:posOffset>8790940</wp:posOffset>
              </wp:positionV>
              <wp:extent cx="125730" cy="177800"/>
              <wp:effectExtent l="2540" t="0" r="0" b="381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08A22" w14:textId="77777777" w:rsidR="00266DB5" w:rsidRDefault="00266DB5">
                          <w:pPr>
                            <w:pStyle w:val="BodyText"/>
                            <w:spacing w:line="252" w:lineRule="exact"/>
                            <w:ind w:left="40"/>
                          </w:pPr>
                          <w:r>
                            <w:fldChar w:fldCharType="begin"/>
                          </w:r>
                          <w:r>
                            <w:rPr>
                              <w:w w:val="95"/>
                            </w:rPr>
                            <w:instrText xml:space="preserve"> PAGE </w:instrText>
                          </w:r>
                          <w:r>
                            <w:fldChar w:fldCharType="separate"/>
                          </w:r>
                          <w:r w:rsidR="006D5715">
                            <w:rPr>
                              <w:noProof/>
                              <w:w w:val="95"/>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7" o:spid="_x0000_s1026" type="#_x0000_t202" style="position:absolute;margin-left:300.2pt;margin-top:692.2pt;width:9.9pt;height:14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" filled="f" stroked="f">
              <v:textbox inset="0,0,0,0">
                <w:txbxContent>
                  <w:p w14:paraId="59808A22" w14:textId="77777777" w:rsidR="00266DB5" w:rsidRDefault="00266DB5">
                    <w:pPr>
                      <w:pStyle w:val="BodyText"/>
                      <w:spacing w:line="252" w:lineRule="exact"/>
                      <w:ind w:left="40"/>
                    </w:pPr>
                    <w:r>
                      <w:fldChar w:fldCharType="begin"/>
                    </w:r>
                    <w:r>
                      <w:rPr>
                        <w:w w:val="95"/>
                      </w:rPr>
                      <w:instrText xml:space="preserve"> PAGE </w:instrText>
                    </w:r>
                    <w:r>
                      <w:fldChar w:fldCharType="separate"/>
                    </w:r>
                    <w:r w:rsidR="006D5715">
                      <w:rPr>
                        <w:noProof/>
                        <w:w w:val="95"/>
                      </w:rPr>
                      <w:t>12</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C5AB54" w14:textId="77777777" w:rsidR="00266DB5" w:rsidRDefault="00266DB5">
    <w:pPr>
      <w:spacing w:line="14" w:lineRule="auto"/>
      <w:rPr>
        <w:sz w:val="2"/>
        <w:szCs w:val="2"/>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D0E965" w14:textId="77777777" w:rsidR="00266DB5" w:rsidRDefault="00266DB5">
    <w:pPr>
      <w:spacing w:line="14" w:lineRule="auto"/>
      <w:rPr>
        <w:sz w:val="20"/>
        <w:szCs w:val="20"/>
      </w:rPr>
    </w:pPr>
    <w:r>
      <w:rPr>
        <w:noProof/>
      </w:rPr>
      <mc:AlternateContent>
        <mc:Choice Requires="wps">
          <w:drawing>
            <wp:anchor distT="0" distB="0" distL="114300" distR="114300" simplePos="0" relativeHeight="251677696" behindDoc="1" locked="0" layoutInCell="1" allowOverlap="1" wp14:anchorId="3290E906" wp14:editId="7C4865EA">
              <wp:simplePos x="0" y="0"/>
              <wp:positionH relativeFrom="page">
                <wp:posOffset>3775075</wp:posOffset>
              </wp:positionH>
              <wp:positionV relativeFrom="page">
                <wp:posOffset>8790940</wp:posOffset>
              </wp:positionV>
              <wp:extent cx="200025" cy="177800"/>
              <wp:effectExtent l="3175" t="0" r="0" b="381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088553" w14:textId="77777777" w:rsidR="00266DB5" w:rsidRDefault="00266DB5">
                          <w:pPr>
                            <w:pStyle w:val="BodyText"/>
                            <w:spacing w:line="252" w:lineRule="exact"/>
                            <w:ind w:left="40"/>
                          </w:pPr>
                          <w:r>
                            <w:fldChar w:fldCharType="begin"/>
                          </w:r>
                          <w:r>
                            <w:instrText xml:space="preserve"> PAGE </w:instrText>
                          </w:r>
                          <w:r>
                            <w:fldChar w:fldCharType="separate"/>
                          </w:r>
                          <w:r w:rsidR="006D5715">
                            <w:rPr>
                              <w:noProof/>
                            </w:rPr>
                            <w:t>26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7" type="#_x0000_t202" style="position:absolute;margin-left:297.25pt;margin-top:692.2pt;width:15.75pt;height:14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" filled="f" stroked="f">
              <v:textbox inset="0,0,0,0">
                <w:txbxContent>
                  <w:p w14:paraId="3D088553" w14:textId="77777777" w:rsidR="00266DB5" w:rsidRDefault="00266DB5">
                    <w:pPr>
                      <w:pStyle w:val="BodyText"/>
                      <w:spacing w:line="252" w:lineRule="exact"/>
                      <w:ind w:left="40"/>
                    </w:pPr>
                    <w:r>
                      <w:fldChar w:fldCharType="begin"/>
                    </w:r>
                    <w:r>
                      <w:instrText xml:space="preserve"> PAGE </w:instrText>
                    </w:r>
                    <w:r>
                      <w:fldChar w:fldCharType="separate"/>
                    </w:r>
                    <w:r w:rsidR="006D5715">
                      <w:rPr>
                        <w:noProof/>
                      </w:rPr>
                      <w:t>26</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C98043" w14:textId="77777777" w:rsidR="00266DB5" w:rsidRDefault="00266DB5">
    <w:pPr>
      <w:spacing w:line="14" w:lineRule="auto"/>
      <w:rPr>
        <w:sz w:val="20"/>
        <w:szCs w:val="20"/>
      </w:rPr>
    </w:pPr>
    <w:r>
      <w:rPr>
        <w:noProof/>
      </w:rPr>
      <mc:AlternateContent>
        <mc:Choice Requires="wps">
          <w:drawing>
            <wp:anchor distT="0" distB="0" distL="114300" distR="114300" simplePos="0" relativeHeight="251679744" behindDoc="1" locked="0" layoutInCell="1" allowOverlap="1" wp14:anchorId="007AC0F1" wp14:editId="004885A4">
              <wp:simplePos x="0" y="0"/>
              <wp:positionH relativeFrom="page">
                <wp:posOffset>3775075</wp:posOffset>
              </wp:positionH>
              <wp:positionV relativeFrom="page">
                <wp:posOffset>8790940</wp:posOffset>
              </wp:positionV>
              <wp:extent cx="200025" cy="177800"/>
              <wp:effectExtent l="3175" t="0" r="0" b="381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EA555" w14:textId="77777777" w:rsidR="00266DB5" w:rsidRDefault="00266DB5">
                          <w:pPr>
                            <w:pStyle w:val="BodyText"/>
                            <w:spacing w:line="252" w:lineRule="exact"/>
                            <w:ind w:left="40"/>
                          </w:pPr>
                          <w:r>
                            <w:fldChar w:fldCharType="begin"/>
                          </w:r>
                          <w:r>
                            <w:rPr>
                              <w:w w:val="90"/>
                            </w:rPr>
                            <w:instrText xml:space="preserve"> PAGE </w:instrText>
                          </w:r>
                          <w:r>
                            <w:fldChar w:fldCharType="separate"/>
                          </w:r>
                          <w:r w:rsidR="006D5715">
                            <w:rPr>
                              <w:noProof/>
                              <w:w w:val="90"/>
                            </w:rPr>
                            <w:t>35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8" type="#_x0000_t202" style="position:absolute;margin-left:297.25pt;margin-top:692.2pt;width:15.75pt;height:14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" filled="f" stroked="f">
              <v:textbox inset="0,0,0,0">
                <w:txbxContent>
                  <w:p w14:paraId="265EA555" w14:textId="77777777" w:rsidR="00266DB5" w:rsidRDefault="00266DB5">
                    <w:pPr>
                      <w:pStyle w:val="BodyText"/>
                      <w:spacing w:line="252" w:lineRule="exact"/>
                      <w:ind w:left="40"/>
                    </w:pPr>
                    <w:r>
                      <w:fldChar w:fldCharType="begin"/>
                    </w:r>
                    <w:r>
                      <w:rPr>
                        <w:w w:val="90"/>
                      </w:rPr>
                      <w:instrText xml:space="preserve"> PAGE </w:instrText>
                    </w:r>
                    <w:r>
                      <w:fldChar w:fldCharType="separate"/>
                    </w:r>
                    <w:r w:rsidR="006D5715">
                      <w:rPr>
                        <w:noProof/>
                        <w:w w:val="90"/>
                      </w:rPr>
                      <w:t>35</w:t>
                    </w:r>
                    <w:r>
                      <w:fldChar w:fldCharType="end"/>
                    </w:r>
                  </w:p>
                </w:txbxContent>
              </v:textbox>
              <w10:wrap anchorx="page" anchory="page"/>
            </v:shape>
          </w:pict>
        </mc:Fallback>
      </mc:AlternateConten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96658B" w14:textId="77777777" w:rsidR="00266DB5" w:rsidRDefault="00266DB5">
    <w:pPr>
      <w:spacing w:line="14" w:lineRule="auto"/>
      <w:rPr>
        <w:sz w:val="20"/>
        <w:szCs w:val="20"/>
      </w:rPr>
    </w:pPr>
    <w:r>
      <w:rPr>
        <w:noProof/>
      </w:rPr>
      <mc:AlternateContent>
        <mc:Choice Requires="wps">
          <w:drawing>
            <wp:anchor distT="0" distB="0" distL="114300" distR="114300" simplePos="0" relativeHeight="251681792" behindDoc="1" locked="0" layoutInCell="1" allowOverlap="1" wp14:anchorId="793B9EDF" wp14:editId="7F4AC27C">
              <wp:simplePos x="0" y="0"/>
              <wp:positionH relativeFrom="page">
                <wp:posOffset>3775075</wp:posOffset>
              </wp:positionH>
              <wp:positionV relativeFrom="page">
                <wp:posOffset>8790940</wp:posOffset>
              </wp:positionV>
              <wp:extent cx="200025" cy="177800"/>
              <wp:effectExtent l="3175" t="0" r="0" b="381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FB1979" w14:textId="77777777" w:rsidR="00266DB5" w:rsidRDefault="00266DB5">
                          <w:pPr>
                            <w:pStyle w:val="BodyText"/>
                            <w:spacing w:line="252" w:lineRule="exact"/>
                            <w:ind w:left="40"/>
                          </w:pPr>
                          <w:r>
                            <w:fldChar w:fldCharType="begin"/>
                          </w:r>
                          <w:r>
                            <w:rPr>
                              <w:w w:val="95"/>
                            </w:rPr>
                            <w:instrText xml:space="preserve"> PAGE </w:instrText>
                          </w:r>
                          <w:r>
                            <w:fldChar w:fldCharType="separate"/>
                          </w:r>
                          <w:r w:rsidR="006D5715">
                            <w:rPr>
                              <w:noProof/>
                              <w:w w:val="95"/>
                            </w:rPr>
                            <w:t>36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9" type="#_x0000_t202" style="position:absolute;margin-left:297.25pt;margin-top:692.2pt;width:15.75pt;height:14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" filled="f" stroked="f">
              <v:textbox inset="0,0,0,0">
                <w:txbxContent>
                  <w:p w14:paraId="59FB1979" w14:textId="77777777" w:rsidR="00266DB5" w:rsidRDefault="00266DB5">
                    <w:pPr>
                      <w:pStyle w:val="BodyText"/>
                      <w:spacing w:line="252" w:lineRule="exact"/>
                      <w:ind w:left="40"/>
                    </w:pPr>
                    <w:r>
                      <w:fldChar w:fldCharType="begin"/>
                    </w:r>
                    <w:r>
                      <w:rPr>
                        <w:w w:val="95"/>
                      </w:rPr>
                      <w:instrText xml:space="preserve"> PAGE </w:instrText>
                    </w:r>
                    <w:r>
                      <w:fldChar w:fldCharType="separate"/>
                    </w:r>
                    <w:r w:rsidR="006D5715">
                      <w:rPr>
                        <w:noProof/>
                        <w:w w:val="95"/>
                      </w:rPr>
                      <w:t>36</w:t>
                    </w:r>
                    <w:r>
                      <w:fldChar w:fldCharType="end"/>
                    </w:r>
                  </w:p>
                </w:txbxContent>
              </v:textbox>
              <w10:wrap anchorx="page" anchory="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3555EB" w14:textId="77777777" w:rsidR="00266DB5" w:rsidRDefault="00266DB5">
    <w:pPr>
      <w:spacing w:line="14" w:lineRule="auto"/>
      <w:rPr>
        <w:sz w:val="2"/>
        <w:szCs w:val="2"/>
      </w:rP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D993C" w14:textId="77777777" w:rsidR="00266DB5" w:rsidRDefault="00266DB5">
    <w:pPr>
      <w:spacing w:line="14" w:lineRule="auto"/>
      <w:rPr>
        <w:sz w:val="2"/>
        <w:szCs w:val="2"/>
      </w:rP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18BD67" w14:textId="77777777" w:rsidR="00266DB5" w:rsidRDefault="00266DB5">
    <w:pPr>
      <w:spacing w:line="14" w:lineRule="auto"/>
      <w:rPr>
        <w:sz w:val="2"/>
        <w:szCs w:val="2"/>
      </w:rPr>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5F3D31" w14:textId="77777777" w:rsidR="00266DB5" w:rsidRDefault="00266DB5">
    <w:pPr>
      <w:spacing w:line="14" w:lineRule="auto"/>
      <w:rPr>
        <w:sz w:val="2"/>
        <w:szCs w:val="2"/>
      </w:rPr>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437ABE" w14:textId="77777777" w:rsidR="00266DB5" w:rsidRDefault="00266DB5">
    <w:pPr>
      <w:spacing w:line="14" w:lineRule="auto"/>
      <w:rP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EAFD1C" w14:textId="77777777" w:rsidR="00266DB5" w:rsidRDefault="00266DB5">
      <w:r>
        <w:separator/>
      </w:r>
    </w:p>
  </w:footnote>
  <w:footnote w:type="continuationSeparator" w:id="0">
    <w:p w14:paraId="63CE690D" w14:textId="77777777" w:rsidR="00266DB5" w:rsidRDefault="00266DB5">
      <w:r>
        <w:continuationSeparator/>
      </w:r>
    </w:p>
  </w:footnote>
  <w:footnote w:id="1">
    <w:p w14:paraId="26256350" w14:textId="38888F2D" w:rsidR="00266DB5" w:rsidRDefault="00266DB5">
      <w:pPr>
        <w:pStyle w:val="FootnoteText"/>
      </w:pPr>
      <w:ins w:id="277" w:author="Noah Daniels" w:date="2015-07-31T18:36:00Z">
        <w:r>
          <w:rPr>
            <w:rStyle w:val="FootnoteReference"/>
          </w:rPr>
          <w:footnoteRef/>
        </w:r>
        <w:r>
          <w:t xml:space="preserve"> Edit distance is the number of edits (character insertions, deletions, or substitutions) needed to turn one string into another.</w:t>
        </w:r>
      </w:ins>
    </w:p>
  </w:footnote>
  <w:footnote w:id="2">
    <w:p w14:paraId="1E62568E" w14:textId="6378F35E" w:rsidR="00266DB5" w:rsidRDefault="00266DB5">
      <w:pPr>
        <w:pStyle w:val="FootnoteText"/>
      </w:pPr>
      <w:ins w:id="382" w:author="Noah Daniels" w:date="2015-07-31T18:43:00Z">
        <w:r>
          <w:rPr>
            <w:rStyle w:val="FootnoteReference"/>
          </w:rPr>
          <w:footnoteRef/>
        </w:r>
        <w:r>
          <w:t xml:space="preserve"> A task </w:t>
        </w:r>
      </w:ins>
      <w:ins w:id="383" w:author="Noah Daniels" w:date="2015-07-31T18:44:00Z">
        <w:r>
          <w:t>requiring time directly proportional to the size of the data is said to scale linearly. For example, searching a database takes twice as long if the database grows by a factor of two.</w:t>
        </w:r>
      </w:ins>
    </w:p>
  </w:footnote>
  <w:footnote w:id="3">
    <w:p w14:paraId="47A1ADD8" w14:textId="6AEFC49E" w:rsidR="00266DB5" w:rsidRDefault="00266DB5">
      <w:pPr>
        <w:pStyle w:val="FootnoteText"/>
      </w:pPr>
      <w:ins w:id="485" w:author="Noah Daniels" w:date="2015-07-31T19:13:00Z">
        <w:r>
          <w:rPr>
            <w:rStyle w:val="FootnoteReference"/>
          </w:rPr>
          <w:footnoteRef/>
        </w:r>
        <w:r>
          <w:t xml:space="preserve"> A distance metric is a measure of distance that obeys several mathematical properties</w:t>
        </w:r>
      </w:ins>
      <w:ins w:id="486" w:author="Noah Daniels" w:date="2015-07-31T19:14:00Z">
        <w:r>
          <w:t>, including the triangle inequality.</w:t>
        </w:r>
      </w:ins>
    </w:p>
  </w:footnote>
  <w:footnote w:id="4">
    <w:p w14:paraId="1F10C98A" w14:textId="0A007D9D" w:rsidR="008210B8" w:rsidRDefault="008210B8">
      <w:pPr>
        <w:pStyle w:val="FootnoteText"/>
      </w:pPr>
      <w:ins w:id="750" w:author="Noah Daniels" w:date="2015-08-01T14:46:00Z">
        <w:r>
          <w:rPr>
            <w:rStyle w:val="FootnoteReference"/>
          </w:rPr>
          <w:footnoteRef/>
        </w:r>
        <w:r>
          <w:t xml:space="preserve"> That is, we define a set of spheres around existing points such that every point is contained in at least one sphere, and no sphere is empty.</w:t>
        </w:r>
      </w:ins>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03499"/>
    <w:multiLevelType w:val="hybridMultilevel"/>
    <w:tmpl w:val="F92840FE"/>
    <w:lvl w:ilvl="0" w:tplc="9C3A0182">
      <w:start w:val="1"/>
      <w:numFmt w:val="decimal"/>
      <w:lvlText w:val="%1."/>
      <w:lvlJc w:val="left"/>
      <w:pPr>
        <w:ind w:left="1082" w:hanging="300"/>
      </w:pPr>
      <w:rPr>
        <w:rFonts w:ascii="Georgia" w:eastAsia="Georgia" w:hAnsi="Georgia" w:hint="default"/>
        <w:w w:val="108"/>
        <w:sz w:val="24"/>
        <w:szCs w:val="24"/>
      </w:rPr>
    </w:lvl>
    <w:lvl w:ilvl="1" w:tplc="498AB01E">
      <w:start w:val="1"/>
      <w:numFmt w:val="bullet"/>
      <w:lvlText w:val="•"/>
      <w:lvlJc w:val="left"/>
      <w:pPr>
        <w:ind w:left="1854" w:hanging="300"/>
      </w:pPr>
      <w:rPr>
        <w:rFonts w:hint="default"/>
      </w:rPr>
    </w:lvl>
    <w:lvl w:ilvl="2" w:tplc="DAAED134">
      <w:start w:val="1"/>
      <w:numFmt w:val="bullet"/>
      <w:lvlText w:val="•"/>
      <w:lvlJc w:val="left"/>
      <w:pPr>
        <w:ind w:left="2625" w:hanging="300"/>
      </w:pPr>
      <w:rPr>
        <w:rFonts w:hint="default"/>
      </w:rPr>
    </w:lvl>
    <w:lvl w:ilvl="3" w:tplc="5BA892FE">
      <w:start w:val="1"/>
      <w:numFmt w:val="bullet"/>
      <w:lvlText w:val="•"/>
      <w:lvlJc w:val="left"/>
      <w:pPr>
        <w:ind w:left="3397" w:hanging="300"/>
      </w:pPr>
      <w:rPr>
        <w:rFonts w:hint="default"/>
      </w:rPr>
    </w:lvl>
    <w:lvl w:ilvl="4" w:tplc="A30693E6">
      <w:start w:val="1"/>
      <w:numFmt w:val="bullet"/>
      <w:lvlText w:val="•"/>
      <w:lvlJc w:val="left"/>
      <w:pPr>
        <w:ind w:left="4169" w:hanging="300"/>
      </w:pPr>
      <w:rPr>
        <w:rFonts w:hint="default"/>
      </w:rPr>
    </w:lvl>
    <w:lvl w:ilvl="5" w:tplc="430CB85A">
      <w:start w:val="1"/>
      <w:numFmt w:val="bullet"/>
      <w:lvlText w:val="•"/>
      <w:lvlJc w:val="left"/>
      <w:pPr>
        <w:ind w:left="4941" w:hanging="300"/>
      </w:pPr>
      <w:rPr>
        <w:rFonts w:hint="default"/>
      </w:rPr>
    </w:lvl>
    <w:lvl w:ilvl="6" w:tplc="D8E428DC">
      <w:start w:val="1"/>
      <w:numFmt w:val="bullet"/>
      <w:lvlText w:val="•"/>
      <w:lvlJc w:val="left"/>
      <w:pPr>
        <w:ind w:left="5712" w:hanging="300"/>
      </w:pPr>
      <w:rPr>
        <w:rFonts w:hint="default"/>
      </w:rPr>
    </w:lvl>
    <w:lvl w:ilvl="7" w:tplc="03F04A32">
      <w:start w:val="1"/>
      <w:numFmt w:val="bullet"/>
      <w:lvlText w:val="•"/>
      <w:lvlJc w:val="left"/>
      <w:pPr>
        <w:ind w:left="6484" w:hanging="300"/>
      </w:pPr>
      <w:rPr>
        <w:rFonts w:hint="default"/>
      </w:rPr>
    </w:lvl>
    <w:lvl w:ilvl="8" w:tplc="ECD8BEDC">
      <w:start w:val="1"/>
      <w:numFmt w:val="bullet"/>
      <w:lvlText w:val="•"/>
      <w:lvlJc w:val="left"/>
      <w:pPr>
        <w:ind w:left="7256" w:hanging="300"/>
      </w:pPr>
      <w:rPr>
        <w:rFonts w:hint="default"/>
      </w:rPr>
    </w:lvl>
  </w:abstractNum>
  <w:abstractNum w:abstractNumId="1">
    <w:nsid w:val="0E15645F"/>
    <w:multiLevelType w:val="hybridMultilevel"/>
    <w:tmpl w:val="B584F8A6"/>
    <w:lvl w:ilvl="0" w:tplc="BBB2202A">
      <w:start w:val="14"/>
      <w:numFmt w:val="upperLetter"/>
      <w:lvlText w:val="%1."/>
      <w:lvlJc w:val="left"/>
      <w:pPr>
        <w:ind w:left="497" w:hanging="311"/>
      </w:pPr>
      <w:rPr>
        <w:rFonts w:ascii="Georgia" w:eastAsia="Georgia" w:hAnsi="Georgia" w:hint="default"/>
        <w:w w:val="96"/>
        <w:sz w:val="24"/>
        <w:szCs w:val="24"/>
      </w:rPr>
    </w:lvl>
    <w:lvl w:ilvl="1" w:tplc="6C18499E">
      <w:start w:val="1"/>
      <w:numFmt w:val="lowerLetter"/>
      <w:lvlText w:val="(%2)"/>
      <w:lvlJc w:val="left"/>
      <w:pPr>
        <w:ind w:left="8574" w:hanging="5752"/>
      </w:pPr>
      <w:rPr>
        <w:rFonts w:ascii="Cambria" w:eastAsia="Cambria" w:hAnsi="Cambria" w:hint="default"/>
        <w:b/>
        <w:bCs/>
        <w:w w:val="106"/>
        <w:sz w:val="22"/>
        <w:szCs w:val="22"/>
      </w:rPr>
    </w:lvl>
    <w:lvl w:ilvl="2" w:tplc="C4DCAD92">
      <w:start w:val="1"/>
      <w:numFmt w:val="bullet"/>
      <w:lvlText w:val="•"/>
      <w:lvlJc w:val="left"/>
      <w:pPr>
        <w:ind w:left="8599" w:hanging="5752"/>
      </w:pPr>
      <w:rPr>
        <w:rFonts w:hint="default"/>
      </w:rPr>
    </w:lvl>
    <w:lvl w:ilvl="3" w:tplc="2F2E598A">
      <w:start w:val="1"/>
      <w:numFmt w:val="bullet"/>
      <w:lvlText w:val="•"/>
      <w:lvlJc w:val="left"/>
      <w:pPr>
        <w:ind w:left="8624" w:hanging="5752"/>
      </w:pPr>
      <w:rPr>
        <w:rFonts w:hint="default"/>
      </w:rPr>
    </w:lvl>
    <w:lvl w:ilvl="4" w:tplc="81F4F6AE">
      <w:start w:val="1"/>
      <w:numFmt w:val="bullet"/>
      <w:lvlText w:val="•"/>
      <w:lvlJc w:val="left"/>
      <w:pPr>
        <w:ind w:left="8649" w:hanging="5752"/>
      </w:pPr>
      <w:rPr>
        <w:rFonts w:hint="default"/>
      </w:rPr>
    </w:lvl>
    <w:lvl w:ilvl="5" w:tplc="0BA29DB0">
      <w:start w:val="1"/>
      <w:numFmt w:val="bullet"/>
      <w:lvlText w:val="•"/>
      <w:lvlJc w:val="left"/>
      <w:pPr>
        <w:ind w:left="8674" w:hanging="5752"/>
      </w:pPr>
      <w:rPr>
        <w:rFonts w:hint="default"/>
      </w:rPr>
    </w:lvl>
    <w:lvl w:ilvl="6" w:tplc="FCDC38F2">
      <w:start w:val="1"/>
      <w:numFmt w:val="bullet"/>
      <w:lvlText w:val="•"/>
      <w:lvlJc w:val="left"/>
      <w:pPr>
        <w:ind w:left="8699" w:hanging="5752"/>
      </w:pPr>
      <w:rPr>
        <w:rFonts w:hint="default"/>
      </w:rPr>
    </w:lvl>
    <w:lvl w:ilvl="7" w:tplc="17706F62">
      <w:start w:val="1"/>
      <w:numFmt w:val="bullet"/>
      <w:lvlText w:val="•"/>
      <w:lvlJc w:val="left"/>
      <w:pPr>
        <w:ind w:left="8724" w:hanging="5752"/>
      </w:pPr>
      <w:rPr>
        <w:rFonts w:hint="default"/>
      </w:rPr>
    </w:lvl>
    <w:lvl w:ilvl="8" w:tplc="936E561C">
      <w:start w:val="1"/>
      <w:numFmt w:val="bullet"/>
      <w:lvlText w:val="•"/>
      <w:lvlJc w:val="left"/>
      <w:pPr>
        <w:ind w:left="8749" w:hanging="5752"/>
      </w:pPr>
      <w:rPr>
        <w:rFonts w:hint="default"/>
      </w:rPr>
    </w:lvl>
  </w:abstractNum>
  <w:abstractNum w:abstractNumId="2">
    <w:nsid w:val="0EA509A3"/>
    <w:multiLevelType w:val="hybridMultilevel"/>
    <w:tmpl w:val="D2DE0ABC"/>
    <w:lvl w:ilvl="0" w:tplc="2B9ED052">
      <w:start w:val="1"/>
      <w:numFmt w:val="decimal"/>
      <w:lvlText w:val="%1."/>
      <w:lvlJc w:val="left"/>
      <w:pPr>
        <w:ind w:left="100" w:hanging="228"/>
      </w:pPr>
      <w:rPr>
        <w:rFonts w:ascii="Cambria" w:eastAsia="Cambria" w:hAnsi="Cambria" w:hint="default"/>
        <w:i/>
        <w:sz w:val="24"/>
        <w:szCs w:val="24"/>
      </w:rPr>
    </w:lvl>
    <w:lvl w:ilvl="1" w:tplc="956CF712">
      <w:start w:val="1"/>
      <w:numFmt w:val="bullet"/>
      <w:lvlText w:val="•"/>
      <w:lvlJc w:val="left"/>
      <w:pPr>
        <w:ind w:left="1044" w:hanging="228"/>
      </w:pPr>
      <w:rPr>
        <w:rFonts w:hint="default"/>
      </w:rPr>
    </w:lvl>
    <w:lvl w:ilvl="2" w:tplc="15F0DC0A">
      <w:start w:val="1"/>
      <w:numFmt w:val="bullet"/>
      <w:lvlText w:val="•"/>
      <w:lvlJc w:val="left"/>
      <w:pPr>
        <w:ind w:left="1988" w:hanging="228"/>
      </w:pPr>
      <w:rPr>
        <w:rFonts w:hint="default"/>
      </w:rPr>
    </w:lvl>
    <w:lvl w:ilvl="3" w:tplc="E43EBD54">
      <w:start w:val="1"/>
      <w:numFmt w:val="bullet"/>
      <w:lvlText w:val="•"/>
      <w:lvlJc w:val="left"/>
      <w:pPr>
        <w:ind w:left="2932" w:hanging="228"/>
      </w:pPr>
      <w:rPr>
        <w:rFonts w:hint="default"/>
      </w:rPr>
    </w:lvl>
    <w:lvl w:ilvl="4" w:tplc="E786BCE8">
      <w:start w:val="1"/>
      <w:numFmt w:val="bullet"/>
      <w:lvlText w:val="•"/>
      <w:lvlJc w:val="left"/>
      <w:pPr>
        <w:ind w:left="3876" w:hanging="228"/>
      </w:pPr>
      <w:rPr>
        <w:rFonts w:hint="default"/>
      </w:rPr>
    </w:lvl>
    <w:lvl w:ilvl="5" w:tplc="BE28BF46">
      <w:start w:val="1"/>
      <w:numFmt w:val="bullet"/>
      <w:lvlText w:val="•"/>
      <w:lvlJc w:val="left"/>
      <w:pPr>
        <w:ind w:left="4820" w:hanging="228"/>
      </w:pPr>
      <w:rPr>
        <w:rFonts w:hint="default"/>
      </w:rPr>
    </w:lvl>
    <w:lvl w:ilvl="6" w:tplc="5B2C3C9C">
      <w:start w:val="1"/>
      <w:numFmt w:val="bullet"/>
      <w:lvlText w:val="•"/>
      <w:lvlJc w:val="left"/>
      <w:pPr>
        <w:ind w:left="5764" w:hanging="228"/>
      </w:pPr>
      <w:rPr>
        <w:rFonts w:hint="default"/>
      </w:rPr>
    </w:lvl>
    <w:lvl w:ilvl="7" w:tplc="B8A04680">
      <w:start w:val="1"/>
      <w:numFmt w:val="bullet"/>
      <w:lvlText w:val="•"/>
      <w:lvlJc w:val="left"/>
      <w:pPr>
        <w:ind w:left="6708" w:hanging="228"/>
      </w:pPr>
      <w:rPr>
        <w:rFonts w:hint="default"/>
      </w:rPr>
    </w:lvl>
    <w:lvl w:ilvl="8" w:tplc="3272CF82">
      <w:start w:val="1"/>
      <w:numFmt w:val="bullet"/>
      <w:lvlText w:val="•"/>
      <w:lvlJc w:val="left"/>
      <w:pPr>
        <w:ind w:left="7652" w:hanging="228"/>
      </w:pPr>
      <w:rPr>
        <w:rFonts w:hint="default"/>
      </w:rPr>
    </w:lvl>
  </w:abstractNum>
  <w:abstractNum w:abstractNumId="3">
    <w:nsid w:val="10554BC4"/>
    <w:multiLevelType w:val="hybridMultilevel"/>
    <w:tmpl w:val="E250B22C"/>
    <w:lvl w:ilvl="0" w:tplc="B15CA724">
      <w:start w:val="10"/>
      <w:numFmt w:val="upperLetter"/>
      <w:lvlText w:val="%1."/>
      <w:lvlJc w:val="left"/>
      <w:pPr>
        <w:ind w:left="731" w:hanging="266"/>
      </w:pPr>
      <w:rPr>
        <w:rFonts w:ascii="Georgia" w:eastAsia="Georgia" w:hAnsi="Georgia" w:hint="default"/>
        <w:w w:val="97"/>
        <w:sz w:val="24"/>
        <w:szCs w:val="24"/>
      </w:rPr>
    </w:lvl>
    <w:lvl w:ilvl="1" w:tplc="96EEC640">
      <w:start w:val="1"/>
      <w:numFmt w:val="decimal"/>
      <w:lvlText w:val="%2"/>
      <w:lvlJc w:val="left"/>
      <w:pPr>
        <w:ind w:left="1386" w:hanging="539"/>
      </w:pPr>
      <w:rPr>
        <w:rFonts w:ascii="Georgia" w:eastAsia="Georgia" w:hAnsi="Georgia" w:hint="default"/>
        <w:w w:val="113"/>
        <w:sz w:val="24"/>
        <w:szCs w:val="24"/>
      </w:rPr>
    </w:lvl>
    <w:lvl w:ilvl="2" w:tplc="FFD42740">
      <w:start w:val="1"/>
      <w:numFmt w:val="lowerLetter"/>
      <w:lvlText w:val="(%3)"/>
      <w:lvlJc w:val="left"/>
      <w:pPr>
        <w:ind w:left="1875" w:hanging="401"/>
        <w:jc w:val="right"/>
      </w:pPr>
      <w:rPr>
        <w:rFonts w:ascii="Cambria" w:eastAsia="Cambria" w:hAnsi="Cambria" w:hint="default"/>
        <w:b/>
        <w:bCs/>
        <w:w w:val="106"/>
        <w:sz w:val="22"/>
        <w:szCs w:val="22"/>
      </w:rPr>
    </w:lvl>
    <w:lvl w:ilvl="3" w:tplc="194496C6">
      <w:start w:val="1"/>
      <w:numFmt w:val="lowerLetter"/>
      <w:lvlText w:val="(%4)"/>
      <w:lvlJc w:val="left"/>
      <w:pPr>
        <w:ind w:left="2373" w:hanging="401"/>
        <w:jc w:val="right"/>
      </w:pPr>
      <w:rPr>
        <w:rFonts w:ascii="Cambria" w:eastAsia="Cambria" w:hAnsi="Cambria" w:hint="default"/>
        <w:b/>
        <w:bCs/>
        <w:w w:val="106"/>
        <w:sz w:val="22"/>
        <w:szCs w:val="22"/>
      </w:rPr>
    </w:lvl>
    <w:lvl w:ilvl="4" w:tplc="CA7EFCD4">
      <w:start w:val="1"/>
      <w:numFmt w:val="lowerLetter"/>
      <w:lvlText w:val="(%5)"/>
      <w:lvlJc w:val="left"/>
      <w:pPr>
        <w:ind w:left="3812" w:hanging="401"/>
        <w:jc w:val="right"/>
      </w:pPr>
      <w:rPr>
        <w:rFonts w:ascii="Cambria" w:eastAsia="Cambria" w:hAnsi="Cambria" w:hint="default"/>
        <w:b/>
        <w:bCs/>
        <w:w w:val="106"/>
        <w:sz w:val="22"/>
        <w:szCs w:val="22"/>
      </w:rPr>
    </w:lvl>
    <w:lvl w:ilvl="5" w:tplc="E936711E">
      <w:start w:val="1"/>
      <w:numFmt w:val="bullet"/>
      <w:lvlText w:val="•"/>
      <w:lvlJc w:val="left"/>
      <w:pPr>
        <w:ind w:left="4643" w:hanging="401"/>
      </w:pPr>
      <w:rPr>
        <w:rFonts w:hint="default"/>
      </w:rPr>
    </w:lvl>
    <w:lvl w:ilvl="6" w:tplc="F5962A60">
      <w:start w:val="1"/>
      <w:numFmt w:val="bullet"/>
      <w:lvlText w:val="•"/>
      <w:lvlJc w:val="left"/>
      <w:pPr>
        <w:ind w:left="5474" w:hanging="401"/>
      </w:pPr>
      <w:rPr>
        <w:rFonts w:hint="default"/>
      </w:rPr>
    </w:lvl>
    <w:lvl w:ilvl="7" w:tplc="0CBE433A">
      <w:start w:val="1"/>
      <w:numFmt w:val="bullet"/>
      <w:lvlText w:val="•"/>
      <w:lvlJc w:val="left"/>
      <w:pPr>
        <w:ind w:left="6306" w:hanging="401"/>
      </w:pPr>
      <w:rPr>
        <w:rFonts w:hint="default"/>
      </w:rPr>
    </w:lvl>
    <w:lvl w:ilvl="8" w:tplc="78860D30">
      <w:start w:val="1"/>
      <w:numFmt w:val="bullet"/>
      <w:lvlText w:val="•"/>
      <w:lvlJc w:val="left"/>
      <w:pPr>
        <w:ind w:left="7137" w:hanging="401"/>
      </w:pPr>
      <w:rPr>
        <w:rFonts w:hint="default"/>
      </w:rPr>
    </w:lvl>
  </w:abstractNum>
  <w:abstractNum w:abstractNumId="4">
    <w:nsid w:val="11EB1ED7"/>
    <w:multiLevelType w:val="hybridMultilevel"/>
    <w:tmpl w:val="C56A2B1C"/>
    <w:lvl w:ilvl="0" w:tplc="308244C2">
      <w:start w:val="1"/>
      <w:numFmt w:val="decimal"/>
      <w:lvlText w:val="%1."/>
      <w:lvlJc w:val="left"/>
      <w:pPr>
        <w:ind w:left="100" w:hanging="228"/>
      </w:pPr>
      <w:rPr>
        <w:rFonts w:ascii="Cambria" w:eastAsia="Cambria" w:hAnsi="Cambria" w:hint="default"/>
        <w:i/>
        <w:sz w:val="24"/>
        <w:szCs w:val="24"/>
      </w:rPr>
    </w:lvl>
    <w:lvl w:ilvl="1" w:tplc="4A4003E0">
      <w:start w:val="1"/>
      <w:numFmt w:val="bullet"/>
      <w:lvlText w:val="•"/>
      <w:lvlJc w:val="left"/>
      <w:pPr>
        <w:ind w:left="1046" w:hanging="228"/>
      </w:pPr>
      <w:rPr>
        <w:rFonts w:hint="default"/>
      </w:rPr>
    </w:lvl>
    <w:lvl w:ilvl="2" w:tplc="0DBC38A8">
      <w:start w:val="1"/>
      <w:numFmt w:val="bullet"/>
      <w:lvlText w:val="•"/>
      <w:lvlJc w:val="left"/>
      <w:pPr>
        <w:ind w:left="1992" w:hanging="228"/>
      </w:pPr>
      <w:rPr>
        <w:rFonts w:hint="default"/>
      </w:rPr>
    </w:lvl>
    <w:lvl w:ilvl="3" w:tplc="00DE99EE">
      <w:start w:val="1"/>
      <w:numFmt w:val="bullet"/>
      <w:lvlText w:val="•"/>
      <w:lvlJc w:val="left"/>
      <w:pPr>
        <w:ind w:left="2938" w:hanging="228"/>
      </w:pPr>
      <w:rPr>
        <w:rFonts w:hint="default"/>
      </w:rPr>
    </w:lvl>
    <w:lvl w:ilvl="4" w:tplc="D11225C4">
      <w:start w:val="1"/>
      <w:numFmt w:val="bullet"/>
      <w:lvlText w:val="•"/>
      <w:lvlJc w:val="left"/>
      <w:pPr>
        <w:ind w:left="3884" w:hanging="228"/>
      </w:pPr>
      <w:rPr>
        <w:rFonts w:hint="default"/>
      </w:rPr>
    </w:lvl>
    <w:lvl w:ilvl="5" w:tplc="59847444">
      <w:start w:val="1"/>
      <w:numFmt w:val="bullet"/>
      <w:lvlText w:val="•"/>
      <w:lvlJc w:val="left"/>
      <w:pPr>
        <w:ind w:left="4830" w:hanging="228"/>
      </w:pPr>
      <w:rPr>
        <w:rFonts w:hint="default"/>
      </w:rPr>
    </w:lvl>
    <w:lvl w:ilvl="6" w:tplc="F7529824">
      <w:start w:val="1"/>
      <w:numFmt w:val="bullet"/>
      <w:lvlText w:val="•"/>
      <w:lvlJc w:val="left"/>
      <w:pPr>
        <w:ind w:left="5776" w:hanging="228"/>
      </w:pPr>
      <w:rPr>
        <w:rFonts w:hint="default"/>
      </w:rPr>
    </w:lvl>
    <w:lvl w:ilvl="7" w:tplc="381282E0">
      <w:start w:val="1"/>
      <w:numFmt w:val="bullet"/>
      <w:lvlText w:val="•"/>
      <w:lvlJc w:val="left"/>
      <w:pPr>
        <w:ind w:left="6722" w:hanging="228"/>
      </w:pPr>
      <w:rPr>
        <w:rFonts w:hint="default"/>
      </w:rPr>
    </w:lvl>
    <w:lvl w:ilvl="8" w:tplc="57583FD0">
      <w:start w:val="1"/>
      <w:numFmt w:val="bullet"/>
      <w:lvlText w:val="•"/>
      <w:lvlJc w:val="left"/>
      <w:pPr>
        <w:ind w:left="7668" w:hanging="228"/>
      </w:pPr>
      <w:rPr>
        <w:rFonts w:hint="default"/>
      </w:rPr>
    </w:lvl>
  </w:abstractNum>
  <w:abstractNum w:abstractNumId="5">
    <w:nsid w:val="260009E3"/>
    <w:multiLevelType w:val="hybridMultilevel"/>
    <w:tmpl w:val="0792E472"/>
    <w:lvl w:ilvl="0" w:tplc="6E701690">
      <w:start w:val="1"/>
      <w:numFmt w:val="decimal"/>
      <w:lvlText w:val="%1."/>
      <w:lvlJc w:val="left"/>
      <w:pPr>
        <w:ind w:left="327" w:hanging="228"/>
      </w:pPr>
      <w:rPr>
        <w:rFonts w:ascii="Cambria" w:eastAsia="Cambria" w:hAnsi="Cambria" w:hint="default"/>
        <w:i/>
        <w:sz w:val="24"/>
        <w:szCs w:val="24"/>
      </w:rPr>
    </w:lvl>
    <w:lvl w:ilvl="1" w:tplc="CFFA637A">
      <w:start w:val="1"/>
      <w:numFmt w:val="bullet"/>
      <w:lvlText w:val="•"/>
      <w:lvlJc w:val="left"/>
      <w:pPr>
        <w:ind w:left="1246" w:hanging="228"/>
      </w:pPr>
      <w:rPr>
        <w:rFonts w:hint="default"/>
      </w:rPr>
    </w:lvl>
    <w:lvl w:ilvl="2" w:tplc="D676E79A">
      <w:start w:val="1"/>
      <w:numFmt w:val="bullet"/>
      <w:lvlText w:val="•"/>
      <w:lvlJc w:val="left"/>
      <w:pPr>
        <w:ind w:left="2165" w:hanging="228"/>
      </w:pPr>
      <w:rPr>
        <w:rFonts w:hint="default"/>
      </w:rPr>
    </w:lvl>
    <w:lvl w:ilvl="3" w:tplc="B0401B28">
      <w:start w:val="1"/>
      <w:numFmt w:val="bullet"/>
      <w:lvlText w:val="•"/>
      <w:lvlJc w:val="left"/>
      <w:pPr>
        <w:ind w:left="3085" w:hanging="228"/>
      </w:pPr>
      <w:rPr>
        <w:rFonts w:hint="default"/>
      </w:rPr>
    </w:lvl>
    <w:lvl w:ilvl="4" w:tplc="1B2CB4AC">
      <w:start w:val="1"/>
      <w:numFmt w:val="bullet"/>
      <w:lvlText w:val="•"/>
      <w:lvlJc w:val="left"/>
      <w:pPr>
        <w:ind w:left="4004" w:hanging="228"/>
      </w:pPr>
      <w:rPr>
        <w:rFonts w:hint="default"/>
      </w:rPr>
    </w:lvl>
    <w:lvl w:ilvl="5" w:tplc="D63666C6">
      <w:start w:val="1"/>
      <w:numFmt w:val="bullet"/>
      <w:lvlText w:val="•"/>
      <w:lvlJc w:val="left"/>
      <w:pPr>
        <w:ind w:left="4923" w:hanging="228"/>
      </w:pPr>
      <w:rPr>
        <w:rFonts w:hint="default"/>
      </w:rPr>
    </w:lvl>
    <w:lvl w:ilvl="6" w:tplc="1E5E731A">
      <w:start w:val="1"/>
      <w:numFmt w:val="bullet"/>
      <w:lvlText w:val="•"/>
      <w:lvlJc w:val="left"/>
      <w:pPr>
        <w:ind w:left="5843" w:hanging="228"/>
      </w:pPr>
      <w:rPr>
        <w:rFonts w:hint="default"/>
      </w:rPr>
    </w:lvl>
    <w:lvl w:ilvl="7" w:tplc="0AE2BD5C">
      <w:start w:val="1"/>
      <w:numFmt w:val="bullet"/>
      <w:lvlText w:val="•"/>
      <w:lvlJc w:val="left"/>
      <w:pPr>
        <w:ind w:left="6762" w:hanging="228"/>
      </w:pPr>
      <w:rPr>
        <w:rFonts w:hint="default"/>
      </w:rPr>
    </w:lvl>
    <w:lvl w:ilvl="8" w:tplc="FFD2B23A">
      <w:start w:val="1"/>
      <w:numFmt w:val="bullet"/>
      <w:lvlText w:val="•"/>
      <w:lvlJc w:val="left"/>
      <w:pPr>
        <w:ind w:left="7681" w:hanging="228"/>
      </w:pPr>
      <w:rPr>
        <w:rFonts w:hint="default"/>
      </w:rPr>
    </w:lvl>
  </w:abstractNum>
  <w:abstractNum w:abstractNumId="6">
    <w:nsid w:val="34B41139"/>
    <w:multiLevelType w:val="hybridMultilevel"/>
    <w:tmpl w:val="D694686E"/>
    <w:lvl w:ilvl="0" w:tplc="C8AE66A6">
      <w:start w:val="1"/>
      <w:numFmt w:val="decimal"/>
      <w:lvlText w:val="%1."/>
      <w:lvlJc w:val="left"/>
      <w:pPr>
        <w:ind w:left="100" w:hanging="228"/>
      </w:pPr>
      <w:rPr>
        <w:rFonts w:ascii="Cambria" w:eastAsia="Cambria" w:hAnsi="Cambria" w:hint="default"/>
        <w:i/>
        <w:sz w:val="24"/>
        <w:szCs w:val="24"/>
      </w:rPr>
    </w:lvl>
    <w:lvl w:ilvl="1" w:tplc="86C84094">
      <w:start w:val="1"/>
      <w:numFmt w:val="bullet"/>
      <w:lvlText w:val="•"/>
      <w:lvlJc w:val="left"/>
      <w:pPr>
        <w:ind w:left="2802" w:hanging="237"/>
      </w:pPr>
      <w:rPr>
        <w:rFonts w:ascii="Meiryo" w:eastAsia="Meiryo" w:hAnsi="Meiryo" w:hint="default"/>
        <w:i/>
        <w:w w:val="93"/>
        <w:sz w:val="24"/>
        <w:szCs w:val="24"/>
      </w:rPr>
    </w:lvl>
    <w:lvl w:ilvl="2" w:tplc="C158E574">
      <w:start w:val="1"/>
      <w:numFmt w:val="bullet"/>
      <w:lvlText w:val="•"/>
      <w:lvlJc w:val="left"/>
      <w:pPr>
        <w:ind w:left="3046" w:hanging="237"/>
      </w:pPr>
      <w:rPr>
        <w:rFonts w:hint="default"/>
      </w:rPr>
    </w:lvl>
    <w:lvl w:ilvl="3" w:tplc="4D24AC16">
      <w:start w:val="1"/>
      <w:numFmt w:val="bullet"/>
      <w:lvlText w:val="•"/>
      <w:lvlJc w:val="left"/>
      <w:pPr>
        <w:ind w:left="3813" w:hanging="237"/>
      </w:pPr>
      <w:rPr>
        <w:rFonts w:hint="default"/>
      </w:rPr>
    </w:lvl>
    <w:lvl w:ilvl="4" w:tplc="6562BC92">
      <w:start w:val="1"/>
      <w:numFmt w:val="bullet"/>
      <w:lvlText w:val="•"/>
      <w:lvlJc w:val="left"/>
      <w:pPr>
        <w:ind w:left="4580" w:hanging="237"/>
      </w:pPr>
      <w:rPr>
        <w:rFonts w:hint="default"/>
      </w:rPr>
    </w:lvl>
    <w:lvl w:ilvl="5" w:tplc="9CD2A0A8">
      <w:start w:val="1"/>
      <w:numFmt w:val="bullet"/>
      <w:lvlText w:val="•"/>
      <w:lvlJc w:val="left"/>
      <w:pPr>
        <w:ind w:left="5346" w:hanging="237"/>
      </w:pPr>
      <w:rPr>
        <w:rFonts w:hint="default"/>
      </w:rPr>
    </w:lvl>
    <w:lvl w:ilvl="6" w:tplc="DA1AB19E">
      <w:start w:val="1"/>
      <w:numFmt w:val="bullet"/>
      <w:lvlText w:val="•"/>
      <w:lvlJc w:val="left"/>
      <w:pPr>
        <w:ind w:left="6113" w:hanging="237"/>
      </w:pPr>
      <w:rPr>
        <w:rFonts w:hint="default"/>
      </w:rPr>
    </w:lvl>
    <w:lvl w:ilvl="7" w:tplc="A042795E">
      <w:start w:val="1"/>
      <w:numFmt w:val="bullet"/>
      <w:lvlText w:val="•"/>
      <w:lvlJc w:val="left"/>
      <w:pPr>
        <w:ind w:left="6880" w:hanging="237"/>
      </w:pPr>
      <w:rPr>
        <w:rFonts w:hint="default"/>
      </w:rPr>
    </w:lvl>
    <w:lvl w:ilvl="8" w:tplc="A6FA5404">
      <w:start w:val="1"/>
      <w:numFmt w:val="bullet"/>
      <w:lvlText w:val="•"/>
      <w:lvlJc w:val="left"/>
      <w:pPr>
        <w:ind w:left="7646" w:hanging="237"/>
      </w:pPr>
      <w:rPr>
        <w:rFonts w:hint="default"/>
      </w:rPr>
    </w:lvl>
  </w:abstractNum>
  <w:abstractNum w:abstractNumId="7">
    <w:nsid w:val="439D2250"/>
    <w:multiLevelType w:val="hybridMultilevel"/>
    <w:tmpl w:val="32DC7024"/>
    <w:lvl w:ilvl="0" w:tplc="7F263E66">
      <w:start w:val="1"/>
      <w:numFmt w:val="decimal"/>
      <w:lvlText w:val="%1."/>
      <w:lvlJc w:val="left"/>
      <w:pPr>
        <w:ind w:left="100" w:hanging="228"/>
      </w:pPr>
      <w:rPr>
        <w:rFonts w:ascii="Cambria" w:eastAsia="Cambria" w:hAnsi="Cambria" w:hint="default"/>
        <w:i/>
        <w:sz w:val="24"/>
        <w:szCs w:val="24"/>
      </w:rPr>
    </w:lvl>
    <w:lvl w:ilvl="1" w:tplc="35C4050A">
      <w:start w:val="1"/>
      <w:numFmt w:val="bullet"/>
      <w:lvlText w:val="•"/>
      <w:lvlJc w:val="left"/>
      <w:pPr>
        <w:ind w:left="1042" w:hanging="228"/>
      </w:pPr>
      <w:rPr>
        <w:rFonts w:hint="default"/>
      </w:rPr>
    </w:lvl>
    <w:lvl w:ilvl="2" w:tplc="BA061BFC">
      <w:start w:val="1"/>
      <w:numFmt w:val="bullet"/>
      <w:lvlText w:val="•"/>
      <w:lvlJc w:val="left"/>
      <w:pPr>
        <w:ind w:left="1984" w:hanging="228"/>
      </w:pPr>
      <w:rPr>
        <w:rFonts w:hint="default"/>
      </w:rPr>
    </w:lvl>
    <w:lvl w:ilvl="3" w:tplc="144606E4">
      <w:start w:val="1"/>
      <w:numFmt w:val="bullet"/>
      <w:lvlText w:val="•"/>
      <w:lvlJc w:val="left"/>
      <w:pPr>
        <w:ind w:left="2926" w:hanging="228"/>
      </w:pPr>
      <w:rPr>
        <w:rFonts w:hint="default"/>
      </w:rPr>
    </w:lvl>
    <w:lvl w:ilvl="4" w:tplc="DC3A250A">
      <w:start w:val="1"/>
      <w:numFmt w:val="bullet"/>
      <w:lvlText w:val="•"/>
      <w:lvlJc w:val="left"/>
      <w:pPr>
        <w:ind w:left="3868" w:hanging="228"/>
      </w:pPr>
      <w:rPr>
        <w:rFonts w:hint="default"/>
      </w:rPr>
    </w:lvl>
    <w:lvl w:ilvl="5" w:tplc="6BAABD78">
      <w:start w:val="1"/>
      <w:numFmt w:val="bullet"/>
      <w:lvlText w:val="•"/>
      <w:lvlJc w:val="left"/>
      <w:pPr>
        <w:ind w:left="4810" w:hanging="228"/>
      </w:pPr>
      <w:rPr>
        <w:rFonts w:hint="default"/>
      </w:rPr>
    </w:lvl>
    <w:lvl w:ilvl="6" w:tplc="1C7E54BA">
      <w:start w:val="1"/>
      <w:numFmt w:val="bullet"/>
      <w:lvlText w:val="•"/>
      <w:lvlJc w:val="left"/>
      <w:pPr>
        <w:ind w:left="5752" w:hanging="228"/>
      </w:pPr>
      <w:rPr>
        <w:rFonts w:hint="default"/>
      </w:rPr>
    </w:lvl>
    <w:lvl w:ilvl="7" w:tplc="B87275E0">
      <w:start w:val="1"/>
      <w:numFmt w:val="bullet"/>
      <w:lvlText w:val="•"/>
      <w:lvlJc w:val="left"/>
      <w:pPr>
        <w:ind w:left="6694" w:hanging="228"/>
      </w:pPr>
      <w:rPr>
        <w:rFonts w:hint="default"/>
      </w:rPr>
    </w:lvl>
    <w:lvl w:ilvl="8" w:tplc="AD529478">
      <w:start w:val="1"/>
      <w:numFmt w:val="bullet"/>
      <w:lvlText w:val="•"/>
      <w:lvlJc w:val="left"/>
      <w:pPr>
        <w:ind w:left="7636" w:hanging="228"/>
      </w:pPr>
      <w:rPr>
        <w:rFonts w:hint="default"/>
      </w:rPr>
    </w:lvl>
  </w:abstractNum>
  <w:abstractNum w:abstractNumId="8">
    <w:nsid w:val="4A1A11AE"/>
    <w:multiLevelType w:val="hybridMultilevel"/>
    <w:tmpl w:val="0D561E1A"/>
    <w:lvl w:ilvl="0" w:tplc="20220740">
      <w:start w:val="1"/>
      <w:numFmt w:val="bullet"/>
      <w:lvlText w:val="●"/>
      <w:lvlJc w:val="left"/>
      <w:pPr>
        <w:ind w:left="2160" w:hanging="360"/>
      </w:pPr>
      <w:rPr>
        <w:rFonts w:ascii="MS Gothic" w:eastAsia="MS Gothic" w:hAnsi="MS Gothic" w:hint="default"/>
        <w:sz w:val="24"/>
        <w:szCs w:val="24"/>
      </w:rPr>
    </w:lvl>
    <w:lvl w:ilvl="1" w:tplc="6E16C02E">
      <w:start w:val="1"/>
      <w:numFmt w:val="bullet"/>
      <w:lvlText w:val="•"/>
      <w:lvlJc w:val="left"/>
      <w:pPr>
        <w:ind w:left="3034" w:hanging="360"/>
      </w:pPr>
      <w:rPr>
        <w:rFonts w:hint="default"/>
      </w:rPr>
    </w:lvl>
    <w:lvl w:ilvl="2" w:tplc="4F96B824">
      <w:start w:val="1"/>
      <w:numFmt w:val="bullet"/>
      <w:lvlText w:val="•"/>
      <w:lvlJc w:val="left"/>
      <w:pPr>
        <w:ind w:left="3908" w:hanging="360"/>
      </w:pPr>
      <w:rPr>
        <w:rFonts w:hint="default"/>
      </w:rPr>
    </w:lvl>
    <w:lvl w:ilvl="3" w:tplc="D3C009F6">
      <w:start w:val="1"/>
      <w:numFmt w:val="bullet"/>
      <w:lvlText w:val="•"/>
      <w:lvlJc w:val="left"/>
      <w:pPr>
        <w:ind w:left="4782" w:hanging="360"/>
      </w:pPr>
      <w:rPr>
        <w:rFonts w:hint="default"/>
      </w:rPr>
    </w:lvl>
    <w:lvl w:ilvl="4" w:tplc="A6582AF6">
      <w:start w:val="1"/>
      <w:numFmt w:val="bullet"/>
      <w:lvlText w:val="•"/>
      <w:lvlJc w:val="left"/>
      <w:pPr>
        <w:ind w:left="5656" w:hanging="360"/>
      </w:pPr>
      <w:rPr>
        <w:rFonts w:hint="default"/>
      </w:rPr>
    </w:lvl>
    <w:lvl w:ilvl="5" w:tplc="8C7871B8">
      <w:start w:val="1"/>
      <w:numFmt w:val="bullet"/>
      <w:lvlText w:val="•"/>
      <w:lvlJc w:val="left"/>
      <w:pPr>
        <w:ind w:left="6530" w:hanging="360"/>
      </w:pPr>
      <w:rPr>
        <w:rFonts w:hint="default"/>
      </w:rPr>
    </w:lvl>
    <w:lvl w:ilvl="6" w:tplc="046AB4D6">
      <w:start w:val="1"/>
      <w:numFmt w:val="bullet"/>
      <w:lvlText w:val="•"/>
      <w:lvlJc w:val="left"/>
      <w:pPr>
        <w:ind w:left="7404" w:hanging="360"/>
      </w:pPr>
      <w:rPr>
        <w:rFonts w:hint="default"/>
      </w:rPr>
    </w:lvl>
    <w:lvl w:ilvl="7" w:tplc="1DFA5DDA">
      <w:start w:val="1"/>
      <w:numFmt w:val="bullet"/>
      <w:lvlText w:val="•"/>
      <w:lvlJc w:val="left"/>
      <w:pPr>
        <w:ind w:left="8278" w:hanging="360"/>
      </w:pPr>
      <w:rPr>
        <w:rFonts w:hint="default"/>
      </w:rPr>
    </w:lvl>
    <w:lvl w:ilvl="8" w:tplc="CFCC57D2">
      <w:start w:val="1"/>
      <w:numFmt w:val="bullet"/>
      <w:lvlText w:val="•"/>
      <w:lvlJc w:val="left"/>
      <w:pPr>
        <w:ind w:left="9152" w:hanging="360"/>
      </w:pPr>
      <w:rPr>
        <w:rFonts w:hint="default"/>
      </w:rPr>
    </w:lvl>
  </w:abstractNum>
  <w:abstractNum w:abstractNumId="9">
    <w:nsid w:val="53397960"/>
    <w:multiLevelType w:val="hybridMultilevel"/>
    <w:tmpl w:val="403A44CE"/>
    <w:lvl w:ilvl="0" w:tplc="0CA8C9D0">
      <w:start w:val="1"/>
      <w:numFmt w:val="decimal"/>
      <w:lvlText w:val="%1."/>
      <w:lvlJc w:val="left"/>
      <w:pPr>
        <w:ind w:left="1082" w:hanging="300"/>
      </w:pPr>
      <w:rPr>
        <w:rFonts w:ascii="Georgia" w:eastAsia="Georgia" w:hAnsi="Georgia" w:hint="default"/>
        <w:w w:val="108"/>
        <w:sz w:val="24"/>
        <w:szCs w:val="24"/>
      </w:rPr>
    </w:lvl>
    <w:lvl w:ilvl="1" w:tplc="A594B5AC">
      <w:start w:val="1"/>
      <w:numFmt w:val="bullet"/>
      <w:lvlText w:val="•"/>
      <w:lvlJc w:val="left"/>
      <w:pPr>
        <w:ind w:left="1854" w:hanging="300"/>
      </w:pPr>
      <w:rPr>
        <w:rFonts w:hint="default"/>
      </w:rPr>
    </w:lvl>
    <w:lvl w:ilvl="2" w:tplc="138054FA">
      <w:start w:val="1"/>
      <w:numFmt w:val="bullet"/>
      <w:lvlText w:val="•"/>
      <w:lvlJc w:val="left"/>
      <w:pPr>
        <w:ind w:left="2625" w:hanging="300"/>
      </w:pPr>
      <w:rPr>
        <w:rFonts w:hint="default"/>
      </w:rPr>
    </w:lvl>
    <w:lvl w:ilvl="3" w:tplc="57C6A6CC">
      <w:start w:val="1"/>
      <w:numFmt w:val="bullet"/>
      <w:lvlText w:val="•"/>
      <w:lvlJc w:val="left"/>
      <w:pPr>
        <w:ind w:left="3397" w:hanging="300"/>
      </w:pPr>
      <w:rPr>
        <w:rFonts w:hint="default"/>
      </w:rPr>
    </w:lvl>
    <w:lvl w:ilvl="4" w:tplc="5D1092CA">
      <w:start w:val="1"/>
      <w:numFmt w:val="bullet"/>
      <w:lvlText w:val="•"/>
      <w:lvlJc w:val="left"/>
      <w:pPr>
        <w:ind w:left="4169" w:hanging="300"/>
      </w:pPr>
      <w:rPr>
        <w:rFonts w:hint="default"/>
      </w:rPr>
    </w:lvl>
    <w:lvl w:ilvl="5" w:tplc="CADAB6F8">
      <w:start w:val="1"/>
      <w:numFmt w:val="bullet"/>
      <w:lvlText w:val="•"/>
      <w:lvlJc w:val="left"/>
      <w:pPr>
        <w:ind w:left="4941" w:hanging="300"/>
      </w:pPr>
      <w:rPr>
        <w:rFonts w:hint="default"/>
      </w:rPr>
    </w:lvl>
    <w:lvl w:ilvl="6" w:tplc="CCB24C44">
      <w:start w:val="1"/>
      <w:numFmt w:val="bullet"/>
      <w:lvlText w:val="•"/>
      <w:lvlJc w:val="left"/>
      <w:pPr>
        <w:ind w:left="5712" w:hanging="300"/>
      </w:pPr>
      <w:rPr>
        <w:rFonts w:hint="default"/>
      </w:rPr>
    </w:lvl>
    <w:lvl w:ilvl="7" w:tplc="4B2EAF0E">
      <w:start w:val="1"/>
      <w:numFmt w:val="bullet"/>
      <w:lvlText w:val="•"/>
      <w:lvlJc w:val="left"/>
      <w:pPr>
        <w:ind w:left="6484" w:hanging="300"/>
      </w:pPr>
      <w:rPr>
        <w:rFonts w:hint="default"/>
      </w:rPr>
    </w:lvl>
    <w:lvl w:ilvl="8" w:tplc="17DCC7F8">
      <w:start w:val="1"/>
      <w:numFmt w:val="bullet"/>
      <w:lvlText w:val="•"/>
      <w:lvlJc w:val="left"/>
      <w:pPr>
        <w:ind w:left="7256" w:hanging="300"/>
      </w:pPr>
      <w:rPr>
        <w:rFonts w:hint="default"/>
      </w:rPr>
    </w:lvl>
  </w:abstractNum>
  <w:abstractNum w:abstractNumId="10">
    <w:nsid w:val="6B980282"/>
    <w:multiLevelType w:val="hybridMultilevel"/>
    <w:tmpl w:val="DE82CA2A"/>
    <w:lvl w:ilvl="0" w:tplc="27622ED2">
      <w:start w:val="1"/>
      <w:numFmt w:val="decimal"/>
      <w:lvlText w:val="%1."/>
      <w:lvlJc w:val="left"/>
      <w:pPr>
        <w:ind w:left="100" w:hanging="228"/>
      </w:pPr>
      <w:rPr>
        <w:rFonts w:ascii="Cambria" w:eastAsia="Cambria" w:hAnsi="Cambria" w:hint="default"/>
        <w:i/>
        <w:sz w:val="24"/>
        <w:szCs w:val="24"/>
      </w:rPr>
    </w:lvl>
    <w:lvl w:ilvl="1" w:tplc="ACD035A2">
      <w:start w:val="1"/>
      <w:numFmt w:val="bullet"/>
      <w:lvlText w:val="•"/>
      <w:lvlJc w:val="left"/>
      <w:pPr>
        <w:ind w:left="1046" w:hanging="228"/>
      </w:pPr>
      <w:rPr>
        <w:rFonts w:hint="default"/>
      </w:rPr>
    </w:lvl>
    <w:lvl w:ilvl="2" w:tplc="F0603418">
      <w:start w:val="1"/>
      <w:numFmt w:val="bullet"/>
      <w:lvlText w:val="•"/>
      <w:lvlJc w:val="left"/>
      <w:pPr>
        <w:ind w:left="1992" w:hanging="228"/>
      </w:pPr>
      <w:rPr>
        <w:rFonts w:hint="default"/>
      </w:rPr>
    </w:lvl>
    <w:lvl w:ilvl="3" w:tplc="CFEC23C4">
      <w:start w:val="1"/>
      <w:numFmt w:val="bullet"/>
      <w:lvlText w:val="•"/>
      <w:lvlJc w:val="left"/>
      <w:pPr>
        <w:ind w:left="2938" w:hanging="228"/>
      </w:pPr>
      <w:rPr>
        <w:rFonts w:hint="default"/>
      </w:rPr>
    </w:lvl>
    <w:lvl w:ilvl="4" w:tplc="8138B75C">
      <w:start w:val="1"/>
      <w:numFmt w:val="bullet"/>
      <w:lvlText w:val="•"/>
      <w:lvlJc w:val="left"/>
      <w:pPr>
        <w:ind w:left="3884" w:hanging="228"/>
      </w:pPr>
      <w:rPr>
        <w:rFonts w:hint="default"/>
      </w:rPr>
    </w:lvl>
    <w:lvl w:ilvl="5" w:tplc="DB1659D0">
      <w:start w:val="1"/>
      <w:numFmt w:val="bullet"/>
      <w:lvlText w:val="•"/>
      <w:lvlJc w:val="left"/>
      <w:pPr>
        <w:ind w:left="4830" w:hanging="228"/>
      </w:pPr>
      <w:rPr>
        <w:rFonts w:hint="default"/>
      </w:rPr>
    </w:lvl>
    <w:lvl w:ilvl="6" w:tplc="EA6E27DC">
      <w:start w:val="1"/>
      <w:numFmt w:val="bullet"/>
      <w:lvlText w:val="•"/>
      <w:lvlJc w:val="left"/>
      <w:pPr>
        <w:ind w:left="5776" w:hanging="228"/>
      </w:pPr>
      <w:rPr>
        <w:rFonts w:hint="default"/>
      </w:rPr>
    </w:lvl>
    <w:lvl w:ilvl="7" w:tplc="AA90E896">
      <w:start w:val="1"/>
      <w:numFmt w:val="bullet"/>
      <w:lvlText w:val="•"/>
      <w:lvlJc w:val="left"/>
      <w:pPr>
        <w:ind w:left="6722" w:hanging="228"/>
      </w:pPr>
      <w:rPr>
        <w:rFonts w:hint="default"/>
      </w:rPr>
    </w:lvl>
    <w:lvl w:ilvl="8" w:tplc="5E5671B2">
      <w:start w:val="1"/>
      <w:numFmt w:val="bullet"/>
      <w:lvlText w:val="•"/>
      <w:lvlJc w:val="left"/>
      <w:pPr>
        <w:ind w:left="7668" w:hanging="228"/>
      </w:pPr>
      <w:rPr>
        <w:rFonts w:hint="default"/>
      </w:rPr>
    </w:lvl>
  </w:abstractNum>
  <w:abstractNum w:abstractNumId="11">
    <w:nsid w:val="790450B5"/>
    <w:multiLevelType w:val="hybridMultilevel"/>
    <w:tmpl w:val="0EC04588"/>
    <w:lvl w:ilvl="0" w:tplc="020610FA">
      <w:start w:val="1"/>
      <w:numFmt w:val="decimal"/>
      <w:lvlText w:val="%1"/>
      <w:lvlJc w:val="left"/>
      <w:pPr>
        <w:ind w:left="1386" w:hanging="539"/>
      </w:pPr>
      <w:rPr>
        <w:rFonts w:ascii="Georgia" w:eastAsia="Georgia" w:hAnsi="Georgia" w:hint="default"/>
        <w:w w:val="113"/>
        <w:sz w:val="24"/>
        <w:szCs w:val="24"/>
      </w:rPr>
    </w:lvl>
    <w:lvl w:ilvl="1" w:tplc="AA08A376">
      <w:start w:val="1"/>
      <w:numFmt w:val="lowerLetter"/>
      <w:lvlText w:val="(%2)"/>
      <w:lvlJc w:val="left"/>
      <w:pPr>
        <w:ind w:left="2014" w:hanging="401"/>
      </w:pPr>
      <w:rPr>
        <w:rFonts w:ascii="Cambria" w:eastAsia="Cambria" w:hAnsi="Cambria" w:hint="default"/>
        <w:b/>
        <w:bCs/>
        <w:w w:val="106"/>
        <w:sz w:val="22"/>
        <w:szCs w:val="22"/>
      </w:rPr>
    </w:lvl>
    <w:lvl w:ilvl="2" w:tplc="92F66876">
      <w:start w:val="1"/>
      <w:numFmt w:val="bullet"/>
      <w:lvlText w:val="•"/>
      <w:lvlJc w:val="left"/>
      <w:pPr>
        <w:ind w:left="2768" w:hanging="401"/>
      </w:pPr>
      <w:rPr>
        <w:rFonts w:hint="default"/>
      </w:rPr>
    </w:lvl>
    <w:lvl w:ilvl="3" w:tplc="066E1B3C">
      <w:start w:val="1"/>
      <w:numFmt w:val="bullet"/>
      <w:lvlText w:val="•"/>
      <w:lvlJc w:val="left"/>
      <w:pPr>
        <w:ind w:left="3522" w:hanging="401"/>
      </w:pPr>
      <w:rPr>
        <w:rFonts w:hint="default"/>
      </w:rPr>
    </w:lvl>
    <w:lvl w:ilvl="4" w:tplc="2BE439A2">
      <w:start w:val="1"/>
      <w:numFmt w:val="bullet"/>
      <w:lvlText w:val="•"/>
      <w:lvlJc w:val="left"/>
      <w:pPr>
        <w:ind w:left="4276" w:hanging="401"/>
      </w:pPr>
      <w:rPr>
        <w:rFonts w:hint="default"/>
      </w:rPr>
    </w:lvl>
    <w:lvl w:ilvl="5" w:tplc="56F2EE0A">
      <w:start w:val="1"/>
      <w:numFmt w:val="bullet"/>
      <w:lvlText w:val="•"/>
      <w:lvlJc w:val="left"/>
      <w:pPr>
        <w:ind w:left="5030" w:hanging="401"/>
      </w:pPr>
      <w:rPr>
        <w:rFonts w:hint="default"/>
      </w:rPr>
    </w:lvl>
    <w:lvl w:ilvl="6" w:tplc="7D06F0CC">
      <w:start w:val="1"/>
      <w:numFmt w:val="bullet"/>
      <w:lvlText w:val="•"/>
      <w:lvlJc w:val="left"/>
      <w:pPr>
        <w:ind w:left="5784" w:hanging="401"/>
      </w:pPr>
      <w:rPr>
        <w:rFonts w:hint="default"/>
      </w:rPr>
    </w:lvl>
    <w:lvl w:ilvl="7" w:tplc="55482420">
      <w:start w:val="1"/>
      <w:numFmt w:val="bullet"/>
      <w:lvlText w:val="•"/>
      <w:lvlJc w:val="left"/>
      <w:pPr>
        <w:ind w:left="6538" w:hanging="401"/>
      </w:pPr>
      <w:rPr>
        <w:rFonts w:hint="default"/>
      </w:rPr>
    </w:lvl>
    <w:lvl w:ilvl="8" w:tplc="386626DC">
      <w:start w:val="1"/>
      <w:numFmt w:val="bullet"/>
      <w:lvlText w:val="•"/>
      <w:lvlJc w:val="left"/>
      <w:pPr>
        <w:ind w:left="7292" w:hanging="401"/>
      </w:pPr>
      <w:rPr>
        <w:rFonts w:hint="default"/>
      </w:rPr>
    </w:lvl>
  </w:abstractNum>
  <w:abstractNum w:abstractNumId="12">
    <w:nsid w:val="7B577CB7"/>
    <w:multiLevelType w:val="hybridMultilevel"/>
    <w:tmpl w:val="8C9EF0BC"/>
    <w:lvl w:ilvl="0" w:tplc="E25CA6CC">
      <w:start w:val="1"/>
      <w:numFmt w:val="bullet"/>
      <w:lvlText w:val="•"/>
      <w:lvlJc w:val="left"/>
      <w:pPr>
        <w:ind w:left="1082" w:hanging="237"/>
      </w:pPr>
      <w:rPr>
        <w:rFonts w:ascii="Meiryo" w:eastAsia="Meiryo" w:hAnsi="Meiryo" w:hint="default"/>
        <w:i/>
        <w:w w:val="93"/>
        <w:sz w:val="24"/>
        <w:szCs w:val="24"/>
      </w:rPr>
    </w:lvl>
    <w:lvl w:ilvl="1" w:tplc="4F922252">
      <w:start w:val="1"/>
      <w:numFmt w:val="bullet"/>
      <w:lvlText w:val="–"/>
      <w:lvlJc w:val="left"/>
      <w:pPr>
        <w:ind w:left="1597" w:hanging="252"/>
      </w:pPr>
      <w:rPr>
        <w:rFonts w:ascii="Georgia" w:eastAsia="Georgia" w:hAnsi="Georgia" w:hint="default"/>
        <w:b/>
        <w:bCs/>
        <w:w w:val="79"/>
        <w:sz w:val="24"/>
        <w:szCs w:val="24"/>
      </w:rPr>
    </w:lvl>
    <w:lvl w:ilvl="2" w:tplc="1CC06EC8">
      <w:start w:val="1"/>
      <w:numFmt w:val="bullet"/>
      <w:lvlText w:val="•"/>
      <w:lvlJc w:val="left"/>
      <w:pPr>
        <w:ind w:left="2397" w:hanging="252"/>
      </w:pPr>
      <w:rPr>
        <w:rFonts w:hint="default"/>
      </w:rPr>
    </w:lvl>
    <w:lvl w:ilvl="3" w:tplc="80C21D7C">
      <w:start w:val="1"/>
      <w:numFmt w:val="bullet"/>
      <w:lvlText w:val="•"/>
      <w:lvlJc w:val="left"/>
      <w:pPr>
        <w:ind w:left="3197" w:hanging="252"/>
      </w:pPr>
      <w:rPr>
        <w:rFonts w:hint="default"/>
      </w:rPr>
    </w:lvl>
    <w:lvl w:ilvl="4" w:tplc="7174C8A4">
      <w:start w:val="1"/>
      <w:numFmt w:val="bullet"/>
      <w:lvlText w:val="•"/>
      <w:lvlJc w:val="left"/>
      <w:pPr>
        <w:ind w:left="3998" w:hanging="252"/>
      </w:pPr>
      <w:rPr>
        <w:rFonts w:hint="default"/>
      </w:rPr>
    </w:lvl>
    <w:lvl w:ilvl="5" w:tplc="D9DC5BF8">
      <w:start w:val="1"/>
      <w:numFmt w:val="bullet"/>
      <w:lvlText w:val="•"/>
      <w:lvlJc w:val="left"/>
      <w:pPr>
        <w:ind w:left="4798" w:hanging="252"/>
      </w:pPr>
      <w:rPr>
        <w:rFonts w:hint="default"/>
      </w:rPr>
    </w:lvl>
    <w:lvl w:ilvl="6" w:tplc="B92C7F2C">
      <w:start w:val="1"/>
      <w:numFmt w:val="bullet"/>
      <w:lvlText w:val="•"/>
      <w:lvlJc w:val="left"/>
      <w:pPr>
        <w:ind w:left="5598" w:hanging="252"/>
      </w:pPr>
      <w:rPr>
        <w:rFonts w:hint="default"/>
      </w:rPr>
    </w:lvl>
    <w:lvl w:ilvl="7" w:tplc="5A5275EE">
      <w:start w:val="1"/>
      <w:numFmt w:val="bullet"/>
      <w:lvlText w:val="•"/>
      <w:lvlJc w:val="left"/>
      <w:pPr>
        <w:ind w:left="6399" w:hanging="252"/>
      </w:pPr>
      <w:rPr>
        <w:rFonts w:hint="default"/>
      </w:rPr>
    </w:lvl>
    <w:lvl w:ilvl="8" w:tplc="955EC3E0">
      <w:start w:val="1"/>
      <w:numFmt w:val="bullet"/>
      <w:lvlText w:val="•"/>
      <w:lvlJc w:val="left"/>
      <w:pPr>
        <w:ind w:left="7199" w:hanging="252"/>
      </w:pPr>
      <w:rPr>
        <w:rFonts w:hint="default"/>
      </w:rPr>
    </w:lvl>
  </w:abstractNum>
  <w:num w:numId="1">
    <w:abstractNumId w:val="1"/>
  </w:num>
  <w:num w:numId="2">
    <w:abstractNumId w:val="0"/>
  </w:num>
  <w:num w:numId="3">
    <w:abstractNumId w:val="9"/>
  </w:num>
  <w:num w:numId="4">
    <w:abstractNumId w:val="12"/>
  </w:num>
  <w:num w:numId="5">
    <w:abstractNumId w:val="11"/>
  </w:num>
  <w:num w:numId="6">
    <w:abstractNumId w:val="3"/>
  </w:num>
  <w:num w:numId="7">
    <w:abstractNumId w:val="6"/>
  </w:num>
  <w:num w:numId="8">
    <w:abstractNumId w:val="7"/>
  </w:num>
  <w:num w:numId="9">
    <w:abstractNumId w:val="5"/>
  </w:num>
  <w:num w:numId="10">
    <w:abstractNumId w:val="10"/>
  </w:num>
  <w:num w:numId="11">
    <w:abstractNumId w:val="2"/>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revisionView w:formatting="0"/>
  <w:trackRevision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DE0"/>
    <w:rsid w:val="00013A86"/>
    <w:rsid w:val="00016A00"/>
    <w:rsid w:val="00033ECD"/>
    <w:rsid w:val="000608CD"/>
    <w:rsid w:val="000638C3"/>
    <w:rsid w:val="000730AC"/>
    <w:rsid w:val="00074963"/>
    <w:rsid w:val="00083053"/>
    <w:rsid w:val="000862CD"/>
    <w:rsid w:val="00087030"/>
    <w:rsid w:val="000A6C0D"/>
    <w:rsid w:val="000B698E"/>
    <w:rsid w:val="000D7624"/>
    <w:rsid w:val="0010151E"/>
    <w:rsid w:val="00102305"/>
    <w:rsid w:val="00103A57"/>
    <w:rsid w:val="00107BEE"/>
    <w:rsid w:val="00133DAA"/>
    <w:rsid w:val="00171E13"/>
    <w:rsid w:val="00172092"/>
    <w:rsid w:val="00177A6F"/>
    <w:rsid w:val="0018025B"/>
    <w:rsid w:val="001964BF"/>
    <w:rsid w:val="001B4EE9"/>
    <w:rsid w:val="001B65B0"/>
    <w:rsid w:val="001D6FD1"/>
    <w:rsid w:val="001D7086"/>
    <w:rsid w:val="001E3E9F"/>
    <w:rsid w:val="001E5C06"/>
    <w:rsid w:val="001F4C2C"/>
    <w:rsid w:val="002134DD"/>
    <w:rsid w:val="00227576"/>
    <w:rsid w:val="002318EA"/>
    <w:rsid w:val="00233997"/>
    <w:rsid w:val="00234B77"/>
    <w:rsid w:val="00236F72"/>
    <w:rsid w:val="00257E24"/>
    <w:rsid w:val="00266DB5"/>
    <w:rsid w:val="002747D6"/>
    <w:rsid w:val="00283DE0"/>
    <w:rsid w:val="00287463"/>
    <w:rsid w:val="00291262"/>
    <w:rsid w:val="0029404D"/>
    <w:rsid w:val="002B56E2"/>
    <w:rsid w:val="002C5E67"/>
    <w:rsid w:val="002D6989"/>
    <w:rsid w:val="002E4816"/>
    <w:rsid w:val="00352531"/>
    <w:rsid w:val="0038016F"/>
    <w:rsid w:val="003805B6"/>
    <w:rsid w:val="00394BF8"/>
    <w:rsid w:val="003B0178"/>
    <w:rsid w:val="003C1F97"/>
    <w:rsid w:val="003C3F2B"/>
    <w:rsid w:val="0042282B"/>
    <w:rsid w:val="004228EC"/>
    <w:rsid w:val="00432E89"/>
    <w:rsid w:val="00437C5B"/>
    <w:rsid w:val="00441A02"/>
    <w:rsid w:val="004511F8"/>
    <w:rsid w:val="0045435F"/>
    <w:rsid w:val="004770EE"/>
    <w:rsid w:val="004911AD"/>
    <w:rsid w:val="0049305A"/>
    <w:rsid w:val="004E6F11"/>
    <w:rsid w:val="004F2F6F"/>
    <w:rsid w:val="004F3DC9"/>
    <w:rsid w:val="0050281E"/>
    <w:rsid w:val="0051650C"/>
    <w:rsid w:val="0056332E"/>
    <w:rsid w:val="00594B3A"/>
    <w:rsid w:val="005957E1"/>
    <w:rsid w:val="005A4AEF"/>
    <w:rsid w:val="005B677D"/>
    <w:rsid w:val="005C50D3"/>
    <w:rsid w:val="005D2649"/>
    <w:rsid w:val="005F2656"/>
    <w:rsid w:val="005F54F6"/>
    <w:rsid w:val="00634E55"/>
    <w:rsid w:val="00641826"/>
    <w:rsid w:val="006634EF"/>
    <w:rsid w:val="006A1F77"/>
    <w:rsid w:val="006B35E9"/>
    <w:rsid w:val="006C5F77"/>
    <w:rsid w:val="006D5715"/>
    <w:rsid w:val="006E56B0"/>
    <w:rsid w:val="00722079"/>
    <w:rsid w:val="0075492D"/>
    <w:rsid w:val="00761158"/>
    <w:rsid w:val="007639E9"/>
    <w:rsid w:val="0078240C"/>
    <w:rsid w:val="007A6C72"/>
    <w:rsid w:val="007C3BF3"/>
    <w:rsid w:val="007E4A29"/>
    <w:rsid w:val="0080265E"/>
    <w:rsid w:val="00812285"/>
    <w:rsid w:val="008210B8"/>
    <w:rsid w:val="00867F6F"/>
    <w:rsid w:val="00883EC8"/>
    <w:rsid w:val="008935B4"/>
    <w:rsid w:val="00895198"/>
    <w:rsid w:val="008C1AF4"/>
    <w:rsid w:val="008D4D8B"/>
    <w:rsid w:val="00904655"/>
    <w:rsid w:val="00905597"/>
    <w:rsid w:val="009109EA"/>
    <w:rsid w:val="0094676F"/>
    <w:rsid w:val="00956361"/>
    <w:rsid w:val="009630AD"/>
    <w:rsid w:val="0096601E"/>
    <w:rsid w:val="00974D7B"/>
    <w:rsid w:val="00976032"/>
    <w:rsid w:val="00985ADD"/>
    <w:rsid w:val="009B30AD"/>
    <w:rsid w:val="00A15929"/>
    <w:rsid w:val="00A5173D"/>
    <w:rsid w:val="00A60AEC"/>
    <w:rsid w:val="00A64179"/>
    <w:rsid w:val="00A760A1"/>
    <w:rsid w:val="00A86757"/>
    <w:rsid w:val="00AB1958"/>
    <w:rsid w:val="00AB7858"/>
    <w:rsid w:val="00AF616A"/>
    <w:rsid w:val="00AF748E"/>
    <w:rsid w:val="00B2262A"/>
    <w:rsid w:val="00B26A06"/>
    <w:rsid w:val="00B34A20"/>
    <w:rsid w:val="00B43BDA"/>
    <w:rsid w:val="00B6439D"/>
    <w:rsid w:val="00B70AC6"/>
    <w:rsid w:val="00B831FA"/>
    <w:rsid w:val="00B87242"/>
    <w:rsid w:val="00B91402"/>
    <w:rsid w:val="00B965AC"/>
    <w:rsid w:val="00BC3044"/>
    <w:rsid w:val="00BF4845"/>
    <w:rsid w:val="00C13273"/>
    <w:rsid w:val="00C2718D"/>
    <w:rsid w:val="00C514E9"/>
    <w:rsid w:val="00C73284"/>
    <w:rsid w:val="00C839F5"/>
    <w:rsid w:val="00C93709"/>
    <w:rsid w:val="00C95584"/>
    <w:rsid w:val="00CE4B9D"/>
    <w:rsid w:val="00D01E3C"/>
    <w:rsid w:val="00D055AD"/>
    <w:rsid w:val="00D16A04"/>
    <w:rsid w:val="00D17873"/>
    <w:rsid w:val="00D34DE4"/>
    <w:rsid w:val="00D3774A"/>
    <w:rsid w:val="00D52AC2"/>
    <w:rsid w:val="00D66257"/>
    <w:rsid w:val="00D70AA3"/>
    <w:rsid w:val="00D774BB"/>
    <w:rsid w:val="00D9243A"/>
    <w:rsid w:val="00DA70FB"/>
    <w:rsid w:val="00DB6C69"/>
    <w:rsid w:val="00DC1907"/>
    <w:rsid w:val="00DC43E6"/>
    <w:rsid w:val="00DD4664"/>
    <w:rsid w:val="00DF18A7"/>
    <w:rsid w:val="00E04D51"/>
    <w:rsid w:val="00E20C3D"/>
    <w:rsid w:val="00E21190"/>
    <w:rsid w:val="00E2187D"/>
    <w:rsid w:val="00EA69B6"/>
    <w:rsid w:val="00EB05A4"/>
    <w:rsid w:val="00EB1EE4"/>
    <w:rsid w:val="00EE002B"/>
    <w:rsid w:val="00EE56D7"/>
    <w:rsid w:val="00F025D0"/>
    <w:rsid w:val="00F06F77"/>
    <w:rsid w:val="00F16D02"/>
    <w:rsid w:val="00F247CF"/>
    <w:rsid w:val="00F40052"/>
    <w:rsid w:val="00F5062D"/>
    <w:rsid w:val="00F65321"/>
    <w:rsid w:val="00F67FFB"/>
    <w:rsid w:val="00F70FBE"/>
    <w:rsid w:val="00FC0E3D"/>
    <w:rsid w:val="00FD6BB6"/>
    <w:rsid w:val="00FF25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F579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spacing w:before="46"/>
      <w:ind w:left="496"/>
      <w:outlineLvl w:val="0"/>
    </w:pPr>
    <w:rPr>
      <w:rFonts w:ascii="Georgia" w:eastAsia="Georgia" w:hAnsi="Georgia"/>
      <w:b/>
      <w:bCs/>
      <w:sz w:val="34"/>
      <w:szCs w:val="34"/>
    </w:rPr>
  </w:style>
  <w:style w:type="paragraph" w:styleId="Heading2">
    <w:name w:val="heading 2"/>
    <w:basedOn w:val="Normal"/>
    <w:uiPriority w:val="1"/>
    <w:qFormat/>
    <w:pPr>
      <w:ind w:left="496"/>
      <w:outlineLvl w:val="1"/>
    </w:pPr>
    <w:rPr>
      <w:rFonts w:ascii="Georgia" w:eastAsia="Georgia" w:hAnsi="Georgia"/>
      <w:b/>
      <w:bCs/>
      <w:sz w:val="28"/>
      <w:szCs w:val="28"/>
    </w:rPr>
  </w:style>
  <w:style w:type="paragraph" w:styleId="Heading3">
    <w:name w:val="heading 3"/>
    <w:basedOn w:val="Normal"/>
    <w:uiPriority w:val="1"/>
    <w:qFormat/>
    <w:pPr>
      <w:ind w:left="496"/>
      <w:outlineLvl w:val="2"/>
    </w:pPr>
    <w:rPr>
      <w:rFonts w:ascii="Georgia" w:eastAsia="Georgia" w:hAnsi="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96"/>
    </w:pPr>
    <w:rPr>
      <w:rFonts w:ascii="Georgia" w:eastAsia="Georgia" w:hAnsi="Georgia"/>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41A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1A02"/>
    <w:rPr>
      <w:rFonts w:ascii="Lucida Grande" w:hAnsi="Lucida Grande" w:cs="Lucida Grande"/>
      <w:sz w:val="18"/>
      <w:szCs w:val="18"/>
    </w:rPr>
  </w:style>
  <w:style w:type="character" w:styleId="CommentReference">
    <w:name w:val="annotation reference"/>
    <w:basedOn w:val="DefaultParagraphFont"/>
    <w:uiPriority w:val="99"/>
    <w:semiHidden/>
    <w:unhideWhenUsed/>
    <w:rsid w:val="00895198"/>
    <w:rPr>
      <w:sz w:val="18"/>
      <w:szCs w:val="18"/>
    </w:rPr>
  </w:style>
  <w:style w:type="paragraph" w:styleId="CommentText">
    <w:name w:val="annotation text"/>
    <w:basedOn w:val="Normal"/>
    <w:link w:val="CommentTextChar"/>
    <w:uiPriority w:val="99"/>
    <w:semiHidden/>
    <w:unhideWhenUsed/>
    <w:rsid w:val="00895198"/>
    <w:rPr>
      <w:sz w:val="24"/>
      <w:szCs w:val="24"/>
    </w:rPr>
  </w:style>
  <w:style w:type="character" w:customStyle="1" w:styleId="CommentTextChar">
    <w:name w:val="Comment Text Char"/>
    <w:basedOn w:val="DefaultParagraphFont"/>
    <w:link w:val="CommentText"/>
    <w:uiPriority w:val="99"/>
    <w:semiHidden/>
    <w:rsid w:val="00895198"/>
    <w:rPr>
      <w:sz w:val="24"/>
      <w:szCs w:val="24"/>
    </w:rPr>
  </w:style>
  <w:style w:type="paragraph" w:styleId="CommentSubject">
    <w:name w:val="annotation subject"/>
    <w:basedOn w:val="CommentText"/>
    <w:next w:val="CommentText"/>
    <w:link w:val="CommentSubjectChar"/>
    <w:uiPriority w:val="99"/>
    <w:semiHidden/>
    <w:unhideWhenUsed/>
    <w:rsid w:val="00895198"/>
    <w:rPr>
      <w:b/>
      <w:bCs/>
      <w:sz w:val="20"/>
      <w:szCs w:val="20"/>
    </w:rPr>
  </w:style>
  <w:style w:type="character" w:customStyle="1" w:styleId="CommentSubjectChar">
    <w:name w:val="Comment Subject Char"/>
    <w:basedOn w:val="CommentTextChar"/>
    <w:link w:val="CommentSubject"/>
    <w:uiPriority w:val="99"/>
    <w:semiHidden/>
    <w:rsid w:val="00895198"/>
    <w:rPr>
      <w:b/>
      <w:bCs/>
      <w:sz w:val="20"/>
      <w:szCs w:val="20"/>
    </w:rPr>
  </w:style>
  <w:style w:type="paragraph" w:styleId="Revision">
    <w:name w:val="Revision"/>
    <w:hidden/>
    <w:uiPriority w:val="99"/>
    <w:semiHidden/>
    <w:rsid w:val="001964BF"/>
    <w:pPr>
      <w:widowControl/>
    </w:pPr>
  </w:style>
  <w:style w:type="paragraph" w:styleId="FootnoteText">
    <w:name w:val="footnote text"/>
    <w:basedOn w:val="Normal"/>
    <w:link w:val="FootnoteTextChar"/>
    <w:uiPriority w:val="99"/>
    <w:unhideWhenUsed/>
    <w:rsid w:val="00D34DE4"/>
    <w:rPr>
      <w:sz w:val="24"/>
      <w:szCs w:val="24"/>
    </w:rPr>
  </w:style>
  <w:style w:type="character" w:customStyle="1" w:styleId="FootnoteTextChar">
    <w:name w:val="Footnote Text Char"/>
    <w:basedOn w:val="DefaultParagraphFont"/>
    <w:link w:val="FootnoteText"/>
    <w:uiPriority w:val="99"/>
    <w:rsid w:val="00D34DE4"/>
    <w:rPr>
      <w:sz w:val="24"/>
      <w:szCs w:val="24"/>
    </w:rPr>
  </w:style>
  <w:style w:type="character" w:styleId="FootnoteReference">
    <w:name w:val="footnote reference"/>
    <w:basedOn w:val="DefaultParagraphFont"/>
    <w:uiPriority w:val="99"/>
    <w:unhideWhenUsed/>
    <w:rsid w:val="00D34DE4"/>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spacing w:before="46"/>
      <w:ind w:left="496"/>
      <w:outlineLvl w:val="0"/>
    </w:pPr>
    <w:rPr>
      <w:rFonts w:ascii="Georgia" w:eastAsia="Georgia" w:hAnsi="Georgia"/>
      <w:b/>
      <w:bCs/>
      <w:sz w:val="34"/>
      <w:szCs w:val="34"/>
    </w:rPr>
  </w:style>
  <w:style w:type="paragraph" w:styleId="Heading2">
    <w:name w:val="heading 2"/>
    <w:basedOn w:val="Normal"/>
    <w:uiPriority w:val="1"/>
    <w:qFormat/>
    <w:pPr>
      <w:ind w:left="496"/>
      <w:outlineLvl w:val="1"/>
    </w:pPr>
    <w:rPr>
      <w:rFonts w:ascii="Georgia" w:eastAsia="Georgia" w:hAnsi="Georgia"/>
      <w:b/>
      <w:bCs/>
      <w:sz w:val="28"/>
      <w:szCs w:val="28"/>
    </w:rPr>
  </w:style>
  <w:style w:type="paragraph" w:styleId="Heading3">
    <w:name w:val="heading 3"/>
    <w:basedOn w:val="Normal"/>
    <w:uiPriority w:val="1"/>
    <w:qFormat/>
    <w:pPr>
      <w:ind w:left="496"/>
      <w:outlineLvl w:val="2"/>
    </w:pPr>
    <w:rPr>
      <w:rFonts w:ascii="Georgia" w:eastAsia="Georgia" w:hAnsi="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96"/>
    </w:pPr>
    <w:rPr>
      <w:rFonts w:ascii="Georgia" w:eastAsia="Georgia" w:hAnsi="Georgia"/>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41A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1A02"/>
    <w:rPr>
      <w:rFonts w:ascii="Lucida Grande" w:hAnsi="Lucida Grande" w:cs="Lucida Grande"/>
      <w:sz w:val="18"/>
      <w:szCs w:val="18"/>
    </w:rPr>
  </w:style>
  <w:style w:type="character" w:styleId="CommentReference">
    <w:name w:val="annotation reference"/>
    <w:basedOn w:val="DefaultParagraphFont"/>
    <w:uiPriority w:val="99"/>
    <w:semiHidden/>
    <w:unhideWhenUsed/>
    <w:rsid w:val="00895198"/>
    <w:rPr>
      <w:sz w:val="18"/>
      <w:szCs w:val="18"/>
    </w:rPr>
  </w:style>
  <w:style w:type="paragraph" w:styleId="CommentText">
    <w:name w:val="annotation text"/>
    <w:basedOn w:val="Normal"/>
    <w:link w:val="CommentTextChar"/>
    <w:uiPriority w:val="99"/>
    <w:semiHidden/>
    <w:unhideWhenUsed/>
    <w:rsid w:val="00895198"/>
    <w:rPr>
      <w:sz w:val="24"/>
      <w:szCs w:val="24"/>
    </w:rPr>
  </w:style>
  <w:style w:type="character" w:customStyle="1" w:styleId="CommentTextChar">
    <w:name w:val="Comment Text Char"/>
    <w:basedOn w:val="DefaultParagraphFont"/>
    <w:link w:val="CommentText"/>
    <w:uiPriority w:val="99"/>
    <w:semiHidden/>
    <w:rsid w:val="00895198"/>
    <w:rPr>
      <w:sz w:val="24"/>
      <w:szCs w:val="24"/>
    </w:rPr>
  </w:style>
  <w:style w:type="paragraph" w:styleId="CommentSubject">
    <w:name w:val="annotation subject"/>
    <w:basedOn w:val="CommentText"/>
    <w:next w:val="CommentText"/>
    <w:link w:val="CommentSubjectChar"/>
    <w:uiPriority w:val="99"/>
    <w:semiHidden/>
    <w:unhideWhenUsed/>
    <w:rsid w:val="00895198"/>
    <w:rPr>
      <w:b/>
      <w:bCs/>
      <w:sz w:val="20"/>
      <w:szCs w:val="20"/>
    </w:rPr>
  </w:style>
  <w:style w:type="character" w:customStyle="1" w:styleId="CommentSubjectChar">
    <w:name w:val="Comment Subject Char"/>
    <w:basedOn w:val="CommentTextChar"/>
    <w:link w:val="CommentSubject"/>
    <w:uiPriority w:val="99"/>
    <w:semiHidden/>
    <w:rsid w:val="00895198"/>
    <w:rPr>
      <w:b/>
      <w:bCs/>
      <w:sz w:val="20"/>
      <w:szCs w:val="20"/>
    </w:rPr>
  </w:style>
  <w:style w:type="paragraph" w:styleId="Revision">
    <w:name w:val="Revision"/>
    <w:hidden/>
    <w:uiPriority w:val="99"/>
    <w:semiHidden/>
    <w:rsid w:val="001964BF"/>
    <w:pPr>
      <w:widowControl/>
    </w:pPr>
  </w:style>
  <w:style w:type="paragraph" w:styleId="FootnoteText">
    <w:name w:val="footnote text"/>
    <w:basedOn w:val="Normal"/>
    <w:link w:val="FootnoteTextChar"/>
    <w:uiPriority w:val="99"/>
    <w:unhideWhenUsed/>
    <w:rsid w:val="00D34DE4"/>
    <w:rPr>
      <w:sz w:val="24"/>
      <w:szCs w:val="24"/>
    </w:rPr>
  </w:style>
  <w:style w:type="character" w:customStyle="1" w:styleId="FootnoteTextChar">
    <w:name w:val="Footnote Text Char"/>
    <w:basedOn w:val="DefaultParagraphFont"/>
    <w:link w:val="FootnoteText"/>
    <w:uiPriority w:val="99"/>
    <w:rsid w:val="00D34DE4"/>
    <w:rPr>
      <w:sz w:val="24"/>
      <w:szCs w:val="24"/>
    </w:rPr>
  </w:style>
  <w:style w:type="character" w:styleId="FootnoteReference">
    <w:name w:val="footnote reference"/>
    <w:basedOn w:val="DefaultParagraphFont"/>
    <w:uiPriority w:val="99"/>
    <w:unhideWhenUsed/>
    <w:rsid w:val="00D34D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bab@mit.edu" TargetMode="Externa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fontTable" Target="fontTable.xml"/><Relationship Id="rId24" Type="http://schemas.openxmlformats.org/officeDocument/2006/relationships/theme" Target="theme/theme1.xml"/><Relationship Id="rId25" Type="http://schemas.microsoft.com/office/2011/relationships/commentsExtended" Target="commentsExtended.xml"/><Relationship Id="rId10" Type="http://schemas.openxmlformats.org/officeDocument/2006/relationships/hyperlink" Target="http://gems.csail.mit.edu/" TargetMode="External"/><Relationship Id="rId11" Type="http://schemas.openxmlformats.org/officeDocument/2006/relationships/footer" Target="footer1.xml"/><Relationship Id="rId12" Type="http://schemas.openxmlformats.org/officeDocument/2006/relationships/image" Target="media/image1.png"/><Relationship Id="rId13" Type="http://schemas.openxmlformats.org/officeDocument/2006/relationships/comments" Target="comments.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6A535-71F5-E34E-94F1-B6EB12AAA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55</Pages>
  <Words>9917</Words>
  <Characters>56527</Characters>
  <Application>Microsoft Macintosh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66312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dc:creator>
  <cp:lastModifiedBy>Noah Daniels</cp:lastModifiedBy>
  <cp:revision>42</cp:revision>
  <dcterms:created xsi:type="dcterms:W3CDTF">2015-07-30T19:16:00Z</dcterms:created>
  <dcterms:modified xsi:type="dcterms:W3CDTF">2015-08-01T19:13:00Z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2015-06-21T00:00:00Z</vt:filetime>
  </property>
  <property fmtid="{D5CDD505-2E9C-101B-9397-08002B2CF9AE}" pid="3" name="LastSaved">
    <vt:filetime>2015-07-15T00:00:00Z</vt:filetime>
  </property>
</Properties>
</file>